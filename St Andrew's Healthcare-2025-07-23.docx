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Open Sans" w:hAnsi="Open Sans" w:cs="Open Sans"/>
          <w:sz w:val="20"/>
          <w:szCs w:val="20"/>
        </w:rPr>
        <w:id w:val="-937978753"/>
        <w:docPartObj>
          <w:docPartGallery w:val="Cover Pages"/>
          <w:docPartUnique/>
        </w:docPartObj>
      </w:sdtPr>
      <w:sdtEndPr/>
      <w:sdtContent>
        <w:p w14:paraId="6779AE70" w14:textId="77777777" w:rsidR="00F81874" w:rsidRDefault="00F81874"/>
        <w:p w14:paraId="4225E56A" w14:textId="77777777" w:rsidR="00F81874" w:rsidRDefault="00F81874"/>
        <w:p w14:paraId="42DEEE79" w14:textId="77777777" w:rsidR="002356C4" w:rsidRDefault="002356C4" w:rsidP="002356C4">
          <w:pPr>
            <w:jc w:val="center"/>
          </w:pPr>
        </w:p>
        <w:p w14:paraId="7D6F5F10" w14:textId="77777777" w:rsidR="00112A45" w:rsidRDefault="00112A45" w:rsidP="00112A45">
          <w:pPr>
            <w:pStyle w:val="Overline"/>
            <w:spacing w:before="0" w:after="0" w:line="240" w:lineRule="auto"/>
          </w:pPr>
          <w:r>
            <w:t>DESIGN Document</w:t>
          </w:r>
        </w:p>
        <w:p w14:paraId="349ED11D" w14:textId="77777777" w:rsidR="00C20021" w:rsidRDefault="00C20021"/>
        <w:p w14:paraId="4BC91961" w14:textId="77777777" w:rsidR="00423AAB" w:rsidRDefault="009119A3" w:rsidP="00C20021">
          <w:pPr>
            <w:pStyle w:val="Title"/>
          </w:pPr>
          <w:r w:rsidRPr="009119A3">
            <w:t>Intune Documentation</w:t>
          </w:r>
        </w:p>
        <w:p w14:paraId="7CDF81E4" w14:textId="77777777" w:rsidR="0084545F" w:rsidRDefault="0084545F"/>
        <w:p w14:paraId="2586F7FF" w14:textId="77777777" w:rsidR="0084545F" w:rsidRPr="00A23C9F" w:rsidRDefault="0084545F" w:rsidP="00A23C9F">
          <w:pPr>
            <w:pStyle w:val="Subtitle"/>
          </w:pPr>
          <w:r w:rsidRPr="00A23C9F">
            <w:t>Customer – St Andrews Healthcare</w:t>
          </w:r>
        </w:p>
        <w:p w14:paraId="45E4C854" w14:textId="77777777" w:rsidR="00112A45" w:rsidRDefault="00112A45" w:rsidP="00112A45"/>
        <w:p w14:paraId="74E61E6C" w14:textId="77777777" w:rsidR="00112A45" w:rsidRDefault="00112A45" w:rsidP="00112A45">
          <w:r>
            <w:t>Peter Cashen &amp; Nic Fuller</w:t>
          </w:r>
        </w:p>
        <w:p w14:paraId="3B2A0241" w14:textId="77777777" w:rsidR="00112A45" w:rsidRDefault="001A25D8" w:rsidP="00112A45">
          <w:r>
            <w:t>June 2025</w:t>
          </w:r>
        </w:p>
        <w:p w14:paraId="55A55C8A" w14:textId="77777777" w:rsidR="00112A45" w:rsidRPr="00112A45" w:rsidRDefault="00112A45" w:rsidP="00112A45"/>
        <w:p w14:paraId="43DC0DAC" w14:textId="77777777" w:rsidR="0084545F" w:rsidRDefault="0084545F"/>
        <w:p w14:paraId="6C055CC5" w14:textId="77777777" w:rsidR="00CE4924" w:rsidRDefault="00CE4924">
          <w:r>
            <w:br w:type="page"/>
          </w:r>
        </w:p>
        <w:p w14:paraId="24C4D0E1" w14:textId="77777777" w:rsidR="00F81874" w:rsidRDefault="003A18C4" w:rsidP="00877774">
          <w:pPr>
            <w:pStyle w:val="Heading1"/>
          </w:pPr>
          <w:bookmarkStart w:id="0" w:name="_Toc204168814"/>
          <w:r>
            <w:lastRenderedPageBreak/>
            <w:t>Table of C</w:t>
          </w:r>
          <w:r w:rsidR="00C403A8">
            <w:t>o</w:t>
          </w:r>
          <w:r>
            <w:t>ntents</w:t>
          </w:r>
          <w:bookmarkEnd w:id="0"/>
        </w:p>
        <w:p w14:paraId="7690B55D" w14:textId="2530DCD1" w:rsidR="003C448A" w:rsidRDefault="00F81874">
          <w:pPr>
            <w:pStyle w:val="TOC1"/>
            <w:tabs>
              <w:tab w:val="right" w:leader="dot" w:pos="9016"/>
            </w:tabs>
            <w:rPr>
              <w:rFonts w:eastAsiaTheme="minorEastAsia"/>
              <w:noProof/>
              <w:lang w:eastAsia="en-GB"/>
            </w:rPr>
          </w:pPr>
          <w:r>
            <w:fldChar w:fldCharType="begin"/>
          </w:r>
          <w:r>
            <w:instrText xml:space="preserve"> TOC \o "1-9" </w:instrText>
          </w:r>
          <w:r>
            <w:fldChar w:fldCharType="separate"/>
          </w:r>
          <w:r w:rsidR="003C448A">
            <w:rPr>
              <w:noProof/>
            </w:rPr>
            <w:t>Table of Contents</w:t>
          </w:r>
          <w:r w:rsidR="003C448A">
            <w:rPr>
              <w:noProof/>
            </w:rPr>
            <w:tab/>
          </w:r>
          <w:r w:rsidR="003C448A">
            <w:rPr>
              <w:noProof/>
            </w:rPr>
            <w:fldChar w:fldCharType="begin"/>
          </w:r>
          <w:r w:rsidR="003C448A">
            <w:rPr>
              <w:noProof/>
            </w:rPr>
            <w:instrText xml:space="preserve"> PAGEREF _Toc204168814 \h </w:instrText>
          </w:r>
          <w:r w:rsidR="003C448A">
            <w:rPr>
              <w:noProof/>
            </w:rPr>
          </w:r>
          <w:r w:rsidR="003C448A">
            <w:rPr>
              <w:noProof/>
            </w:rPr>
            <w:fldChar w:fldCharType="separate"/>
          </w:r>
          <w:r w:rsidR="003C448A">
            <w:rPr>
              <w:noProof/>
            </w:rPr>
            <w:t>2</w:t>
          </w:r>
          <w:r w:rsidR="003C448A">
            <w:rPr>
              <w:noProof/>
            </w:rPr>
            <w:fldChar w:fldCharType="end"/>
          </w:r>
        </w:p>
        <w:p w14:paraId="288A9591" w14:textId="6DC8E0C4" w:rsidR="003C448A" w:rsidRDefault="003C448A">
          <w:pPr>
            <w:pStyle w:val="TOC4"/>
            <w:tabs>
              <w:tab w:val="right" w:leader="dot" w:pos="9016"/>
            </w:tabs>
            <w:rPr>
              <w:rFonts w:eastAsiaTheme="minorEastAsia"/>
              <w:noProof/>
              <w:lang w:eastAsia="en-GB"/>
            </w:rPr>
          </w:pPr>
          <w:r>
            <w:rPr>
              <w:noProof/>
            </w:rPr>
            <w:t>Revision History</w:t>
          </w:r>
          <w:r>
            <w:rPr>
              <w:noProof/>
            </w:rPr>
            <w:tab/>
          </w:r>
          <w:r>
            <w:rPr>
              <w:noProof/>
            </w:rPr>
            <w:fldChar w:fldCharType="begin"/>
          </w:r>
          <w:r>
            <w:rPr>
              <w:noProof/>
            </w:rPr>
            <w:instrText xml:space="preserve"> PAGEREF _Toc204168815 \h </w:instrText>
          </w:r>
          <w:r>
            <w:rPr>
              <w:noProof/>
            </w:rPr>
          </w:r>
          <w:r>
            <w:rPr>
              <w:noProof/>
            </w:rPr>
            <w:fldChar w:fldCharType="separate"/>
          </w:r>
          <w:r>
            <w:rPr>
              <w:noProof/>
            </w:rPr>
            <w:t>7</w:t>
          </w:r>
          <w:r>
            <w:rPr>
              <w:noProof/>
            </w:rPr>
            <w:fldChar w:fldCharType="end"/>
          </w:r>
        </w:p>
        <w:p w14:paraId="67989AFD" w14:textId="6342AF7F" w:rsidR="003C448A" w:rsidRDefault="003C448A">
          <w:pPr>
            <w:pStyle w:val="TOC4"/>
            <w:tabs>
              <w:tab w:val="right" w:leader="dot" w:pos="9016"/>
            </w:tabs>
            <w:rPr>
              <w:rFonts w:eastAsiaTheme="minorEastAsia"/>
              <w:noProof/>
              <w:lang w:eastAsia="en-GB"/>
            </w:rPr>
          </w:pPr>
          <w:r>
            <w:rPr>
              <w:noProof/>
            </w:rPr>
            <w:t>Approvals</w:t>
          </w:r>
          <w:r>
            <w:rPr>
              <w:noProof/>
            </w:rPr>
            <w:tab/>
          </w:r>
          <w:r>
            <w:rPr>
              <w:noProof/>
            </w:rPr>
            <w:fldChar w:fldCharType="begin"/>
          </w:r>
          <w:r>
            <w:rPr>
              <w:noProof/>
            </w:rPr>
            <w:instrText xml:space="preserve"> PAGEREF _Toc204168816 \h </w:instrText>
          </w:r>
          <w:r>
            <w:rPr>
              <w:noProof/>
            </w:rPr>
          </w:r>
          <w:r>
            <w:rPr>
              <w:noProof/>
            </w:rPr>
            <w:fldChar w:fldCharType="separate"/>
          </w:r>
          <w:r>
            <w:rPr>
              <w:noProof/>
            </w:rPr>
            <w:t>7</w:t>
          </w:r>
          <w:r>
            <w:rPr>
              <w:noProof/>
            </w:rPr>
            <w:fldChar w:fldCharType="end"/>
          </w:r>
        </w:p>
        <w:p w14:paraId="647EC868" w14:textId="6DC100B9" w:rsidR="003C448A" w:rsidRDefault="003C448A">
          <w:pPr>
            <w:pStyle w:val="TOC1"/>
            <w:tabs>
              <w:tab w:val="left" w:pos="480"/>
              <w:tab w:val="right" w:leader="dot" w:pos="9016"/>
            </w:tabs>
            <w:rPr>
              <w:rFonts w:eastAsiaTheme="minorEastAsia"/>
              <w:noProof/>
              <w:lang w:eastAsia="en-GB"/>
            </w:rPr>
          </w:pPr>
          <w:r>
            <w:rPr>
              <w:noProof/>
              <w:lang w:bidi="en-US"/>
            </w:rPr>
            <w:t>1.</w:t>
          </w:r>
          <w:r>
            <w:rPr>
              <w:rFonts w:eastAsiaTheme="minorEastAsia"/>
              <w:noProof/>
              <w:lang w:eastAsia="en-GB"/>
            </w:rPr>
            <w:tab/>
          </w:r>
          <w:r>
            <w:rPr>
              <w:noProof/>
              <w:lang w:bidi="en-US"/>
            </w:rPr>
            <w:t>Introduction</w:t>
          </w:r>
          <w:r>
            <w:rPr>
              <w:noProof/>
            </w:rPr>
            <w:tab/>
          </w:r>
          <w:r>
            <w:rPr>
              <w:noProof/>
            </w:rPr>
            <w:fldChar w:fldCharType="begin"/>
          </w:r>
          <w:r>
            <w:rPr>
              <w:noProof/>
            </w:rPr>
            <w:instrText xml:space="preserve"> PAGEREF _Toc204168817 \h </w:instrText>
          </w:r>
          <w:r>
            <w:rPr>
              <w:noProof/>
            </w:rPr>
          </w:r>
          <w:r>
            <w:rPr>
              <w:noProof/>
            </w:rPr>
            <w:fldChar w:fldCharType="separate"/>
          </w:r>
          <w:r>
            <w:rPr>
              <w:noProof/>
            </w:rPr>
            <w:t>8</w:t>
          </w:r>
          <w:r>
            <w:rPr>
              <w:noProof/>
            </w:rPr>
            <w:fldChar w:fldCharType="end"/>
          </w:r>
        </w:p>
        <w:p w14:paraId="6EDB1838" w14:textId="296056F0" w:rsidR="003C448A" w:rsidRDefault="003C448A">
          <w:pPr>
            <w:pStyle w:val="TOC1"/>
            <w:tabs>
              <w:tab w:val="left" w:pos="480"/>
              <w:tab w:val="right" w:leader="dot" w:pos="9016"/>
            </w:tabs>
            <w:rPr>
              <w:rFonts w:eastAsiaTheme="minorEastAsia"/>
              <w:noProof/>
              <w:lang w:eastAsia="en-GB"/>
            </w:rPr>
          </w:pPr>
          <w:r>
            <w:rPr>
              <w:noProof/>
              <w:lang w:bidi="en-US"/>
            </w:rPr>
            <w:t>2.</w:t>
          </w:r>
          <w:r>
            <w:rPr>
              <w:rFonts w:eastAsiaTheme="minorEastAsia"/>
              <w:noProof/>
              <w:lang w:eastAsia="en-GB"/>
            </w:rPr>
            <w:tab/>
          </w:r>
          <w:r>
            <w:rPr>
              <w:noProof/>
              <w:lang w:bidi="en-US"/>
            </w:rPr>
            <w:t>St Andrews Intune Configuration</w:t>
          </w:r>
          <w:r>
            <w:rPr>
              <w:noProof/>
            </w:rPr>
            <w:tab/>
          </w:r>
          <w:r>
            <w:rPr>
              <w:noProof/>
            </w:rPr>
            <w:fldChar w:fldCharType="begin"/>
          </w:r>
          <w:r>
            <w:rPr>
              <w:noProof/>
            </w:rPr>
            <w:instrText xml:space="preserve"> PAGEREF _Toc204168818 \h </w:instrText>
          </w:r>
          <w:r>
            <w:rPr>
              <w:noProof/>
            </w:rPr>
          </w:r>
          <w:r>
            <w:rPr>
              <w:noProof/>
            </w:rPr>
            <w:fldChar w:fldCharType="separate"/>
          </w:r>
          <w:r>
            <w:rPr>
              <w:noProof/>
            </w:rPr>
            <w:t>8</w:t>
          </w:r>
          <w:r>
            <w:rPr>
              <w:noProof/>
            </w:rPr>
            <w:fldChar w:fldCharType="end"/>
          </w:r>
        </w:p>
        <w:p w14:paraId="663CFF66" w14:textId="7CCCA0EF" w:rsidR="003C448A" w:rsidRDefault="003C448A">
          <w:pPr>
            <w:pStyle w:val="TOC2"/>
            <w:tabs>
              <w:tab w:val="left" w:pos="960"/>
              <w:tab w:val="right" w:leader="dot" w:pos="9016"/>
            </w:tabs>
            <w:rPr>
              <w:rFonts w:eastAsiaTheme="minorEastAsia"/>
              <w:noProof/>
              <w:lang w:eastAsia="en-GB"/>
            </w:rPr>
          </w:pPr>
          <w:r>
            <w:rPr>
              <w:noProof/>
              <w:lang w:bidi="en-US"/>
            </w:rPr>
            <w:t>2.1.</w:t>
          </w:r>
          <w:r>
            <w:rPr>
              <w:rFonts w:eastAsiaTheme="minorEastAsia"/>
              <w:noProof/>
              <w:lang w:eastAsia="en-GB"/>
            </w:rPr>
            <w:tab/>
          </w:r>
          <w:r>
            <w:rPr>
              <w:noProof/>
              <w:lang w:bidi="en-US"/>
            </w:rPr>
            <w:t>Filters</w:t>
          </w:r>
          <w:r>
            <w:rPr>
              <w:noProof/>
            </w:rPr>
            <w:tab/>
          </w:r>
          <w:r>
            <w:rPr>
              <w:noProof/>
            </w:rPr>
            <w:fldChar w:fldCharType="begin"/>
          </w:r>
          <w:r>
            <w:rPr>
              <w:noProof/>
            </w:rPr>
            <w:instrText xml:space="preserve"> PAGEREF _Toc204168819 \h </w:instrText>
          </w:r>
          <w:r>
            <w:rPr>
              <w:noProof/>
            </w:rPr>
          </w:r>
          <w:r>
            <w:rPr>
              <w:noProof/>
            </w:rPr>
            <w:fldChar w:fldCharType="separate"/>
          </w:r>
          <w:r>
            <w:rPr>
              <w:noProof/>
            </w:rPr>
            <w:t>8</w:t>
          </w:r>
          <w:r>
            <w:rPr>
              <w:noProof/>
            </w:rPr>
            <w:fldChar w:fldCharType="end"/>
          </w:r>
        </w:p>
        <w:p w14:paraId="4D1ECAFD" w14:textId="277743DD" w:rsidR="003C448A" w:rsidRDefault="003C448A">
          <w:pPr>
            <w:pStyle w:val="TOC2"/>
            <w:tabs>
              <w:tab w:val="left" w:pos="1200"/>
              <w:tab w:val="right" w:leader="dot" w:pos="9016"/>
            </w:tabs>
            <w:rPr>
              <w:rFonts w:eastAsiaTheme="minorEastAsia"/>
              <w:noProof/>
              <w:lang w:eastAsia="en-GB"/>
            </w:rPr>
          </w:pPr>
          <w:r>
            <w:rPr>
              <w:noProof/>
              <w:lang w:bidi="en-US"/>
            </w:rPr>
            <w:t>2.1.1.</w:t>
          </w:r>
          <w:r>
            <w:rPr>
              <w:rFonts w:eastAsiaTheme="minorEastAsia"/>
              <w:noProof/>
              <w:lang w:eastAsia="en-GB"/>
            </w:rPr>
            <w:tab/>
          </w:r>
          <w:r>
            <w:rPr>
              <w:noProof/>
              <w:lang w:bidi="en-US"/>
            </w:rPr>
            <w:t>*StAH-Win-Filter-Shared-GroupTag</w:t>
          </w:r>
          <w:r>
            <w:rPr>
              <w:noProof/>
            </w:rPr>
            <w:tab/>
          </w:r>
          <w:r>
            <w:rPr>
              <w:noProof/>
            </w:rPr>
            <w:fldChar w:fldCharType="begin"/>
          </w:r>
          <w:r>
            <w:rPr>
              <w:noProof/>
            </w:rPr>
            <w:instrText xml:space="preserve"> PAGEREF _Toc204168820 \h </w:instrText>
          </w:r>
          <w:r>
            <w:rPr>
              <w:noProof/>
            </w:rPr>
          </w:r>
          <w:r>
            <w:rPr>
              <w:noProof/>
            </w:rPr>
            <w:fldChar w:fldCharType="separate"/>
          </w:r>
          <w:r>
            <w:rPr>
              <w:noProof/>
            </w:rPr>
            <w:t>9</w:t>
          </w:r>
          <w:r>
            <w:rPr>
              <w:noProof/>
            </w:rPr>
            <w:fldChar w:fldCharType="end"/>
          </w:r>
        </w:p>
        <w:p w14:paraId="315E2B12" w14:textId="51454C1A" w:rsidR="003C448A" w:rsidRDefault="003C448A">
          <w:pPr>
            <w:pStyle w:val="TOC1"/>
            <w:tabs>
              <w:tab w:val="left" w:pos="480"/>
              <w:tab w:val="right" w:leader="dot" w:pos="9016"/>
            </w:tabs>
            <w:rPr>
              <w:rFonts w:eastAsiaTheme="minorEastAsia"/>
              <w:noProof/>
              <w:lang w:eastAsia="en-GB"/>
            </w:rPr>
          </w:pPr>
          <w:r>
            <w:rPr>
              <w:noProof/>
              <w:lang w:bidi="en-US"/>
            </w:rPr>
            <w:t>3.</w:t>
          </w:r>
          <w:r>
            <w:rPr>
              <w:rFonts w:eastAsiaTheme="minorEastAsia"/>
              <w:noProof/>
              <w:lang w:eastAsia="en-GB"/>
            </w:rPr>
            <w:tab/>
          </w:r>
          <w:r>
            <w:rPr>
              <w:noProof/>
              <w:lang w:bidi="en-US"/>
            </w:rPr>
            <w:t>Update rings for Windows 10 and later</w:t>
          </w:r>
          <w:r>
            <w:rPr>
              <w:noProof/>
            </w:rPr>
            <w:tab/>
          </w:r>
          <w:r>
            <w:rPr>
              <w:noProof/>
            </w:rPr>
            <w:fldChar w:fldCharType="begin"/>
          </w:r>
          <w:r>
            <w:rPr>
              <w:noProof/>
            </w:rPr>
            <w:instrText xml:space="preserve"> PAGEREF _Toc204168821 \h </w:instrText>
          </w:r>
          <w:r>
            <w:rPr>
              <w:noProof/>
            </w:rPr>
          </w:r>
          <w:r>
            <w:rPr>
              <w:noProof/>
            </w:rPr>
            <w:fldChar w:fldCharType="separate"/>
          </w:r>
          <w:r>
            <w:rPr>
              <w:noProof/>
            </w:rPr>
            <w:t>9</w:t>
          </w:r>
          <w:r>
            <w:rPr>
              <w:noProof/>
            </w:rPr>
            <w:fldChar w:fldCharType="end"/>
          </w:r>
        </w:p>
        <w:p w14:paraId="04A71F3E" w14:textId="19876BA2" w:rsidR="003C448A" w:rsidRDefault="003C448A">
          <w:pPr>
            <w:pStyle w:val="TOC2"/>
            <w:tabs>
              <w:tab w:val="left" w:pos="960"/>
              <w:tab w:val="right" w:leader="dot" w:pos="9016"/>
            </w:tabs>
            <w:rPr>
              <w:rFonts w:eastAsiaTheme="minorEastAsia"/>
              <w:noProof/>
              <w:lang w:eastAsia="en-GB"/>
            </w:rPr>
          </w:pPr>
          <w:r>
            <w:rPr>
              <w:noProof/>
              <w:lang w:bidi="en-US"/>
            </w:rPr>
            <w:t>3.1.</w:t>
          </w:r>
          <w:r>
            <w:rPr>
              <w:rFonts w:eastAsiaTheme="minorEastAsia"/>
              <w:noProof/>
              <w:lang w:eastAsia="en-GB"/>
            </w:rPr>
            <w:tab/>
          </w:r>
          <w:r>
            <w:rPr>
              <w:noProof/>
              <w:lang w:bidi="en-US"/>
            </w:rPr>
            <w:t>Update Policies</w:t>
          </w:r>
          <w:r>
            <w:rPr>
              <w:noProof/>
            </w:rPr>
            <w:tab/>
          </w:r>
          <w:r>
            <w:rPr>
              <w:noProof/>
            </w:rPr>
            <w:fldChar w:fldCharType="begin"/>
          </w:r>
          <w:r>
            <w:rPr>
              <w:noProof/>
            </w:rPr>
            <w:instrText xml:space="preserve"> PAGEREF _Toc204168822 \h </w:instrText>
          </w:r>
          <w:r>
            <w:rPr>
              <w:noProof/>
            </w:rPr>
          </w:r>
          <w:r>
            <w:rPr>
              <w:noProof/>
            </w:rPr>
            <w:fldChar w:fldCharType="separate"/>
          </w:r>
          <w:r>
            <w:rPr>
              <w:noProof/>
            </w:rPr>
            <w:t>9</w:t>
          </w:r>
          <w:r>
            <w:rPr>
              <w:noProof/>
            </w:rPr>
            <w:fldChar w:fldCharType="end"/>
          </w:r>
        </w:p>
        <w:p w14:paraId="1A664EDD" w14:textId="511584BF" w:rsidR="003C448A" w:rsidRDefault="003C448A">
          <w:pPr>
            <w:pStyle w:val="TOC1"/>
            <w:tabs>
              <w:tab w:val="left" w:pos="480"/>
              <w:tab w:val="right" w:leader="dot" w:pos="9016"/>
            </w:tabs>
            <w:rPr>
              <w:rFonts w:eastAsiaTheme="minorEastAsia"/>
              <w:noProof/>
              <w:lang w:eastAsia="en-GB"/>
            </w:rPr>
          </w:pPr>
          <w:r>
            <w:rPr>
              <w:noProof/>
              <w:lang w:bidi="en-US"/>
            </w:rPr>
            <w:t>4.</w:t>
          </w:r>
          <w:r>
            <w:rPr>
              <w:rFonts w:eastAsiaTheme="minorEastAsia"/>
              <w:noProof/>
              <w:lang w:eastAsia="en-GB"/>
            </w:rPr>
            <w:tab/>
          </w:r>
          <w:r>
            <w:rPr>
              <w:noProof/>
              <w:lang w:bidi="en-US"/>
            </w:rPr>
            <w:t>Scripts</w:t>
          </w:r>
          <w:r>
            <w:rPr>
              <w:noProof/>
            </w:rPr>
            <w:tab/>
          </w:r>
          <w:r>
            <w:rPr>
              <w:noProof/>
            </w:rPr>
            <w:fldChar w:fldCharType="begin"/>
          </w:r>
          <w:r>
            <w:rPr>
              <w:noProof/>
            </w:rPr>
            <w:instrText xml:space="preserve"> PAGEREF _Toc204168823 \h </w:instrText>
          </w:r>
          <w:r>
            <w:rPr>
              <w:noProof/>
            </w:rPr>
          </w:r>
          <w:r>
            <w:rPr>
              <w:noProof/>
            </w:rPr>
            <w:fldChar w:fldCharType="separate"/>
          </w:r>
          <w:r>
            <w:rPr>
              <w:noProof/>
            </w:rPr>
            <w:t>9</w:t>
          </w:r>
          <w:r>
            <w:rPr>
              <w:noProof/>
            </w:rPr>
            <w:fldChar w:fldCharType="end"/>
          </w:r>
        </w:p>
        <w:p w14:paraId="61EC36BF" w14:textId="27A93070" w:rsidR="003C448A" w:rsidRDefault="003C448A">
          <w:pPr>
            <w:pStyle w:val="TOC2"/>
            <w:tabs>
              <w:tab w:val="left" w:pos="960"/>
              <w:tab w:val="right" w:leader="dot" w:pos="9016"/>
            </w:tabs>
            <w:rPr>
              <w:rFonts w:eastAsiaTheme="minorEastAsia"/>
              <w:noProof/>
              <w:lang w:eastAsia="en-GB"/>
            </w:rPr>
          </w:pPr>
          <w:r>
            <w:rPr>
              <w:noProof/>
              <w:lang w:bidi="en-US"/>
            </w:rPr>
            <w:t>4.1.</w:t>
          </w:r>
          <w:r>
            <w:rPr>
              <w:rFonts w:eastAsiaTheme="minorEastAsia"/>
              <w:noProof/>
              <w:lang w:eastAsia="en-GB"/>
            </w:rPr>
            <w:tab/>
          </w:r>
          <w:r>
            <w:rPr>
              <w:noProof/>
              <w:lang w:bidi="en-US"/>
            </w:rPr>
            <w:t>Scripts (PowerShell)</w:t>
          </w:r>
          <w:r>
            <w:rPr>
              <w:noProof/>
            </w:rPr>
            <w:tab/>
          </w:r>
          <w:r>
            <w:rPr>
              <w:noProof/>
            </w:rPr>
            <w:fldChar w:fldCharType="begin"/>
          </w:r>
          <w:r>
            <w:rPr>
              <w:noProof/>
            </w:rPr>
            <w:instrText xml:space="preserve"> PAGEREF _Toc204168824 \h </w:instrText>
          </w:r>
          <w:r>
            <w:rPr>
              <w:noProof/>
            </w:rPr>
          </w:r>
          <w:r>
            <w:rPr>
              <w:noProof/>
            </w:rPr>
            <w:fldChar w:fldCharType="separate"/>
          </w:r>
          <w:r>
            <w:rPr>
              <w:noProof/>
            </w:rPr>
            <w:t>9</w:t>
          </w:r>
          <w:r>
            <w:rPr>
              <w:noProof/>
            </w:rPr>
            <w:fldChar w:fldCharType="end"/>
          </w:r>
        </w:p>
        <w:p w14:paraId="3DFD1BA6" w14:textId="327A8D4B" w:rsidR="003C448A" w:rsidRDefault="003C448A">
          <w:pPr>
            <w:pStyle w:val="TOC1"/>
            <w:tabs>
              <w:tab w:val="left" w:pos="480"/>
              <w:tab w:val="right" w:leader="dot" w:pos="9016"/>
            </w:tabs>
            <w:rPr>
              <w:rFonts w:eastAsiaTheme="minorEastAsia"/>
              <w:noProof/>
              <w:lang w:eastAsia="en-GB"/>
            </w:rPr>
          </w:pPr>
          <w:r>
            <w:rPr>
              <w:noProof/>
              <w:lang w:bidi="en-US"/>
            </w:rPr>
            <w:t>5.</w:t>
          </w:r>
          <w:r>
            <w:rPr>
              <w:rFonts w:eastAsiaTheme="minorEastAsia"/>
              <w:noProof/>
              <w:lang w:eastAsia="en-GB"/>
            </w:rPr>
            <w:tab/>
          </w:r>
          <w:r>
            <w:rPr>
              <w:noProof/>
              <w:lang w:bidi="en-US"/>
            </w:rPr>
            <w:t>Feature updates for Windows 10 and later</w:t>
          </w:r>
          <w:r>
            <w:rPr>
              <w:noProof/>
            </w:rPr>
            <w:tab/>
          </w:r>
          <w:r>
            <w:rPr>
              <w:noProof/>
            </w:rPr>
            <w:fldChar w:fldCharType="begin"/>
          </w:r>
          <w:r>
            <w:rPr>
              <w:noProof/>
            </w:rPr>
            <w:instrText xml:space="preserve"> PAGEREF _Toc204168825 \h </w:instrText>
          </w:r>
          <w:r>
            <w:rPr>
              <w:noProof/>
            </w:rPr>
          </w:r>
          <w:r>
            <w:rPr>
              <w:noProof/>
            </w:rPr>
            <w:fldChar w:fldCharType="separate"/>
          </w:r>
          <w:r>
            <w:rPr>
              <w:noProof/>
            </w:rPr>
            <w:t>9</w:t>
          </w:r>
          <w:r>
            <w:rPr>
              <w:noProof/>
            </w:rPr>
            <w:fldChar w:fldCharType="end"/>
          </w:r>
        </w:p>
        <w:p w14:paraId="321A761D" w14:textId="51A3DAAB" w:rsidR="003C448A" w:rsidRDefault="003C448A">
          <w:pPr>
            <w:pStyle w:val="TOC2"/>
            <w:tabs>
              <w:tab w:val="left" w:pos="960"/>
              <w:tab w:val="right" w:leader="dot" w:pos="9016"/>
            </w:tabs>
            <w:rPr>
              <w:rFonts w:eastAsiaTheme="minorEastAsia"/>
              <w:noProof/>
              <w:lang w:eastAsia="en-GB"/>
            </w:rPr>
          </w:pPr>
          <w:r>
            <w:rPr>
              <w:noProof/>
              <w:lang w:bidi="en-US"/>
            </w:rPr>
            <w:t>5.1.</w:t>
          </w:r>
          <w:r>
            <w:rPr>
              <w:rFonts w:eastAsiaTheme="minorEastAsia"/>
              <w:noProof/>
              <w:lang w:eastAsia="en-GB"/>
            </w:rPr>
            <w:tab/>
          </w:r>
          <w:r>
            <w:rPr>
              <w:noProof/>
              <w:lang w:bidi="en-US"/>
            </w:rPr>
            <w:t>Feature Updates</w:t>
          </w:r>
          <w:r>
            <w:rPr>
              <w:noProof/>
            </w:rPr>
            <w:tab/>
          </w:r>
          <w:r>
            <w:rPr>
              <w:noProof/>
            </w:rPr>
            <w:fldChar w:fldCharType="begin"/>
          </w:r>
          <w:r>
            <w:rPr>
              <w:noProof/>
            </w:rPr>
            <w:instrText xml:space="preserve"> PAGEREF _Toc204168826 \h </w:instrText>
          </w:r>
          <w:r>
            <w:rPr>
              <w:noProof/>
            </w:rPr>
          </w:r>
          <w:r>
            <w:rPr>
              <w:noProof/>
            </w:rPr>
            <w:fldChar w:fldCharType="separate"/>
          </w:r>
          <w:r>
            <w:rPr>
              <w:noProof/>
            </w:rPr>
            <w:t>10</w:t>
          </w:r>
          <w:r>
            <w:rPr>
              <w:noProof/>
            </w:rPr>
            <w:fldChar w:fldCharType="end"/>
          </w:r>
        </w:p>
        <w:p w14:paraId="3C3202F6" w14:textId="67DBF577" w:rsidR="003C448A" w:rsidRDefault="003C448A">
          <w:pPr>
            <w:pStyle w:val="TOC1"/>
            <w:tabs>
              <w:tab w:val="left" w:pos="480"/>
              <w:tab w:val="right" w:leader="dot" w:pos="9016"/>
            </w:tabs>
            <w:rPr>
              <w:rFonts w:eastAsiaTheme="minorEastAsia"/>
              <w:noProof/>
              <w:lang w:eastAsia="en-GB"/>
            </w:rPr>
          </w:pPr>
          <w:r>
            <w:rPr>
              <w:noProof/>
              <w:lang w:bidi="en-US"/>
            </w:rPr>
            <w:t>6.</w:t>
          </w:r>
          <w:r>
            <w:rPr>
              <w:rFonts w:eastAsiaTheme="minorEastAsia"/>
              <w:noProof/>
              <w:lang w:eastAsia="en-GB"/>
            </w:rPr>
            <w:tab/>
          </w:r>
          <w:r>
            <w:rPr>
              <w:noProof/>
              <w:lang w:bidi="en-US"/>
            </w:rPr>
            <w:t>Device compliance</w:t>
          </w:r>
          <w:r>
            <w:rPr>
              <w:noProof/>
            </w:rPr>
            <w:tab/>
          </w:r>
          <w:r>
            <w:rPr>
              <w:noProof/>
            </w:rPr>
            <w:fldChar w:fldCharType="begin"/>
          </w:r>
          <w:r>
            <w:rPr>
              <w:noProof/>
            </w:rPr>
            <w:instrText xml:space="preserve"> PAGEREF _Toc204168827 \h </w:instrText>
          </w:r>
          <w:r>
            <w:rPr>
              <w:noProof/>
            </w:rPr>
          </w:r>
          <w:r>
            <w:rPr>
              <w:noProof/>
            </w:rPr>
            <w:fldChar w:fldCharType="separate"/>
          </w:r>
          <w:r>
            <w:rPr>
              <w:noProof/>
            </w:rPr>
            <w:t>10</w:t>
          </w:r>
          <w:r>
            <w:rPr>
              <w:noProof/>
            </w:rPr>
            <w:fldChar w:fldCharType="end"/>
          </w:r>
        </w:p>
        <w:p w14:paraId="65A87BB2" w14:textId="41164DEE" w:rsidR="003C448A" w:rsidRDefault="003C448A">
          <w:pPr>
            <w:pStyle w:val="TOC1"/>
            <w:tabs>
              <w:tab w:val="left" w:pos="480"/>
              <w:tab w:val="right" w:leader="dot" w:pos="9016"/>
            </w:tabs>
            <w:rPr>
              <w:rFonts w:eastAsiaTheme="minorEastAsia"/>
              <w:noProof/>
              <w:lang w:eastAsia="en-GB"/>
            </w:rPr>
          </w:pPr>
          <w:r>
            <w:rPr>
              <w:noProof/>
              <w:lang w:bidi="en-US"/>
            </w:rPr>
            <w:t>7.</w:t>
          </w:r>
          <w:r>
            <w:rPr>
              <w:rFonts w:eastAsiaTheme="minorEastAsia"/>
              <w:noProof/>
              <w:lang w:eastAsia="en-GB"/>
            </w:rPr>
            <w:tab/>
          </w:r>
          <w:r>
            <w:rPr>
              <w:noProof/>
              <w:lang w:bidi="en-US"/>
            </w:rPr>
            <w:t>Windows enrollment</w:t>
          </w:r>
          <w:r>
            <w:rPr>
              <w:noProof/>
            </w:rPr>
            <w:tab/>
          </w:r>
          <w:r>
            <w:rPr>
              <w:noProof/>
            </w:rPr>
            <w:fldChar w:fldCharType="begin"/>
          </w:r>
          <w:r>
            <w:rPr>
              <w:noProof/>
            </w:rPr>
            <w:instrText xml:space="preserve"> PAGEREF _Toc204168828 \h </w:instrText>
          </w:r>
          <w:r>
            <w:rPr>
              <w:noProof/>
            </w:rPr>
          </w:r>
          <w:r>
            <w:rPr>
              <w:noProof/>
            </w:rPr>
            <w:fldChar w:fldCharType="separate"/>
          </w:r>
          <w:r>
            <w:rPr>
              <w:noProof/>
            </w:rPr>
            <w:t>10</w:t>
          </w:r>
          <w:r>
            <w:rPr>
              <w:noProof/>
            </w:rPr>
            <w:fldChar w:fldCharType="end"/>
          </w:r>
        </w:p>
        <w:p w14:paraId="0B9E3DD3" w14:textId="34CB37B7" w:rsidR="003C448A" w:rsidRDefault="003C448A">
          <w:pPr>
            <w:pStyle w:val="TOC2"/>
            <w:tabs>
              <w:tab w:val="left" w:pos="960"/>
              <w:tab w:val="right" w:leader="dot" w:pos="9016"/>
            </w:tabs>
            <w:rPr>
              <w:rFonts w:eastAsiaTheme="minorEastAsia"/>
              <w:noProof/>
              <w:lang w:eastAsia="en-GB"/>
            </w:rPr>
          </w:pPr>
          <w:r>
            <w:rPr>
              <w:noProof/>
              <w:lang w:bidi="en-US"/>
            </w:rPr>
            <w:t>7.1.</w:t>
          </w:r>
          <w:r>
            <w:rPr>
              <w:rFonts w:eastAsiaTheme="minorEastAsia"/>
              <w:noProof/>
              <w:lang w:eastAsia="en-GB"/>
            </w:rPr>
            <w:tab/>
          </w:r>
          <w:r>
            <w:rPr>
              <w:noProof/>
              <w:lang w:bidi="en-US"/>
            </w:rPr>
            <w:t>Autopilot</w:t>
          </w:r>
          <w:r>
            <w:rPr>
              <w:noProof/>
            </w:rPr>
            <w:tab/>
          </w:r>
          <w:r>
            <w:rPr>
              <w:noProof/>
            </w:rPr>
            <w:fldChar w:fldCharType="begin"/>
          </w:r>
          <w:r>
            <w:rPr>
              <w:noProof/>
            </w:rPr>
            <w:instrText xml:space="preserve"> PAGEREF _Toc204168829 \h </w:instrText>
          </w:r>
          <w:r>
            <w:rPr>
              <w:noProof/>
            </w:rPr>
          </w:r>
          <w:r>
            <w:rPr>
              <w:noProof/>
            </w:rPr>
            <w:fldChar w:fldCharType="separate"/>
          </w:r>
          <w:r>
            <w:rPr>
              <w:noProof/>
            </w:rPr>
            <w:t>10</w:t>
          </w:r>
          <w:r>
            <w:rPr>
              <w:noProof/>
            </w:rPr>
            <w:fldChar w:fldCharType="end"/>
          </w:r>
        </w:p>
        <w:p w14:paraId="50B6792E" w14:textId="72F22A61" w:rsidR="003C448A" w:rsidRDefault="003C448A">
          <w:pPr>
            <w:pStyle w:val="TOC2"/>
            <w:tabs>
              <w:tab w:val="left" w:pos="1200"/>
              <w:tab w:val="right" w:leader="dot" w:pos="9016"/>
            </w:tabs>
            <w:rPr>
              <w:rFonts w:eastAsiaTheme="minorEastAsia"/>
              <w:noProof/>
              <w:lang w:eastAsia="en-GB"/>
            </w:rPr>
          </w:pPr>
          <w:r>
            <w:rPr>
              <w:noProof/>
              <w:lang w:bidi="en-US"/>
            </w:rPr>
            <w:t>7.1.1.</w:t>
          </w:r>
          <w:r>
            <w:rPr>
              <w:rFonts w:eastAsiaTheme="minorEastAsia"/>
              <w:noProof/>
              <w:lang w:eastAsia="en-GB"/>
            </w:rPr>
            <w:tab/>
          </w:r>
          <w:r>
            <w:rPr>
              <w:noProof/>
              <w:lang w:bidi="en-US"/>
            </w:rPr>
            <w:t>StAH Shared Device Entra ID Joined Self Deploying</w:t>
          </w:r>
          <w:r>
            <w:rPr>
              <w:noProof/>
            </w:rPr>
            <w:tab/>
          </w:r>
          <w:r>
            <w:rPr>
              <w:noProof/>
            </w:rPr>
            <w:fldChar w:fldCharType="begin"/>
          </w:r>
          <w:r>
            <w:rPr>
              <w:noProof/>
            </w:rPr>
            <w:instrText xml:space="preserve"> PAGEREF _Toc204168830 \h </w:instrText>
          </w:r>
          <w:r>
            <w:rPr>
              <w:noProof/>
            </w:rPr>
          </w:r>
          <w:r>
            <w:rPr>
              <w:noProof/>
            </w:rPr>
            <w:fldChar w:fldCharType="separate"/>
          </w:r>
          <w:r>
            <w:rPr>
              <w:noProof/>
            </w:rPr>
            <w:t>10</w:t>
          </w:r>
          <w:r>
            <w:rPr>
              <w:noProof/>
            </w:rPr>
            <w:fldChar w:fldCharType="end"/>
          </w:r>
        </w:p>
        <w:p w14:paraId="0353B607" w14:textId="6674A402" w:rsidR="003C448A" w:rsidRDefault="003C448A">
          <w:pPr>
            <w:pStyle w:val="TOC1"/>
            <w:tabs>
              <w:tab w:val="left" w:pos="480"/>
              <w:tab w:val="right" w:leader="dot" w:pos="9016"/>
            </w:tabs>
            <w:rPr>
              <w:rFonts w:eastAsiaTheme="minorEastAsia"/>
              <w:noProof/>
              <w:lang w:eastAsia="en-GB"/>
            </w:rPr>
          </w:pPr>
          <w:r>
            <w:rPr>
              <w:noProof/>
              <w:lang w:bidi="en-US"/>
            </w:rPr>
            <w:t>8.</w:t>
          </w:r>
          <w:r>
            <w:rPr>
              <w:rFonts w:eastAsiaTheme="minorEastAsia"/>
              <w:noProof/>
              <w:lang w:eastAsia="en-GB"/>
            </w:rPr>
            <w:tab/>
          </w:r>
          <w:r>
            <w:rPr>
              <w:noProof/>
              <w:lang w:bidi="en-US"/>
            </w:rPr>
            <w:t>Driver updates for Windows 10 and later</w:t>
          </w:r>
          <w:r>
            <w:rPr>
              <w:noProof/>
            </w:rPr>
            <w:tab/>
          </w:r>
          <w:r>
            <w:rPr>
              <w:noProof/>
            </w:rPr>
            <w:fldChar w:fldCharType="begin"/>
          </w:r>
          <w:r>
            <w:rPr>
              <w:noProof/>
            </w:rPr>
            <w:instrText xml:space="preserve"> PAGEREF _Toc204168831 \h </w:instrText>
          </w:r>
          <w:r>
            <w:rPr>
              <w:noProof/>
            </w:rPr>
          </w:r>
          <w:r>
            <w:rPr>
              <w:noProof/>
            </w:rPr>
            <w:fldChar w:fldCharType="separate"/>
          </w:r>
          <w:r>
            <w:rPr>
              <w:noProof/>
            </w:rPr>
            <w:t>10</w:t>
          </w:r>
          <w:r>
            <w:rPr>
              <w:noProof/>
            </w:rPr>
            <w:fldChar w:fldCharType="end"/>
          </w:r>
        </w:p>
        <w:p w14:paraId="3D7AD5A1" w14:textId="4EA32DEC" w:rsidR="003C448A" w:rsidRDefault="003C448A">
          <w:pPr>
            <w:pStyle w:val="TOC2"/>
            <w:tabs>
              <w:tab w:val="left" w:pos="960"/>
              <w:tab w:val="right" w:leader="dot" w:pos="9016"/>
            </w:tabs>
            <w:rPr>
              <w:rFonts w:eastAsiaTheme="minorEastAsia"/>
              <w:noProof/>
              <w:lang w:eastAsia="en-GB"/>
            </w:rPr>
          </w:pPr>
          <w:r>
            <w:rPr>
              <w:noProof/>
              <w:lang w:bidi="en-US"/>
            </w:rPr>
            <w:t>8.1.</w:t>
          </w:r>
          <w:r>
            <w:rPr>
              <w:rFonts w:eastAsiaTheme="minorEastAsia"/>
              <w:noProof/>
              <w:lang w:eastAsia="en-GB"/>
            </w:rPr>
            <w:tab/>
          </w:r>
          <w:r>
            <w:rPr>
              <w:noProof/>
              <w:lang w:bidi="en-US"/>
            </w:rPr>
            <w:t>Templates</w:t>
          </w:r>
          <w:r>
            <w:rPr>
              <w:noProof/>
            </w:rPr>
            <w:tab/>
          </w:r>
          <w:r>
            <w:rPr>
              <w:noProof/>
            </w:rPr>
            <w:fldChar w:fldCharType="begin"/>
          </w:r>
          <w:r>
            <w:rPr>
              <w:noProof/>
            </w:rPr>
            <w:instrText xml:space="preserve"> PAGEREF _Toc204168832 \h </w:instrText>
          </w:r>
          <w:r>
            <w:rPr>
              <w:noProof/>
            </w:rPr>
          </w:r>
          <w:r>
            <w:rPr>
              <w:noProof/>
            </w:rPr>
            <w:fldChar w:fldCharType="separate"/>
          </w:r>
          <w:r>
            <w:rPr>
              <w:noProof/>
            </w:rPr>
            <w:t>10</w:t>
          </w:r>
          <w:r>
            <w:rPr>
              <w:noProof/>
            </w:rPr>
            <w:fldChar w:fldCharType="end"/>
          </w:r>
        </w:p>
        <w:p w14:paraId="2C6245FA" w14:textId="6F24F22E" w:rsidR="003C448A" w:rsidRDefault="003C448A">
          <w:pPr>
            <w:pStyle w:val="TOC1"/>
            <w:tabs>
              <w:tab w:val="left" w:pos="480"/>
              <w:tab w:val="right" w:leader="dot" w:pos="9016"/>
            </w:tabs>
            <w:rPr>
              <w:rFonts w:eastAsiaTheme="minorEastAsia"/>
              <w:noProof/>
              <w:lang w:eastAsia="en-GB"/>
            </w:rPr>
          </w:pPr>
          <w:r>
            <w:rPr>
              <w:noProof/>
              <w:lang w:bidi="en-US"/>
            </w:rPr>
            <w:t>9.</w:t>
          </w:r>
          <w:r>
            <w:rPr>
              <w:rFonts w:eastAsiaTheme="minorEastAsia"/>
              <w:noProof/>
              <w:lang w:eastAsia="en-GB"/>
            </w:rPr>
            <w:tab/>
          </w:r>
          <w:r>
            <w:rPr>
              <w:noProof/>
              <w:lang w:bidi="en-US"/>
            </w:rPr>
            <w:t>Tenant admin</w:t>
          </w:r>
          <w:r>
            <w:rPr>
              <w:noProof/>
            </w:rPr>
            <w:tab/>
          </w:r>
          <w:r>
            <w:rPr>
              <w:noProof/>
            </w:rPr>
            <w:fldChar w:fldCharType="begin"/>
          </w:r>
          <w:r>
            <w:rPr>
              <w:noProof/>
            </w:rPr>
            <w:instrText xml:space="preserve"> PAGEREF _Toc204168833 \h </w:instrText>
          </w:r>
          <w:r>
            <w:rPr>
              <w:noProof/>
            </w:rPr>
          </w:r>
          <w:r>
            <w:rPr>
              <w:noProof/>
            </w:rPr>
            <w:fldChar w:fldCharType="separate"/>
          </w:r>
          <w:r>
            <w:rPr>
              <w:noProof/>
            </w:rPr>
            <w:t>12</w:t>
          </w:r>
          <w:r>
            <w:rPr>
              <w:noProof/>
            </w:rPr>
            <w:fldChar w:fldCharType="end"/>
          </w:r>
        </w:p>
        <w:p w14:paraId="5123530C" w14:textId="7DC85A82" w:rsidR="003C448A" w:rsidRDefault="003C448A">
          <w:pPr>
            <w:pStyle w:val="TOC2"/>
            <w:tabs>
              <w:tab w:val="left" w:pos="960"/>
              <w:tab w:val="right" w:leader="dot" w:pos="9016"/>
            </w:tabs>
            <w:rPr>
              <w:rFonts w:eastAsiaTheme="minorEastAsia"/>
              <w:noProof/>
              <w:lang w:eastAsia="en-GB"/>
            </w:rPr>
          </w:pPr>
          <w:r>
            <w:rPr>
              <w:noProof/>
              <w:lang w:bidi="en-US"/>
            </w:rPr>
            <w:t>9.1.</w:t>
          </w:r>
          <w:r>
            <w:rPr>
              <w:rFonts w:eastAsiaTheme="minorEastAsia"/>
              <w:noProof/>
              <w:lang w:eastAsia="en-GB"/>
            </w:rPr>
            <w:tab/>
          </w:r>
          <w:r>
            <w:rPr>
              <w:noProof/>
              <w:lang w:bidi="en-US"/>
            </w:rPr>
            <w:t>Filters</w:t>
          </w:r>
          <w:r>
            <w:rPr>
              <w:noProof/>
            </w:rPr>
            <w:tab/>
          </w:r>
          <w:r>
            <w:rPr>
              <w:noProof/>
            </w:rPr>
            <w:fldChar w:fldCharType="begin"/>
          </w:r>
          <w:r>
            <w:rPr>
              <w:noProof/>
            </w:rPr>
            <w:instrText xml:space="preserve"> PAGEREF _Toc204168834 \h </w:instrText>
          </w:r>
          <w:r>
            <w:rPr>
              <w:noProof/>
            </w:rPr>
          </w:r>
          <w:r>
            <w:rPr>
              <w:noProof/>
            </w:rPr>
            <w:fldChar w:fldCharType="separate"/>
          </w:r>
          <w:r>
            <w:rPr>
              <w:noProof/>
            </w:rPr>
            <w:t>12</w:t>
          </w:r>
          <w:r>
            <w:rPr>
              <w:noProof/>
            </w:rPr>
            <w:fldChar w:fldCharType="end"/>
          </w:r>
        </w:p>
        <w:p w14:paraId="5335DB49" w14:textId="197CB744" w:rsidR="003C448A" w:rsidRDefault="003C448A">
          <w:pPr>
            <w:pStyle w:val="TOC2"/>
            <w:tabs>
              <w:tab w:val="left" w:pos="1200"/>
              <w:tab w:val="right" w:leader="dot" w:pos="9016"/>
            </w:tabs>
            <w:rPr>
              <w:rFonts w:eastAsiaTheme="minorEastAsia"/>
              <w:noProof/>
              <w:lang w:eastAsia="en-GB"/>
            </w:rPr>
          </w:pPr>
          <w:r>
            <w:rPr>
              <w:noProof/>
              <w:lang w:bidi="en-US"/>
            </w:rPr>
            <w:t>9.1.1.</w:t>
          </w:r>
          <w:r>
            <w:rPr>
              <w:rFonts w:eastAsiaTheme="minorEastAsia"/>
              <w:noProof/>
              <w:lang w:eastAsia="en-GB"/>
            </w:rPr>
            <w:tab/>
          </w:r>
          <w:r>
            <w:rPr>
              <w:noProof/>
              <w:lang w:bidi="en-US"/>
            </w:rPr>
            <w:t>*StAH-Win-Filter-Baseline - All</w:t>
          </w:r>
          <w:r>
            <w:rPr>
              <w:noProof/>
            </w:rPr>
            <w:tab/>
          </w:r>
          <w:r>
            <w:rPr>
              <w:noProof/>
            </w:rPr>
            <w:fldChar w:fldCharType="begin"/>
          </w:r>
          <w:r>
            <w:rPr>
              <w:noProof/>
            </w:rPr>
            <w:instrText xml:space="preserve"> PAGEREF _Toc204168835 \h </w:instrText>
          </w:r>
          <w:r>
            <w:rPr>
              <w:noProof/>
            </w:rPr>
          </w:r>
          <w:r>
            <w:rPr>
              <w:noProof/>
            </w:rPr>
            <w:fldChar w:fldCharType="separate"/>
          </w:r>
          <w:r>
            <w:rPr>
              <w:noProof/>
            </w:rPr>
            <w:t>12</w:t>
          </w:r>
          <w:r>
            <w:rPr>
              <w:noProof/>
            </w:rPr>
            <w:fldChar w:fldCharType="end"/>
          </w:r>
        </w:p>
        <w:p w14:paraId="542A56E3" w14:textId="76CD5EAF" w:rsidR="003C448A" w:rsidRDefault="003C448A">
          <w:pPr>
            <w:pStyle w:val="TOC2"/>
            <w:tabs>
              <w:tab w:val="left" w:pos="1200"/>
              <w:tab w:val="right" w:leader="dot" w:pos="9016"/>
            </w:tabs>
            <w:rPr>
              <w:rFonts w:eastAsiaTheme="minorEastAsia"/>
              <w:noProof/>
              <w:lang w:eastAsia="en-GB"/>
            </w:rPr>
          </w:pPr>
          <w:r>
            <w:rPr>
              <w:noProof/>
              <w:lang w:bidi="en-US"/>
            </w:rPr>
            <w:t>9.1.2.</w:t>
          </w:r>
          <w:r>
            <w:rPr>
              <w:rFonts w:eastAsiaTheme="minorEastAsia"/>
              <w:noProof/>
              <w:lang w:eastAsia="en-GB"/>
            </w:rPr>
            <w:tab/>
          </w:r>
          <w:r>
            <w:rPr>
              <w:noProof/>
              <w:lang w:bidi="en-US"/>
            </w:rPr>
            <w:t>*StAH-Win-Filter-Baseline - All GroupTags</w:t>
          </w:r>
          <w:r>
            <w:rPr>
              <w:noProof/>
            </w:rPr>
            <w:tab/>
          </w:r>
          <w:r>
            <w:rPr>
              <w:noProof/>
            </w:rPr>
            <w:fldChar w:fldCharType="begin"/>
          </w:r>
          <w:r>
            <w:rPr>
              <w:noProof/>
            </w:rPr>
            <w:instrText xml:space="preserve"> PAGEREF _Toc204168836 \h </w:instrText>
          </w:r>
          <w:r>
            <w:rPr>
              <w:noProof/>
            </w:rPr>
          </w:r>
          <w:r>
            <w:rPr>
              <w:noProof/>
            </w:rPr>
            <w:fldChar w:fldCharType="separate"/>
          </w:r>
          <w:r>
            <w:rPr>
              <w:noProof/>
            </w:rPr>
            <w:t>13</w:t>
          </w:r>
          <w:r>
            <w:rPr>
              <w:noProof/>
            </w:rPr>
            <w:fldChar w:fldCharType="end"/>
          </w:r>
        </w:p>
        <w:p w14:paraId="7754145C" w14:textId="4F072F2F" w:rsidR="003C448A" w:rsidRDefault="003C448A">
          <w:pPr>
            <w:pStyle w:val="TOC2"/>
            <w:tabs>
              <w:tab w:val="left" w:pos="1200"/>
              <w:tab w:val="right" w:leader="dot" w:pos="9016"/>
            </w:tabs>
            <w:rPr>
              <w:rFonts w:eastAsiaTheme="minorEastAsia"/>
              <w:noProof/>
              <w:lang w:eastAsia="en-GB"/>
            </w:rPr>
          </w:pPr>
          <w:r>
            <w:rPr>
              <w:noProof/>
              <w:lang w:bidi="en-US"/>
            </w:rPr>
            <w:t>9.1.3.</w:t>
          </w:r>
          <w:r>
            <w:rPr>
              <w:rFonts w:eastAsiaTheme="minorEastAsia"/>
              <w:noProof/>
              <w:lang w:eastAsia="en-GB"/>
            </w:rPr>
            <w:tab/>
          </w:r>
          <w:r>
            <w:rPr>
              <w:noProof/>
              <w:lang w:bidi="en-US"/>
            </w:rPr>
            <w:t>*StAH-Win-Filter-Shared-GroupTag</w:t>
          </w:r>
          <w:r>
            <w:rPr>
              <w:noProof/>
            </w:rPr>
            <w:tab/>
          </w:r>
          <w:r>
            <w:rPr>
              <w:noProof/>
            </w:rPr>
            <w:fldChar w:fldCharType="begin"/>
          </w:r>
          <w:r>
            <w:rPr>
              <w:noProof/>
            </w:rPr>
            <w:instrText xml:space="preserve"> PAGEREF _Toc204168837 \h </w:instrText>
          </w:r>
          <w:r>
            <w:rPr>
              <w:noProof/>
            </w:rPr>
          </w:r>
          <w:r>
            <w:rPr>
              <w:noProof/>
            </w:rPr>
            <w:fldChar w:fldCharType="separate"/>
          </w:r>
          <w:r>
            <w:rPr>
              <w:noProof/>
            </w:rPr>
            <w:t>13</w:t>
          </w:r>
          <w:r>
            <w:rPr>
              <w:noProof/>
            </w:rPr>
            <w:fldChar w:fldCharType="end"/>
          </w:r>
        </w:p>
        <w:p w14:paraId="6F9DFBB7" w14:textId="52E0236D" w:rsidR="003C448A" w:rsidRDefault="003C448A">
          <w:pPr>
            <w:pStyle w:val="TOC2"/>
            <w:tabs>
              <w:tab w:val="left" w:pos="1200"/>
              <w:tab w:val="right" w:leader="dot" w:pos="9016"/>
            </w:tabs>
            <w:rPr>
              <w:rFonts w:eastAsiaTheme="minorEastAsia"/>
              <w:noProof/>
              <w:lang w:eastAsia="en-GB"/>
            </w:rPr>
          </w:pPr>
          <w:r>
            <w:rPr>
              <w:noProof/>
              <w:lang w:bidi="en-US"/>
            </w:rPr>
            <w:t>9.1.4.</w:t>
          </w:r>
          <w:r>
            <w:rPr>
              <w:rFonts w:eastAsiaTheme="minorEastAsia"/>
              <w:noProof/>
              <w:lang w:eastAsia="en-GB"/>
            </w:rPr>
            <w:tab/>
          </w:r>
          <w:r>
            <w:rPr>
              <w:noProof/>
              <w:lang w:bidi="en-US"/>
            </w:rPr>
            <w:t>*StAH-Win-Filter-Standard GroupTag</w:t>
          </w:r>
          <w:r>
            <w:rPr>
              <w:noProof/>
            </w:rPr>
            <w:tab/>
          </w:r>
          <w:r>
            <w:rPr>
              <w:noProof/>
            </w:rPr>
            <w:fldChar w:fldCharType="begin"/>
          </w:r>
          <w:r>
            <w:rPr>
              <w:noProof/>
            </w:rPr>
            <w:instrText xml:space="preserve"> PAGEREF _Toc204168838 \h </w:instrText>
          </w:r>
          <w:r>
            <w:rPr>
              <w:noProof/>
            </w:rPr>
          </w:r>
          <w:r>
            <w:rPr>
              <w:noProof/>
            </w:rPr>
            <w:fldChar w:fldCharType="separate"/>
          </w:r>
          <w:r>
            <w:rPr>
              <w:noProof/>
            </w:rPr>
            <w:t>14</w:t>
          </w:r>
          <w:r>
            <w:rPr>
              <w:noProof/>
            </w:rPr>
            <w:fldChar w:fldCharType="end"/>
          </w:r>
        </w:p>
        <w:p w14:paraId="1ACE83B5" w14:textId="738F7C54" w:rsidR="003C448A" w:rsidRDefault="003C448A">
          <w:pPr>
            <w:pStyle w:val="TOC2"/>
            <w:tabs>
              <w:tab w:val="left" w:pos="1200"/>
              <w:tab w:val="right" w:leader="dot" w:pos="9016"/>
            </w:tabs>
            <w:rPr>
              <w:rFonts w:eastAsiaTheme="minorEastAsia"/>
              <w:noProof/>
              <w:lang w:eastAsia="en-GB"/>
            </w:rPr>
          </w:pPr>
          <w:r>
            <w:rPr>
              <w:noProof/>
              <w:lang w:bidi="en-US"/>
            </w:rPr>
            <w:t>9.1.5.</w:t>
          </w:r>
          <w:r>
            <w:rPr>
              <w:rFonts w:eastAsiaTheme="minorEastAsia"/>
              <w:noProof/>
              <w:lang w:eastAsia="en-GB"/>
            </w:rPr>
            <w:tab/>
          </w:r>
          <w:r>
            <w:rPr>
              <w:noProof/>
              <w:lang w:bidi="en-US"/>
            </w:rPr>
            <w:t>StAH-Win-Filter-EntraID Hybrid Joined</w:t>
          </w:r>
          <w:r>
            <w:rPr>
              <w:noProof/>
            </w:rPr>
            <w:tab/>
          </w:r>
          <w:r>
            <w:rPr>
              <w:noProof/>
            </w:rPr>
            <w:fldChar w:fldCharType="begin"/>
          </w:r>
          <w:r>
            <w:rPr>
              <w:noProof/>
            </w:rPr>
            <w:instrText xml:space="preserve"> PAGEREF _Toc204168839 \h </w:instrText>
          </w:r>
          <w:r>
            <w:rPr>
              <w:noProof/>
            </w:rPr>
          </w:r>
          <w:r>
            <w:rPr>
              <w:noProof/>
            </w:rPr>
            <w:fldChar w:fldCharType="separate"/>
          </w:r>
          <w:r>
            <w:rPr>
              <w:noProof/>
            </w:rPr>
            <w:t>14</w:t>
          </w:r>
          <w:r>
            <w:rPr>
              <w:noProof/>
            </w:rPr>
            <w:fldChar w:fldCharType="end"/>
          </w:r>
        </w:p>
        <w:p w14:paraId="7F9F83B4" w14:textId="6DEC3E97" w:rsidR="003C448A" w:rsidRDefault="003C448A">
          <w:pPr>
            <w:pStyle w:val="TOC2"/>
            <w:tabs>
              <w:tab w:val="left" w:pos="1200"/>
              <w:tab w:val="right" w:leader="dot" w:pos="9016"/>
            </w:tabs>
            <w:rPr>
              <w:rFonts w:eastAsiaTheme="minorEastAsia"/>
              <w:noProof/>
              <w:lang w:eastAsia="en-GB"/>
            </w:rPr>
          </w:pPr>
          <w:r>
            <w:rPr>
              <w:noProof/>
              <w:lang w:bidi="en-US"/>
            </w:rPr>
            <w:t>9.1.6.</w:t>
          </w:r>
          <w:r>
            <w:rPr>
              <w:rFonts w:eastAsiaTheme="minorEastAsia"/>
              <w:noProof/>
              <w:lang w:eastAsia="en-GB"/>
            </w:rPr>
            <w:tab/>
          </w:r>
          <w:r>
            <w:rPr>
              <w:noProof/>
              <w:lang w:bidi="en-US"/>
            </w:rPr>
            <w:t>StAH-Win-Filter-EntraID Joined</w:t>
          </w:r>
          <w:r>
            <w:rPr>
              <w:noProof/>
            </w:rPr>
            <w:tab/>
          </w:r>
          <w:r>
            <w:rPr>
              <w:noProof/>
            </w:rPr>
            <w:fldChar w:fldCharType="begin"/>
          </w:r>
          <w:r>
            <w:rPr>
              <w:noProof/>
            </w:rPr>
            <w:instrText xml:space="preserve"> PAGEREF _Toc204168840 \h </w:instrText>
          </w:r>
          <w:r>
            <w:rPr>
              <w:noProof/>
            </w:rPr>
          </w:r>
          <w:r>
            <w:rPr>
              <w:noProof/>
            </w:rPr>
            <w:fldChar w:fldCharType="separate"/>
          </w:r>
          <w:r>
            <w:rPr>
              <w:noProof/>
            </w:rPr>
            <w:t>15</w:t>
          </w:r>
          <w:r>
            <w:rPr>
              <w:noProof/>
            </w:rPr>
            <w:fldChar w:fldCharType="end"/>
          </w:r>
        </w:p>
        <w:p w14:paraId="258C7F23" w14:textId="3663933C" w:rsidR="003C448A" w:rsidRDefault="003C448A">
          <w:pPr>
            <w:pStyle w:val="TOC1"/>
            <w:tabs>
              <w:tab w:val="left" w:pos="720"/>
              <w:tab w:val="right" w:leader="dot" w:pos="9016"/>
            </w:tabs>
            <w:rPr>
              <w:rFonts w:eastAsiaTheme="minorEastAsia"/>
              <w:noProof/>
              <w:lang w:eastAsia="en-GB"/>
            </w:rPr>
          </w:pPr>
          <w:r>
            <w:rPr>
              <w:noProof/>
              <w:lang w:bidi="en-US"/>
            </w:rPr>
            <w:t>10.</w:t>
          </w:r>
          <w:r>
            <w:rPr>
              <w:rFonts w:eastAsiaTheme="minorEastAsia"/>
              <w:noProof/>
              <w:lang w:eastAsia="en-GB"/>
            </w:rPr>
            <w:tab/>
          </w:r>
          <w:r>
            <w:rPr>
              <w:noProof/>
              <w:lang w:bidi="en-US"/>
            </w:rPr>
            <w:t>Update rings for Windows 10 and later</w:t>
          </w:r>
          <w:r>
            <w:rPr>
              <w:noProof/>
            </w:rPr>
            <w:tab/>
          </w:r>
          <w:r>
            <w:rPr>
              <w:noProof/>
            </w:rPr>
            <w:fldChar w:fldCharType="begin"/>
          </w:r>
          <w:r>
            <w:rPr>
              <w:noProof/>
            </w:rPr>
            <w:instrText xml:space="preserve"> PAGEREF _Toc204168841 \h </w:instrText>
          </w:r>
          <w:r>
            <w:rPr>
              <w:noProof/>
            </w:rPr>
          </w:r>
          <w:r>
            <w:rPr>
              <w:noProof/>
            </w:rPr>
            <w:fldChar w:fldCharType="separate"/>
          </w:r>
          <w:r>
            <w:rPr>
              <w:noProof/>
            </w:rPr>
            <w:t>15</w:t>
          </w:r>
          <w:r>
            <w:rPr>
              <w:noProof/>
            </w:rPr>
            <w:fldChar w:fldCharType="end"/>
          </w:r>
        </w:p>
        <w:p w14:paraId="19F6272D" w14:textId="14BC6480" w:rsidR="003C448A" w:rsidRDefault="003C448A">
          <w:pPr>
            <w:pStyle w:val="TOC2"/>
            <w:tabs>
              <w:tab w:val="left" w:pos="1200"/>
              <w:tab w:val="right" w:leader="dot" w:pos="9016"/>
            </w:tabs>
            <w:rPr>
              <w:rFonts w:eastAsiaTheme="minorEastAsia"/>
              <w:noProof/>
              <w:lang w:eastAsia="en-GB"/>
            </w:rPr>
          </w:pPr>
          <w:r>
            <w:rPr>
              <w:noProof/>
              <w:lang w:bidi="en-US"/>
            </w:rPr>
            <w:t>10.1.</w:t>
          </w:r>
          <w:r>
            <w:rPr>
              <w:rFonts w:eastAsiaTheme="minorEastAsia"/>
              <w:noProof/>
              <w:lang w:eastAsia="en-GB"/>
            </w:rPr>
            <w:tab/>
          </w:r>
          <w:r>
            <w:rPr>
              <w:noProof/>
              <w:lang w:bidi="en-US"/>
            </w:rPr>
            <w:t>Update Policies</w:t>
          </w:r>
          <w:r>
            <w:rPr>
              <w:noProof/>
            </w:rPr>
            <w:tab/>
          </w:r>
          <w:r>
            <w:rPr>
              <w:noProof/>
            </w:rPr>
            <w:fldChar w:fldCharType="begin"/>
          </w:r>
          <w:r>
            <w:rPr>
              <w:noProof/>
            </w:rPr>
            <w:instrText xml:space="preserve"> PAGEREF _Toc204168842 \h </w:instrText>
          </w:r>
          <w:r>
            <w:rPr>
              <w:noProof/>
            </w:rPr>
          </w:r>
          <w:r>
            <w:rPr>
              <w:noProof/>
            </w:rPr>
            <w:fldChar w:fldCharType="separate"/>
          </w:r>
          <w:r>
            <w:rPr>
              <w:noProof/>
            </w:rPr>
            <w:t>15</w:t>
          </w:r>
          <w:r>
            <w:rPr>
              <w:noProof/>
            </w:rPr>
            <w:fldChar w:fldCharType="end"/>
          </w:r>
        </w:p>
        <w:p w14:paraId="1349AB70" w14:textId="2EBFBD65" w:rsidR="003C448A" w:rsidRDefault="003C448A">
          <w:pPr>
            <w:pStyle w:val="TOC2"/>
            <w:tabs>
              <w:tab w:val="left" w:pos="1200"/>
              <w:tab w:val="right" w:leader="dot" w:pos="9016"/>
            </w:tabs>
            <w:rPr>
              <w:rFonts w:eastAsiaTheme="minorEastAsia"/>
              <w:noProof/>
              <w:lang w:eastAsia="en-GB"/>
            </w:rPr>
          </w:pPr>
          <w:r>
            <w:rPr>
              <w:noProof/>
              <w:lang w:bidi="en-US"/>
            </w:rPr>
            <w:t>10.1.1.</w:t>
          </w:r>
          <w:r>
            <w:rPr>
              <w:rFonts w:eastAsiaTheme="minorEastAsia"/>
              <w:noProof/>
              <w:lang w:eastAsia="en-GB"/>
            </w:rPr>
            <w:tab/>
          </w:r>
          <w:r>
            <w:rPr>
              <w:noProof/>
              <w:lang w:bidi="en-US"/>
            </w:rPr>
            <w:t>Win - Updates - U - Update Ring - Broad Ring - v1.0</w:t>
          </w:r>
          <w:r>
            <w:rPr>
              <w:noProof/>
            </w:rPr>
            <w:tab/>
          </w:r>
          <w:r>
            <w:rPr>
              <w:noProof/>
            </w:rPr>
            <w:fldChar w:fldCharType="begin"/>
          </w:r>
          <w:r>
            <w:rPr>
              <w:noProof/>
            </w:rPr>
            <w:instrText xml:space="preserve"> PAGEREF _Toc204168843 \h </w:instrText>
          </w:r>
          <w:r>
            <w:rPr>
              <w:noProof/>
            </w:rPr>
          </w:r>
          <w:r>
            <w:rPr>
              <w:noProof/>
            </w:rPr>
            <w:fldChar w:fldCharType="separate"/>
          </w:r>
          <w:r>
            <w:rPr>
              <w:noProof/>
            </w:rPr>
            <w:t>15</w:t>
          </w:r>
          <w:r>
            <w:rPr>
              <w:noProof/>
            </w:rPr>
            <w:fldChar w:fldCharType="end"/>
          </w:r>
        </w:p>
        <w:p w14:paraId="0C42A31C" w14:textId="5E166EA0" w:rsidR="003C448A" w:rsidRDefault="003C448A">
          <w:pPr>
            <w:pStyle w:val="TOC2"/>
            <w:tabs>
              <w:tab w:val="left" w:pos="1200"/>
              <w:tab w:val="right" w:leader="dot" w:pos="9016"/>
            </w:tabs>
            <w:rPr>
              <w:rFonts w:eastAsiaTheme="minorEastAsia"/>
              <w:noProof/>
              <w:lang w:eastAsia="en-GB"/>
            </w:rPr>
          </w:pPr>
          <w:r>
            <w:rPr>
              <w:noProof/>
              <w:lang w:bidi="en-US"/>
            </w:rPr>
            <w:lastRenderedPageBreak/>
            <w:t>10.1.2.</w:t>
          </w:r>
          <w:r>
            <w:rPr>
              <w:rFonts w:eastAsiaTheme="minorEastAsia"/>
              <w:noProof/>
              <w:lang w:eastAsia="en-GB"/>
            </w:rPr>
            <w:tab/>
          </w:r>
          <w:r>
            <w:rPr>
              <w:noProof/>
              <w:lang w:bidi="en-US"/>
            </w:rPr>
            <w:t>Win - Updates - U - Update Ring - Pilot Ring - v1.0</w:t>
          </w:r>
          <w:r>
            <w:rPr>
              <w:noProof/>
            </w:rPr>
            <w:tab/>
          </w:r>
          <w:r>
            <w:rPr>
              <w:noProof/>
            </w:rPr>
            <w:fldChar w:fldCharType="begin"/>
          </w:r>
          <w:r>
            <w:rPr>
              <w:noProof/>
            </w:rPr>
            <w:instrText xml:space="preserve"> PAGEREF _Toc204168844 \h </w:instrText>
          </w:r>
          <w:r>
            <w:rPr>
              <w:noProof/>
            </w:rPr>
          </w:r>
          <w:r>
            <w:rPr>
              <w:noProof/>
            </w:rPr>
            <w:fldChar w:fldCharType="separate"/>
          </w:r>
          <w:r>
            <w:rPr>
              <w:noProof/>
            </w:rPr>
            <w:t>16</w:t>
          </w:r>
          <w:r>
            <w:rPr>
              <w:noProof/>
            </w:rPr>
            <w:fldChar w:fldCharType="end"/>
          </w:r>
        </w:p>
        <w:p w14:paraId="73781E38" w14:textId="719CA48B" w:rsidR="003C448A" w:rsidRDefault="003C448A">
          <w:pPr>
            <w:pStyle w:val="TOC2"/>
            <w:tabs>
              <w:tab w:val="left" w:pos="1200"/>
              <w:tab w:val="right" w:leader="dot" w:pos="9016"/>
            </w:tabs>
            <w:rPr>
              <w:rFonts w:eastAsiaTheme="minorEastAsia"/>
              <w:noProof/>
              <w:lang w:eastAsia="en-GB"/>
            </w:rPr>
          </w:pPr>
          <w:r>
            <w:rPr>
              <w:noProof/>
              <w:lang w:bidi="en-US"/>
            </w:rPr>
            <w:t>10.1.3.</w:t>
          </w:r>
          <w:r>
            <w:rPr>
              <w:rFonts w:eastAsiaTheme="minorEastAsia"/>
              <w:noProof/>
              <w:lang w:eastAsia="en-GB"/>
            </w:rPr>
            <w:tab/>
          </w:r>
          <w:r>
            <w:rPr>
              <w:noProof/>
              <w:lang w:bidi="en-US"/>
            </w:rPr>
            <w:t>Win - Updates - U - Update Ring - Preview Ring - v1.0</w:t>
          </w:r>
          <w:r>
            <w:rPr>
              <w:noProof/>
            </w:rPr>
            <w:tab/>
          </w:r>
          <w:r>
            <w:rPr>
              <w:noProof/>
            </w:rPr>
            <w:fldChar w:fldCharType="begin"/>
          </w:r>
          <w:r>
            <w:rPr>
              <w:noProof/>
            </w:rPr>
            <w:instrText xml:space="preserve"> PAGEREF _Toc204168845 \h </w:instrText>
          </w:r>
          <w:r>
            <w:rPr>
              <w:noProof/>
            </w:rPr>
          </w:r>
          <w:r>
            <w:rPr>
              <w:noProof/>
            </w:rPr>
            <w:fldChar w:fldCharType="separate"/>
          </w:r>
          <w:r>
            <w:rPr>
              <w:noProof/>
            </w:rPr>
            <w:t>17</w:t>
          </w:r>
          <w:r>
            <w:rPr>
              <w:noProof/>
            </w:rPr>
            <w:fldChar w:fldCharType="end"/>
          </w:r>
        </w:p>
        <w:p w14:paraId="622C3B42" w14:textId="300617D8" w:rsidR="003C448A" w:rsidRDefault="003C448A">
          <w:pPr>
            <w:pStyle w:val="TOC1"/>
            <w:tabs>
              <w:tab w:val="left" w:pos="720"/>
              <w:tab w:val="right" w:leader="dot" w:pos="9016"/>
            </w:tabs>
            <w:rPr>
              <w:rFonts w:eastAsiaTheme="minorEastAsia"/>
              <w:noProof/>
              <w:lang w:eastAsia="en-GB"/>
            </w:rPr>
          </w:pPr>
          <w:r>
            <w:rPr>
              <w:noProof/>
              <w:lang w:bidi="en-US"/>
            </w:rPr>
            <w:t>11.</w:t>
          </w:r>
          <w:r>
            <w:rPr>
              <w:rFonts w:eastAsiaTheme="minorEastAsia"/>
              <w:noProof/>
              <w:lang w:eastAsia="en-GB"/>
            </w:rPr>
            <w:tab/>
          </w:r>
          <w:r>
            <w:rPr>
              <w:noProof/>
              <w:lang w:bidi="en-US"/>
            </w:rPr>
            <w:t>Scripts</w:t>
          </w:r>
          <w:r>
            <w:rPr>
              <w:noProof/>
            </w:rPr>
            <w:tab/>
          </w:r>
          <w:r>
            <w:rPr>
              <w:noProof/>
            </w:rPr>
            <w:fldChar w:fldCharType="begin"/>
          </w:r>
          <w:r>
            <w:rPr>
              <w:noProof/>
            </w:rPr>
            <w:instrText xml:space="preserve"> PAGEREF _Toc204168846 \h </w:instrText>
          </w:r>
          <w:r>
            <w:rPr>
              <w:noProof/>
            </w:rPr>
          </w:r>
          <w:r>
            <w:rPr>
              <w:noProof/>
            </w:rPr>
            <w:fldChar w:fldCharType="separate"/>
          </w:r>
          <w:r>
            <w:rPr>
              <w:noProof/>
            </w:rPr>
            <w:t>18</w:t>
          </w:r>
          <w:r>
            <w:rPr>
              <w:noProof/>
            </w:rPr>
            <w:fldChar w:fldCharType="end"/>
          </w:r>
        </w:p>
        <w:p w14:paraId="55EA48FD" w14:textId="0A9F51A5" w:rsidR="003C448A" w:rsidRDefault="003C448A">
          <w:pPr>
            <w:pStyle w:val="TOC2"/>
            <w:tabs>
              <w:tab w:val="left" w:pos="1200"/>
              <w:tab w:val="right" w:leader="dot" w:pos="9016"/>
            </w:tabs>
            <w:rPr>
              <w:rFonts w:eastAsiaTheme="minorEastAsia"/>
              <w:noProof/>
              <w:lang w:eastAsia="en-GB"/>
            </w:rPr>
          </w:pPr>
          <w:r>
            <w:rPr>
              <w:noProof/>
              <w:lang w:bidi="en-US"/>
            </w:rPr>
            <w:t>11.1.</w:t>
          </w:r>
          <w:r>
            <w:rPr>
              <w:rFonts w:eastAsiaTheme="minorEastAsia"/>
              <w:noProof/>
              <w:lang w:eastAsia="en-GB"/>
            </w:rPr>
            <w:tab/>
          </w:r>
          <w:r>
            <w:rPr>
              <w:noProof/>
              <w:lang w:bidi="en-US"/>
            </w:rPr>
            <w:t>Scripts (PowerShell)</w:t>
          </w:r>
          <w:r>
            <w:rPr>
              <w:noProof/>
            </w:rPr>
            <w:tab/>
          </w:r>
          <w:r>
            <w:rPr>
              <w:noProof/>
            </w:rPr>
            <w:fldChar w:fldCharType="begin"/>
          </w:r>
          <w:r>
            <w:rPr>
              <w:noProof/>
            </w:rPr>
            <w:instrText xml:space="preserve"> PAGEREF _Toc204168847 \h </w:instrText>
          </w:r>
          <w:r>
            <w:rPr>
              <w:noProof/>
            </w:rPr>
          </w:r>
          <w:r>
            <w:rPr>
              <w:noProof/>
            </w:rPr>
            <w:fldChar w:fldCharType="separate"/>
          </w:r>
          <w:r>
            <w:rPr>
              <w:noProof/>
            </w:rPr>
            <w:t>18</w:t>
          </w:r>
          <w:r>
            <w:rPr>
              <w:noProof/>
            </w:rPr>
            <w:fldChar w:fldCharType="end"/>
          </w:r>
        </w:p>
        <w:p w14:paraId="17FEEEF9" w14:textId="6D67AE47" w:rsidR="003C448A" w:rsidRDefault="003C448A">
          <w:pPr>
            <w:pStyle w:val="TOC2"/>
            <w:tabs>
              <w:tab w:val="left" w:pos="1200"/>
              <w:tab w:val="right" w:leader="dot" w:pos="9016"/>
            </w:tabs>
            <w:rPr>
              <w:rFonts w:eastAsiaTheme="minorEastAsia"/>
              <w:noProof/>
              <w:lang w:eastAsia="en-GB"/>
            </w:rPr>
          </w:pPr>
          <w:r>
            <w:rPr>
              <w:noProof/>
              <w:lang w:bidi="en-US"/>
            </w:rPr>
            <w:t>11.1.1.</w:t>
          </w:r>
          <w:r>
            <w:rPr>
              <w:rFonts w:eastAsiaTheme="minorEastAsia"/>
              <w:noProof/>
              <w:lang w:eastAsia="en-GB"/>
            </w:rPr>
            <w:tab/>
          </w:r>
          <w:r>
            <w:rPr>
              <w:noProof/>
              <w:lang w:bidi="en-US"/>
            </w:rPr>
            <w:t>Remove-Bloatware</w:t>
          </w:r>
          <w:r>
            <w:rPr>
              <w:noProof/>
            </w:rPr>
            <w:tab/>
          </w:r>
          <w:r>
            <w:rPr>
              <w:noProof/>
            </w:rPr>
            <w:fldChar w:fldCharType="begin"/>
          </w:r>
          <w:r>
            <w:rPr>
              <w:noProof/>
            </w:rPr>
            <w:instrText xml:space="preserve"> PAGEREF _Toc204168848 \h </w:instrText>
          </w:r>
          <w:r>
            <w:rPr>
              <w:noProof/>
            </w:rPr>
          </w:r>
          <w:r>
            <w:rPr>
              <w:noProof/>
            </w:rPr>
            <w:fldChar w:fldCharType="separate"/>
          </w:r>
          <w:r>
            <w:rPr>
              <w:noProof/>
            </w:rPr>
            <w:t>18</w:t>
          </w:r>
          <w:r>
            <w:rPr>
              <w:noProof/>
            </w:rPr>
            <w:fldChar w:fldCharType="end"/>
          </w:r>
        </w:p>
        <w:p w14:paraId="2A2290DD" w14:textId="37FE6737" w:rsidR="003C448A" w:rsidRDefault="003C448A">
          <w:pPr>
            <w:pStyle w:val="TOC2"/>
            <w:tabs>
              <w:tab w:val="left" w:pos="1200"/>
              <w:tab w:val="right" w:leader="dot" w:pos="9016"/>
            </w:tabs>
            <w:rPr>
              <w:rFonts w:eastAsiaTheme="minorEastAsia"/>
              <w:noProof/>
              <w:lang w:eastAsia="en-GB"/>
            </w:rPr>
          </w:pPr>
          <w:r>
            <w:rPr>
              <w:noProof/>
              <w:lang w:bidi="en-US"/>
            </w:rPr>
            <w:t>11.1.2.</w:t>
          </w:r>
          <w:r>
            <w:rPr>
              <w:rFonts w:eastAsiaTheme="minorEastAsia"/>
              <w:noProof/>
              <w:lang w:eastAsia="en-GB"/>
            </w:rPr>
            <w:tab/>
          </w:r>
          <w:r>
            <w:rPr>
              <w:noProof/>
              <w:lang w:bidi="en-US"/>
            </w:rPr>
            <w:t>Windows 11 v3.0.1 Services CIS L2</w:t>
          </w:r>
          <w:r>
            <w:rPr>
              <w:noProof/>
            </w:rPr>
            <w:tab/>
          </w:r>
          <w:r>
            <w:rPr>
              <w:noProof/>
            </w:rPr>
            <w:fldChar w:fldCharType="begin"/>
          </w:r>
          <w:r>
            <w:rPr>
              <w:noProof/>
            </w:rPr>
            <w:instrText xml:space="preserve"> PAGEREF _Toc204168849 \h </w:instrText>
          </w:r>
          <w:r>
            <w:rPr>
              <w:noProof/>
            </w:rPr>
          </w:r>
          <w:r>
            <w:rPr>
              <w:noProof/>
            </w:rPr>
            <w:fldChar w:fldCharType="separate"/>
          </w:r>
          <w:r>
            <w:rPr>
              <w:noProof/>
            </w:rPr>
            <w:t>23</w:t>
          </w:r>
          <w:r>
            <w:rPr>
              <w:noProof/>
            </w:rPr>
            <w:fldChar w:fldCharType="end"/>
          </w:r>
        </w:p>
        <w:p w14:paraId="0B1C2FED" w14:textId="31355010" w:rsidR="003C448A" w:rsidRDefault="003C448A">
          <w:pPr>
            <w:pStyle w:val="TOC1"/>
            <w:tabs>
              <w:tab w:val="left" w:pos="720"/>
              <w:tab w:val="right" w:leader="dot" w:pos="9016"/>
            </w:tabs>
            <w:rPr>
              <w:rFonts w:eastAsiaTheme="minorEastAsia"/>
              <w:noProof/>
              <w:lang w:eastAsia="en-GB"/>
            </w:rPr>
          </w:pPr>
          <w:r>
            <w:rPr>
              <w:noProof/>
              <w:lang w:bidi="en-US"/>
            </w:rPr>
            <w:t>12.</w:t>
          </w:r>
          <w:r>
            <w:rPr>
              <w:rFonts w:eastAsiaTheme="minorEastAsia"/>
              <w:noProof/>
              <w:lang w:eastAsia="en-GB"/>
            </w:rPr>
            <w:tab/>
          </w:r>
          <w:r>
            <w:rPr>
              <w:noProof/>
              <w:lang w:bidi="en-US"/>
            </w:rPr>
            <w:t>Feature updates for Windows 10 and later</w:t>
          </w:r>
          <w:r>
            <w:rPr>
              <w:noProof/>
            </w:rPr>
            <w:tab/>
          </w:r>
          <w:r>
            <w:rPr>
              <w:noProof/>
            </w:rPr>
            <w:fldChar w:fldCharType="begin"/>
          </w:r>
          <w:r>
            <w:rPr>
              <w:noProof/>
            </w:rPr>
            <w:instrText xml:space="preserve"> PAGEREF _Toc204168850 \h </w:instrText>
          </w:r>
          <w:r>
            <w:rPr>
              <w:noProof/>
            </w:rPr>
          </w:r>
          <w:r>
            <w:rPr>
              <w:noProof/>
            </w:rPr>
            <w:fldChar w:fldCharType="separate"/>
          </w:r>
          <w:r>
            <w:rPr>
              <w:noProof/>
            </w:rPr>
            <w:t>26</w:t>
          </w:r>
          <w:r>
            <w:rPr>
              <w:noProof/>
            </w:rPr>
            <w:fldChar w:fldCharType="end"/>
          </w:r>
        </w:p>
        <w:p w14:paraId="53674F11" w14:textId="5FC5048F" w:rsidR="003C448A" w:rsidRDefault="003C448A">
          <w:pPr>
            <w:pStyle w:val="TOC2"/>
            <w:tabs>
              <w:tab w:val="left" w:pos="1200"/>
              <w:tab w:val="right" w:leader="dot" w:pos="9016"/>
            </w:tabs>
            <w:rPr>
              <w:rFonts w:eastAsiaTheme="minorEastAsia"/>
              <w:noProof/>
              <w:lang w:eastAsia="en-GB"/>
            </w:rPr>
          </w:pPr>
          <w:r>
            <w:rPr>
              <w:noProof/>
              <w:lang w:bidi="en-US"/>
            </w:rPr>
            <w:t>12.1.</w:t>
          </w:r>
          <w:r>
            <w:rPr>
              <w:rFonts w:eastAsiaTheme="minorEastAsia"/>
              <w:noProof/>
              <w:lang w:eastAsia="en-GB"/>
            </w:rPr>
            <w:tab/>
          </w:r>
          <w:r>
            <w:rPr>
              <w:noProof/>
              <w:lang w:bidi="en-US"/>
            </w:rPr>
            <w:t>Feature Updates</w:t>
          </w:r>
          <w:r>
            <w:rPr>
              <w:noProof/>
            </w:rPr>
            <w:tab/>
          </w:r>
          <w:r>
            <w:rPr>
              <w:noProof/>
            </w:rPr>
            <w:fldChar w:fldCharType="begin"/>
          </w:r>
          <w:r>
            <w:rPr>
              <w:noProof/>
            </w:rPr>
            <w:instrText xml:space="preserve"> PAGEREF _Toc204168851 \h </w:instrText>
          </w:r>
          <w:r>
            <w:rPr>
              <w:noProof/>
            </w:rPr>
          </w:r>
          <w:r>
            <w:rPr>
              <w:noProof/>
            </w:rPr>
            <w:fldChar w:fldCharType="separate"/>
          </w:r>
          <w:r>
            <w:rPr>
              <w:noProof/>
            </w:rPr>
            <w:t>26</w:t>
          </w:r>
          <w:r>
            <w:rPr>
              <w:noProof/>
            </w:rPr>
            <w:fldChar w:fldCharType="end"/>
          </w:r>
        </w:p>
        <w:p w14:paraId="3D513351" w14:textId="2E6E2A53" w:rsidR="003C448A" w:rsidRDefault="003C448A">
          <w:pPr>
            <w:pStyle w:val="TOC2"/>
            <w:tabs>
              <w:tab w:val="left" w:pos="1200"/>
              <w:tab w:val="right" w:leader="dot" w:pos="9016"/>
            </w:tabs>
            <w:rPr>
              <w:rFonts w:eastAsiaTheme="minorEastAsia"/>
              <w:noProof/>
              <w:lang w:eastAsia="en-GB"/>
            </w:rPr>
          </w:pPr>
          <w:r>
            <w:rPr>
              <w:noProof/>
              <w:lang w:bidi="en-US"/>
            </w:rPr>
            <w:t>12.1.1.</w:t>
          </w:r>
          <w:r>
            <w:rPr>
              <w:rFonts w:eastAsiaTheme="minorEastAsia"/>
              <w:noProof/>
              <w:lang w:eastAsia="en-GB"/>
            </w:rPr>
            <w:tab/>
          </w:r>
          <w:r>
            <w:rPr>
              <w:noProof/>
              <w:lang w:bidi="en-US"/>
            </w:rPr>
            <w:t>Win - Updates - D - Feature Update - Broad Ring - v1.0</w:t>
          </w:r>
          <w:r>
            <w:rPr>
              <w:noProof/>
            </w:rPr>
            <w:tab/>
          </w:r>
          <w:r>
            <w:rPr>
              <w:noProof/>
            </w:rPr>
            <w:fldChar w:fldCharType="begin"/>
          </w:r>
          <w:r>
            <w:rPr>
              <w:noProof/>
            </w:rPr>
            <w:instrText xml:space="preserve"> PAGEREF _Toc204168852 \h </w:instrText>
          </w:r>
          <w:r>
            <w:rPr>
              <w:noProof/>
            </w:rPr>
          </w:r>
          <w:r>
            <w:rPr>
              <w:noProof/>
            </w:rPr>
            <w:fldChar w:fldCharType="separate"/>
          </w:r>
          <w:r>
            <w:rPr>
              <w:noProof/>
            </w:rPr>
            <w:t>26</w:t>
          </w:r>
          <w:r>
            <w:rPr>
              <w:noProof/>
            </w:rPr>
            <w:fldChar w:fldCharType="end"/>
          </w:r>
        </w:p>
        <w:p w14:paraId="6F2A72BB" w14:textId="510A5FDA" w:rsidR="003C448A" w:rsidRDefault="003C448A">
          <w:pPr>
            <w:pStyle w:val="TOC2"/>
            <w:tabs>
              <w:tab w:val="left" w:pos="1200"/>
              <w:tab w:val="right" w:leader="dot" w:pos="9016"/>
            </w:tabs>
            <w:rPr>
              <w:rFonts w:eastAsiaTheme="minorEastAsia"/>
              <w:noProof/>
              <w:lang w:eastAsia="en-GB"/>
            </w:rPr>
          </w:pPr>
          <w:r>
            <w:rPr>
              <w:noProof/>
              <w:lang w:bidi="en-US"/>
            </w:rPr>
            <w:t>12.1.2.</w:t>
          </w:r>
          <w:r>
            <w:rPr>
              <w:rFonts w:eastAsiaTheme="minorEastAsia"/>
              <w:noProof/>
              <w:lang w:eastAsia="en-GB"/>
            </w:rPr>
            <w:tab/>
          </w:r>
          <w:r>
            <w:rPr>
              <w:noProof/>
              <w:lang w:bidi="en-US"/>
            </w:rPr>
            <w:t>Win - Updates - D - Feature Update - Pilot Ring - v1.0</w:t>
          </w:r>
          <w:r>
            <w:rPr>
              <w:noProof/>
            </w:rPr>
            <w:tab/>
          </w:r>
          <w:r>
            <w:rPr>
              <w:noProof/>
            </w:rPr>
            <w:fldChar w:fldCharType="begin"/>
          </w:r>
          <w:r>
            <w:rPr>
              <w:noProof/>
            </w:rPr>
            <w:instrText xml:space="preserve"> PAGEREF _Toc204168853 \h </w:instrText>
          </w:r>
          <w:r>
            <w:rPr>
              <w:noProof/>
            </w:rPr>
          </w:r>
          <w:r>
            <w:rPr>
              <w:noProof/>
            </w:rPr>
            <w:fldChar w:fldCharType="separate"/>
          </w:r>
          <w:r>
            <w:rPr>
              <w:noProof/>
            </w:rPr>
            <w:t>27</w:t>
          </w:r>
          <w:r>
            <w:rPr>
              <w:noProof/>
            </w:rPr>
            <w:fldChar w:fldCharType="end"/>
          </w:r>
        </w:p>
        <w:p w14:paraId="4A8054A3" w14:textId="6A6B8719" w:rsidR="003C448A" w:rsidRDefault="003C448A">
          <w:pPr>
            <w:pStyle w:val="TOC2"/>
            <w:tabs>
              <w:tab w:val="left" w:pos="1200"/>
              <w:tab w:val="right" w:leader="dot" w:pos="9016"/>
            </w:tabs>
            <w:rPr>
              <w:rFonts w:eastAsiaTheme="minorEastAsia"/>
              <w:noProof/>
              <w:lang w:eastAsia="en-GB"/>
            </w:rPr>
          </w:pPr>
          <w:r>
            <w:rPr>
              <w:noProof/>
              <w:lang w:bidi="en-US"/>
            </w:rPr>
            <w:t>12.1.3.</w:t>
          </w:r>
          <w:r>
            <w:rPr>
              <w:rFonts w:eastAsiaTheme="minorEastAsia"/>
              <w:noProof/>
              <w:lang w:eastAsia="en-GB"/>
            </w:rPr>
            <w:tab/>
          </w:r>
          <w:r>
            <w:rPr>
              <w:noProof/>
              <w:lang w:bidi="en-US"/>
            </w:rPr>
            <w:t>Win - Updates - D - Feature Update - Preview Ring - v1.0</w:t>
          </w:r>
          <w:r>
            <w:rPr>
              <w:noProof/>
            </w:rPr>
            <w:tab/>
          </w:r>
          <w:r>
            <w:rPr>
              <w:noProof/>
            </w:rPr>
            <w:fldChar w:fldCharType="begin"/>
          </w:r>
          <w:r>
            <w:rPr>
              <w:noProof/>
            </w:rPr>
            <w:instrText xml:space="preserve"> PAGEREF _Toc204168854 \h </w:instrText>
          </w:r>
          <w:r>
            <w:rPr>
              <w:noProof/>
            </w:rPr>
          </w:r>
          <w:r>
            <w:rPr>
              <w:noProof/>
            </w:rPr>
            <w:fldChar w:fldCharType="separate"/>
          </w:r>
          <w:r>
            <w:rPr>
              <w:noProof/>
            </w:rPr>
            <w:t>27</w:t>
          </w:r>
          <w:r>
            <w:rPr>
              <w:noProof/>
            </w:rPr>
            <w:fldChar w:fldCharType="end"/>
          </w:r>
        </w:p>
        <w:p w14:paraId="383BCFDA" w14:textId="1429A084" w:rsidR="003C448A" w:rsidRDefault="003C448A">
          <w:pPr>
            <w:pStyle w:val="TOC1"/>
            <w:tabs>
              <w:tab w:val="left" w:pos="720"/>
              <w:tab w:val="right" w:leader="dot" w:pos="9016"/>
            </w:tabs>
            <w:rPr>
              <w:rFonts w:eastAsiaTheme="minorEastAsia"/>
              <w:noProof/>
              <w:lang w:eastAsia="en-GB"/>
            </w:rPr>
          </w:pPr>
          <w:r>
            <w:rPr>
              <w:noProof/>
              <w:lang w:bidi="en-US"/>
            </w:rPr>
            <w:t>13.</w:t>
          </w:r>
          <w:r>
            <w:rPr>
              <w:rFonts w:eastAsiaTheme="minorEastAsia"/>
              <w:noProof/>
              <w:lang w:eastAsia="en-GB"/>
            </w:rPr>
            <w:tab/>
          </w:r>
          <w:r>
            <w:rPr>
              <w:noProof/>
              <w:lang w:bidi="en-US"/>
            </w:rPr>
            <w:t>Device compliance</w:t>
          </w:r>
          <w:r>
            <w:rPr>
              <w:noProof/>
            </w:rPr>
            <w:tab/>
          </w:r>
          <w:r>
            <w:rPr>
              <w:noProof/>
            </w:rPr>
            <w:fldChar w:fldCharType="begin"/>
          </w:r>
          <w:r>
            <w:rPr>
              <w:noProof/>
            </w:rPr>
            <w:instrText xml:space="preserve"> PAGEREF _Toc204168855 \h </w:instrText>
          </w:r>
          <w:r>
            <w:rPr>
              <w:noProof/>
            </w:rPr>
          </w:r>
          <w:r>
            <w:rPr>
              <w:noProof/>
            </w:rPr>
            <w:fldChar w:fldCharType="separate"/>
          </w:r>
          <w:r>
            <w:rPr>
              <w:noProof/>
            </w:rPr>
            <w:t>28</w:t>
          </w:r>
          <w:r>
            <w:rPr>
              <w:noProof/>
            </w:rPr>
            <w:fldChar w:fldCharType="end"/>
          </w:r>
        </w:p>
        <w:p w14:paraId="69A1A17B" w14:textId="3AEE9A9F" w:rsidR="003C448A" w:rsidRDefault="003C448A">
          <w:pPr>
            <w:pStyle w:val="TOC2"/>
            <w:tabs>
              <w:tab w:val="left" w:pos="1200"/>
              <w:tab w:val="right" w:leader="dot" w:pos="9016"/>
            </w:tabs>
            <w:rPr>
              <w:rFonts w:eastAsiaTheme="minorEastAsia"/>
              <w:noProof/>
              <w:lang w:eastAsia="en-GB"/>
            </w:rPr>
          </w:pPr>
          <w:r>
            <w:rPr>
              <w:noProof/>
              <w:lang w:bidi="en-US"/>
            </w:rPr>
            <w:t>13.1.</w:t>
          </w:r>
          <w:r>
            <w:rPr>
              <w:rFonts w:eastAsiaTheme="minorEastAsia"/>
              <w:noProof/>
              <w:lang w:eastAsia="en-GB"/>
            </w:rPr>
            <w:tab/>
          </w:r>
          <w:r>
            <w:rPr>
              <w:noProof/>
              <w:lang w:bidi="en-US"/>
            </w:rPr>
            <w:t>Compliance Policies</w:t>
          </w:r>
          <w:r>
            <w:rPr>
              <w:noProof/>
            </w:rPr>
            <w:tab/>
          </w:r>
          <w:r>
            <w:rPr>
              <w:noProof/>
            </w:rPr>
            <w:fldChar w:fldCharType="begin"/>
          </w:r>
          <w:r>
            <w:rPr>
              <w:noProof/>
            </w:rPr>
            <w:instrText xml:space="preserve"> PAGEREF _Toc204168856 \h </w:instrText>
          </w:r>
          <w:r>
            <w:rPr>
              <w:noProof/>
            </w:rPr>
          </w:r>
          <w:r>
            <w:rPr>
              <w:noProof/>
            </w:rPr>
            <w:fldChar w:fldCharType="separate"/>
          </w:r>
          <w:r>
            <w:rPr>
              <w:noProof/>
            </w:rPr>
            <w:t>28</w:t>
          </w:r>
          <w:r>
            <w:rPr>
              <w:noProof/>
            </w:rPr>
            <w:fldChar w:fldCharType="end"/>
          </w:r>
        </w:p>
        <w:p w14:paraId="78BCC9DE" w14:textId="3AA99A14" w:rsidR="003C448A" w:rsidRDefault="003C448A">
          <w:pPr>
            <w:pStyle w:val="TOC2"/>
            <w:tabs>
              <w:tab w:val="left" w:pos="1200"/>
              <w:tab w:val="right" w:leader="dot" w:pos="9016"/>
            </w:tabs>
            <w:rPr>
              <w:rFonts w:eastAsiaTheme="minorEastAsia"/>
              <w:noProof/>
              <w:lang w:eastAsia="en-GB"/>
            </w:rPr>
          </w:pPr>
          <w:r>
            <w:rPr>
              <w:noProof/>
              <w:lang w:bidi="en-US"/>
            </w:rPr>
            <w:t>13.1.1.</w:t>
          </w:r>
          <w:r>
            <w:rPr>
              <w:rFonts w:eastAsiaTheme="minorEastAsia"/>
              <w:noProof/>
              <w:lang w:eastAsia="en-GB"/>
            </w:rPr>
            <w:tab/>
          </w:r>
          <w:r>
            <w:rPr>
              <w:noProof/>
              <w:lang w:bidi="en-US"/>
            </w:rPr>
            <w:t>Win - Compliance - Default - C - Broad v1.0.0</w:t>
          </w:r>
          <w:r>
            <w:rPr>
              <w:noProof/>
            </w:rPr>
            <w:tab/>
          </w:r>
          <w:r>
            <w:rPr>
              <w:noProof/>
            </w:rPr>
            <w:fldChar w:fldCharType="begin"/>
          </w:r>
          <w:r>
            <w:rPr>
              <w:noProof/>
            </w:rPr>
            <w:instrText xml:space="preserve"> PAGEREF _Toc204168857 \h </w:instrText>
          </w:r>
          <w:r>
            <w:rPr>
              <w:noProof/>
            </w:rPr>
          </w:r>
          <w:r>
            <w:rPr>
              <w:noProof/>
            </w:rPr>
            <w:fldChar w:fldCharType="separate"/>
          </w:r>
          <w:r>
            <w:rPr>
              <w:noProof/>
            </w:rPr>
            <w:t>28</w:t>
          </w:r>
          <w:r>
            <w:rPr>
              <w:noProof/>
            </w:rPr>
            <w:fldChar w:fldCharType="end"/>
          </w:r>
        </w:p>
        <w:p w14:paraId="7D992FD9" w14:textId="72F93E1A" w:rsidR="003C448A" w:rsidRDefault="003C448A">
          <w:pPr>
            <w:pStyle w:val="TOC2"/>
            <w:tabs>
              <w:tab w:val="left" w:pos="1200"/>
              <w:tab w:val="right" w:leader="dot" w:pos="9016"/>
            </w:tabs>
            <w:rPr>
              <w:rFonts w:eastAsiaTheme="minorEastAsia"/>
              <w:noProof/>
              <w:lang w:eastAsia="en-GB"/>
            </w:rPr>
          </w:pPr>
          <w:r>
            <w:rPr>
              <w:noProof/>
              <w:lang w:bidi="en-US"/>
            </w:rPr>
            <w:t>13.1.2.</w:t>
          </w:r>
          <w:r>
            <w:rPr>
              <w:rFonts w:eastAsiaTheme="minorEastAsia"/>
              <w:noProof/>
              <w:lang w:eastAsia="en-GB"/>
            </w:rPr>
            <w:tab/>
          </w:r>
          <w:r>
            <w:rPr>
              <w:noProof/>
              <w:lang w:bidi="en-US"/>
            </w:rPr>
            <w:t>Win - Compliance - U - Defender for Endpoint - v1.0.0</w:t>
          </w:r>
          <w:r>
            <w:rPr>
              <w:noProof/>
            </w:rPr>
            <w:tab/>
          </w:r>
          <w:r>
            <w:rPr>
              <w:noProof/>
            </w:rPr>
            <w:fldChar w:fldCharType="begin"/>
          </w:r>
          <w:r>
            <w:rPr>
              <w:noProof/>
            </w:rPr>
            <w:instrText xml:space="preserve"> PAGEREF _Toc204168858 \h </w:instrText>
          </w:r>
          <w:r>
            <w:rPr>
              <w:noProof/>
            </w:rPr>
          </w:r>
          <w:r>
            <w:rPr>
              <w:noProof/>
            </w:rPr>
            <w:fldChar w:fldCharType="separate"/>
          </w:r>
          <w:r>
            <w:rPr>
              <w:noProof/>
            </w:rPr>
            <w:t>30</w:t>
          </w:r>
          <w:r>
            <w:rPr>
              <w:noProof/>
            </w:rPr>
            <w:fldChar w:fldCharType="end"/>
          </w:r>
        </w:p>
        <w:p w14:paraId="78CD8EBD" w14:textId="7C45D67B" w:rsidR="003C448A" w:rsidRDefault="003C448A">
          <w:pPr>
            <w:pStyle w:val="TOC2"/>
            <w:tabs>
              <w:tab w:val="left" w:pos="1200"/>
              <w:tab w:val="right" w:leader="dot" w:pos="9016"/>
            </w:tabs>
            <w:rPr>
              <w:rFonts w:eastAsiaTheme="minorEastAsia"/>
              <w:noProof/>
              <w:lang w:eastAsia="en-GB"/>
            </w:rPr>
          </w:pPr>
          <w:r>
            <w:rPr>
              <w:noProof/>
              <w:lang w:bidi="en-US"/>
            </w:rPr>
            <w:t>13.1.3.</w:t>
          </w:r>
          <w:r>
            <w:rPr>
              <w:rFonts w:eastAsiaTheme="minorEastAsia"/>
              <w:noProof/>
              <w:lang w:eastAsia="en-GB"/>
            </w:rPr>
            <w:tab/>
          </w:r>
          <w:r>
            <w:rPr>
              <w:noProof/>
              <w:lang w:bidi="en-US"/>
            </w:rPr>
            <w:t>Win - Compliance - U - Device Health - v1.0.0</w:t>
          </w:r>
          <w:r>
            <w:rPr>
              <w:noProof/>
            </w:rPr>
            <w:tab/>
          </w:r>
          <w:r>
            <w:rPr>
              <w:noProof/>
            </w:rPr>
            <w:fldChar w:fldCharType="begin"/>
          </w:r>
          <w:r>
            <w:rPr>
              <w:noProof/>
            </w:rPr>
            <w:instrText xml:space="preserve"> PAGEREF _Toc204168859 \h </w:instrText>
          </w:r>
          <w:r>
            <w:rPr>
              <w:noProof/>
            </w:rPr>
          </w:r>
          <w:r>
            <w:rPr>
              <w:noProof/>
            </w:rPr>
            <w:fldChar w:fldCharType="separate"/>
          </w:r>
          <w:r>
            <w:rPr>
              <w:noProof/>
            </w:rPr>
            <w:t>32</w:t>
          </w:r>
          <w:r>
            <w:rPr>
              <w:noProof/>
            </w:rPr>
            <w:fldChar w:fldCharType="end"/>
          </w:r>
        </w:p>
        <w:p w14:paraId="00E9F30F" w14:textId="69EC4737" w:rsidR="003C448A" w:rsidRDefault="003C448A">
          <w:pPr>
            <w:pStyle w:val="TOC2"/>
            <w:tabs>
              <w:tab w:val="left" w:pos="1200"/>
              <w:tab w:val="right" w:leader="dot" w:pos="9016"/>
            </w:tabs>
            <w:rPr>
              <w:rFonts w:eastAsiaTheme="minorEastAsia"/>
              <w:noProof/>
              <w:lang w:eastAsia="en-GB"/>
            </w:rPr>
          </w:pPr>
          <w:r>
            <w:rPr>
              <w:noProof/>
              <w:lang w:bidi="en-US"/>
            </w:rPr>
            <w:t>13.1.4.</w:t>
          </w:r>
          <w:r>
            <w:rPr>
              <w:rFonts w:eastAsiaTheme="minorEastAsia"/>
              <w:noProof/>
              <w:lang w:eastAsia="en-GB"/>
            </w:rPr>
            <w:tab/>
          </w:r>
          <w:r>
            <w:rPr>
              <w:noProof/>
              <w:lang w:bidi="en-US"/>
            </w:rPr>
            <w:t>Win - Compliance - U - Device Security - v1.0.0</w:t>
          </w:r>
          <w:r>
            <w:rPr>
              <w:noProof/>
            </w:rPr>
            <w:tab/>
          </w:r>
          <w:r>
            <w:rPr>
              <w:noProof/>
            </w:rPr>
            <w:fldChar w:fldCharType="begin"/>
          </w:r>
          <w:r>
            <w:rPr>
              <w:noProof/>
            </w:rPr>
            <w:instrText xml:space="preserve"> PAGEREF _Toc204168860 \h </w:instrText>
          </w:r>
          <w:r>
            <w:rPr>
              <w:noProof/>
            </w:rPr>
          </w:r>
          <w:r>
            <w:rPr>
              <w:noProof/>
            </w:rPr>
            <w:fldChar w:fldCharType="separate"/>
          </w:r>
          <w:r>
            <w:rPr>
              <w:noProof/>
            </w:rPr>
            <w:t>34</w:t>
          </w:r>
          <w:r>
            <w:rPr>
              <w:noProof/>
            </w:rPr>
            <w:fldChar w:fldCharType="end"/>
          </w:r>
        </w:p>
        <w:p w14:paraId="2A1E2672" w14:textId="2A0B62FC" w:rsidR="003C448A" w:rsidRDefault="003C448A">
          <w:pPr>
            <w:pStyle w:val="TOC2"/>
            <w:tabs>
              <w:tab w:val="left" w:pos="1200"/>
              <w:tab w:val="right" w:leader="dot" w:pos="9016"/>
            </w:tabs>
            <w:rPr>
              <w:rFonts w:eastAsiaTheme="minorEastAsia"/>
              <w:noProof/>
              <w:lang w:eastAsia="en-GB"/>
            </w:rPr>
          </w:pPr>
          <w:r>
            <w:rPr>
              <w:noProof/>
              <w:lang w:bidi="en-US"/>
            </w:rPr>
            <w:t>13.1.5.</w:t>
          </w:r>
          <w:r>
            <w:rPr>
              <w:rFonts w:eastAsiaTheme="minorEastAsia"/>
              <w:noProof/>
              <w:lang w:eastAsia="en-GB"/>
            </w:rPr>
            <w:tab/>
          </w:r>
          <w:r>
            <w:rPr>
              <w:noProof/>
              <w:lang w:bidi="en-US"/>
            </w:rPr>
            <w:t>Win - Compliance - U - Password - v1.0.0</w:t>
          </w:r>
          <w:r>
            <w:rPr>
              <w:noProof/>
            </w:rPr>
            <w:tab/>
          </w:r>
          <w:r>
            <w:rPr>
              <w:noProof/>
            </w:rPr>
            <w:fldChar w:fldCharType="begin"/>
          </w:r>
          <w:r>
            <w:rPr>
              <w:noProof/>
            </w:rPr>
            <w:instrText xml:space="preserve"> PAGEREF _Toc204168861 \h </w:instrText>
          </w:r>
          <w:r>
            <w:rPr>
              <w:noProof/>
            </w:rPr>
          </w:r>
          <w:r>
            <w:rPr>
              <w:noProof/>
            </w:rPr>
            <w:fldChar w:fldCharType="separate"/>
          </w:r>
          <w:r>
            <w:rPr>
              <w:noProof/>
            </w:rPr>
            <w:t>36</w:t>
          </w:r>
          <w:r>
            <w:rPr>
              <w:noProof/>
            </w:rPr>
            <w:fldChar w:fldCharType="end"/>
          </w:r>
        </w:p>
        <w:p w14:paraId="61B5AC65" w14:textId="05C39D69" w:rsidR="003C448A" w:rsidRDefault="003C448A">
          <w:pPr>
            <w:pStyle w:val="TOC1"/>
            <w:tabs>
              <w:tab w:val="left" w:pos="720"/>
              <w:tab w:val="right" w:leader="dot" w:pos="9016"/>
            </w:tabs>
            <w:rPr>
              <w:rFonts w:eastAsiaTheme="minorEastAsia"/>
              <w:noProof/>
              <w:lang w:eastAsia="en-GB"/>
            </w:rPr>
          </w:pPr>
          <w:r>
            <w:rPr>
              <w:noProof/>
              <w:lang w:bidi="en-US"/>
            </w:rPr>
            <w:t>14.</w:t>
          </w:r>
          <w:r>
            <w:rPr>
              <w:rFonts w:eastAsiaTheme="minorEastAsia"/>
              <w:noProof/>
              <w:lang w:eastAsia="en-GB"/>
            </w:rPr>
            <w:tab/>
          </w:r>
          <w:r>
            <w:rPr>
              <w:noProof/>
              <w:lang w:bidi="en-US"/>
            </w:rPr>
            <w:t>Windows enrollment</w:t>
          </w:r>
          <w:r>
            <w:rPr>
              <w:noProof/>
            </w:rPr>
            <w:tab/>
          </w:r>
          <w:r>
            <w:rPr>
              <w:noProof/>
            </w:rPr>
            <w:fldChar w:fldCharType="begin"/>
          </w:r>
          <w:r>
            <w:rPr>
              <w:noProof/>
            </w:rPr>
            <w:instrText xml:space="preserve"> PAGEREF _Toc204168862 \h </w:instrText>
          </w:r>
          <w:r>
            <w:rPr>
              <w:noProof/>
            </w:rPr>
          </w:r>
          <w:r>
            <w:rPr>
              <w:noProof/>
            </w:rPr>
            <w:fldChar w:fldCharType="separate"/>
          </w:r>
          <w:r>
            <w:rPr>
              <w:noProof/>
            </w:rPr>
            <w:t>38</w:t>
          </w:r>
          <w:r>
            <w:rPr>
              <w:noProof/>
            </w:rPr>
            <w:fldChar w:fldCharType="end"/>
          </w:r>
        </w:p>
        <w:p w14:paraId="11A380E3" w14:textId="42BCCE90" w:rsidR="003C448A" w:rsidRDefault="003C448A">
          <w:pPr>
            <w:pStyle w:val="TOC2"/>
            <w:tabs>
              <w:tab w:val="left" w:pos="1200"/>
              <w:tab w:val="right" w:leader="dot" w:pos="9016"/>
            </w:tabs>
            <w:rPr>
              <w:rFonts w:eastAsiaTheme="minorEastAsia"/>
              <w:noProof/>
              <w:lang w:eastAsia="en-GB"/>
            </w:rPr>
          </w:pPr>
          <w:r>
            <w:rPr>
              <w:noProof/>
              <w:lang w:bidi="en-US"/>
            </w:rPr>
            <w:t>14.1.</w:t>
          </w:r>
          <w:r>
            <w:rPr>
              <w:rFonts w:eastAsiaTheme="minorEastAsia"/>
              <w:noProof/>
              <w:lang w:eastAsia="en-GB"/>
            </w:rPr>
            <w:tab/>
          </w:r>
          <w:r>
            <w:rPr>
              <w:noProof/>
              <w:lang w:bidi="en-US"/>
            </w:rPr>
            <w:t>Autopilot</w:t>
          </w:r>
          <w:r>
            <w:rPr>
              <w:noProof/>
            </w:rPr>
            <w:tab/>
          </w:r>
          <w:r>
            <w:rPr>
              <w:noProof/>
            </w:rPr>
            <w:fldChar w:fldCharType="begin"/>
          </w:r>
          <w:r>
            <w:rPr>
              <w:noProof/>
            </w:rPr>
            <w:instrText xml:space="preserve"> PAGEREF _Toc204168863 \h </w:instrText>
          </w:r>
          <w:r>
            <w:rPr>
              <w:noProof/>
            </w:rPr>
          </w:r>
          <w:r>
            <w:rPr>
              <w:noProof/>
            </w:rPr>
            <w:fldChar w:fldCharType="separate"/>
          </w:r>
          <w:r>
            <w:rPr>
              <w:noProof/>
            </w:rPr>
            <w:t>38</w:t>
          </w:r>
          <w:r>
            <w:rPr>
              <w:noProof/>
            </w:rPr>
            <w:fldChar w:fldCharType="end"/>
          </w:r>
        </w:p>
        <w:p w14:paraId="48944CB2" w14:textId="0D22D607" w:rsidR="003C448A" w:rsidRDefault="003C448A">
          <w:pPr>
            <w:pStyle w:val="TOC2"/>
            <w:tabs>
              <w:tab w:val="left" w:pos="1200"/>
              <w:tab w:val="right" w:leader="dot" w:pos="9016"/>
            </w:tabs>
            <w:rPr>
              <w:rFonts w:eastAsiaTheme="minorEastAsia"/>
              <w:noProof/>
              <w:lang w:eastAsia="en-GB"/>
            </w:rPr>
          </w:pPr>
          <w:r>
            <w:rPr>
              <w:noProof/>
              <w:lang w:bidi="en-US"/>
            </w:rPr>
            <w:t>14.1.1.</w:t>
          </w:r>
          <w:r>
            <w:rPr>
              <w:rFonts w:eastAsiaTheme="minorEastAsia"/>
              <w:noProof/>
              <w:lang w:eastAsia="en-GB"/>
            </w:rPr>
            <w:tab/>
          </w:r>
          <w:r>
            <w:rPr>
              <w:noProof/>
              <w:lang w:bidi="en-US"/>
            </w:rPr>
            <w:t>StAH Shared Device Entra ID Joined Self Deploying</w:t>
          </w:r>
          <w:r>
            <w:rPr>
              <w:noProof/>
            </w:rPr>
            <w:tab/>
          </w:r>
          <w:r>
            <w:rPr>
              <w:noProof/>
            </w:rPr>
            <w:fldChar w:fldCharType="begin"/>
          </w:r>
          <w:r>
            <w:rPr>
              <w:noProof/>
            </w:rPr>
            <w:instrText xml:space="preserve"> PAGEREF _Toc204168864 \h </w:instrText>
          </w:r>
          <w:r>
            <w:rPr>
              <w:noProof/>
            </w:rPr>
          </w:r>
          <w:r>
            <w:rPr>
              <w:noProof/>
            </w:rPr>
            <w:fldChar w:fldCharType="separate"/>
          </w:r>
          <w:r>
            <w:rPr>
              <w:noProof/>
            </w:rPr>
            <w:t>38</w:t>
          </w:r>
          <w:r>
            <w:rPr>
              <w:noProof/>
            </w:rPr>
            <w:fldChar w:fldCharType="end"/>
          </w:r>
        </w:p>
        <w:p w14:paraId="7C4F2665" w14:textId="2C547272" w:rsidR="003C448A" w:rsidRDefault="003C448A">
          <w:pPr>
            <w:pStyle w:val="TOC2"/>
            <w:tabs>
              <w:tab w:val="left" w:pos="1200"/>
              <w:tab w:val="right" w:leader="dot" w:pos="9016"/>
            </w:tabs>
            <w:rPr>
              <w:rFonts w:eastAsiaTheme="minorEastAsia"/>
              <w:noProof/>
              <w:lang w:eastAsia="en-GB"/>
            </w:rPr>
          </w:pPr>
          <w:r>
            <w:rPr>
              <w:noProof/>
              <w:lang w:bidi="en-US"/>
            </w:rPr>
            <w:t>14.1.2.</w:t>
          </w:r>
          <w:r>
            <w:rPr>
              <w:rFonts w:eastAsiaTheme="minorEastAsia"/>
              <w:noProof/>
              <w:lang w:eastAsia="en-GB"/>
            </w:rPr>
            <w:tab/>
          </w:r>
          <w:r>
            <w:rPr>
              <w:noProof/>
              <w:lang w:bidi="en-US"/>
            </w:rPr>
            <w:t>StAH Standard Device Entra ID Joined</w:t>
          </w:r>
          <w:r>
            <w:rPr>
              <w:noProof/>
            </w:rPr>
            <w:tab/>
          </w:r>
          <w:r>
            <w:rPr>
              <w:noProof/>
            </w:rPr>
            <w:fldChar w:fldCharType="begin"/>
          </w:r>
          <w:r>
            <w:rPr>
              <w:noProof/>
            </w:rPr>
            <w:instrText xml:space="preserve"> PAGEREF _Toc204168865 \h </w:instrText>
          </w:r>
          <w:r>
            <w:rPr>
              <w:noProof/>
            </w:rPr>
          </w:r>
          <w:r>
            <w:rPr>
              <w:noProof/>
            </w:rPr>
            <w:fldChar w:fldCharType="separate"/>
          </w:r>
          <w:r>
            <w:rPr>
              <w:noProof/>
            </w:rPr>
            <w:t>39</w:t>
          </w:r>
          <w:r>
            <w:rPr>
              <w:noProof/>
            </w:rPr>
            <w:fldChar w:fldCharType="end"/>
          </w:r>
        </w:p>
        <w:p w14:paraId="0380F9D0" w14:textId="19BFD19C" w:rsidR="003C448A" w:rsidRDefault="003C448A">
          <w:pPr>
            <w:pStyle w:val="TOC2"/>
            <w:tabs>
              <w:tab w:val="left" w:pos="1200"/>
              <w:tab w:val="right" w:leader="dot" w:pos="9016"/>
            </w:tabs>
            <w:rPr>
              <w:rFonts w:eastAsiaTheme="minorEastAsia"/>
              <w:noProof/>
              <w:lang w:eastAsia="en-GB"/>
            </w:rPr>
          </w:pPr>
          <w:r>
            <w:rPr>
              <w:noProof/>
              <w:lang w:bidi="en-US"/>
            </w:rPr>
            <w:t>14.2.</w:t>
          </w:r>
          <w:r>
            <w:rPr>
              <w:rFonts w:eastAsiaTheme="minorEastAsia"/>
              <w:noProof/>
              <w:lang w:eastAsia="en-GB"/>
            </w:rPr>
            <w:tab/>
          </w:r>
          <w:r>
            <w:rPr>
              <w:noProof/>
              <w:lang w:bidi="en-US"/>
            </w:rPr>
            <w:t>Enrollment Status Page</w:t>
          </w:r>
          <w:r>
            <w:rPr>
              <w:noProof/>
            </w:rPr>
            <w:tab/>
          </w:r>
          <w:r>
            <w:rPr>
              <w:noProof/>
            </w:rPr>
            <w:fldChar w:fldCharType="begin"/>
          </w:r>
          <w:r>
            <w:rPr>
              <w:noProof/>
            </w:rPr>
            <w:instrText xml:space="preserve"> PAGEREF _Toc204168866 \h </w:instrText>
          </w:r>
          <w:r>
            <w:rPr>
              <w:noProof/>
            </w:rPr>
          </w:r>
          <w:r>
            <w:rPr>
              <w:noProof/>
            </w:rPr>
            <w:fldChar w:fldCharType="separate"/>
          </w:r>
          <w:r>
            <w:rPr>
              <w:noProof/>
            </w:rPr>
            <w:t>40</w:t>
          </w:r>
          <w:r>
            <w:rPr>
              <w:noProof/>
            </w:rPr>
            <w:fldChar w:fldCharType="end"/>
          </w:r>
        </w:p>
        <w:p w14:paraId="05FC63A1" w14:textId="165B7CFD" w:rsidR="003C448A" w:rsidRDefault="003C448A">
          <w:pPr>
            <w:pStyle w:val="TOC2"/>
            <w:tabs>
              <w:tab w:val="left" w:pos="1200"/>
              <w:tab w:val="right" w:leader="dot" w:pos="9016"/>
            </w:tabs>
            <w:rPr>
              <w:rFonts w:eastAsiaTheme="minorEastAsia"/>
              <w:noProof/>
              <w:lang w:eastAsia="en-GB"/>
            </w:rPr>
          </w:pPr>
          <w:r>
            <w:rPr>
              <w:noProof/>
              <w:lang w:bidi="en-US"/>
            </w:rPr>
            <w:t>14.2.1.</w:t>
          </w:r>
          <w:r>
            <w:rPr>
              <w:rFonts w:eastAsiaTheme="minorEastAsia"/>
              <w:noProof/>
              <w:lang w:eastAsia="en-GB"/>
            </w:rPr>
            <w:tab/>
          </w:r>
          <w:r>
            <w:rPr>
              <w:noProof/>
              <w:lang w:bidi="en-US"/>
            </w:rPr>
            <w:t>All users and all devices</w:t>
          </w:r>
          <w:r>
            <w:rPr>
              <w:noProof/>
            </w:rPr>
            <w:tab/>
          </w:r>
          <w:r>
            <w:rPr>
              <w:noProof/>
            </w:rPr>
            <w:fldChar w:fldCharType="begin"/>
          </w:r>
          <w:r>
            <w:rPr>
              <w:noProof/>
            </w:rPr>
            <w:instrText xml:space="preserve"> PAGEREF _Toc204168867 \h </w:instrText>
          </w:r>
          <w:r>
            <w:rPr>
              <w:noProof/>
            </w:rPr>
          </w:r>
          <w:r>
            <w:rPr>
              <w:noProof/>
            </w:rPr>
            <w:fldChar w:fldCharType="separate"/>
          </w:r>
          <w:r>
            <w:rPr>
              <w:noProof/>
            </w:rPr>
            <w:t>40</w:t>
          </w:r>
          <w:r>
            <w:rPr>
              <w:noProof/>
            </w:rPr>
            <w:fldChar w:fldCharType="end"/>
          </w:r>
        </w:p>
        <w:p w14:paraId="3E86BA68" w14:textId="1CB146B1" w:rsidR="003C448A" w:rsidRDefault="003C448A">
          <w:pPr>
            <w:pStyle w:val="TOC2"/>
            <w:tabs>
              <w:tab w:val="left" w:pos="1200"/>
              <w:tab w:val="right" w:leader="dot" w:pos="9016"/>
            </w:tabs>
            <w:rPr>
              <w:rFonts w:eastAsiaTheme="minorEastAsia"/>
              <w:noProof/>
              <w:lang w:eastAsia="en-GB"/>
            </w:rPr>
          </w:pPr>
          <w:r>
            <w:rPr>
              <w:noProof/>
              <w:lang w:bidi="en-US"/>
            </w:rPr>
            <w:t>14.2.2.</w:t>
          </w:r>
          <w:r>
            <w:rPr>
              <w:rFonts w:eastAsiaTheme="minorEastAsia"/>
              <w:noProof/>
              <w:lang w:eastAsia="en-GB"/>
            </w:rPr>
            <w:tab/>
          </w:r>
          <w:r>
            <w:rPr>
              <w:noProof/>
              <w:lang w:bidi="en-US"/>
            </w:rPr>
            <w:t>StAH Standard Device Entra ID Joined</w:t>
          </w:r>
          <w:r>
            <w:rPr>
              <w:noProof/>
            </w:rPr>
            <w:tab/>
          </w:r>
          <w:r>
            <w:rPr>
              <w:noProof/>
            </w:rPr>
            <w:fldChar w:fldCharType="begin"/>
          </w:r>
          <w:r>
            <w:rPr>
              <w:noProof/>
            </w:rPr>
            <w:instrText xml:space="preserve"> PAGEREF _Toc204168868 \h </w:instrText>
          </w:r>
          <w:r>
            <w:rPr>
              <w:noProof/>
            </w:rPr>
          </w:r>
          <w:r>
            <w:rPr>
              <w:noProof/>
            </w:rPr>
            <w:fldChar w:fldCharType="separate"/>
          </w:r>
          <w:r>
            <w:rPr>
              <w:noProof/>
            </w:rPr>
            <w:t>41</w:t>
          </w:r>
          <w:r>
            <w:rPr>
              <w:noProof/>
            </w:rPr>
            <w:fldChar w:fldCharType="end"/>
          </w:r>
        </w:p>
        <w:p w14:paraId="51A9F3FC" w14:textId="6D034BDC" w:rsidR="003C448A" w:rsidRDefault="003C448A">
          <w:pPr>
            <w:pStyle w:val="TOC2"/>
            <w:tabs>
              <w:tab w:val="left" w:pos="1200"/>
              <w:tab w:val="right" w:leader="dot" w:pos="9016"/>
            </w:tabs>
            <w:rPr>
              <w:rFonts w:eastAsiaTheme="minorEastAsia"/>
              <w:noProof/>
              <w:lang w:eastAsia="en-GB"/>
            </w:rPr>
          </w:pPr>
          <w:r>
            <w:rPr>
              <w:noProof/>
              <w:lang w:bidi="en-US"/>
            </w:rPr>
            <w:t>14.2.3.</w:t>
          </w:r>
          <w:r>
            <w:rPr>
              <w:rFonts w:eastAsiaTheme="minorEastAsia"/>
              <w:noProof/>
              <w:lang w:eastAsia="en-GB"/>
            </w:rPr>
            <w:tab/>
          </w:r>
          <w:r>
            <w:rPr>
              <w:noProof/>
              <w:lang w:bidi="en-US"/>
            </w:rPr>
            <w:t>StAH Standard Device Entra ID Joined - UAT</w:t>
          </w:r>
          <w:r>
            <w:rPr>
              <w:noProof/>
            </w:rPr>
            <w:tab/>
          </w:r>
          <w:r>
            <w:rPr>
              <w:noProof/>
            </w:rPr>
            <w:fldChar w:fldCharType="begin"/>
          </w:r>
          <w:r>
            <w:rPr>
              <w:noProof/>
            </w:rPr>
            <w:instrText xml:space="preserve"> PAGEREF _Toc204168869 \h </w:instrText>
          </w:r>
          <w:r>
            <w:rPr>
              <w:noProof/>
            </w:rPr>
          </w:r>
          <w:r>
            <w:rPr>
              <w:noProof/>
            </w:rPr>
            <w:fldChar w:fldCharType="separate"/>
          </w:r>
          <w:r>
            <w:rPr>
              <w:noProof/>
            </w:rPr>
            <w:t>42</w:t>
          </w:r>
          <w:r>
            <w:rPr>
              <w:noProof/>
            </w:rPr>
            <w:fldChar w:fldCharType="end"/>
          </w:r>
        </w:p>
        <w:p w14:paraId="0001D9FA" w14:textId="45257F6E" w:rsidR="003C448A" w:rsidRDefault="003C448A">
          <w:pPr>
            <w:pStyle w:val="TOC1"/>
            <w:tabs>
              <w:tab w:val="left" w:pos="720"/>
              <w:tab w:val="right" w:leader="dot" w:pos="9016"/>
            </w:tabs>
            <w:rPr>
              <w:rFonts w:eastAsiaTheme="minorEastAsia"/>
              <w:noProof/>
              <w:lang w:eastAsia="en-GB"/>
            </w:rPr>
          </w:pPr>
          <w:r>
            <w:rPr>
              <w:noProof/>
              <w:lang w:bidi="en-US"/>
            </w:rPr>
            <w:t>15.</w:t>
          </w:r>
          <w:r>
            <w:rPr>
              <w:rFonts w:eastAsiaTheme="minorEastAsia"/>
              <w:noProof/>
              <w:lang w:eastAsia="en-GB"/>
            </w:rPr>
            <w:tab/>
          </w:r>
          <w:r>
            <w:rPr>
              <w:noProof/>
              <w:lang w:bidi="en-US"/>
            </w:rPr>
            <w:t>Driver updates for Windows 10 and later</w:t>
          </w:r>
          <w:r>
            <w:rPr>
              <w:noProof/>
            </w:rPr>
            <w:tab/>
          </w:r>
          <w:r>
            <w:rPr>
              <w:noProof/>
            </w:rPr>
            <w:fldChar w:fldCharType="begin"/>
          </w:r>
          <w:r>
            <w:rPr>
              <w:noProof/>
            </w:rPr>
            <w:instrText xml:space="preserve"> PAGEREF _Toc204168870 \h </w:instrText>
          </w:r>
          <w:r>
            <w:rPr>
              <w:noProof/>
            </w:rPr>
          </w:r>
          <w:r>
            <w:rPr>
              <w:noProof/>
            </w:rPr>
            <w:fldChar w:fldCharType="separate"/>
          </w:r>
          <w:r>
            <w:rPr>
              <w:noProof/>
            </w:rPr>
            <w:t>43</w:t>
          </w:r>
          <w:r>
            <w:rPr>
              <w:noProof/>
            </w:rPr>
            <w:fldChar w:fldCharType="end"/>
          </w:r>
        </w:p>
        <w:p w14:paraId="6213ED9C" w14:textId="07691BE2" w:rsidR="003C448A" w:rsidRDefault="003C448A">
          <w:pPr>
            <w:pStyle w:val="TOC2"/>
            <w:tabs>
              <w:tab w:val="left" w:pos="1200"/>
              <w:tab w:val="right" w:leader="dot" w:pos="9016"/>
            </w:tabs>
            <w:rPr>
              <w:rFonts w:eastAsiaTheme="minorEastAsia"/>
              <w:noProof/>
              <w:lang w:eastAsia="en-GB"/>
            </w:rPr>
          </w:pPr>
          <w:r>
            <w:rPr>
              <w:noProof/>
              <w:lang w:bidi="en-US"/>
            </w:rPr>
            <w:t>15.1.</w:t>
          </w:r>
          <w:r>
            <w:rPr>
              <w:rFonts w:eastAsiaTheme="minorEastAsia"/>
              <w:noProof/>
              <w:lang w:eastAsia="en-GB"/>
            </w:rPr>
            <w:tab/>
          </w:r>
          <w:r>
            <w:rPr>
              <w:noProof/>
              <w:lang w:bidi="en-US"/>
            </w:rPr>
            <w:t>Driver Update Profiles</w:t>
          </w:r>
          <w:r>
            <w:rPr>
              <w:noProof/>
            </w:rPr>
            <w:tab/>
          </w:r>
          <w:r>
            <w:rPr>
              <w:noProof/>
            </w:rPr>
            <w:fldChar w:fldCharType="begin"/>
          </w:r>
          <w:r>
            <w:rPr>
              <w:noProof/>
            </w:rPr>
            <w:instrText xml:space="preserve"> PAGEREF _Toc204168871 \h </w:instrText>
          </w:r>
          <w:r>
            <w:rPr>
              <w:noProof/>
            </w:rPr>
          </w:r>
          <w:r>
            <w:rPr>
              <w:noProof/>
            </w:rPr>
            <w:fldChar w:fldCharType="separate"/>
          </w:r>
          <w:r>
            <w:rPr>
              <w:noProof/>
            </w:rPr>
            <w:t>43</w:t>
          </w:r>
          <w:r>
            <w:rPr>
              <w:noProof/>
            </w:rPr>
            <w:fldChar w:fldCharType="end"/>
          </w:r>
        </w:p>
        <w:p w14:paraId="318F76CE" w14:textId="76226740" w:rsidR="003C448A" w:rsidRDefault="003C448A">
          <w:pPr>
            <w:pStyle w:val="TOC2"/>
            <w:tabs>
              <w:tab w:val="left" w:pos="1200"/>
              <w:tab w:val="right" w:leader="dot" w:pos="9016"/>
            </w:tabs>
            <w:rPr>
              <w:rFonts w:eastAsiaTheme="minorEastAsia"/>
              <w:noProof/>
              <w:lang w:eastAsia="en-GB"/>
            </w:rPr>
          </w:pPr>
          <w:r>
            <w:rPr>
              <w:noProof/>
              <w:lang w:bidi="en-US"/>
            </w:rPr>
            <w:t>15.1.1.</w:t>
          </w:r>
          <w:r>
            <w:rPr>
              <w:rFonts w:eastAsiaTheme="minorEastAsia"/>
              <w:noProof/>
              <w:lang w:eastAsia="en-GB"/>
            </w:rPr>
            <w:tab/>
          </w:r>
          <w:r>
            <w:rPr>
              <w:noProof/>
              <w:lang w:bidi="en-US"/>
            </w:rPr>
            <w:t>Win - Updates - U - Driver Update - Broad Ring - v1.0</w:t>
          </w:r>
          <w:r>
            <w:rPr>
              <w:noProof/>
            </w:rPr>
            <w:tab/>
          </w:r>
          <w:r>
            <w:rPr>
              <w:noProof/>
            </w:rPr>
            <w:fldChar w:fldCharType="begin"/>
          </w:r>
          <w:r>
            <w:rPr>
              <w:noProof/>
            </w:rPr>
            <w:instrText xml:space="preserve"> PAGEREF _Toc204168872 \h </w:instrText>
          </w:r>
          <w:r>
            <w:rPr>
              <w:noProof/>
            </w:rPr>
          </w:r>
          <w:r>
            <w:rPr>
              <w:noProof/>
            </w:rPr>
            <w:fldChar w:fldCharType="separate"/>
          </w:r>
          <w:r>
            <w:rPr>
              <w:noProof/>
            </w:rPr>
            <w:t>43</w:t>
          </w:r>
          <w:r>
            <w:rPr>
              <w:noProof/>
            </w:rPr>
            <w:fldChar w:fldCharType="end"/>
          </w:r>
        </w:p>
        <w:p w14:paraId="67CD8B35" w14:textId="4C385468" w:rsidR="003C448A" w:rsidRDefault="003C448A">
          <w:pPr>
            <w:pStyle w:val="TOC2"/>
            <w:tabs>
              <w:tab w:val="left" w:pos="1200"/>
              <w:tab w:val="right" w:leader="dot" w:pos="9016"/>
            </w:tabs>
            <w:rPr>
              <w:rFonts w:eastAsiaTheme="minorEastAsia"/>
              <w:noProof/>
              <w:lang w:eastAsia="en-GB"/>
            </w:rPr>
          </w:pPr>
          <w:r>
            <w:rPr>
              <w:noProof/>
              <w:lang w:bidi="en-US"/>
            </w:rPr>
            <w:t>15.1.2.</w:t>
          </w:r>
          <w:r>
            <w:rPr>
              <w:rFonts w:eastAsiaTheme="minorEastAsia"/>
              <w:noProof/>
              <w:lang w:eastAsia="en-GB"/>
            </w:rPr>
            <w:tab/>
          </w:r>
          <w:r>
            <w:rPr>
              <w:noProof/>
              <w:lang w:bidi="en-US"/>
            </w:rPr>
            <w:t>Win - Updates - U - Driver Update - Pilot Ring - v1.0</w:t>
          </w:r>
          <w:r>
            <w:rPr>
              <w:noProof/>
            </w:rPr>
            <w:tab/>
          </w:r>
          <w:r>
            <w:rPr>
              <w:noProof/>
            </w:rPr>
            <w:fldChar w:fldCharType="begin"/>
          </w:r>
          <w:r>
            <w:rPr>
              <w:noProof/>
            </w:rPr>
            <w:instrText xml:space="preserve"> PAGEREF _Toc204168873 \h </w:instrText>
          </w:r>
          <w:r>
            <w:rPr>
              <w:noProof/>
            </w:rPr>
          </w:r>
          <w:r>
            <w:rPr>
              <w:noProof/>
            </w:rPr>
            <w:fldChar w:fldCharType="separate"/>
          </w:r>
          <w:r>
            <w:rPr>
              <w:noProof/>
            </w:rPr>
            <w:t>44</w:t>
          </w:r>
          <w:r>
            <w:rPr>
              <w:noProof/>
            </w:rPr>
            <w:fldChar w:fldCharType="end"/>
          </w:r>
        </w:p>
        <w:p w14:paraId="5362704E" w14:textId="49DFED86" w:rsidR="003C448A" w:rsidRDefault="003C448A">
          <w:pPr>
            <w:pStyle w:val="TOC2"/>
            <w:tabs>
              <w:tab w:val="left" w:pos="1200"/>
              <w:tab w:val="right" w:leader="dot" w:pos="9016"/>
            </w:tabs>
            <w:rPr>
              <w:rFonts w:eastAsiaTheme="minorEastAsia"/>
              <w:noProof/>
              <w:lang w:eastAsia="en-GB"/>
            </w:rPr>
          </w:pPr>
          <w:r>
            <w:rPr>
              <w:noProof/>
              <w:lang w:bidi="en-US"/>
            </w:rPr>
            <w:t>15.1.3.</w:t>
          </w:r>
          <w:r>
            <w:rPr>
              <w:rFonts w:eastAsiaTheme="minorEastAsia"/>
              <w:noProof/>
              <w:lang w:eastAsia="en-GB"/>
            </w:rPr>
            <w:tab/>
          </w:r>
          <w:r>
            <w:rPr>
              <w:noProof/>
              <w:lang w:bidi="en-US"/>
            </w:rPr>
            <w:t>Win - Updates - U - Driver Update - Preview Ring - v1.0</w:t>
          </w:r>
          <w:r>
            <w:rPr>
              <w:noProof/>
            </w:rPr>
            <w:tab/>
          </w:r>
          <w:r>
            <w:rPr>
              <w:noProof/>
            </w:rPr>
            <w:fldChar w:fldCharType="begin"/>
          </w:r>
          <w:r>
            <w:rPr>
              <w:noProof/>
            </w:rPr>
            <w:instrText xml:space="preserve"> PAGEREF _Toc204168874 \h </w:instrText>
          </w:r>
          <w:r>
            <w:rPr>
              <w:noProof/>
            </w:rPr>
          </w:r>
          <w:r>
            <w:rPr>
              <w:noProof/>
            </w:rPr>
            <w:fldChar w:fldCharType="separate"/>
          </w:r>
          <w:r>
            <w:rPr>
              <w:noProof/>
            </w:rPr>
            <w:t>44</w:t>
          </w:r>
          <w:r>
            <w:rPr>
              <w:noProof/>
            </w:rPr>
            <w:fldChar w:fldCharType="end"/>
          </w:r>
        </w:p>
        <w:p w14:paraId="027B4A70" w14:textId="0104162C" w:rsidR="003C448A" w:rsidRDefault="003C448A">
          <w:pPr>
            <w:pStyle w:val="TOC1"/>
            <w:tabs>
              <w:tab w:val="left" w:pos="720"/>
              <w:tab w:val="right" w:leader="dot" w:pos="9016"/>
            </w:tabs>
            <w:rPr>
              <w:rFonts w:eastAsiaTheme="minorEastAsia"/>
              <w:noProof/>
              <w:lang w:eastAsia="en-GB"/>
            </w:rPr>
          </w:pPr>
          <w:r>
            <w:rPr>
              <w:noProof/>
              <w:lang w:bidi="en-US"/>
            </w:rPr>
            <w:t>16.</w:t>
          </w:r>
          <w:r>
            <w:rPr>
              <w:rFonts w:eastAsiaTheme="minorEastAsia"/>
              <w:noProof/>
              <w:lang w:eastAsia="en-GB"/>
            </w:rPr>
            <w:tab/>
          </w:r>
          <w:r>
            <w:rPr>
              <w:noProof/>
              <w:lang w:bidi="en-US"/>
            </w:rPr>
            <w:t>Device configuration</w:t>
          </w:r>
          <w:r>
            <w:rPr>
              <w:noProof/>
            </w:rPr>
            <w:tab/>
          </w:r>
          <w:r>
            <w:rPr>
              <w:noProof/>
            </w:rPr>
            <w:fldChar w:fldCharType="begin"/>
          </w:r>
          <w:r>
            <w:rPr>
              <w:noProof/>
            </w:rPr>
            <w:instrText xml:space="preserve"> PAGEREF _Toc204168875 \h </w:instrText>
          </w:r>
          <w:r>
            <w:rPr>
              <w:noProof/>
            </w:rPr>
          </w:r>
          <w:r>
            <w:rPr>
              <w:noProof/>
            </w:rPr>
            <w:fldChar w:fldCharType="separate"/>
          </w:r>
          <w:r>
            <w:rPr>
              <w:noProof/>
            </w:rPr>
            <w:t>45</w:t>
          </w:r>
          <w:r>
            <w:rPr>
              <w:noProof/>
            </w:rPr>
            <w:fldChar w:fldCharType="end"/>
          </w:r>
        </w:p>
        <w:p w14:paraId="4EE365F5" w14:textId="06F2B9D9" w:rsidR="003C448A" w:rsidRDefault="003C448A">
          <w:pPr>
            <w:pStyle w:val="TOC2"/>
            <w:tabs>
              <w:tab w:val="left" w:pos="1200"/>
              <w:tab w:val="right" w:leader="dot" w:pos="9016"/>
            </w:tabs>
            <w:rPr>
              <w:rFonts w:eastAsiaTheme="minorEastAsia"/>
              <w:noProof/>
              <w:lang w:eastAsia="en-GB"/>
            </w:rPr>
          </w:pPr>
          <w:r>
            <w:rPr>
              <w:noProof/>
              <w:lang w:bidi="en-US"/>
            </w:rPr>
            <w:lastRenderedPageBreak/>
            <w:t>16.1.</w:t>
          </w:r>
          <w:r>
            <w:rPr>
              <w:rFonts w:eastAsiaTheme="minorEastAsia"/>
              <w:noProof/>
              <w:lang w:eastAsia="en-GB"/>
            </w:rPr>
            <w:tab/>
          </w:r>
          <w:r>
            <w:rPr>
              <w:noProof/>
              <w:lang w:bidi="en-US"/>
            </w:rPr>
            <w:t>Settings Catalog</w:t>
          </w:r>
          <w:r>
            <w:rPr>
              <w:noProof/>
            </w:rPr>
            <w:tab/>
          </w:r>
          <w:r>
            <w:rPr>
              <w:noProof/>
            </w:rPr>
            <w:fldChar w:fldCharType="begin"/>
          </w:r>
          <w:r>
            <w:rPr>
              <w:noProof/>
            </w:rPr>
            <w:instrText xml:space="preserve"> PAGEREF _Toc204168876 \h </w:instrText>
          </w:r>
          <w:r>
            <w:rPr>
              <w:noProof/>
            </w:rPr>
          </w:r>
          <w:r>
            <w:rPr>
              <w:noProof/>
            </w:rPr>
            <w:fldChar w:fldCharType="separate"/>
          </w:r>
          <w:r>
            <w:rPr>
              <w:noProof/>
            </w:rPr>
            <w:t>45</w:t>
          </w:r>
          <w:r>
            <w:rPr>
              <w:noProof/>
            </w:rPr>
            <w:fldChar w:fldCharType="end"/>
          </w:r>
        </w:p>
        <w:p w14:paraId="04CB357C" w14:textId="5FDFE738" w:rsidR="003C448A" w:rsidRDefault="003C448A">
          <w:pPr>
            <w:pStyle w:val="TOC2"/>
            <w:tabs>
              <w:tab w:val="left" w:pos="1200"/>
              <w:tab w:val="right" w:leader="dot" w:pos="9016"/>
            </w:tabs>
            <w:rPr>
              <w:rFonts w:eastAsiaTheme="minorEastAsia"/>
              <w:noProof/>
              <w:lang w:eastAsia="en-GB"/>
            </w:rPr>
          </w:pPr>
          <w:r>
            <w:rPr>
              <w:noProof/>
              <w:lang w:bidi="en-US"/>
            </w:rPr>
            <w:t>16.1.1.</w:t>
          </w:r>
          <w:r>
            <w:rPr>
              <w:rFonts w:eastAsiaTheme="minorEastAsia"/>
              <w:noProof/>
              <w:lang w:eastAsia="en-GB"/>
            </w:rPr>
            <w:tab/>
          </w:r>
          <w:r>
            <w:rPr>
              <w:noProof/>
              <w:lang w:bidi="en-US"/>
            </w:rPr>
            <w:t>Win - Windows Firewall - D - Firewall Rules - Test Windows Firewall Rules</w:t>
          </w:r>
          <w:r>
            <w:rPr>
              <w:noProof/>
            </w:rPr>
            <w:tab/>
          </w:r>
          <w:r>
            <w:rPr>
              <w:noProof/>
            </w:rPr>
            <w:fldChar w:fldCharType="begin"/>
          </w:r>
          <w:r>
            <w:rPr>
              <w:noProof/>
            </w:rPr>
            <w:instrText xml:space="preserve"> PAGEREF _Toc204168877 \h </w:instrText>
          </w:r>
          <w:r>
            <w:rPr>
              <w:noProof/>
            </w:rPr>
          </w:r>
          <w:r>
            <w:rPr>
              <w:noProof/>
            </w:rPr>
            <w:fldChar w:fldCharType="separate"/>
          </w:r>
          <w:r>
            <w:rPr>
              <w:noProof/>
            </w:rPr>
            <w:t>45</w:t>
          </w:r>
          <w:r>
            <w:rPr>
              <w:noProof/>
            </w:rPr>
            <w:fldChar w:fldCharType="end"/>
          </w:r>
        </w:p>
        <w:p w14:paraId="02CF997D" w14:textId="06A8AE07" w:rsidR="003C448A" w:rsidRDefault="003C448A">
          <w:pPr>
            <w:pStyle w:val="TOC2"/>
            <w:tabs>
              <w:tab w:val="left" w:pos="1200"/>
              <w:tab w:val="right" w:leader="dot" w:pos="9016"/>
            </w:tabs>
            <w:rPr>
              <w:rFonts w:eastAsiaTheme="minorEastAsia"/>
              <w:noProof/>
              <w:lang w:eastAsia="en-GB"/>
            </w:rPr>
          </w:pPr>
          <w:r>
            <w:rPr>
              <w:noProof/>
              <w:lang w:bidi="en-US"/>
            </w:rPr>
            <w:t>16.1.2.</w:t>
          </w:r>
          <w:r>
            <w:rPr>
              <w:rFonts w:eastAsiaTheme="minorEastAsia"/>
              <w:noProof/>
              <w:lang w:eastAsia="en-GB"/>
            </w:rPr>
            <w:tab/>
          </w:r>
          <w:r>
            <w:rPr>
              <w:noProof/>
              <w:lang w:bidi="en-US"/>
            </w:rPr>
            <w:t>**Win - Device Security - U - Windows Spotlight and Org Messages - v1.0.0</w:t>
          </w:r>
          <w:r>
            <w:rPr>
              <w:noProof/>
            </w:rPr>
            <w:tab/>
          </w:r>
          <w:r>
            <w:rPr>
              <w:noProof/>
            </w:rPr>
            <w:fldChar w:fldCharType="begin"/>
          </w:r>
          <w:r>
            <w:rPr>
              <w:noProof/>
            </w:rPr>
            <w:instrText xml:space="preserve"> PAGEREF _Toc204168878 \h </w:instrText>
          </w:r>
          <w:r>
            <w:rPr>
              <w:noProof/>
            </w:rPr>
          </w:r>
          <w:r>
            <w:rPr>
              <w:noProof/>
            </w:rPr>
            <w:fldChar w:fldCharType="separate"/>
          </w:r>
          <w:r>
            <w:rPr>
              <w:noProof/>
            </w:rPr>
            <w:t>46</w:t>
          </w:r>
          <w:r>
            <w:rPr>
              <w:noProof/>
            </w:rPr>
            <w:fldChar w:fldCharType="end"/>
          </w:r>
        </w:p>
        <w:p w14:paraId="713FEFCD" w14:textId="0D817A5B" w:rsidR="003C448A" w:rsidRDefault="003C448A">
          <w:pPr>
            <w:pStyle w:val="TOC2"/>
            <w:tabs>
              <w:tab w:val="left" w:pos="1200"/>
              <w:tab w:val="right" w:leader="dot" w:pos="9016"/>
            </w:tabs>
            <w:rPr>
              <w:rFonts w:eastAsiaTheme="minorEastAsia"/>
              <w:noProof/>
              <w:lang w:eastAsia="en-GB"/>
            </w:rPr>
          </w:pPr>
          <w:r>
            <w:rPr>
              <w:noProof/>
              <w:lang w:bidi="en-US"/>
            </w:rPr>
            <w:t>16.1.3.</w:t>
          </w:r>
          <w:r>
            <w:rPr>
              <w:rFonts w:eastAsiaTheme="minorEastAsia"/>
              <w:noProof/>
              <w:lang w:eastAsia="en-GB"/>
            </w:rPr>
            <w:tab/>
          </w:r>
          <w:r>
            <w:rPr>
              <w:noProof/>
              <w:lang w:bidi="en-US"/>
            </w:rPr>
            <w:t>**Win - Encryption - U - Personal Data Encryption - v1.0.0</w:t>
          </w:r>
          <w:r>
            <w:rPr>
              <w:noProof/>
            </w:rPr>
            <w:tab/>
          </w:r>
          <w:r>
            <w:rPr>
              <w:noProof/>
            </w:rPr>
            <w:fldChar w:fldCharType="begin"/>
          </w:r>
          <w:r>
            <w:rPr>
              <w:noProof/>
            </w:rPr>
            <w:instrText xml:space="preserve"> PAGEREF _Toc204168879 \h </w:instrText>
          </w:r>
          <w:r>
            <w:rPr>
              <w:noProof/>
            </w:rPr>
          </w:r>
          <w:r>
            <w:rPr>
              <w:noProof/>
            </w:rPr>
            <w:fldChar w:fldCharType="separate"/>
          </w:r>
          <w:r>
            <w:rPr>
              <w:noProof/>
            </w:rPr>
            <w:t>46</w:t>
          </w:r>
          <w:r>
            <w:rPr>
              <w:noProof/>
            </w:rPr>
            <w:fldChar w:fldCharType="end"/>
          </w:r>
        </w:p>
        <w:p w14:paraId="3CDF8FCD" w14:textId="1442A0AB" w:rsidR="003C448A" w:rsidRDefault="003C448A">
          <w:pPr>
            <w:pStyle w:val="TOC2"/>
            <w:tabs>
              <w:tab w:val="left" w:pos="1200"/>
              <w:tab w:val="right" w:leader="dot" w:pos="9016"/>
            </w:tabs>
            <w:rPr>
              <w:rFonts w:eastAsiaTheme="minorEastAsia"/>
              <w:noProof/>
              <w:lang w:eastAsia="en-GB"/>
            </w:rPr>
          </w:pPr>
          <w:r>
            <w:rPr>
              <w:noProof/>
              <w:lang w:bidi="en-US"/>
            </w:rPr>
            <w:t>16.1.4.</w:t>
          </w:r>
          <w:r>
            <w:rPr>
              <w:rFonts w:eastAsiaTheme="minorEastAsia"/>
              <w:noProof/>
              <w:lang w:eastAsia="en-GB"/>
            </w:rPr>
            <w:tab/>
          </w:r>
          <w:r>
            <w:rPr>
              <w:noProof/>
              <w:lang w:bidi="en-US"/>
            </w:rPr>
            <w:t>**Win - Microsoft Edge - D - Enterprise Mode Cloud Site List - v1.0.0</w:t>
          </w:r>
          <w:r>
            <w:rPr>
              <w:noProof/>
            </w:rPr>
            <w:tab/>
          </w:r>
          <w:r>
            <w:rPr>
              <w:noProof/>
            </w:rPr>
            <w:fldChar w:fldCharType="begin"/>
          </w:r>
          <w:r>
            <w:rPr>
              <w:noProof/>
            </w:rPr>
            <w:instrText xml:space="preserve"> PAGEREF _Toc204168880 \h </w:instrText>
          </w:r>
          <w:r>
            <w:rPr>
              <w:noProof/>
            </w:rPr>
          </w:r>
          <w:r>
            <w:rPr>
              <w:noProof/>
            </w:rPr>
            <w:fldChar w:fldCharType="separate"/>
          </w:r>
          <w:r>
            <w:rPr>
              <w:noProof/>
            </w:rPr>
            <w:t>47</w:t>
          </w:r>
          <w:r>
            <w:rPr>
              <w:noProof/>
            </w:rPr>
            <w:fldChar w:fldCharType="end"/>
          </w:r>
        </w:p>
        <w:p w14:paraId="679C6D7B" w14:textId="22CB6F7F" w:rsidR="003C448A" w:rsidRDefault="003C448A">
          <w:pPr>
            <w:pStyle w:val="TOC2"/>
            <w:tabs>
              <w:tab w:val="left" w:pos="1200"/>
              <w:tab w:val="right" w:leader="dot" w:pos="9016"/>
            </w:tabs>
            <w:rPr>
              <w:rFonts w:eastAsiaTheme="minorEastAsia"/>
              <w:noProof/>
              <w:lang w:eastAsia="en-GB"/>
            </w:rPr>
          </w:pPr>
          <w:r>
            <w:rPr>
              <w:noProof/>
              <w:lang w:bidi="en-US"/>
            </w:rPr>
            <w:t>16.1.5.</w:t>
          </w:r>
          <w:r>
            <w:rPr>
              <w:rFonts w:eastAsiaTheme="minorEastAsia"/>
              <w:noProof/>
              <w:lang w:eastAsia="en-GB"/>
            </w:rPr>
            <w:tab/>
          </w:r>
          <w:r>
            <w:rPr>
              <w:noProof/>
              <w:lang w:bidi="en-US"/>
            </w:rPr>
            <w:t>**Win - Windows Hello for Business - D - Cloud Kerberos Trust - v1.0.0</w:t>
          </w:r>
          <w:r>
            <w:rPr>
              <w:noProof/>
            </w:rPr>
            <w:tab/>
          </w:r>
          <w:r>
            <w:rPr>
              <w:noProof/>
            </w:rPr>
            <w:fldChar w:fldCharType="begin"/>
          </w:r>
          <w:r>
            <w:rPr>
              <w:noProof/>
            </w:rPr>
            <w:instrText xml:space="preserve"> PAGEREF _Toc204168881 \h </w:instrText>
          </w:r>
          <w:r>
            <w:rPr>
              <w:noProof/>
            </w:rPr>
          </w:r>
          <w:r>
            <w:rPr>
              <w:noProof/>
            </w:rPr>
            <w:fldChar w:fldCharType="separate"/>
          </w:r>
          <w:r>
            <w:rPr>
              <w:noProof/>
            </w:rPr>
            <w:t>48</w:t>
          </w:r>
          <w:r>
            <w:rPr>
              <w:noProof/>
            </w:rPr>
            <w:fldChar w:fldCharType="end"/>
          </w:r>
        </w:p>
        <w:p w14:paraId="772108DB" w14:textId="7F932946" w:rsidR="003C448A" w:rsidRDefault="003C448A">
          <w:pPr>
            <w:pStyle w:val="TOC2"/>
            <w:tabs>
              <w:tab w:val="left" w:pos="1200"/>
              <w:tab w:val="right" w:leader="dot" w:pos="9016"/>
            </w:tabs>
            <w:rPr>
              <w:rFonts w:eastAsiaTheme="minorEastAsia"/>
              <w:noProof/>
              <w:lang w:eastAsia="en-GB"/>
            </w:rPr>
          </w:pPr>
          <w:r>
            <w:rPr>
              <w:noProof/>
              <w:lang w:bidi="en-US"/>
            </w:rPr>
            <w:t>16.1.6.</w:t>
          </w:r>
          <w:r>
            <w:rPr>
              <w:rFonts w:eastAsiaTheme="minorEastAsia"/>
              <w:noProof/>
              <w:lang w:eastAsia="en-GB"/>
            </w:rPr>
            <w:tab/>
          </w:r>
          <w:r>
            <w:rPr>
              <w:noProof/>
              <w:lang w:bidi="en-US"/>
            </w:rPr>
            <w:t>**Win - Windows Hello for Business - D - Configuration - v1.0.0</w:t>
          </w:r>
          <w:r>
            <w:rPr>
              <w:noProof/>
            </w:rPr>
            <w:tab/>
          </w:r>
          <w:r>
            <w:rPr>
              <w:noProof/>
            </w:rPr>
            <w:fldChar w:fldCharType="begin"/>
          </w:r>
          <w:r>
            <w:rPr>
              <w:noProof/>
            </w:rPr>
            <w:instrText xml:space="preserve"> PAGEREF _Toc204168882 \h </w:instrText>
          </w:r>
          <w:r>
            <w:rPr>
              <w:noProof/>
            </w:rPr>
          </w:r>
          <w:r>
            <w:rPr>
              <w:noProof/>
            </w:rPr>
            <w:fldChar w:fldCharType="separate"/>
          </w:r>
          <w:r>
            <w:rPr>
              <w:noProof/>
            </w:rPr>
            <w:t>48</w:t>
          </w:r>
          <w:r>
            <w:rPr>
              <w:noProof/>
            </w:rPr>
            <w:fldChar w:fldCharType="end"/>
          </w:r>
        </w:p>
        <w:p w14:paraId="495DBF75" w14:textId="53095542" w:rsidR="003C448A" w:rsidRDefault="003C448A">
          <w:pPr>
            <w:pStyle w:val="TOC2"/>
            <w:tabs>
              <w:tab w:val="left" w:pos="1200"/>
              <w:tab w:val="right" w:leader="dot" w:pos="9016"/>
            </w:tabs>
            <w:rPr>
              <w:rFonts w:eastAsiaTheme="minorEastAsia"/>
              <w:noProof/>
              <w:lang w:eastAsia="en-GB"/>
            </w:rPr>
          </w:pPr>
          <w:r>
            <w:rPr>
              <w:noProof/>
              <w:lang w:bidi="en-US"/>
            </w:rPr>
            <w:t>16.1.7.</w:t>
          </w:r>
          <w:r>
            <w:rPr>
              <w:rFonts w:eastAsiaTheme="minorEastAsia"/>
              <w:noProof/>
              <w:lang w:eastAsia="en-GB"/>
            </w:rPr>
            <w:tab/>
          </w:r>
          <w:r>
            <w:rPr>
              <w:noProof/>
              <w:lang w:bidi="en-US"/>
            </w:rPr>
            <w:t>**X - Win - Dispensation - CIS -L1 - Bitlocker - D - v1.0.0</w:t>
          </w:r>
          <w:r>
            <w:rPr>
              <w:noProof/>
            </w:rPr>
            <w:tab/>
          </w:r>
          <w:r>
            <w:rPr>
              <w:noProof/>
            </w:rPr>
            <w:fldChar w:fldCharType="begin"/>
          </w:r>
          <w:r>
            <w:rPr>
              <w:noProof/>
            </w:rPr>
            <w:instrText xml:space="preserve"> PAGEREF _Toc204168883 \h </w:instrText>
          </w:r>
          <w:r>
            <w:rPr>
              <w:noProof/>
            </w:rPr>
          </w:r>
          <w:r>
            <w:rPr>
              <w:noProof/>
            </w:rPr>
            <w:fldChar w:fldCharType="separate"/>
          </w:r>
          <w:r>
            <w:rPr>
              <w:noProof/>
            </w:rPr>
            <w:t>49</w:t>
          </w:r>
          <w:r>
            <w:rPr>
              <w:noProof/>
            </w:rPr>
            <w:fldChar w:fldCharType="end"/>
          </w:r>
        </w:p>
        <w:p w14:paraId="2C86B5C2" w14:textId="53552C50" w:rsidR="003C448A" w:rsidRDefault="003C448A">
          <w:pPr>
            <w:pStyle w:val="TOC2"/>
            <w:tabs>
              <w:tab w:val="left" w:pos="1200"/>
              <w:tab w:val="right" w:leader="dot" w:pos="9016"/>
            </w:tabs>
            <w:rPr>
              <w:rFonts w:eastAsiaTheme="minorEastAsia"/>
              <w:noProof/>
              <w:lang w:eastAsia="en-GB"/>
            </w:rPr>
          </w:pPr>
          <w:r>
            <w:rPr>
              <w:noProof/>
              <w:lang w:bidi="en-US"/>
            </w:rPr>
            <w:t>16.1.8.</w:t>
          </w:r>
          <w:r>
            <w:rPr>
              <w:rFonts w:eastAsiaTheme="minorEastAsia"/>
              <w:noProof/>
              <w:lang w:eastAsia="en-GB"/>
            </w:rPr>
            <w:tab/>
          </w:r>
          <w:r>
            <w:rPr>
              <w:noProof/>
              <w:lang w:bidi="en-US"/>
            </w:rPr>
            <w:t>**X - Win - Dispensation - CIS -L2 - D - v1.0.0</w:t>
          </w:r>
          <w:r>
            <w:rPr>
              <w:noProof/>
            </w:rPr>
            <w:tab/>
          </w:r>
          <w:r>
            <w:rPr>
              <w:noProof/>
            </w:rPr>
            <w:fldChar w:fldCharType="begin"/>
          </w:r>
          <w:r>
            <w:rPr>
              <w:noProof/>
            </w:rPr>
            <w:instrText xml:space="preserve"> PAGEREF _Toc204168884 \h </w:instrText>
          </w:r>
          <w:r>
            <w:rPr>
              <w:noProof/>
            </w:rPr>
          </w:r>
          <w:r>
            <w:rPr>
              <w:noProof/>
            </w:rPr>
            <w:fldChar w:fldCharType="separate"/>
          </w:r>
          <w:r>
            <w:rPr>
              <w:noProof/>
            </w:rPr>
            <w:t>50</w:t>
          </w:r>
          <w:r>
            <w:rPr>
              <w:noProof/>
            </w:rPr>
            <w:fldChar w:fldCharType="end"/>
          </w:r>
        </w:p>
        <w:p w14:paraId="46F7AD8A" w14:textId="47BC096D" w:rsidR="003C448A" w:rsidRDefault="003C448A">
          <w:pPr>
            <w:pStyle w:val="TOC2"/>
            <w:tabs>
              <w:tab w:val="left" w:pos="1200"/>
              <w:tab w:val="right" w:leader="dot" w:pos="9016"/>
            </w:tabs>
            <w:rPr>
              <w:rFonts w:eastAsiaTheme="minorEastAsia"/>
              <w:noProof/>
              <w:lang w:eastAsia="en-GB"/>
            </w:rPr>
          </w:pPr>
          <w:r>
            <w:rPr>
              <w:noProof/>
              <w:lang w:bidi="en-US"/>
            </w:rPr>
            <w:t>16.1.9.</w:t>
          </w:r>
          <w:r>
            <w:rPr>
              <w:rFonts w:eastAsiaTheme="minorEastAsia"/>
              <w:noProof/>
              <w:lang w:eastAsia="en-GB"/>
            </w:rPr>
            <w:tab/>
          </w:r>
          <w:r>
            <w:rPr>
              <w:noProof/>
              <w:lang w:bidi="en-US"/>
            </w:rPr>
            <w:t>*Win - Windows LAPS - D - LAPS Configuration - v1.0.0</w:t>
          </w:r>
          <w:r>
            <w:rPr>
              <w:noProof/>
            </w:rPr>
            <w:tab/>
          </w:r>
          <w:r>
            <w:rPr>
              <w:noProof/>
            </w:rPr>
            <w:fldChar w:fldCharType="begin"/>
          </w:r>
          <w:r>
            <w:rPr>
              <w:noProof/>
            </w:rPr>
            <w:instrText xml:space="preserve"> PAGEREF _Toc204168885 \h </w:instrText>
          </w:r>
          <w:r>
            <w:rPr>
              <w:noProof/>
            </w:rPr>
          </w:r>
          <w:r>
            <w:rPr>
              <w:noProof/>
            </w:rPr>
            <w:fldChar w:fldCharType="separate"/>
          </w:r>
          <w:r>
            <w:rPr>
              <w:noProof/>
            </w:rPr>
            <w:t>50</w:t>
          </w:r>
          <w:r>
            <w:rPr>
              <w:noProof/>
            </w:rPr>
            <w:fldChar w:fldCharType="end"/>
          </w:r>
        </w:p>
        <w:p w14:paraId="26C96DB6" w14:textId="2372FB76" w:rsidR="003C448A" w:rsidRDefault="003C448A">
          <w:pPr>
            <w:pStyle w:val="TOC2"/>
            <w:tabs>
              <w:tab w:val="left" w:pos="1440"/>
              <w:tab w:val="right" w:leader="dot" w:pos="9016"/>
            </w:tabs>
            <w:rPr>
              <w:rFonts w:eastAsiaTheme="minorEastAsia"/>
              <w:noProof/>
              <w:lang w:eastAsia="en-GB"/>
            </w:rPr>
          </w:pPr>
          <w:r>
            <w:rPr>
              <w:noProof/>
              <w:lang w:bidi="en-US"/>
            </w:rPr>
            <w:t>16.1.10.</w:t>
          </w:r>
          <w:r>
            <w:rPr>
              <w:rFonts w:eastAsiaTheme="minorEastAsia"/>
              <w:noProof/>
              <w:lang w:eastAsia="en-GB"/>
            </w:rPr>
            <w:tab/>
          </w:r>
          <w:r>
            <w:rPr>
              <w:noProof/>
              <w:lang w:bidi="en-US"/>
            </w:rPr>
            <w:t>Win - CIS - Level 2 - Admin Templates - D - v3.0.1</w:t>
          </w:r>
          <w:r>
            <w:rPr>
              <w:noProof/>
            </w:rPr>
            <w:tab/>
          </w:r>
          <w:r>
            <w:rPr>
              <w:noProof/>
            </w:rPr>
            <w:fldChar w:fldCharType="begin"/>
          </w:r>
          <w:r>
            <w:rPr>
              <w:noProof/>
            </w:rPr>
            <w:instrText xml:space="preserve"> PAGEREF _Toc204168886 \h </w:instrText>
          </w:r>
          <w:r>
            <w:rPr>
              <w:noProof/>
            </w:rPr>
          </w:r>
          <w:r>
            <w:rPr>
              <w:noProof/>
            </w:rPr>
            <w:fldChar w:fldCharType="separate"/>
          </w:r>
          <w:r>
            <w:rPr>
              <w:noProof/>
            </w:rPr>
            <w:t>51</w:t>
          </w:r>
          <w:r>
            <w:rPr>
              <w:noProof/>
            </w:rPr>
            <w:fldChar w:fldCharType="end"/>
          </w:r>
        </w:p>
        <w:p w14:paraId="1882AC25" w14:textId="762E842A" w:rsidR="003C448A" w:rsidRDefault="003C448A">
          <w:pPr>
            <w:pStyle w:val="TOC2"/>
            <w:tabs>
              <w:tab w:val="left" w:pos="1440"/>
              <w:tab w:val="right" w:leader="dot" w:pos="9016"/>
            </w:tabs>
            <w:rPr>
              <w:rFonts w:eastAsiaTheme="minorEastAsia"/>
              <w:noProof/>
              <w:lang w:eastAsia="en-GB"/>
            </w:rPr>
          </w:pPr>
          <w:r>
            <w:rPr>
              <w:noProof/>
              <w:lang w:bidi="en-US"/>
            </w:rPr>
            <w:t>16.1.11.</w:t>
          </w:r>
          <w:r>
            <w:rPr>
              <w:rFonts w:eastAsiaTheme="minorEastAsia"/>
              <w:noProof/>
              <w:lang w:eastAsia="en-GB"/>
            </w:rPr>
            <w:tab/>
          </w:r>
          <w:r>
            <w:rPr>
              <w:noProof/>
              <w:lang w:bidi="en-US"/>
            </w:rPr>
            <w:t>Win - CIS - Level 2 - No Services - D - v3.0.1</w:t>
          </w:r>
          <w:r>
            <w:rPr>
              <w:noProof/>
            </w:rPr>
            <w:tab/>
          </w:r>
          <w:r>
            <w:rPr>
              <w:noProof/>
            </w:rPr>
            <w:fldChar w:fldCharType="begin"/>
          </w:r>
          <w:r>
            <w:rPr>
              <w:noProof/>
            </w:rPr>
            <w:instrText xml:space="preserve"> PAGEREF _Toc204168887 \h </w:instrText>
          </w:r>
          <w:r>
            <w:rPr>
              <w:noProof/>
            </w:rPr>
          </w:r>
          <w:r>
            <w:rPr>
              <w:noProof/>
            </w:rPr>
            <w:fldChar w:fldCharType="separate"/>
          </w:r>
          <w:r>
            <w:rPr>
              <w:noProof/>
            </w:rPr>
            <w:t>54</w:t>
          </w:r>
          <w:r>
            <w:rPr>
              <w:noProof/>
            </w:rPr>
            <w:fldChar w:fldCharType="end"/>
          </w:r>
        </w:p>
        <w:p w14:paraId="6812D6CA" w14:textId="682332E4" w:rsidR="003C448A" w:rsidRDefault="003C448A">
          <w:pPr>
            <w:pStyle w:val="TOC2"/>
            <w:tabs>
              <w:tab w:val="left" w:pos="1440"/>
              <w:tab w:val="right" w:leader="dot" w:pos="9016"/>
            </w:tabs>
            <w:rPr>
              <w:rFonts w:eastAsiaTheme="minorEastAsia"/>
              <w:noProof/>
              <w:lang w:eastAsia="en-GB"/>
            </w:rPr>
          </w:pPr>
          <w:r>
            <w:rPr>
              <w:noProof/>
              <w:lang w:bidi="en-US"/>
            </w:rPr>
            <w:t>16.1.12.</w:t>
          </w:r>
          <w:r>
            <w:rPr>
              <w:rFonts w:eastAsiaTheme="minorEastAsia"/>
              <w:noProof/>
              <w:lang w:eastAsia="en-GB"/>
            </w:rPr>
            <w:tab/>
          </w:r>
          <w:r>
            <w:rPr>
              <w:noProof/>
              <w:lang w:bidi="en-US"/>
            </w:rPr>
            <w:t>Win - Defender Antivirus - D - Configuration - v1.0.0</w:t>
          </w:r>
          <w:r>
            <w:rPr>
              <w:noProof/>
            </w:rPr>
            <w:tab/>
          </w:r>
          <w:r>
            <w:rPr>
              <w:noProof/>
            </w:rPr>
            <w:fldChar w:fldCharType="begin"/>
          </w:r>
          <w:r>
            <w:rPr>
              <w:noProof/>
            </w:rPr>
            <w:instrText xml:space="preserve"> PAGEREF _Toc204168888 \h </w:instrText>
          </w:r>
          <w:r>
            <w:rPr>
              <w:noProof/>
            </w:rPr>
          </w:r>
          <w:r>
            <w:rPr>
              <w:noProof/>
            </w:rPr>
            <w:fldChar w:fldCharType="separate"/>
          </w:r>
          <w:r>
            <w:rPr>
              <w:noProof/>
            </w:rPr>
            <w:t>55</w:t>
          </w:r>
          <w:r>
            <w:rPr>
              <w:noProof/>
            </w:rPr>
            <w:fldChar w:fldCharType="end"/>
          </w:r>
        </w:p>
        <w:p w14:paraId="35C6EAEF" w14:textId="069B028D" w:rsidR="003C448A" w:rsidRDefault="003C448A">
          <w:pPr>
            <w:pStyle w:val="TOC2"/>
            <w:tabs>
              <w:tab w:val="left" w:pos="1440"/>
              <w:tab w:val="right" w:leader="dot" w:pos="9016"/>
            </w:tabs>
            <w:rPr>
              <w:rFonts w:eastAsiaTheme="minorEastAsia"/>
              <w:noProof/>
              <w:lang w:eastAsia="en-GB"/>
            </w:rPr>
          </w:pPr>
          <w:r>
            <w:rPr>
              <w:noProof/>
              <w:lang w:bidi="en-US"/>
            </w:rPr>
            <w:t>16.1.13.</w:t>
          </w:r>
          <w:r>
            <w:rPr>
              <w:rFonts w:eastAsiaTheme="minorEastAsia"/>
              <w:noProof/>
              <w:lang w:eastAsia="en-GB"/>
            </w:rPr>
            <w:tab/>
          </w:r>
          <w:r>
            <w:rPr>
              <w:noProof/>
              <w:lang w:bidi="en-US"/>
            </w:rPr>
            <w:t>Win - Defender Antivirus - D - Security Experience - v1.0.0</w:t>
          </w:r>
          <w:r>
            <w:rPr>
              <w:noProof/>
            </w:rPr>
            <w:tab/>
          </w:r>
          <w:r>
            <w:rPr>
              <w:noProof/>
            </w:rPr>
            <w:fldChar w:fldCharType="begin"/>
          </w:r>
          <w:r>
            <w:rPr>
              <w:noProof/>
            </w:rPr>
            <w:instrText xml:space="preserve"> PAGEREF _Toc204168889 \h </w:instrText>
          </w:r>
          <w:r>
            <w:rPr>
              <w:noProof/>
            </w:rPr>
          </w:r>
          <w:r>
            <w:rPr>
              <w:noProof/>
            </w:rPr>
            <w:fldChar w:fldCharType="separate"/>
          </w:r>
          <w:r>
            <w:rPr>
              <w:noProof/>
            </w:rPr>
            <w:t>56</w:t>
          </w:r>
          <w:r>
            <w:rPr>
              <w:noProof/>
            </w:rPr>
            <w:fldChar w:fldCharType="end"/>
          </w:r>
        </w:p>
        <w:p w14:paraId="2B2FADB7" w14:textId="1A62F757" w:rsidR="003C448A" w:rsidRDefault="003C448A">
          <w:pPr>
            <w:pStyle w:val="TOC2"/>
            <w:tabs>
              <w:tab w:val="left" w:pos="1440"/>
              <w:tab w:val="right" w:leader="dot" w:pos="9016"/>
            </w:tabs>
            <w:rPr>
              <w:rFonts w:eastAsiaTheme="minorEastAsia"/>
              <w:noProof/>
              <w:lang w:eastAsia="en-GB"/>
            </w:rPr>
          </w:pPr>
          <w:r>
            <w:rPr>
              <w:noProof/>
              <w:lang w:bidi="en-US"/>
            </w:rPr>
            <w:t>16.1.14.</w:t>
          </w:r>
          <w:r>
            <w:rPr>
              <w:rFonts w:eastAsiaTheme="minorEastAsia"/>
              <w:noProof/>
              <w:lang w:eastAsia="en-GB"/>
            </w:rPr>
            <w:tab/>
          </w:r>
          <w:r>
            <w:rPr>
              <w:noProof/>
              <w:lang w:bidi="en-US"/>
            </w:rPr>
            <w:t>Win - Defender Attack Surface Reduction - D - ASR Rules (Audit Mode) - v1.0.0</w:t>
          </w:r>
          <w:r>
            <w:rPr>
              <w:noProof/>
            </w:rPr>
            <w:tab/>
          </w:r>
          <w:r>
            <w:rPr>
              <w:noProof/>
            </w:rPr>
            <w:fldChar w:fldCharType="begin"/>
          </w:r>
          <w:r>
            <w:rPr>
              <w:noProof/>
            </w:rPr>
            <w:instrText xml:space="preserve"> PAGEREF _Toc204168890 \h </w:instrText>
          </w:r>
          <w:r>
            <w:rPr>
              <w:noProof/>
            </w:rPr>
          </w:r>
          <w:r>
            <w:rPr>
              <w:noProof/>
            </w:rPr>
            <w:fldChar w:fldCharType="separate"/>
          </w:r>
          <w:r>
            <w:rPr>
              <w:noProof/>
            </w:rPr>
            <w:t>57</w:t>
          </w:r>
          <w:r>
            <w:rPr>
              <w:noProof/>
            </w:rPr>
            <w:fldChar w:fldCharType="end"/>
          </w:r>
        </w:p>
        <w:p w14:paraId="5F28059E" w14:textId="57A6025E" w:rsidR="003C448A" w:rsidRDefault="003C448A">
          <w:pPr>
            <w:pStyle w:val="TOC2"/>
            <w:tabs>
              <w:tab w:val="left" w:pos="1440"/>
              <w:tab w:val="right" w:leader="dot" w:pos="9016"/>
            </w:tabs>
            <w:rPr>
              <w:rFonts w:eastAsiaTheme="minorEastAsia"/>
              <w:noProof/>
              <w:lang w:eastAsia="en-GB"/>
            </w:rPr>
          </w:pPr>
          <w:r>
            <w:rPr>
              <w:noProof/>
              <w:lang w:bidi="en-US"/>
            </w:rPr>
            <w:t>16.1.15.</w:t>
          </w:r>
          <w:r>
            <w:rPr>
              <w:rFonts w:eastAsiaTheme="minorEastAsia"/>
              <w:noProof/>
              <w:lang w:eastAsia="en-GB"/>
            </w:rPr>
            <w:tab/>
          </w:r>
          <w:r>
            <w:rPr>
              <w:noProof/>
              <w:lang w:bidi="en-US"/>
            </w:rPr>
            <w:t>Win - Defender Attack Surface Reduction - D - ASR Rules (Block Mode) - v1.0.0</w:t>
          </w:r>
          <w:r>
            <w:rPr>
              <w:noProof/>
            </w:rPr>
            <w:tab/>
          </w:r>
          <w:r>
            <w:rPr>
              <w:noProof/>
            </w:rPr>
            <w:fldChar w:fldCharType="begin"/>
          </w:r>
          <w:r>
            <w:rPr>
              <w:noProof/>
            </w:rPr>
            <w:instrText xml:space="preserve"> PAGEREF _Toc204168891 \h </w:instrText>
          </w:r>
          <w:r>
            <w:rPr>
              <w:noProof/>
            </w:rPr>
          </w:r>
          <w:r>
            <w:rPr>
              <w:noProof/>
            </w:rPr>
            <w:fldChar w:fldCharType="separate"/>
          </w:r>
          <w:r>
            <w:rPr>
              <w:noProof/>
            </w:rPr>
            <w:t>59</w:t>
          </w:r>
          <w:r>
            <w:rPr>
              <w:noProof/>
            </w:rPr>
            <w:fldChar w:fldCharType="end"/>
          </w:r>
        </w:p>
        <w:p w14:paraId="1D6C6AD2" w14:textId="53B15049" w:rsidR="003C448A" w:rsidRDefault="003C448A">
          <w:pPr>
            <w:pStyle w:val="TOC2"/>
            <w:tabs>
              <w:tab w:val="left" w:pos="1440"/>
              <w:tab w:val="right" w:leader="dot" w:pos="9016"/>
            </w:tabs>
            <w:rPr>
              <w:rFonts w:eastAsiaTheme="minorEastAsia"/>
              <w:noProof/>
              <w:lang w:eastAsia="en-GB"/>
            </w:rPr>
          </w:pPr>
          <w:r>
            <w:rPr>
              <w:noProof/>
              <w:lang w:bidi="en-US"/>
            </w:rPr>
            <w:t>16.1.16.</w:t>
          </w:r>
          <w:r>
            <w:rPr>
              <w:rFonts w:eastAsiaTheme="minorEastAsia"/>
              <w:noProof/>
              <w:lang w:eastAsia="en-GB"/>
            </w:rPr>
            <w:tab/>
          </w:r>
          <w:r>
            <w:rPr>
              <w:noProof/>
              <w:lang w:bidi="en-US"/>
            </w:rPr>
            <w:t>Win - Device Security - D - Audit and Event Logging - v1.0.0</w:t>
          </w:r>
          <w:r>
            <w:rPr>
              <w:noProof/>
            </w:rPr>
            <w:tab/>
          </w:r>
          <w:r>
            <w:rPr>
              <w:noProof/>
            </w:rPr>
            <w:fldChar w:fldCharType="begin"/>
          </w:r>
          <w:r>
            <w:rPr>
              <w:noProof/>
            </w:rPr>
            <w:instrText xml:space="preserve"> PAGEREF _Toc204168892 \h </w:instrText>
          </w:r>
          <w:r>
            <w:rPr>
              <w:noProof/>
            </w:rPr>
          </w:r>
          <w:r>
            <w:rPr>
              <w:noProof/>
            </w:rPr>
            <w:fldChar w:fldCharType="separate"/>
          </w:r>
          <w:r>
            <w:rPr>
              <w:noProof/>
            </w:rPr>
            <w:t>60</w:t>
          </w:r>
          <w:r>
            <w:rPr>
              <w:noProof/>
            </w:rPr>
            <w:fldChar w:fldCharType="end"/>
          </w:r>
        </w:p>
        <w:p w14:paraId="634ACDC2" w14:textId="4B9DAF17" w:rsidR="003C448A" w:rsidRDefault="003C448A">
          <w:pPr>
            <w:pStyle w:val="TOC2"/>
            <w:tabs>
              <w:tab w:val="left" w:pos="1440"/>
              <w:tab w:val="right" w:leader="dot" w:pos="9016"/>
            </w:tabs>
            <w:rPr>
              <w:rFonts w:eastAsiaTheme="minorEastAsia"/>
              <w:noProof/>
              <w:lang w:eastAsia="en-GB"/>
            </w:rPr>
          </w:pPr>
          <w:r>
            <w:rPr>
              <w:noProof/>
              <w:lang w:bidi="en-US"/>
            </w:rPr>
            <w:t>16.1.17.</w:t>
          </w:r>
          <w:r>
            <w:rPr>
              <w:rFonts w:eastAsiaTheme="minorEastAsia"/>
              <w:noProof/>
              <w:lang w:eastAsia="en-GB"/>
            </w:rPr>
            <w:tab/>
          </w:r>
          <w:r>
            <w:rPr>
              <w:noProof/>
              <w:lang w:bidi="en-US"/>
            </w:rPr>
            <w:t>Win - Device Security - D - Config Refresh - v1.0.0</w:t>
          </w:r>
          <w:r>
            <w:rPr>
              <w:noProof/>
            </w:rPr>
            <w:tab/>
          </w:r>
          <w:r>
            <w:rPr>
              <w:noProof/>
            </w:rPr>
            <w:fldChar w:fldCharType="begin"/>
          </w:r>
          <w:r>
            <w:rPr>
              <w:noProof/>
            </w:rPr>
            <w:instrText xml:space="preserve"> PAGEREF _Toc204168893 \h </w:instrText>
          </w:r>
          <w:r>
            <w:rPr>
              <w:noProof/>
            </w:rPr>
          </w:r>
          <w:r>
            <w:rPr>
              <w:noProof/>
            </w:rPr>
            <w:fldChar w:fldCharType="separate"/>
          </w:r>
          <w:r>
            <w:rPr>
              <w:noProof/>
            </w:rPr>
            <w:t>62</w:t>
          </w:r>
          <w:r>
            <w:rPr>
              <w:noProof/>
            </w:rPr>
            <w:fldChar w:fldCharType="end"/>
          </w:r>
        </w:p>
        <w:p w14:paraId="47C472A7" w14:textId="35AB0E71" w:rsidR="003C448A" w:rsidRDefault="003C448A">
          <w:pPr>
            <w:pStyle w:val="TOC2"/>
            <w:tabs>
              <w:tab w:val="left" w:pos="1440"/>
              <w:tab w:val="right" w:leader="dot" w:pos="9016"/>
            </w:tabs>
            <w:rPr>
              <w:rFonts w:eastAsiaTheme="minorEastAsia"/>
              <w:noProof/>
              <w:lang w:eastAsia="en-GB"/>
            </w:rPr>
          </w:pPr>
          <w:r>
            <w:rPr>
              <w:noProof/>
              <w:lang w:bidi="en-US"/>
            </w:rPr>
            <w:t>16.1.18.</w:t>
          </w:r>
          <w:r>
            <w:rPr>
              <w:rFonts w:eastAsiaTheme="minorEastAsia"/>
              <w:noProof/>
              <w:lang w:eastAsia="en-GB"/>
            </w:rPr>
            <w:tab/>
          </w:r>
          <w:r>
            <w:rPr>
              <w:noProof/>
              <w:lang w:bidi="en-US"/>
            </w:rPr>
            <w:t>Win - Device Security - D - Enhanced Phishing Protection - v1.0.0</w:t>
          </w:r>
          <w:r>
            <w:rPr>
              <w:noProof/>
            </w:rPr>
            <w:tab/>
          </w:r>
          <w:r>
            <w:rPr>
              <w:noProof/>
            </w:rPr>
            <w:fldChar w:fldCharType="begin"/>
          </w:r>
          <w:r>
            <w:rPr>
              <w:noProof/>
            </w:rPr>
            <w:instrText xml:space="preserve"> PAGEREF _Toc204168894 \h </w:instrText>
          </w:r>
          <w:r>
            <w:rPr>
              <w:noProof/>
            </w:rPr>
          </w:r>
          <w:r>
            <w:rPr>
              <w:noProof/>
            </w:rPr>
            <w:fldChar w:fldCharType="separate"/>
          </w:r>
          <w:r>
            <w:rPr>
              <w:noProof/>
            </w:rPr>
            <w:t>63</w:t>
          </w:r>
          <w:r>
            <w:rPr>
              <w:noProof/>
            </w:rPr>
            <w:fldChar w:fldCharType="end"/>
          </w:r>
        </w:p>
        <w:p w14:paraId="566F4F14" w14:textId="3B834E79" w:rsidR="003C448A" w:rsidRDefault="003C448A">
          <w:pPr>
            <w:pStyle w:val="TOC2"/>
            <w:tabs>
              <w:tab w:val="left" w:pos="1440"/>
              <w:tab w:val="right" w:leader="dot" w:pos="9016"/>
            </w:tabs>
            <w:rPr>
              <w:rFonts w:eastAsiaTheme="minorEastAsia"/>
              <w:noProof/>
              <w:lang w:eastAsia="en-GB"/>
            </w:rPr>
          </w:pPr>
          <w:r>
            <w:rPr>
              <w:noProof/>
              <w:lang w:bidi="en-US"/>
            </w:rPr>
            <w:t>16.1.19.</w:t>
          </w:r>
          <w:r>
            <w:rPr>
              <w:rFonts w:eastAsiaTheme="minorEastAsia"/>
              <w:noProof/>
              <w:lang w:eastAsia="en-GB"/>
            </w:rPr>
            <w:tab/>
          </w:r>
          <w:r>
            <w:rPr>
              <w:noProof/>
              <w:lang w:bidi="en-US"/>
            </w:rPr>
            <w:t>Win - Device Security - D - Local Security Policies - v1.0.0</w:t>
          </w:r>
          <w:r>
            <w:rPr>
              <w:noProof/>
            </w:rPr>
            <w:tab/>
          </w:r>
          <w:r>
            <w:rPr>
              <w:noProof/>
            </w:rPr>
            <w:fldChar w:fldCharType="begin"/>
          </w:r>
          <w:r>
            <w:rPr>
              <w:noProof/>
            </w:rPr>
            <w:instrText xml:space="preserve"> PAGEREF _Toc204168895 \h </w:instrText>
          </w:r>
          <w:r>
            <w:rPr>
              <w:noProof/>
            </w:rPr>
          </w:r>
          <w:r>
            <w:rPr>
              <w:noProof/>
            </w:rPr>
            <w:fldChar w:fldCharType="separate"/>
          </w:r>
          <w:r>
            <w:rPr>
              <w:noProof/>
            </w:rPr>
            <w:t>63</w:t>
          </w:r>
          <w:r>
            <w:rPr>
              <w:noProof/>
            </w:rPr>
            <w:fldChar w:fldCharType="end"/>
          </w:r>
        </w:p>
        <w:p w14:paraId="07398703" w14:textId="6893F0DA" w:rsidR="003C448A" w:rsidRDefault="003C448A">
          <w:pPr>
            <w:pStyle w:val="TOC2"/>
            <w:tabs>
              <w:tab w:val="left" w:pos="1440"/>
              <w:tab w:val="right" w:leader="dot" w:pos="9016"/>
            </w:tabs>
            <w:rPr>
              <w:rFonts w:eastAsiaTheme="minorEastAsia"/>
              <w:noProof/>
              <w:lang w:eastAsia="en-GB"/>
            </w:rPr>
          </w:pPr>
          <w:r>
            <w:rPr>
              <w:noProof/>
              <w:lang w:bidi="en-US"/>
            </w:rPr>
            <w:t>16.1.20.</w:t>
          </w:r>
          <w:r>
            <w:rPr>
              <w:rFonts w:eastAsiaTheme="minorEastAsia"/>
              <w:noProof/>
              <w:lang w:eastAsia="en-GB"/>
            </w:rPr>
            <w:tab/>
          </w:r>
          <w:r>
            <w:rPr>
              <w:noProof/>
              <w:lang w:bidi="en-US"/>
            </w:rPr>
            <w:t>Win - Device Security - D - Location and Privacy - v1.0.0</w:t>
          </w:r>
          <w:r>
            <w:rPr>
              <w:noProof/>
            </w:rPr>
            <w:tab/>
          </w:r>
          <w:r>
            <w:rPr>
              <w:noProof/>
            </w:rPr>
            <w:fldChar w:fldCharType="begin"/>
          </w:r>
          <w:r>
            <w:rPr>
              <w:noProof/>
            </w:rPr>
            <w:instrText xml:space="preserve"> PAGEREF _Toc204168896 \h </w:instrText>
          </w:r>
          <w:r>
            <w:rPr>
              <w:noProof/>
            </w:rPr>
          </w:r>
          <w:r>
            <w:rPr>
              <w:noProof/>
            </w:rPr>
            <w:fldChar w:fldCharType="separate"/>
          </w:r>
          <w:r>
            <w:rPr>
              <w:noProof/>
            </w:rPr>
            <w:t>65</w:t>
          </w:r>
          <w:r>
            <w:rPr>
              <w:noProof/>
            </w:rPr>
            <w:fldChar w:fldCharType="end"/>
          </w:r>
        </w:p>
        <w:p w14:paraId="44FD4246" w14:textId="244A824D" w:rsidR="003C448A" w:rsidRDefault="003C448A">
          <w:pPr>
            <w:pStyle w:val="TOC2"/>
            <w:tabs>
              <w:tab w:val="left" w:pos="1440"/>
              <w:tab w:val="right" w:leader="dot" w:pos="9016"/>
            </w:tabs>
            <w:rPr>
              <w:rFonts w:eastAsiaTheme="minorEastAsia"/>
              <w:noProof/>
              <w:lang w:eastAsia="en-GB"/>
            </w:rPr>
          </w:pPr>
          <w:r>
            <w:rPr>
              <w:noProof/>
              <w:lang w:bidi="en-US"/>
            </w:rPr>
            <w:t>16.1.21.</w:t>
          </w:r>
          <w:r>
            <w:rPr>
              <w:rFonts w:eastAsiaTheme="minorEastAsia"/>
              <w:noProof/>
              <w:lang w:eastAsia="en-GB"/>
            </w:rPr>
            <w:tab/>
          </w:r>
          <w:r>
            <w:rPr>
              <w:noProof/>
              <w:lang w:bidi="en-US"/>
            </w:rPr>
            <w:t>Win - Device Security - D - Login and Lock Screen - v1.0.0</w:t>
          </w:r>
          <w:r>
            <w:rPr>
              <w:noProof/>
            </w:rPr>
            <w:tab/>
          </w:r>
          <w:r>
            <w:rPr>
              <w:noProof/>
            </w:rPr>
            <w:fldChar w:fldCharType="begin"/>
          </w:r>
          <w:r>
            <w:rPr>
              <w:noProof/>
            </w:rPr>
            <w:instrText xml:space="preserve"> PAGEREF _Toc204168897 \h </w:instrText>
          </w:r>
          <w:r>
            <w:rPr>
              <w:noProof/>
            </w:rPr>
          </w:r>
          <w:r>
            <w:rPr>
              <w:noProof/>
            </w:rPr>
            <w:fldChar w:fldCharType="separate"/>
          </w:r>
          <w:r>
            <w:rPr>
              <w:noProof/>
            </w:rPr>
            <w:t>66</w:t>
          </w:r>
          <w:r>
            <w:rPr>
              <w:noProof/>
            </w:rPr>
            <w:fldChar w:fldCharType="end"/>
          </w:r>
        </w:p>
        <w:p w14:paraId="42E45C82" w14:textId="0CBEAE12" w:rsidR="003C448A" w:rsidRDefault="003C448A">
          <w:pPr>
            <w:pStyle w:val="TOC2"/>
            <w:tabs>
              <w:tab w:val="left" w:pos="1440"/>
              <w:tab w:val="right" w:leader="dot" w:pos="9016"/>
            </w:tabs>
            <w:rPr>
              <w:rFonts w:eastAsiaTheme="minorEastAsia"/>
              <w:noProof/>
              <w:lang w:eastAsia="en-GB"/>
            </w:rPr>
          </w:pPr>
          <w:r>
            <w:rPr>
              <w:noProof/>
              <w:lang w:bidi="en-US"/>
            </w:rPr>
            <w:t>16.1.22.</w:t>
          </w:r>
          <w:r>
            <w:rPr>
              <w:rFonts w:eastAsiaTheme="minorEastAsia"/>
              <w:noProof/>
              <w:lang w:eastAsia="en-GB"/>
            </w:rPr>
            <w:tab/>
          </w:r>
          <w:r>
            <w:rPr>
              <w:noProof/>
              <w:lang w:bidi="en-US"/>
            </w:rPr>
            <w:t>Win - Device Security - D - Network List Manager - v1.0.0</w:t>
          </w:r>
          <w:r>
            <w:rPr>
              <w:noProof/>
            </w:rPr>
            <w:tab/>
          </w:r>
          <w:r>
            <w:rPr>
              <w:noProof/>
            </w:rPr>
            <w:fldChar w:fldCharType="begin"/>
          </w:r>
          <w:r>
            <w:rPr>
              <w:noProof/>
            </w:rPr>
            <w:instrText xml:space="preserve"> PAGEREF _Toc204168898 \h </w:instrText>
          </w:r>
          <w:r>
            <w:rPr>
              <w:noProof/>
            </w:rPr>
          </w:r>
          <w:r>
            <w:rPr>
              <w:noProof/>
            </w:rPr>
            <w:fldChar w:fldCharType="separate"/>
          </w:r>
          <w:r>
            <w:rPr>
              <w:noProof/>
            </w:rPr>
            <w:t>67</w:t>
          </w:r>
          <w:r>
            <w:rPr>
              <w:noProof/>
            </w:rPr>
            <w:fldChar w:fldCharType="end"/>
          </w:r>
        </w:p>
        <w:p w14:paraId="4DBDC257" w14:textId="53635236" w:rsidR="003C448A" w:rsidRDefault="003C448A">
          <w:pPr>
            <w:pStyle w:val="TOC2"/>
            <w:tabs>
              <w:tab w:val="left" w:pos="1440"/>
              <w:tab w:val="right" w:leader="dot" w:pos="9016"/>
            </w:tabs>
            <w:rPr>
              <w:rFonts w:eastAsiaTheme="minorEastAsia"/>
              <w:noProof/>
              <w:lang w:eastAsia="en-GB"/>
            </w:rPr>
          </w:pPr>
          <w:r>
            <w:rPr>
              <w:noProof/>
              <w:lang w:bidi="en-US"/>
            </w:rPr>
            <w:t>16.1.23.</w:t>
          </w:r>
          <w:r>
            <w:rPr>
              <w:rFonts w:eastAsiaTheme="minorEastAsia"/>
              <w:noProof/>
              <w:lang w:eastAsia="en-GB"/>
            </w:rPr>
            <w:tab/>
          </w:r>
          <w:r>
            <w:rPr>
              <w:noProof/>
              <w:lang w:bidi="en-US"/>
            </w:rPr>
            <w:t>Win - Device Security - D - Remote Desktop Services and RPC - v1.0.0</w:t>
          </w:r>
          <w:r>
            <w:rPr>
              <w:noProof/>
            </w:rPr>
            <w:tab/>
          </w:r>
          <w:r>
            <w:rPr>
              <w:noProof/>
            </w:rPr>
            <w:fldChar w:fldCharType="begin"/>
          </w:r>
          <w:r>
            <w:rPr>
              <w:noProof/>
            </w:rPr>
            <w:instrText xml:space="preserve"> PAGEREF _Toc204168899 \h </w:instrText>
          </w:r>
          <w:r>
            <w:rPr>
              <w:noProof/>
            </w:rPr>
          </w:r>
          <w:r>
            <w:rPr>
              <w:noProof/>
            </w:rPr>
            <w:fldChar w:fldCharType="separate"/>
          </w:r>
          <w:r>
            <w:rPr>
              <w:noProof/>
            </w:rPr>
            <w:t>68</w:t>
          </w:r>
          <w:r>
            <w:rPr>
              <w:noProof/>
            </w:rPr>
            <w:fldChar w:fldCharType="end"/>
          </w:r>
        </w:p>
        <w:p w14:paraId="03D558A7" w14:textId="077B4F63" w:rsidR="003C448A" w:rsidRDefault="003C448A">
          <w:pPr>
            <w:pStyle w:val="TOC2"/>
            <w:tabs>
              <w:tab w:val="left" w:pos="1440"/>
              <w:tab w:val="right" w:leader="dot" w:pos="9016"/>
            </w:tabs>
            <w:rPr>
              <w:rFonts w:eastAsiaTheme="minorEastAsia"/>
              <w:noProof/>
              <w:lang w:eastAsia="en-GB"/>
            </w:rPr>
          </w:pPr>
          <w:r>
            <w:rPr>
              <w:noProof/>
              <w:lang w:bidi="en-US"/>
            </w:rPr>
            <w:t>16.1.24.</w:t>
          </w:r>
          <w:r>
            <w:rPr>
              <w:rFonts w:eastAsiaTheme="minorEastAsia"/>
              <w:noProof/>
              <w:lang w:eastAsia="en-GB"/>
            </w:rPr>
            <w:tab/>
          </w:r>
          <w:r>
            <w:rPr>
              <w:noProof/>
              <w:lang w:bidi="en-US"/>
            </w:rPr>
            <w:t>Win - Device Security - D - Security Hardening - v1.0.0</w:t>
          </w:r>
          <w:r>
            <w:rPr>
              <w:noProof/>
            </w:rPr>
            <w:tab/>
          </w:r>
          <w:r>
            <w:rPr>
              <w:noProof/>
            </w:rPr>
            <w:fldChar w:fldCharType="begin"/>
          </w:r>
          <w:r>
            <w:rPr>
              <w:noProof/>
            </w:rPr>
            <w:instrText xml:space="preserve"> PAGEREF _Toc204168900 \h </w:instrText>
          </w:r>
          <w:r>
            <w:rPr>
              <w:noProof/>
            </w:rPr>
          </w:r>
          <w:r>
            <w:rPr>
              <w:noProof/>
            </w:rPr>
            <w:fldChar w:fldCharType="separate"/>
          </w:r>
          <w:r>
            <w:rPr>
              <w:noProof/>
            </w:rPr>
            <w:t>69</w:t>
          </w:r>
          <w:r>
            <w:rPr>
              <w:noProof/>
            </w:rPr>
            <w:fldChar w:fldCharType="end"/>
          </w:r>
        </w:p>
        <w:p w14:paraId="2AB6B85D" w14:textId="656D4327" w:rsidR="003C448A" w:rsidRDefault="003C448A">
          <w:pPr>
            <w:pStyle w:val="TOC2"/>
            <w:tabs>
              <w:tab w:val="left" w:pos="1440"/>
              <w:tab w:val="right" w:leader="dot" w:pos="9016"/>
            </w:tabs>
            <w:rPr>
              <w:rFonts w:eastAsiaTheme="minorEastAsia"/>
              <w:noProof/>
              <w:lang w:eastAsia="en-GB"/>
            </w:rPr>
          </w:pPr>
          <w:r>
            <w:rPr>
              <w:noProof/>
              <w:lang w:bidi="en-US"/>
            </w:rPr>
            <w:t>16.1.25.</w:t>
          </w:r>
          <w:r>
            <w:rPr>
              <w:rFonts w:eastAsiaTheme="minorEastAsia"/>
              <w:noProof/>
              <w:lang w:eastAsia="en-GB"/>
            </w:rPr>
            <w:tab/>
          </w:r>
          <w:r>
            <w:rPr>
              <w:noProof/>
              <w:lang w:bidi="en-US"/>
            </w:rPr>
            <w:t>Win - Device Security - D - Timezone - v1.0.0</w:t>
          </w:r>
          <w:r>
            <w:rPr>
              <w:noProof/>
            </w:rPr>
            <w:tab/>
          </w:r>
          <w:r>
            <w:rPr>
              <w:noProof/>
            </w:rPr>
            <w:fldChar w:fldCharType="begin"/>
          </w:r>
          <w:r>
            <w:rPr>
              <w:noProof/>
            </w:rPr>
            <w:instrText xml:space="preserve"> PAGEREF _Toc204168901 \h </w:instrText>
          </w:r>
          <w:r>
            <w:rPr>
              <w:noProof/>
            </w:rPr>
          </w:r>
          <w:r>
            <w:rPr>
              <w:noProof/>
            </w:rPr>
            <w:fldChar w:fldCharType="separate"/>
          </w:r>
          <w:r>
            <w:rPr>
              <w:noProof/>
            </w:rPr>
            <w:t>73</w:t>
          </w:r>
          <w:r>
            <w:rPr>
              <w:noProof/>
            </w:rPr>
            <w:fldChar w:fldCharType="end"/>
          </w:r>
        </w:p>
        <w:p w14:paraId="3ECB9C61" w14:textId="01BDE0D1" w:rsidR="003C448A" w:rsidRDefault="003C448A">
          <w:pPr>
            <w:pStyle w:val="TOC2"/>
            <w:tabs>
              <w:tab w:val="left" w:pos="1440"/>
              <w:tab w:val="right" w:leader="dot" w:pos="9016"/>
            </w:tabs>
            <w:rPr>
              <w:rFonts w:eastAsiaTheme="minorEastAsia"/>
              <w:noProof/>
              <w:lang w:eastAsia="en-GB"/>
            </w:rPr>
          </w:pPr>
          <w:r>
            <w:rPr>
              <w:noProof/>
              <w:lang w:bidi="en-US"/>
            </w:rPr>
            <w:t>16.1.26.</w:t>
          </w:r>
          <w:r>
            <w:rPr>
              <w:rFonts w:eastAsiaTheme="minorEastAsia"/>
              <w:noProof/>
              <w:lang w:eastAsia="en-GB"/>
            </w:rPr>
            <w:tab/>
          </w:r>
          <w:r>
            <w:rPr>
              <w:noProof/>
              <w:lang w:bidi="en-US"/>
            </w:rPr>
            <w:t>Win - Device Security - D - User Rights - v1.0.0</w:t>
          </w:r>
          <w:r>
            <w:rPr>
              <w:noProof/>
            </w:rPr>
            <w:tab/>
          </w:r>
          <w:r>
            <w:rPr>
              <w:noProof/>
            </w:rPr>
            <w:fldChar w:fldCharType="begin"/>
          </w:r>
          <w:r>
            <w:rPr>
              <w:noProof/>
            </w:rPr>
            <w:instrText xml:space="preserve"> PAGEREF _Toc204168902 \h </w:instrText>
          </w:r>
          <w:r>
            <w:rPr>
              <w:noProof/>
            </w:rPr>
          </w:r>
          <w:r>
            <w:rPr>
              <w:noProof/>
            </w:rPr>
            <w:fldChar w:fldCharType="separate"/>
          </w:r>
          <w:r>
            <w:rPr>
              <w:noProof/>
            </w:rPr>
            <w:t>74</w:t>
          </w:r>
          <w:r>
            <w:rPr>
              <w:noProof/>
            </w:rPr>
            <w:fldChar w:fldCharType="end"/>
          </w:r>
        </w:p>
        <w:p w14:paraId="243B11DA" w14:textId="2E613CB3" w:rsidR="003C448A" w:rsidRDefault="003C448A">
          <w:pPr>
            <w:pStyle w:val="TOC2"/>
            <w:tabs>
              <w:tab w:val="left" w:pos="1440"/>
              <w:tab w:val="right" w:leader="dot" w:pos="9016"/>
            </w:tabs>
            <w:rPr>
              <w:rFonts w:eastAsiaTheme="minorEastAsia"/>
              <w:noProof/>
              <w:lang w:eastAsia="en-GB"/>
            </w:rPr>
          </w:pPr>
          <w:r>
            <w:rPr>
              <w:noProof/>
              <w:lang w:bidi="en-US"/>
            </w:rPr>
            <w:t>16.1.27.</w:t>
          </w:r>
          <w:r>
            <w:rPr>
              <w:rFonts w:eastAsiaTheme="minorEastAsia"/>
              <w:noProof/>
              <w:lang w:eastAsia="en-GB"/>
            </w:rPr>
            <w:tab/>
          </w:r>
          <w:r>
            <w:rPr>
              <w:noProof/>
              <w:lang w:bidi="en-US"/>
            </w:rPr>
            <w:t>Win - Device Security - D - Windows Package Manager  - v1.0.0</w:t>
          </w:r>
          <w:r>
            <w:rPr>
              <w:noProof/>
            </w:rPr>
            <w:tab/>
          </w:r>
          <w:r>
            <w:rPr>
              <w:noProof/>
            </w:rPr>
            <w:fldChar w:fldCharType="begin"/>
          </w:r>
          <w:r>
            <w:rPr>
              <w:noProof/>
            </w:rPr>
            <w:instrText xml:space="preserve"> PAGEREF _Toc204168903 \h </w:instrText>
          </w:r>
          <w:r>
            <w:rPr>
              <w:noProof/>
            </w:rPr>
          </w:r>
          <w:r>
            <w:rPr>
              <w:noProof/>
            </w:rPr>
            <w:fldChar w:fldCharType="separate"/>
          </w:r>
          <w:r>
            <w:rPr>
              <w:noProof/>
            </w:rPr>
            <w:t>75</w:t>
          </w:r>
          <w:r>
            <w:rPr>
              <w:noProof/>
            </w:rPr>
            <w:fldChar w:fldCharType="end"/>
          </w:r>
        </w:p>
        <w:p w14:paraId="09289F28" w14:textId="504E5627" w:rsidR="003C448A" w:rsidRDefault="003C448A">
          <w:pPr>
            <w:pStyle w:val="TOC2"/>
            <w:tabs>
              <w:tab w:val="left" w:pos="1440"/>
              <w:tab w:val="right" w:leader="dot" w:pos="9016"/>
            </w:tabs>
            <w:rPr>
              <w:rFonts w:eastAsiaTheme="minorEastAsia"/>
              <w:noProof/>
              <w:lang w:eastAsia="en-GB"/>
            </w:rPr>
          </w:pPr>
          <w:r>
            <w:rPr>
              <w:noProof/>
              <w:lang w:bidi="en-US"/>
            </w:rPr>
            <w:t>16.1.28.</w:t>
          </w:r>
          <w:r>
            <w:rPr>
              <w:rFonts w:eastAsiaTheme="minorEastAsia"/>
              <w:noProof/>
              <w:lang w:eastAsia="en-GB"/>
            </w:rPr>
            <w:tab/>
          </w:r>
          <w:r>
            <w:rPr>
              <w:noProof/>
              <w:lang w:bidi="en-US"/>
            </w:rPr>
            <w:t>Win - Device Security - D - Windows Subsystem for Linux - v1.0.0</w:t>
          </w:r>
          <w:r>
            <w:rPr>
              <w:noProof/>
            </w:rPr>
            <w:tab/>
          </w:r>
          <w:r>
            <w:rPr>
              <w:noProof/>
            </w:rPr>
            <w:fldChar w:fldCharType="begin"/>
          </w:r>
          <w:r>
            <w:rPr>
              <w:noProof/>
            </w:rPr>
            <w:instrText xml:space="preserve"> PAGEREF _Toc204168904 \h </w:instrText>
          </w:r>
          <w:r>
            <w:rPr>
              <w:noProof/>
            </w:rPr>
          </w:r>
          <w:r>
            <w:rPr>
              <w:noProof/>
            </w:rPr>
            <w:fldChar w:fldCharType="separate"/>
          </w:r>
          <w:r>
            <w:rPr>
              <w:noProof/>
            </w:rPr>
            <w:t>75</w:t>
          </w:r>
          <w:r>
            <w:rPr>
              <w:noProof/>
            </w:rPr>
            <w:fldChar w:fldCharType="end"/>
          </w:r>
        </w:p>
        <w:p w14:paraId="766E7587" w14:textId="44B0897C" w:rsidR="003C448A" w:rsidRDefault="003C448A">
          <w:pPr>
            <w:pStyle w:val="TOC2"/>
            <w:tabs>
              <w:tab w:val="left" w:pos="1440"/>
              <w:tab w:val="right" w:leader="dot" w:pos="9016"/>
            </w:tabs>
            <w:rPr>
              <w:rFonts w:eastAsiaTheme="minorEastAsia"/>
              <w:noProof/>
              <w:lang w:eastAsia="en-GB"/>
            </w:rPr>
          </w:pPr>
          <w:r>
            <w:rPr>
              <w:noProof/>
              <w:lang w:bidi="en-US"/>
            </w:rPr>
            <w:lastRenderedPageBreak/>
            <w:t>16.1.29.</w:t>
          </w:r>
          <w:r>
            <w:rPr>
              <w:rFonts w:eastAsiaTheme="minorEastAsia"/>
              <w:noProof/>
              <w:lang w:eastAsia="en-GB"/>
            </w:rPr>
            <w:tab/>
          </w:r>
          <w:r>
            <w:rPr>
              <w:noProof/>
              <w:lang w:bidi="en-US"/>
            </w:rPr>
            <w:t>Win - Device Security - U - Device Guard, Credential Guard and HVCI - v1.0.0</w:t>
          </w:r>
          <w:r>
            <w:rPr>
              <w:noProof/>
            </w:rPr>
            <w:tab/>
          </w:r>
          <w:r>
            <w:rPr>
              <w:noProof/>
            </w:rPr>
            <w:fldChar w:fldCharType="begin"/>
          </w:r>
          <w:r>
            <w:rPr>
              <w:noProof/>
            </w:rPr>
            <w:instrText xml:space="preserve"> PAGEREF _Toc204168905 \h </w:instrText>
          </w:r>
          <w:r>
            <w:rPr>
              <w:noProof/>
            </w:rPr>
          </w:r>
          <w:r>
            <w:rPr>
              <w:noProof/>
            </w:rPr>
            <w:fldChar w:fldCharType="separate"/>
          </w:r>
          <w:r>
            <w:rPr>
              <w:noProof/>
            </w:rPr>
            <w:t>76</w:t>
          </w:r>
          <w:r>
            <w:rPr>
              <w:noProof/>
            </w:rPr>
            <w:fldChar w:fldCharType="end"/>
          </w:r>
        </w:p>
        <w:p w14:paraId="069FBE7F" w14:textId="1A246359" w:rsidR="003C448A" w:rsidRDefault="003C448A">
          <w:pPr>
            <w:pStyle w:val="TOC2"/>
            <w:tabs>
              <w:tab w:val="left" w:pos="1440"/>
              <w:tab w:val="right" w:leader="dot" w:pos="9016"/>
            </w:tabs>
            <w:rPr>
              <w:rFonts w:eastAsiaTheme="minorEastAsia"/>
              <w:noProof/>
              <w:lang w:eastAsia="en-GB"/>
            </w:rPr>
          </w:pPr>
          <w:r>
            <w:rPr>
              <w:noProof/>
              <w:lang w:bidi="en-US"/>
            </w:rPr>
            <w:t>16.1.30.</w:t>
          </w:r>
          <w:r>
            <w:rPr>
              <w:rFonts w:eastAsiaTheme="minorEastAsia"/>
              <w:noProof/>
              <w:lang w:eastAsia="en-GB"/>
            </w:rPr>
            <w:tab/>
          </w:r>
          <w:r>
            <w:rPr>
              <w:noProof/>
              <w:lang w:bidi="en-US"/>
            </w:rPr>
            <w:t>Win - Device Security - U - Power and Device Lock - v1.0.0</w:t>
          </w:r>
          <w:r>
            <w:rPr>
              <w:noProof/>
            </w:rPr>
            <w:tab/>
          </w:r>
          <w:r>
            <w:rPr>
              <w:noProof/>
            </w:rPr>
            <w:fldChar w:fldCharType="begin"/>
          </w:r>
          <w:r>
            <w:rPr>
              <w:noProof/>
            </w:rPr>
            <w:instrText xml:space="preserve"> PAGEREF _Toc204168906 \h </w:instrText>
          </w:r>
          <w:r>
            <w:rPr>
              <w:noProof/>
            </w:rPr>
          </w:r>
          <w:r>
            <w:rPr>
              <w:noProof/>
            </w:rPr>
            <w:fldChar w:fldCharType="separate"/>
          </w:r>
          <w:r>
            <w:rPr>
              <w:noProof/>
            </w:rPr>
            <w:t>77</w:t>
          </w:r>
          <w:r>
            <w:rPr>
              <w:noProof/>
            </w:rPr>
            <w:fldChar w:fldCharType="end"/>
          </w:r>
        </w:p>
        <w:p w14:paraId="395BCAC1" w14:textId="12748D4E" w:rsidR="003C448A" w:rsidRDefault="003C448A">
          <w:pPr>
            <w:pStyle w:val="TOC2"/>
            <w:tabs>
              <w:tab w:val="left" w:pos="1440"/>
              <w:tab w:val="right" w:leader="dot" w:pos="9016"/>
            </w:tabs>
            <w:rPr>
              <w:rFonts w:eastAsiaTheme="minorEastAsia"/>
              <w:noProof/>
              <w:lang w:eastAsia="en-GB"/>
            </w:rPr>
          </w:pPr>
          <w:r>
            <w:rPr>
              <w:noProof/>
              <w:lang w:bidi="en-US"/>
            </w:rPr>
            <w:t>16.1.31.</w:t>
          </w:r>
          <w:r>
            <w:rPr>
              <w:rFonts w:eastAsiaTheme="minorEastAsia"/>
              <w:noProof/>
              <w:lang w:eastAsia="en-GB"/>
            </w:rPr>
            <w:tab/>
          </w:r>
          <w:r>
            <w:rPr>
              <w:noProof/>
              <w:lang w:bidi="en-US"/>
            </w:rPr>
            <w:t>Win - Device Security - U - Windows Sandbox - v1.0.0</w:t>
          </w:r>
          <w:r>
            <w:rPr>
              <w:noProof/>
            </w:rPr>
            <w:tab/>
          </w:r>
          <w:r>
            <w:rPr>
              <w:noProof/>
            </w:rPr>
            <w:fldChar w:fldCharType="begin"/>
          </w:r>
          <w:r>
            <w:rPr>
              <w:noProof/>
            </w:rPr>
            <w:instrText xml:space="preserve"> PAGEREF _Toc204168907 \h </w:instrText>
          </w:r>
          <w:r>
            <w:rPr>
              <w:noProof/>
            </w:rPr>
          </w:r>
          <w:r>
            <w:rPr>
              <w:noProof/>
            </w:rPr>
            <w:fldChar w:fldCharType="separate"/>
          </w:r>
          <w:r>
            <w:rPr>
              <w:noProof/>
            </w:rPr>
            <w:t>79</w:t>
          </w:r>
          <w:r>
            <w:rPr>
              <w:noProof/>
            </w:rPr>
            <w:fldChar w:fldCharType="end"/>
          </w:r>
        </w:p>
        <w:p w14:paraId="117E25EF" w14:textId="4E8F3226" w:rsidR="003C448A" w:rsidRDefault="003C448A">
          <w:pPr>
            <w:pStyle w:val="TOC2"/>
            <w:tabs>
              <w:tab w:val="left" w:pos="1440"/>
              <w:tab w:val="right" w:leader="dot" w:pos="9016"/>
            </w:tabs>
            <w:rPr>
              <w:rFonts w:eastAsiaTheme="minorEastAsia"/>
              <w:noProof/>
              <w:lang w:eastAsia="en-GB"/>
            </w:rPr>
          </w:pPr>
          <w:r>
            <w:rPr>
              <w:noProof/>
              <w:lang w:bidi="en-US"/>
            </w:rPr>
            <w:t>16.1.32.</w:t>
          </w:r>
          <w:r>
            <w:rPr>
              <w:rFonts w:eastAsiaTheme="minorEastAsia"/>
              <w:noProof/>
              <w:lang w:eastAsia="en-GB"/>
            </w:rPr>
            <w:tab/>
          </w:r>
          <w:r>
            <w:rPr>
              <w:noProof/>
              <w:lang w:bidi="en-US"/>
            </w:rPr>
            <w:t>Win - Dispensation - CIS -L1 - D - v1.0.0</w:t>
          </w:r>
          <w:r>
            <w:rPr>
              <w:noProof/>
            </w:rPr>
            <w:tab/>
          </w:r>
          <w:r>
            <w:rPr>
              <w:noProof/>
            </w:rPr>
            <w:fldChar w:fldCharType="begin"/>
          </w:r>
          <w:r>
            <w:rPr>
              <w:noProof/>
            </w:rPr>
            <w:instrText xml:space="preserve"> PAGEREF _Toc204168908 \h </w:instrText>
          </w:r>
          <w:r>
            <w:rPr>
              <w:noProof/>
            </w:rPr>
          </w:r>
          <w:r>
            <w:rPr>
              <w:noProof/>
            </w:rPr>
            <w:fldChar w:fldCharType="separate"/>
          </w:r>
          <w:r>
            <w:rPr>
              <w:noProof/>
            </w:rPr>
            <w:t>79</w:t>
          </w:r>
          <w:r>
            <w:rPr>
              <w:noProof/>
            </w:rPr>
            <w:fldChar w:fldCharType="end"/>
          </w:r>
        </w:p>
        <w:p w14:paraId="2F81F0CE" w14:textId="67228DF8" w:rsidR="003C448A" w:rsidRDefault="003C448A">
          <w:pPr>
            <w:pStyle w:val="TOC2"/>
            <w:tabs>
              <w:tab w:val="left" w:pos="1440"/>
              <w:tab w:val="right" w:leader="dot" w:pos="9016"/>
            </w:tabs>
            <w:rPr>
              <w:rFonts w:eastAsiaTheme="minorEastAsia"/>
              <w:noProof/>
              <w:lang w:eastAsia="en-GB"/>
            </w:rPr>
          </w:pPr>
          <w:r>
            <w:rPr>
              <w:noProof/>
              <w:lang w:bidi="en-US"/>
            </w:rPr>
            <w:t>16.1.33.</w:t>
          </w:r>
          <w:r>
            <w:rPr>
              <w:rFonts w:eastAsiaTheme="minorEastAsia"/>
              <w:noProof/>
              <w:lang w:eastAsia="en-GB"/>
            </w:rPr>
            <w:tab/>
          </w:r>
          <w:r>
            <w:rPr>
              <w:noProof/>
              <w:lang w:bidi="en-US"/>
            </w:rPr>
            <w:t>Win - Dispensation - CIS -L1 - U - v1.0.0</w:t>
          </w:r>
          <w:r>
            <w:rPr>
              <w:noProof/>
            </w:rPr>
            <w:tab/>
          </w:r>
          <w:r>
            <w:rPr>
              <w:noProof/>
            </w:rPr>
            <w:fldChar w:fldCharType="begin"/>
          </w:r>
          <w:r>
            <w:rPr>
              <w:noProof/>
            </w:rPr>
            <w:instrText xml:space="preserve"> PAGEREF _Toc204168909 \h </w:instrText>
          </w:r>
          <w:r>
            <w:rPr>
              <w:noProof/>
            </w:rPr>
          </w:r>
          <w:r>
            <w:rPr>
              <w:noProof/>
            </w:rPr>
            <w:fldChar w:fldCharType="separate"/>
          </w:r>
          <w:r>
            <w:rPr>
              <w:noProof/>
            </w:rPr>
            <w:t>80</w:t>
          </w:r>
          <w:r>
            <w:rPr>
              <w:noProof/>
            </w:rPr>
            <w:fldChar w:fldCharType="end"/>
          </w:r>
        </w:p>
        <w:p w14:paraId="26FFE468" w14:textId="1D2073C9" w:rsidR="003C448A" w:rsidRDefault="003C448A">
          <w:pPr>
            <w:pStyle w:val="TOC2"/>
            <w:tabs>
              <w:tab w:val="left" w:pos="1440"/>
              <w:tab w:val="right" w:leader="dot" w:pos="9016"/>
            </w:tabs>
            <w:rPr>
              <w:rFonts w:eastAsiaTheme="minorEastAsia"/>
              <w:noProof/>
              <w:lang w:eastAsia="en-GB"/>
            </w:rPr>
          </w:pPr>
          <w:r>
            <w:rPr>
              <w:noProof/>
              <w:lang w:bidi="en-US"/>
            </w:rPr>
            <w:t>16.1.34.</w:t>
          </w:r>
          <w:r>
            <w:rPr>
              <w:rFonts w:eastAsiaTheme="minorEastAsia"/>
              <w:noProof/>
              <w:lang w:eastAsia="en-GB"/>
            </w:rPr>
            <w:tab/>
          </w:r>
          <w:r>
            <w:rPr>
              <w:noProof/>
              <w:lang w:bidi="en-US"/>
            </w:rPr>
            <w:t>Win - Encryption - D - BitLocker (OS Disk) - v1.0.0</w:t>
          </w:r>
          <w:r>
            <w:rPr>
              <w:noProof/>
            </w:rPr>
            <w:tab/>
          </w:r>
          <w:r>
            <w:rPr>
              <w:noProof/>
            </w:rPr>
            <w:fldChar w:fldCharType="begin"/>
          </w:r>
          <w:r>
            <w:rPr>
              <w:noProof/>
            </w:rPr>
            <w:instrText xml:space="preserve"> PAGEREF _Toc204168910 \h </w:instrText>
          </w:r>
          <w:r>
            <w:rPr>
              <w:noProof/>
            </w:rPr>
          </w:r>
          <w:r>
            <w:rPr>
              <w:noProof/>
            </w:rPr>
            <w:fldChar w:fldCharType="separate"/>
          </w:r>
          <w:r>
            <w:rPr>
              <w:noProof/>
            </w:rPr>
            <w:t>81</w:t>
          </w:r>
          <w:r>
            <w:rPr>
              <w:noProof/>
            </w:rPr>
            <w:fldChar w:fldCharType="end"/>
          </w:r>
        </w:p>
        <w:p w14:paraId="41EA2DE4" w14:textId="767D6052" w:rsidR="003C448A" w:rsidRDefault="003C448A">
          <w:pPr>
            <w:pStyle w:val="TOC2"/>
            <w:tabs>
              <w:tab w:val="left" w:pos="1440"/>
              <w:tab w:val="right" w:leader="dot" w:pos="9016"/>
            </w:tabs>
            <w:rPr>
              <w:rFonts w:eastAsiaTheme="minorEastAsia"/>
              <w:noProof/>
              <w:lang w:eastAsia="en-GB"/>
            </w:rPr>
          </w:pPr>
          <w:r>
            <w:rPr>
              <w:noProof/>
              <w:lang w:bidi="en-US"/>
            </w:rPr>
            <w:t>16.1.35.</w:t>
          </w:r>
          <w:r>
            <w:rPr>
              <w:rFonts w:eastAsiaTheme="minorEastAsia"/>
              <w:noProof/>
              <w:lang w:eastAsia="en-GB"/>
            </w:rPr>
            <w:tab/>
          </w:r>
          <w:r>
            <w:rPr>
              <w:noProof/>
              <w:lang w:bidi="en-US"/>
            </w:rPr>
            <w:t>Win - Health Monitoring - D - MDM wins over GPO - v1.0.0</w:t>
          </w:r>
          <w:r>
            <w:rPr>
              <w:noProof/>
            </w:rPr>
            <w:tab/>
          </w:r>
          <w:r>
            <w:rPr>
              <w:noProof/>
            </w:rPr>
            <w:fldChar w:fldCharType="begin"/>
          </w:r>
          <w:r>
            <w:rPr>
              <w:noProof/>
            </w:rPr>
            <w:instrText xml:space="preserve"> PAGEREF _Toc204168911 \h </w:instrText>
          </w:r>
          <w:r>
            <w:rPr>
              <w:noProof/>
            </w:rPr>
          </w:r>
          <w:r>
            <w:rPr>
              <w:noProof/>
            </w:rPr>
            <w:fldChar w:fldCharType="separate"/>
          </w:r>
          <w:r>
            <w:rPr>
              <w:noProof/>
            </w:rPr>
            <w:t>83</w:t>
          </w:r>
          <w:r>
            <w:rPr>
              <w:noProof/>
            </w:rPr>
            <w:fldChar w:fldCharType="end"/>
          </w:r>
        </w:p>
        <w:p w14:paraId="4FEF61F0" w14:textId="6C499567" w:rsidR="003C448A" w:rsidRDefault="003C448A">
          <w:pPr>
            <w:pStyle w:val="TOC2"/>
            <w:tabs>
              <w:tab w:val="left" w:pos="1440"/>
              <w:tab w:val="right" w:leader="dot" w:pos="9016"/>
            </w:tabs>
            <w:rPr>
              <w:rFonts w:eastAsiaTheme="minorEastAsia"/>
              <w:noProof/>
              <w:lang w:eastAsia="en-GB"/>
            </w:rPr>
          </w:pPr>
          <w:r>
            <w:rPr>
              <w:noProof/>
              <w:lang w:bidi="en-US"/>
            </w:rPr>
            <w:t>16.1.36.</w:t>
          </w:r>
          <w:r>
            <w:rPr>
              <w:rFonts w:eastAsiaTheme="minorEastAsia"/>
              <w:noProof/>
              <w:lang w:eastAsia="en-GB"/>
            </w:rPr>
            <w:tab/>
          </w:r>
          <w:r>
            <w:rPr>
              <w:noProof/>
              <w:lang w:bidi="en-US"/>
            </w:rPr>
            <w:t>Win - Health Monitoring - D - Windows Update for Business - v1.0.0</w:t>
          </w:r>
          <w:r>
            <w:rPr>
              <w:noProof/>
            </w:rPr>
            <w:tab/>
          </w:r>
          <w:r>
            <w:rPr>
              <w:noProof/>
            </w:rPr>
            <w:fldChar w:fldCharType="begin"/>
          </w:r>
          <w:r>
            <w:rPr>
              <w:noProof/>
            </w:rPr>
            <w:instrText xml:space="preserve"> PAGEREF _Toc204168912 \h </w:instrText>
          </w:r>
          <w:r>
            <w:rPr>
              <w:noProof/>
            </w:rPr>
          </w:r>
          <w:r>
            <w:rPr>
              <w:noProof/>
            </w:rPr>
            <w:fldChar w:fldCharType="separate"/>
          </w:r>
          <w:r>
            <w:rPr>
              <w:noProof/>
            </w:rPr>
            <w:t>83</w:t>
          </w:r>
          <w:r>
            <w:rPr>
              <w:noProof/>
            </w:rPr>
            <w:fldChar w:fldCharType="end"/>
          </w:r>
        </w:p>
        <w:p w14:paraId="2D8D136C" w14:textId="2DE2B64E" w:rsidR="003C448A" w:rsidRDefault="003C448A">
          <w:pPr>
            <w:pStyle w:val="TOC2"/>
            <w:tabs>
              <w:tab w:val="left" w:pos="1440"/>
              <w:tab w:val="right" w:leader="dot" w:pos="9016"/>
            </w:tabs>
            <w:rPr>
              <w:rFonts w:eastAsiaTheme="minorEastAsia"/>
              <w:noProof/>
              <w:lang w:eastAsia="en-GB"/>
            </w:rPr>
          </w:pPr>
          <w:r>
            <w:rPr>
              <w:noProof/>
              <w:lang w:bidi="en-US"/>
            </w:rPr>
            <w:t>16.1.37.</w:t>
          </w:r>
          <w:r>
            <w:rPr>
              <w:rFonts w:eastAsiaTheme="minorEastAsia"/>
              <w:noProof/>
              <w:lang w:eastAsia="en-GB"/>
            </w:rPr>
            <w:tab/>
          </w:r>
          <w:r>
            <w:rPr>
              <w:noProof/>
              <w:lang w:bidi="en-US"/>
            </w:rPr>
            <w:t>Win - Internet Explorer (Legacy) - D - Compatibility View - v1.0.0</w:t>
          </w:r>
          <w:r>
            <w:rPr>
              <w:noProof/>
            </w:rPr>
            <w:tab/>
          </w:r>
          <w:r>
            <w:rPr>
              <w:noProof/>
            </w:rPr>
            <w:fldChar w:fldCharType="begin"/>
          </w:r>
          <w:r>
            <w:rPr>
              <w:noProof/>
            </w:rPr>
            <w:instrText xml:space="preserve"> PAGEREF _Toc204168913 \h </w:instrText>
          </w:r>
          <w:r>
            <w:rPr>
              <w:noProof/>
            </w:rPr>
          </w:r>
          <w:r>
            <w:rPr>
              <w:noProof/>
            </w:rPr>
            <w:fldChar w:fldCharType="separate"/>
          </w:r>
          <w:r>
            <w:rPr>
              <w:noProof/>
            </w:rPr>
            <w:t>84</w:t>
          </w:r>
          <w:r>
            <w:rPr>
              <w:noProof/>
            </w:rPr>
            <w:fldChar w:fldCharType="end"/>
          </w:r>
        </w:p>
        <w:p w14:paraId="182EEAE8" w14:textId="4623D730" w:rsidR="003C448A" w:rsidRDefault="003C448A">
          <w:pPr>
            <w:pStyle w:val="TOC2"/>
            <w:tabs>
              <w:tab w:val="left" w:pos="1440"/>
              <w:tab w:val="right" w:leader="dot" w:pos="9016"/>
            </w:tabs>
            <w:rPr>
              <w:rFonts w:eastAsiaTheme="minorEastAsia"/>
              <w:noProof/>
              <w:lang w:eastAsia="en-GB"/>
            </w:rPr>
          </w:pPr>
          <w:r>
            <w:rPr>
              <w:noProof/>
              <w:lang w:bidi="en-US"/>
            </w:rPr>
            <w:t>16.1.38.</w:t>
          </w:r>
          <w:r>
            <w:rPr>
              <w:rFonts w:eastAsiaTheme="minorEastAsia"/>
              <w:noProof/>
              <w:lang w:eastAsia="en-GB"/>
            </w:rPr>
            <w:tab/>
          </w:r>
          <w:r>
            <w:rPr>
              <w:noProof/>
              <w:lang w:bidi="en-US"/>
            </w:rPr>
            <w:t>Win - Internet Explorer (Legacy) - D - Security - v1.0.0</w:t>
          </w:r>
          <w:r>
            <w:rPr>
              <w:noProof/>
            </w:rPr>
            <w:tab/>
          </w:r>
          <w:r>
            <w:rPr>
              <w:noProof/>
            </w:rPr>
            <w:fldChar w:fldCharType="begin"/>
          </w:r>
          <w:r>
            <w:rPr>
              <w:noProof/>
            </w:rPr>
            <w:instrText xml:space="preserve"> PAGEREF _Toc204168914 \h </w:instrText>
          </w:r>
          <w:r>
            <w:rPr>
              <w:noProof/>
            </w:rPr>
          </w:r>
          <w:r>
            <w:rPr>
              <w:noProof/>
            </w:rPr>
            <w:fldChar w:fldCharType="separate"/>
          </w:r>
          <w:r>
            <w:rPr>
              <w:noProof/>
            </w:rPr>
            <w:t>85</w:t>
          </w:r>
          <w:r>
            <w:rPr>
              <w:noProof/>
            </w:rPr>
            <w:fldChar w:fldCharType="end"/>
          </w:r>
        </w:p>
        <w:p w14:paraId="5AF6837F" w14:textId="5B2E0B7B" w:rsidR="003C448A" w:rsidRDefault="003C448A">
          <w:pPr>
            <w:pStyle w:val="TOC2"/>
            <w:tabs>
              <w:tab w:val="left" w:pos="1440"/>
              <w:tab w:val="right" w:leader="dot" w:pos="9016"/>
            </w:tabs>
            <w:rPr>
              <w:rFonts w:eastAsiaTheme="minorEastAsia"/>
              <w:noProof/>
              <w:lang w:eastAsia="en-GB"/>
            </w:rPr>
          </w:pPr>
          <w:r>
            <w:rPr>
              <w:noProof/>
              <w:lang w:bidi="en-US"/>
            </w:rPr>
            <w:t>16.1.39.</w:t>
          </w:r>
          <w:r>
            <w:rPr>
              <w:rFonts w:eastAsiaTheme="minorEastAsia"/>
              <w:noProof/>
              <w:lang w:eastAsia="en-GB"/>
            </w:rPr>
            <w:tab/>
          </w:r>
          <w:r>
            <w:rPr>
              <w:noProof/>
              <w:lang w:bidi="en-US"/>
            </w:rPr>
            <w:t>Win - Internet Explorer (Legacy) - D - Zone Assignment - v1.0.0</w:t>
          </w:r>
          <w:r>
            <w:rPr>
              <w:noProof/>
            </w:rPr>
            <w:tab/>
          </w:r>
          <w:r>
            <w:rPr>
              <w:noProof/>
            </w:rPr>
            <w:fldChar w:fldCharType="begin"/>
          </w:r>
          <w:r>
            <w:rPr>
              <w:noProof/>
            </w:rPr>
            <w:instrText xml:space="preserve"> PAGEREF _Toc204168915 \h </w:instrText>
          </w:r>
          <w:r>
            <w:rPr>
              <w:noProof/>
            </w:rPr>
          </w:r>
          <w:r>
            <w:rPr>
              <w:noProof/>
            </w:rPr>
            <w:fldChar w:fldCharType="separate"/>
          </w:r>
          <w:r>
            <w:rPr>
              <w:noProof/>
            </w:rPr>
            <w:t>93</w:t>
          </w:r>
          <w:r>
            <w:rPr>
              <w:noProof/>
            </w:rPr>
            <w:fldChar w:fldCharType="end"/>
          </w:r>
        </w:p>
        <w:p w14:paraId="3E1F8856" w14:textId="682E066A" w:rsidR="003C448A" w:rsidRDefault="003C448A">
          <w:pPr>
            <w:pStyle w:val="TOC2"/>
            <w:tabs>
              <w:tab w:val="left" w:pos="1440"/>
              <w:tab w:val="right" w:leader="dot" w:pos="9016"/>
            </w:tabs>
            <w:rPr>
              <w:rFonts w:eastAsiaTheme="minorEastAsia"/>
              <w:noProof/>
              <w:lang w:eastAsia="en-GB"/>
            </w:rPr>
          </w:pPr>
          <w:r>
            <w:rPr>
              <w:noProof/>
              <w:lang w:bidi="en-US"/>
            </w:rPr>
            <w:t>16.1.40.</w:t>
          </w:r>
          <w:r>
            <w:rPr>
              <w:rFonts w:eastAsiaTheme="minorEastAsia"/>
              <w:noProof/>
              <w:lang w:eastAsia="en-GB"/>
            </w:rPr>
            <w:tab/>
          </w:r>
          <w:r>
            <w:rPr>
              <w:noProof/>
              <w:lang w:bidi="en-US"/>
            </w:rPr>
            <w:t>Win - MDE - D - Onboarding - v1.0.0</w:t>
          </w:r>
          <w:r>
            <w:rPr>
              <w:noProof/>
            </w:rPr>
            <w:tab/>
          </w:r>
          <w:r>
            <w:rPr>
              <w:noProof/>
            </w:rPr>
            <w:fldChar w:fldCharType="begin"/>
          </w:r>
          <w:r>
            <w:rPr>
              <w:noProof/>
            </w:rPr>
            <w:instrText xml:space="preserve"> PAGEREF _Toc204168916 \h </w:instrText>
          </w:r>
          <w:r>
            <w:rPr>
              <w:noProof/>
            </w:rPr>
          </w:r>
          <w:r>
            <w:rPr>
              <w:noProof/>
            </w:rPr>
            <w:fldChar w:fldCharType="separate"/>
          </w:r>
          <w:r>
            <w:rPr>
              <w:noProof/>
            </w:rPr>
            <w:t>96</w:t>
          </w:r>
          <w:r>
            <w:rPr>
              <w:noProof/>
            </w:rPr>
            <w:fldChar w:fldCharType="end"/>
          </w:r>
        </w:p>
        <w:p w14:paraId="5ABE25FB" w14:textId="7AE05488" w:rsidR="003C448A" w:rsidRDefault="003C448A">
          <w:pPr>
            <w:pStyle w:val="TOC2"/>
            <w:tabs>
              <w:tab w:val="left" w:pos="1440"/>
              <w:tab w:val="right" w:leader="dot" w:pos="9016"/>
            </w:tabs>
            <w:rPr>
              <w:rFonts w:eastAsiaTheme="minorEastAsia"/>
              <w:noProof/>
              <w:lang w:eastAsia="en-GB"/>
            </w:rPr>
          </w:pPr>
          <w:r>
            <w:rPr>
              <w:noProof/>
              <w:lang w:bidi="en-US"/>
            </w:rPr>
            <w:t>16.1.41.</w:t>
          </w:r>
          <w:r>
            <w:rPr>
              <w:rFonts w:eastAsiaTheme="minorEastAsia"/>
              <w:noProof/>
              <w:lang w:eastAsia="en-GB"/>
            </w:rPr>
            <w:tab/>
          </w:r>
          <w:r>
            <w:rPr>
              <w:noProof/>
              <w:lang w:bidi="en-US"/>
            </w:rPr>
            <w:t>Win - Microsoft Accounts - D - Configuration - v1.0.0</w:t>
          </w:r>
          <w:r>
            <w:rPr>
              <w:noProof/>
            </w:rPr>
            <w:tab/>
          </w:r>
          <w:r>
            <w:rPr>
              <w:noProof/>
            </w:rPr>
            <w:fldChar w:fldCharType="begin"/>
          </w:r>
          <w:r>
            <w:rPr>
              <w:noProof/>
            </w:rPr>
            <w:instrText xml:space="preserve"> PAGEREF _Toc204168917 \h </w:instrText>
          </w:r>
          <w:r>
            <w:rPr>
              <w:noProof/>
            </w:rPr>
          </w:r>
          <w:r>
            <w:rPr>
              <w:noProof/>
            </w:rPr>
            <w:fldChar w:fldCharType="separate"/>
          </w:r>
          <w:r>
            <w:rPr>
              <w:noProof/>
            </w:rPr>
            <w:t>97</w:t>
          </w:r>
          <w:r>
            <w:rPr>
              <w:noProof/>
            </w:rPr>
            <w:fldChar w:fldCharType="end"/>
          </w:r>
        </w:p>
        <w:p w14:paraId="4BC3E6C0" w14:textId="2FB65913" w:rsidR="003C448A" w:rsidRDefault="003C448A">
          <w:pPr>
            <w:pStyle w:val="TOC2"/>
            <w:tabs>
              <w:tab w:val="left" w:pos="1440"/>
              <w:tab w:val="right" w:leader="dot" w:pos="9016"/>
            </w:tabs>
            <w:rPr>
              <w:rFonts w:eastAsiaTheme="minorEastAsia"/>
              <w:noProof/>
              <w:lang w:eastAsia="en-GB"/>
            </w:rPr>
          </w:pPr>
          <w:r>
            <w:rPr>
              <w:noProof/>
              <w:lang w:bidi="en-US"/>
            </w:rPr>
            <w:t>16.1.42.</w:t>
          </w:r>
          <w:r>
            <w:rPr>
              <w:rFonts w:eastAsiaTheme="minorEastAsia"/>
              <w:noProof/>
              <w:lang w:eastAsia="en-GB"/>
            </w:rPr>
            <w:tab/>
          </w:r>
          <w:r>
            <w:rPr>
              <w:noProof/>
              <w:lang w:bidi="en-US"/>
            </w:rPr>
            <w:t>Win - Microsoft Edge - D - Security - v1.0.0</w:t>
          </w:r>
          <w:r>
            <w:rPr>
              <w:noProof/>
            </w:rPr>
            <w:tab/>
          </w:r>
          <w:r>
            <w:rPr>
              <w:noProof/>
            </w:rPr>
            <w:fldChar w:fldCharType="begin"/>
          </w:r>
          <w:r>
            <w:rPr>
              <w:noProof/>
            </w:rPr>
            <w:instrText xml:space="preserve"> PAGEREF _Toc204168918 \h </w:instrText>
          </w:r>
          <w:r>
            <w:rPr>
              <w:noProof/>
            </w:rPr>
          </w:r>
          <w:r>
            <w:rPr>
              <w:noProof/>
            </w:rPr>
            <w:fldChar w:fldCharType="separate"/>
          </w:r>
          <w:r>
            <w:rPr>
              <w:noProof/>
            </w:rPr>
            <w:t>98</w:t>
          </w:r>
          <w:r>
            <w:rPr>
              <w:noProof/>
            </w:rPr>
            <w:fldChar w:fldCharType="end"/>
          </w:r>
        </w:p>
        <w:p w14:paraId="3578220D" w14:textId="3EBA11C2" w:rsidR="003C448A" w:rsidRDefault="003C448A">
          <w:pPr>
            <w:pStyle w:val="TOC2"/>
            <w:tabs>
              <w:tab w:val="left" w:pos="1440"/>
              <w:tab w:val="right" w:leader="dot" w:pos="9016"/>
            </w:tabs>
            <w:rPr>
              <w:rFonts w:eastAsiaTheme="minorEastAsia"/>
              <w:noProof/>
              <w:lang w:eastAsia="en-GB"/>
            </w:rPr>
          </w:pPr>
          <w:r>
            <w:rPr>
              <w:noProof/>
              <w:lang w:bidi="en-US"/>
            </w:rPr>
            <w:t>16.1.43.</w:t>
          </w:r>
          <w:r>
            <w:rPr>
              <w:rFonts w:eastAsiaTheme="minorEastAsia"/>
              <w:noProof/>
              <w:lang w:eastAsia="en-GB"/>
            </w:rPr>
            <w:tab/>
          </w:r>
          <w:r>
            <w:rPr>
              <w:noProof/>
              <w:lang w:bidi="en-US"/>
            </w:rPr>
            <w:t>Win - Microsoft Edge - U - Extensions - v1.1.0</w:t>
          </w:r>
          <w:r>
            <w:rPr>
              <w:noProof/>
            </w:rPr>
            <w:tab/>
          </w:r>
          <w:r>
            <w:rPr>
              <w:noProof/>
            </w:rPr>
            <w:fldChar w:fldCharType="begin"/>
          </w:r>
          <w:r>
            <w:rPr>
              <w:noProof/>
            </w:rPr>
            <w:instrText xml:space="preserve"> PAGEREF _Toc204168919 \h </w:instrText>
          </w:r>
          <w:r>
            <w:rPr>
              <w:noProof/>
            </w:rPr>
          </w:r>
          <w:r>
            <w:rPr>
              <w:noProof/>
            </w:rPr>
            <w:fldChar w:fldCharType="separate"/>
          </w:r>
          <w:r>
            <w:rPr>
              <w:noProof/>
            </w:rPr>
            <w:t>103</w:t>
          </w:r>
          <w:r>
            <w:rPr>
              <w:noProof/>
            </w:rPr>
            <w:fldChar w:fldCharType="end"/>
          </w:r>
        </w:p>
        <w:p w14:paraId="5CBF1F71" w14:textId="01B7E1C7" w:rsidR="003C448A" w:rsidRDefault="003C448A">
          <w:pPr>
            <w:pStyle w:val="TOC2"/>
            <w:tabs>
              <w:tab w:val="left" w:pos="1440"/>
              <w:tab w:val="right" w:leader="dot" w:pos="9016"/>
            </w:tabs>
            <w:rPr>
              <w:rFonts w:eastAsiaTheme="minorEastAsia"/>
              <w:noProof/>
              <w:lang w:eastAsia="en-GB"/>
            </w:rPr>
          </w:pPr>
          <w:r>
            <w:rPr>
              <w:noProof/>
              <w:lang w:bidi="en-US"/>
            </w:rPr>
            <w:t>16.1.44.</w:t>
          </w:r>
          <w:r>
            <w:rPr>
              <w:rFonts w:eastAsiaTheme="minorEastAsia"/>
              <w:noProof/>
              <w:lang w:eastAsia="en-GB"/>
            </w:rPr>
            <w:tab/>
          </w:r>
          <w:r>
            <w:rPr>
              <w:noProof/>
              <w:lang w:bidi="en-US"/>
            </w:rPr>
            <w:t>Win - Microsoft Edge - U - Homepage and Bookmarks - v1.0.0</w:t>
          </w:r>
          <w:r>
            <w:rPr>
              <w:noProof/>
            </w:rPr>
            <w:tab/>
          </w:r>
          <w:r>
            <w:rPr>
              <w:noProof/>
            </w:rPr>
            <w:fldChar w:fldCharType="begin"/>
          </w:r>
          <w:r>
            <w:rPr>
              <w:noProof/>
            </w:rPr>
            <w:instrText xml:space="preserve"> PAGEREF _Toc204168920 \h </w:instrText>
          </w:r>
          <w:r>
            <w:rPr>
              <w:noProof/>
            </w:rPr>
          </w:r>
          <w:r>
            <w:rPr>
              <w:noProof/>
            </w:rPr>
            <w:fldChar w:fldCharType="separate"/>
          </w:r>
          <w:r>
            <w:rPr>
              <w:noProof/>
            </w:rPr>
            <w:t>106</w:t>
          </w:r>
          <w:r>
            <w:rPr>
              <w:noProof/>
            </w:rPr>
            <w:fldChar w:fldCharType="end"/>
          </w:r>
        </w:p>
        <w:p w14:paraId="2B262046" w14:textId="44D1517A" w:rsidR="003C448A" w:rsidRDefault="003C448A">
          <w:pPr>
            <w:pStyle w:val="TOC2"/>
            <w:tabs>
              <w:tab w:val="left" w:pos="1440"/>
              <w:tab w:val="right" w:leader="dot" w:pos="9016"/>
            </w:tabs>
            <w:rPr>
              <w:rFonts w:eastAsiaTheme="minorEastAsia"/>
              <w:noProof/>
              <w:lang w:eastAsia="en-GB"/>
            </w:rPr>
          </w:pPr>
          <w:r>
            <w:rPr>
              <w:noProof/>
              <w:lang w:bidi="en-US"/>
            </w:rPr>
            <w:t>16.1.45.</w:t>
          </w:r>
          <w:r>
            <w:rPr>
              <w:rFonts w:eastAsiaTheme="minorEastAsia"/>
              <w:noProof/>
              <w:lang w:eastAsia="en-GB"/>
            </w:rPr>
            <w:tab/>
          </w:r>
          <w:r>
            <w:rPr>
              <w:noProof/>
              <w:lang w:bidi="en-US"/>
            </w:rPr>
            <w:t>Win - Microsoft Edge - U - Password Management - v1.0.0</w:t>
          </w:r>
          <w:r>
            <w:rPr>
              <w:noProof/>
            </w:rPr>
            <w:tab/>
          </w:r>
          <w:r>
            <w:rPr>
              <w:noProof/>
            </w:rPr>
            <w:fldChar w:fldCharType="begin"/>
          </w:r>
          <w:r>
            <w:rPr>
              <w:noProof/>
            </w:rPr>
            <w:instrText xml:space="preserve"> PAGEREF _Toc204168921 \h </w:instrText>
          </w:r>
          <w:r>
            <w:rPr>
              <w:noProof/>
            </w:rPr>
          </w:r>
          <w:r>
            <w:rPr>
              <w:noProof/>
            </w:rPr>
            <w:fldChar w:fldCharType="separate"/>
          </w:r>
          <w:r>
            <w:rPr>
              <w:noProof/>
            </w:rPr>
            <w:t>110</w:t>
          </w:r>
          <w:r>
            <w:rPr>
              <w:noProof/>
            </w:rPr>
            <w:fldChar w:fldCharType="end"/>
          </w:r>
        </w:p>
        <w:p w14:paraId="70B0D852" w14:textId="128C2AEC" w:rsidR="003C448A" w:rsidRDefault="003C448A">
          <w:pPr>
            <w:pStyle w:val="TOC2"/>
            <w:tabs>
              <w:tab w:val="left" w:pos="1440"/>
              <w:tab w:val="right" w:leader="dot" w:pos="9016"/>
            </w:tabs>
            <w:rPr>
              <w:rFonts w:eastAsiaTheme="minorEastAsia"/>
              <w:noProof/>
              <w:lang w:eastAsia="en-GB"/>
            </w:rPr>
          </w:pPr>
          <w:r>
            <w:rPr>
              <w:noProof/>
              <w:lang w:bidi="en-US"/>
            </w:rPr>
            <w:t>16.1.46.</w:t>
          </w:r>
          <w:r>
            <w:rPr>
              <w:rFonts w:eastAsiaTheme="minorEastAsia"/>
              <w:noProof/>
              <w:lang w:eastAsia="en-GB"/>
            </w:rPr>
            <w:tab/>
          </w:r>
          <w:r>
            <w:rPr>
              <w:noProof/>
              <w:lang w:bidi="en-US"/>
            </w:rPr>
            <w:t>Win - Microsoft Edge - U - Profiles, Sign-In and Sync - v1.0.0</w:t>
          </w:r>
          <w:r>
            <w:rPr>
              <w:noProof/>
            </w:rPr>
            <w:tab/>
          </w:r>
          <w:r>
            <w:rPr>
              <w:noProof/>
            </w:rPr>
            <w:fldChar w:fldCharType="begin"/>
          </w:r>
          <w:r>
            <w:rPr>
              <w:noProof/>
            </w:rPr>
            <w:instrText xml:space="preserve"> PAGEREF _Toc204168922 \h </w:instrText>
          </w:r>
          <w:r>
            <w:rPr>
              <w:noProof/>
            </w:rPr>
          </w:r>
          <w:r>
            <w:rPr>
              <w:noProof/>
            </w:rPr>
            <w:fldChar w:fldCharType="separate"/>
          </w:r>
          <w:r>
            <w:rPr>
              <w:noProof/>
            </w:rPr>
            <w:t>110</w:t>
          </w:r>
          <w:r>
            <w:rPr>
              <w:noProof/>
            </w:rPr>
            <w:fldChar w:fldCharType="end"/>
          </w:r>
        </w:p>
        <w:p w14:paraId="4B67B926" w14:textId="7E28DB68" w:rsidR="003C448A" w:rsidRDefault="003C448A">
          <w:pPr>
            <w:pStyle w:val="TOC2"/>
            <w:tabs>
              <w:tab w:val="left" w:pos="1440"/>
              <w:tab w:val="right" w:leader="dot" w:pos="9016"/>
            </w:tabs>
            <w:rPr>
              <w:rFonts w:eastAsiaTheme="minorEastAsia"/>
              <w:noProof/>
              <w:lang w:eastAsia="en-GB"/>
            </w:rPr>
          </w:pPr>
          <w:r>
            <w:rPr>
              <w:noProof/>
              <w:lang w:bidi="en-US"/>
            </w:rPr>
            <w:t>16.1.47.</w:t>
          </w:r>
          <w:r>
            <w:rPr>
              <w:rFonts w:eastAsiaTheme="minorEastAsia"/>
              <w:noProof/>
              <w:lang w:eastAsia="en-GB"/>
            </w:rPr>
            <w:tab/>
          </w:r>
          <w:r>
            <w:rPr>
              <w:noProof/>
              <w:lang w:bidi="en-US"/>
            </w:rPr>
            <w:t>Win - Microsoft Edge - U - User Experience - v1.0.0</w:t>
          </w:r>
          <w:r>
            <w:rPr>
              <w:noProof/>
            </w:rPr>
            <w:tab/>
          </w:r>
          <w:r>
            <w:rPr>
              <w:noProof/>
            </w:rPr>
            <w:fldChar w:fldCharType="begin"/>
          </w:r>
          <w:r>
            <w:rPr>
              <w:noProof/>
            </w:rPr>
            <w:instrText xml:space="preserve"> PAGEREF _Toc204168923 \h </w:instrText>
          </w:r>
          <w:r>
            <w:rPr>
              <w:noProof/>
            </w:rPr>
          </w:r>
          <w:r>
            <w:rPr>
              <w:noProof/>
            </w:rPr>
            <w:fldChar w:fldCharType="separate"/>
          </w:r>
          <w:r>
            <w:rPr>
              <w:noProof/>
            </w:rPr>
            <w:t>111</w:t>
          </w:r>
          <w:r>
            <w:rPr>
              <w:noProof/>
            </w:rPr>
            <w:fldChar w:fldCharType="end"/>
          </w:r>
        </w:p>
        <w:p w14:paraId="6536CE47" w14:textId="50C31A4B" w:rsidR="003C448A" w:rsidRDefault="003C448A">
          <w:pPr>
            <w:pStyle w:val="TOC2"/>
            <w:tabs>
              <w:tab w:val="left" w:pos="1440"/>
              <w:tab w:val="right" w:leader="dot" w:pos="9016"/>
            </w:tabs>
            <w:rPr>
              <w:rFonts w:eastAsiaTheme="minorEastAsia"/>
              <w:noProof/>
              <w:lang w:eastAsia="en-GB"/>
            </w:rPr>
          </w:pPr>
          <w:r>
            <w:rPr>
              <w:noProof/>
              <w:lang w:bidi="en-US"/>
            </w:rPr>
            <w:t>16.1.48.</w:t>
          </w:r>
          <w:r>
            <w:rPr>
              <w:rFonts w:eastAsiaTheme="minorEastAsia"/>
              <w:noProof/>
              <w:lang w:eastAsia="en-GB"/>
            </w:rPr>
            <w:tab/>
          </w:r>
          <w:r>
            <w:rPr>
              <w:noProof/>
              <w:lang w:bidi="en-US"/>
            </w:rPr>
            <w:t>Win - Microsoft Office - U - Config and Experience - v1.0.0</w:t>
          </w:r>
          <w:r>
            <w:rPr>
              <w:noProof/>
            </w:rPr>
            <w:tab/>
          </w:r>
          <w:r>
            <w:rPr>
              <w:noProof/>
            </w:rPr>
            <w:fldChar w:fldCharType="begin"/>
          </w:r>
          <w:r>
            <w:rPr>
              <w:noProof/>
            </w:rPr>
            <w:instrText xml:space="preserve"> PAGEREF _Toc204168924 \h </w:instrText>
          </w:r>
          <w:r>
            <w:rPr>
              <w:noProof/>
            </w:rPr>
          </w:r>
          <w:r>
            <w:rPr>
              <w:noProof/>
            </w:rPr>
            <w:fldChar w:fldCharType="separate"/>
          </w:r>
          <w:r>
            <w:rPr>
              <w:noProof/>
            </w:rPr>
            <w:t>113</w:t>
          </w:r>
          <w:r>
            <w:rPr>
              <w:noProof/>
            </w:rPr>
            <w:fldChar w:fldCharType="end"/>
          </w:r>
        </w:p>
        <w:p w14:paraId="02947414" w14:textId="5DEFA165" w:rsidR="003C448A" w:rsidRDefault="003C448A">
          <w:pPr>
            <w:pStyle w:val="TOC2"/>
            <w:tabs>
              <w:tab w:val="left" w:pos="1440"/>
              <w:tab w:val="right" w:leader="dot" w:pos="9016"/>
            </w:tabs>
            <w:rPr>
              <w:rFonts w:eastAsiaTheme="minorEastAsia"/>
              <w:noProof/>
              <w:lang w:eastAsia="en-GB"/>
            </w:rPr>
          </w:pPr>
          <w:r>
            <w:rPr>
              <w:noProof/>
              <w:lang w:bidi="en-US"/>
            </w:rPr>
            <w:t>16.1.49.</w:t>
          </w:r>
          <w:r>
            <w:rPr>
              <w:rFonts w:eastAsiaTheme="minorEastAsia"/>
              <w:noProof/>
              <w:lang w:eastAsia="en-GB"/>
            </w:rPr>
            <w:tab/>
          </w:r>
          <w:r>
            <w:rPr>
              <w:noProof/>
              <w:lang w:bidi="en-US"/>
            </w:rPr>
            <w:t>Win - Microsoft Office - U - Macros - ALLOW - v1.0.0</w:t>
          </w:r>
          <w:r>
            <w:rPr>
              <w:noProof/>
            </w:rPr>
            <w:tab/>
          </w:r>
          <w:r>
            <w:rPr>
              <w:noProof/>
            </w:rPr>
            <w:fldChar w:fldCharType="begin"/>
          </w:r>
          <w:r>
            <w:rPr>
              <w:noProof/>
            </w:rPr>
            <w:instrText xml:space="preserve"> PAGEREF _Toc204168925 \h </w:instrText>
          </w:r>
          <w:r>
            <w:rPr>
              <w:noProof/>
            </w:rPr>
          </w:r>
          <w:r>
            <w:rPr>
              <w:noProof/>
            </w:rPr>
            <w:fldChar w:fldCharType="separate"/>
          </w:r>
          <w:r>
            <w:rPr>
              <w:noProof/>
            </w:rPr>
            <w:t>115</w:t>
          </w:r>
          <w:r>
            <w:rPr>
              <w:noProof/>
            </w:rPr>
            <w:fldChar w:fldCharType="end"/>
          </w:r>
        </w:p>
        <w:p w14:paraId="1435E787" w14:textId="6A39B416" w:rsidR="003C448A" w:rsidRDefault="003C448A">
          <w:pPr>
            <w:pStyle w:val="TOC2"/>
            <w:tabs>
              <w:tab w:val="left" w:pos="1440"/>
              <w:tab w:val="right" w:leader="dot" w:pos="9016"/>
            </w:tabs>
            <w:rPr>
              <w:rFonts w:eastAsiaTheme="minorEastAsia"/>
              <w:noProof/>
              <w:lang w:eastAsia="en-GB"/>
            </w:rPr>
          </w:pPr>
          <w:r>
            <w:rPr>
              <w:noProof/>
              <w:lang w:bidi="en-US"/>
            </w:rPr>
            <w:t>16.1.50.</w:t>
          </w:r>
          <w:r>
            <w:rPr>
              <w:rFonts w:eastAsiaTheme="minorEastAsia"/>
              <w:noProof/>
              <w:lang w:eastAsia="en-GB"/>
            </w:rPr>
            <w:tab/>
          </w:r>
          <w:r>
            <w:rPr>
              <w:noProof/>
              <w:lang w:bidi="en-US"/>
            </w:rPr>
            <w:t>Win - Microsoft Office - U - Macros - BLOCK - v1.0.0</w:t>
          </w:r>
          <w:r>
            <w:rPr>
              <w:noProof/>
            </w:rPr>
            <w:tab/>
          </w:r>
          <w:r>
            <w:rPr>
              <w:noProof/>
            </w:rPr>
            <w:fldChar w:fldCharType="begin"/>
          </w:r>
          <w:r>
            <w:rPr>
              <w:noProof/>
            </w:rPr>
            <w:instrText xml:space="preserve"> PAGEREF _Toc204168926 \h </w:instrText>
          </w:r>
          <w:r>
            <w:rPr>
              <w:noProof/>
            </w:rPr>
          </w:r>
          <w:r>
            <w:rPr>
              <w:noProof/>
            </w:rPr>
            <w:fldChar w:fldCharType="separate"/>
          </w:r>
          <w:r>
            <w:rPr>
              <w:noProof/>
            </w:rPr>
            <w:t>116</w:t>
          </w:r>
          <w:r>
            <w:rPr>
              <w:noProof/>
            </w:rPr>
            <w:fldChar w:fldCharType="end"/>
          </w:r>
        </w:p>
        <w:p w14:paraId="72FFEBBA" w14:textId="275ACCC5" w:rsidR="003C448A" w:rsidRDefault="003C448A">
          <w:pPr>
            <w:pStyle w:val="TOC2"/>
            <w:tabs>
              <w:tab w:val="left" w:pos="1440"/>
              <w:tab w:val="right" w:leader="dot" w:pos="9016"/>
            </w:tabs>
            <w:rPr>
              <w:rFonts w:eastAsiaTheme="minorEastAsia"/>
              <w:noProof/>
              <w:lang w:eastAsia="en-GB"/>
            </w:rPr>
          </w:pPr>
          <w:r>
            <w:rPr>
              <w:noProof/>
              <w:lang w:bidi="en-US"/>
            </w:rPr>
            <w:t>16.1.51.</w:t>
          </w:r>
          <w:r>
            <w:rPr>
              <w:rFonts w:eastAsiaTheme="minorEastAsia"/>
              <w:noProof/>
              <w:lang w:eastAsia="en-GB"/>
            </w:rPr>
            <w:tab/>
          </w:r>
          <w:r>
            <w:rPr>
              <w:noProof/>
              <w:lang w:bidi="en-US"/>
            </w:rPr>
            <w:t>Win - Microsoft OneDrive - D - Configuration - v1.0.0</w:t>
          </w:r>
          <w:r>
            <w:rPr>
              <w:noProof/>
            </w:rPr>
            <w:tab/>
          </w:r>
          <w:r>
            <w:rPr>
              <w:noProof/>
            </w:rPr>
            <w:fldChar w:fldCharType="begin"/>
          </w:r>
          <w:r>
            <w:rPr>
              <w:noProof/>
            </w:rPr>
            <w:instrText xml:space="preserve"> PAGEREF _Toc204168927 \h </w:instrText>
          </w:r>
          <w:r>
            <w:rPr>
              <w:noProof/>
            </w:rPr>
          </w:r>
          <w:r>
            <w:rPr>
              <w:noProof/>
            </w:rPr>
            <w:fldChar w:fldCharType="separate"/>
          </w:r>
          <w:r>
            <w:rPr>
              <w:noProof/>
            </w:rPr>
            <w:t>117</w:t>
          </w:r>
          <w:r>
            <w:rPr>
              <w:noProof/>
            </w:rPr>
            <w:fldChar w:fldCharType="end"/>
          </w:r>
        </w:p>
        <w:p w14:paraId="5F032C90" w14:textId="64F4684C" w:rsidR="003C448A" w:rsidRDefault="003C448A">
          <w:pPr>
            <w:pStyle w:val="TOC2"/>
            <w:tabs>
              <w:tab w:val="left" w:pos="1440"/>
              <w:tab w:val="right" w:leader="dot" w:pos="9016"/>
            </w:tabs>
            <w:rPr>
              <w:rFonts w:eastAsiaTheme="minorEastAsia"/>
              <w:noProof/>
              <w:lang w:eastAsia="en-GB"/>
            </w:rPr>
          </w:pPr>
          <w:r>
            <w:rPr>
              <w:noProof/>
              <w:lang w:bidi="en-US"/>
            </w:rPr>
            <w:t>16.1.52.</w:t>
          </w:r>
          <w:r>
            <w:rPr>
              <w:rFonts w:eastAsiaTheme="minorEastAsia"/>
              <w:noProof/>
              <w:lang w:eastAsia="en-GB"/>
            </w:rPr>
            <w:tab/>
          </w:r>
          <w:r>
            <w:rPr>
              <w:noProof/>
              <w:lang w:bidi="en-US"/>
            </w:rPr>
            <w:t>Win - Microsoft OneDrive - U - Configuration - v1.0.0</w:t>
          </w:r>
          <w:r>
            <w:rPr>
              <w:noProof/>
            </w:rPr>
            <w:tab/>
          </w:r>
          <w:r>
            <w:rPr>
              <w:noProof/>
            </w:rPr>
            <w:fldChar w:fldCharType="begin"/>
          </w:r>
          <w:r>
            <w:rPr>
              <w:noProof/>
            </w:rPr>
            <w:instrText xml:space="preserve"> PAGEREF _Toc204168928 \h </w:instrText>
          </w:r>
          <w:r>
            <w:rPr>
              <w:noProof/>
            </w:rPr>
          </w:r>
          <w:r>
            <w:rPr>
              <w:noProof/>
            </w:rPr>
            <w:fldChar w:fldCharType="separate"/>
          </w:r>
          <w:r>
            <w:rPr>
              <w:noProof/>
            </w:rPr>
            <w:t>120</w:t>
          </w:r>
          <w:r>
            <w:rPr>
              <w:noProof/>
            </w:rPr>
            <w:fldChar w:fldCharType="end"/>
          </w:r>
        </w:p>
        <w:p w14:paraId="17D18308" w14:textId="5D53A8A6" w:rsidR="003C448A" w:rsidRDefault="003C448A">
          <w:pPr>
            <w:pStyle w:val="TOC2"/>
            <w:tabs>
              <w:tab w:val="left" w:pos="1440"/>
              <w:tab w:val="right" w:leader="dot" w:pos="9016"/>
            </w:tabs>
            <w:rPr>
              <w:rFonts w:eastAsiaTheme="minorEastAsia"/>
              <w:noProof/>
              <w:lang w:eastAsia="en-GB"/>
            </w:rPr>
          </w:pPr>
          <w:r>
            <w:rPr>
              <w:noProof/>
              <w:lang w:bidi="en-US"/>
            </w:rPr>
            <w:t>16.1.53.</w:t>
          </w:r>
          <w:r>
            <w:rPr>
              <w:rFonts w:eastAsiaTheme="minorEastAsia"/>
              <w:noProof/>
              <w:lang w:eastAsia="en-GB"/>
            </w:rPr>
            <w:tab/>
          </w:r>
          <w:r>
            <w:rPr>
              <w:noProof/>
              <w:lang w:bidi="en-US"/>
            </w:rPr>
            <w:t>Win - Microsoft Store - D - Configuration - v1.0.0</w:t>
          </w:r>
          <w:r>
            <w:rPr>
              <w:noProof/>
            </w:rPr>
            <w:tab/>
          </w:r>
          <w:r>
            <w:rPr>
              <w:noProof/>
            </w:rPr>
            <w:fldChar w:fldCharType="begin"/>
          </w:r>
          <w:r>
            <w:rPr>
              <w:noProof/>
            </w:rPr>
            <w:instrText xml:space="preserve"> PAGEREF _Toc204168929 \h </w:instrText>
          </w:r>
          <w:r>
            <w:rPr>
              <w:noProof/>
            </w:rPr>
          </w:r>
          <w:r>
            <w:rPr>
              <w:noProof/>
            </w:rPr>
            <w:fldChar w:fldCharType="separate"/>
          </w:r>
          <w:r>
            <w:rPr>
              <w:noProof/>
            </w:rPr>
            <w:t>121</w:t>
          </w:r>
          <w:r>
            <w:rPr>
              <w:noProof/>
            </w:rPr>
            <w:fldChar w:fldCharType="end"/>
          </w:r>
        </w:p>
        <w:p w14:paraId="5B9C80E7" w14:textId="74D48332" w:rsidR="003C448A" w:rsidRDefault="003C448A">
          <w:pPr>
            <w:pStyle w:val="TOC2"/>
            <w:tabs>
              <w:tab w:val="left" w:pos="1440"/>
              <w:tab w:val="right" w:leader="dot" w:pos="9016"/>
            </w:tabs>
            <w:rPr>
              <w:rFonts w:eastAsiaTheme="minorEastAsia"/>
              <w:noProof/>
              <w:lang w:eastAsia="en-GB"/>
            </w:rPr>
          </w:pPr>
          <w:r>
            <w:rPr>
              <w:noProof/>
              <w:lang w:bidi="en-US"/>
            </w:rPr>
            <w:t>16.1.54.</w:t>
          </w:r>
          <w:r>
            <w:rPr>
              <w:rFonts w:eastAsiaTheme="minorEastAsia"/>
              <w:noProof/>
              <w:lang w:eastAsia="en-GB"/>
            </w:rPr>
            <w:tab/>
          </w:r>
          <w:r>
            <w:rPr>
              <w:noProof/>
              <w:lang w:bidi="en-US"/>
            </w:rPr>
            <w:t>Win - Microsoft Store - U - Configuration - v1.0.0</w:t>
          </w:r>
          <w:r>
            <w:rPr>
              <w:noProof/>
            </w:rPr>
            <w:tab/>
          </w:r>
          <w:r>
            <w:rPr>
              <w:noProof/>
            </w:rPr>
            <w:fldChar w:fldCharType="begin"/>
          </w:r>
          <w:r>
            <w:rPr>
              <w:noProof/>
            </w:rPr>
            <w:instrText xml:space="preserve"> PAGEREF _Toc204168930 \h </w:instrText>
          </w:r>
          <w:r>
            <w:rPr>
              <w:noProof/>
            </w:rPr>
          </w:r>
          <w:r>
            <w:rPr>
              <w:noProof/>
            </w:rPr>
            <w:fldChar w:fldCharType="separate"/>
          </w:r>
          <w:r>
            <w:rPr>
              <w:noProof/>
            </w:rPr>
            <w:t>121</w:t>
          </w:r>
          <w:r>
            <w:rPr>
              <w:noProof/>
            </w:rPr>
            <w:fldChar w:fldCharType="end"/>
          </w:r>
        </w:p>
        <w:p w14:paraId="1E0A0433" w14:textId="55A22D9F" w:rsidR="003C448A" w:rsidRDefault="003C448A">
          <w:pPr>
            <w:pStyle w:val="TOC2"/>
            <w:tabs>
              <w:tab w:val="left" w:pos="1440"/>
              <w:tab w:val="right" w:leader="dot" w:pos="9016"/>
            </w:tabs>
            <w:rPr>
              <w:rFonts w:eastAsiaTheme="minorEastAsia"/>
              <w:noProof/>
              <w:lang w:eastAsia="en-GB"/>
            </w:rPr>
          </w:pPr>
          <w:r>
            <w:rPr>
              <w:noProof/>
              <w:lang w:bidi="en-US"/>
            </w:rPr>
            <w:t>16.1.55.</w:t>
          </w:r>
          <w:r>
            <w:rPr>
              <w:rFonts w:eastAsiaTheme="minorEastAsia"/>
              <w:noProof/>
              <w:lang w:eastAsia="en-GB"/>
            </w:rPr>
            <w:tab/>
          </w:r>
          <w:r>
            <w:rPr>
              <w:noProof/>
              <w:lang w:bidi="en-US"/>
            </w:rPr>
            <w:t>Win - Updates - D - Microsoft Edge - v1.0.0</w:t>
          </w:r>
          <w:r>
            <w:rPr>
              <w:noProof/>
            </w:rPr>
            <w:tab/>
          </w:r>
          <w:r>
            <w:rPr>
              <w:noProof/>
            </w:rPr>
            <w:fldChar w:fldCharType="begin"/>
          </w:r>
          <w:r>
            <w:rPr>
              <w:noProof/>
            </w:rPr>
            <w:instrText xml:space="preserve"> PAGEREF _Toc204168931 \h </w:instrText>
          </w:r>
          <w:r>
            <w:rPr>
              <w:noProof/>
            </w:rPr>
          </w:r>
          <w:r>
            <w:rPr>
              <w:noProof/>
            </w:rPr>
            <w:fldChar w:fldCharType="separate"/>
          </w:r>
          <w:r>
            <w:rPr>
              <w:noProof/>
            </w:rPr>
            <w:t>122</w:t>
          </w:r>
          <w:r>
            <w:rPr>
              <w:noProof/>
            </w:rPr>
            <w:fldChar w:fldCharType="end"/>
          </w:r>
        </w:p>
        <w:p w14:paraId="014FC9AF" w14:textId="779886BD" w:rsidR="003C448A" w:rsidRDefault="003C448A">
          <w:pPr>
            <w:pStyle w:val="TOC2"/>
            <w:tabs>
              <w:tab w:val="left" w:pos="1440"/>
              <w:tab w:val="right" w:leader="dot" w:pos="9016"/>
            </w:tabs>
            <w:rPr>
              <w:rFonts w:eastAsiaTheme="minorEastAsia"/>
              <w:noProof/>
              <w:lang w:eastAsia="en-GB"/>
            </w:rPr>
          </w:pPr>
          <w:r>
            <w:rPr>
              <w:noProof/>
              <w:lang w:bidi="en-US"/>
            </w:rPr>
            <w:t>16.1.56.</w:t>
          </w:r>
          <w:r>
            <w:rPr>
              <w:rFonts w:eastAsiaTheme="minorEastAsia"/>
              <w:noProof/>
              <w:lang w:eastAsia="en-GB"/>
            </w:rPr>
            <w:tab/>
          </w:r>
          <w:r>
            <w:rPr>
              <w:noProof/>
              <w:lang w:bidi="en-US"/>
            </w:rPr>
            <w:t>Win - Updates - D - Microsoft Office - v1.0.0</w:t>
          </w:r>
          <w:r>
            <w:rPr>
              <w:noProof/>
            </w:rPr>
            <w:tab/>
          </w:r>
          <w:r>
            <w:rPr>
              <w:noProof/>
            </w:rPr>
            <w:fldChar w:fldCharType="begin"/>
          </w:r>
          <w:r>
            <w:rPr>
              <w:noProof/>
            </w:rPr>
            <w:instrText xml:space="preserve"> PAGEREF _Toc204168932 \h </w:instrText>
          </w:r>
          <w:r>
            <w:rPr>
              <w:noProof/>
            </w:rPr>
          </w:r>
          <w:r>
            <w:rPr>
              <w:noProof/>
            </w:rPr>
            <w:fldChar w:fldCharType="separate"/>
          </w:r>
          <w:r>
            <w:rPr>
              <w:noProof/>
            </w:rPr>
            <w:t>124</w:t>
          </w:r>
          <w:r>
            <w:rPr>
              <w:noProof/>
            </w:rPr>
            <w:fldChar w:fldCharType="end"/>
          </w:r>
        </w:p>
        <w:p w14:paraId="6CF8F80B" w14:textId="156562F9" w:rsidR="003C448A" w:rsidRDefault="003C448A">
          <w:pPr>
            <w:pStyle w:val="TOC2"/>
            <w:tabs>
              <w:tab w:val="left" w:pos="1440"/>
              <w:tab w:val="right" w:leader="dot" w:pos="9016"/>
            </w:tabs>
            <w:rPr>
              <w:rFonts w:eastAsiaTheme="minorEastAsia"/>
              <w:noProof/>
              <w:lang w:eastAsia="en-GB"/>
            </w:rPr>
          </w:pPr>
          <w:r>
            <w:rPr>
              <w:noProof/>
              <w:lang w:bidi="en-US"/>
            </w:rPr>
            <w:t>16.1.57.</w:t>
          </w:r>
          <w:r>
            <w:rPr>
              <w:rFonts w:eastAsiaTheme="minorEastAsia"/>
              <w:noProof/>
              <w:lang w:eastAsia="en-GB"/>
            </w:rPr>
            <w:tab/>
          </w:r>
          <w:r>
            <w:rPr>
              <w:noProof/>
              <w:lang w:bidi="en-US"/>
            </w:rPr>
            <w:t>Win - Updates - D - WUfB Delivery Optimisation - v1.0.0</w:t>
          </w:r>
          <w:r>
            <w:rPr>
              <w:noProof/>
            </w:rPr>
            <w:tab/>
          </w:r>
          <w:r>
            <w:rPr>
              <w:noProof/>
            </w:rPr>
            <w:fldChar w:fldCharType="begin"/>
          </w:r>
          <w:r>
            <w:rPr>
              <w:noProof/>
            </w:rPr>
            <w:instrText xml:space="preserve"> PAGEREF _Toc204168933 \h </w:instrText>
          </w:r>
          <w:r>
            <w:rPr>
              <w:noProof/>
            </w:rPr>
          </w:r>
          <w:r>
            <w:rPr>
              <w:noProof/>
            </w:rPr>
            <w:fldChar w:fldCharType="separate"/>
          </w:r>
          <w:r>
            <w:rPr>
              <w:noProof/>
            </w:rPr>
            <w:t>124</w:t>
          </w:r>
          <w:r>
            <w:rPr>
              <w:noProof/>
            </w:rPr>
            <w:fldChar w:fldCharType="end"/>
          </w:r>
        </w:p>
        <w:p w14:paraId="2650A40D" w14:textId="2B7CDA1D" w:rsidR="003C448A" w:rsidRDefault="003C448A">
          <w:pPr>
            <w:pStyle w:val="TOC2"/>
            <w:tabs>
              <w:tab w:val="left" w:pos="1440"/>
              <w:tab w:val="right" w:leader="dot" w:pos="9016"/>
            </w:tabs>
            <w:rPr>
              <w:rFonts w:eastAsiaTheme="minorEastAsia"/>
              <w:noProof/>
              <w:lang w:eastAsia="en-GB"/>
            </w:rPr>
          </w:pPr>
          <w:r>
            <w:rPr>
              <w:noProof/>
              <w:lang w:bidi="en-US"/>
            </w:rPr>
            <w:t>16.1.58.</w:t>
          </w:r>
          <w:r>
            <w:rPr>
              <w:rFonts w:eastAsiaTheme="minorEastAsia"/>
              <w:noProof/>
              <w:lang w:eastAsia="en-GB"/>
            </w:rPr>
            <w:tab/>
          </w:r>
          <w:r>
            <w:rPr>
              <w:noProof/>
              <w:lang w:bidi="en-US"/>
            </w:rPr>
            <w:t>Win - Updates - D - WUfB Restart Warnings - v1.0.0</w:t>
          </w:r>
          <w:r>
            <w:rPr>
              <w:noProof/>
            </w:rPr>
            <w:tab/>
          </w:r>
          <w:r>
            <w:rPr>
              <w:noProof/>
            </w:rPr>
            <w:fldChar w:fldCharType="begin"/>
          </w:r>
          <w:r>
            <w:rPr>
              <w:noProof/>
            </w:rPr>
            <w:instrText xml:space="preserve"> PAGEREF _Toc204168934 \h </w:instrText>
          </w:r>
          <w:r>
            <w:rPr>
              <w:noProof/>
            </w:rPr>
          </w:r>
          <w:r>
            <w:rPr>
              <w:noProof/>
            </w:rPr>
            <w:fldChar w:fldCharType="separate"/>
          </w:r>
          <w:r>
            <w:rPr>
              <w:noProof/>
            </w:rPr>
            <w:t>125</w:t>
          </w:r>
          <w:r>
            <w:rPr>
              <w:noProof/>
            </w:rPr>
            <w:fldChar w:fldCharType="end"/>
          </w:r>
        </w:p>
        <w:p w14:paraId="7EB254DF" w14:textId="70BD8239" w:rsidR="003C448A" w:rsidRDefault="003C448A">
          <w:pPr>
            <w:pStyle w:val="TOC2"/>
            <w:tabs>
              <w:tab w:val="left" w:pos="1440"/>
              <w:tab w:val="right" w:leader="dot" w:pos="9016"/>
            </w:tabs>
            <w:rPr>
              <w:rFonts w:eastAsiaTheme="minorEastAsia"/>
              <w:noProof/>
              <w:lang w:eastAsia="en-GB"/>
            </w:rPr>
          </w:pPr>
          <w:r>
            <w:rPr>
              <w:noProof/>
              <w:lang w:bidi="en-US"/>
            </w:rPr>
            <w:t>16.1.59.</w:t>
          </w:r>
          <w:r>
            <w:rPr>
              <w:rFonts w:eastAsiaTheme="minorEastAsia"/>
              <w:noProof/>
              <w:lang w:eastAsia="en-GB"/>
            </w:rPr>
            <w:tab/>
          </w:r>
          <w:r>
            <w:rPr>
              <w:noProof/>
              <w:lang w:bidi="en-US"/>
            </w:rPr>
            <w:t>Win - Updates - U - Defender Updates - Broad - v1.0.0</w:t>
          </w:r>
          <w:r>
            <w:rPr>
              <w:noProof/>
            </w:rPr>
            <w:tab/>
          </w:r>
          <w:r>
            <w:rPr>
              <w:noProof/>
            </w:rPr>
            <w:fldChar w:fldCharType="begin"/>
          </w:r>
          <w:r>
            <w:rPr>
              <w:noProof/>
            </w:rPr>
            <w:instrText xml:space="preserve"> PAGEREF _Toc204168935 \h </w:instrText>
          </w:r>
          <w:r>
            <w:rPr>
              <w:noProof/>
            </w:rPr>
          </w:r>
          <w:r>
            <w:rPr>
              <w:noProof/>
            </w:rPr>
            <w:fldChar w:fldCharType="separate"/>
          </w:r>
          <w:r>
            <w:rPr>
              <w:noProof/>
            </w:rPr>
            <w:t>126</w:t>
          </w:r>
          <w:r>
            <w:rPr>
              <w:noProof/>
            </w:rPr>
            <w:fldChar w:fldCharType="end"/>
          </w:r>
        </w:p>
        <w:p w14:paraId="1A6EDA29" w14:textId="0FAE771F" w:rsidR="003C448A" w:rsidRDefault="003C448A">
          <w:pPr>
            <w:pStyle w:val="TOC2"/>
            <w:tabs>
              <w:tab w:val="left" w:pos="1440"/>
              <w:tab w:val="right" w:leader="dot" w:pos="9016"/>
            </w:tabs>
            <w:rPr>
              <w:rFonts w:eastAsiaTheme="minorEastAsia"/>
              <w:noProof/>
              <w:lang w:eastAsia="en-GB"/>
            </w:rPr>
          </w:pPr>
          <w:r>
            <w:rPr>
              <w:noProof/>
              <w:lang w:bidi="en-US"/>
            </w:rPr>
            <w:lastRenderedPageBreak/>
            <w:t>16.1.60.</w:t>
          </w:r>
          <w:r>
            <w:rPr>
              <w:rFonts w:eastAsiaTheme="minorEastAsia"/>
              <w:noProof/>
              <w:lang w:eastAsia="en-GB"/>
            </w:rPr>
            <w:tab/>
          </w:r>
          <w:r>
            <w:rPr>
              <w:noProof/>
              <w:lang w:bidi="en-US"/>
            </w:rPr>
            <w:t>Win - Updates - U - Defender Updates - Pilot - v1.0.0</w:t>
          </w:r>
          <w:r>
            <w:rPr>
              <w:noProof/>
            </w:rPr>
            <w:tab/>
          </w:r>
          <w:r>
            <w:rPr>
              <w:noProof/>
            </w:rPr>
            <w:fldChar w:fldCharType="begin"/>
          </w:r>
          <w:r>
            <w:rPr>
              <w:noProof/>
            </w:rPr>
            <w:instrText xml:space="preserve"> PAGEREF _Toc204168936 \h </w:instrText>
          </w:r>
          <w:r>
            <w:rPr>
              <w:noProof/>
            </w:rPr>
          </w:r>
          <w:r>
            <w:rPr>
              <w:noProof/>
            </w:rPr>
            <w:fldChar w:fldCharType="separate"/>
          </w:r>
          <w:r>
            <w:rPr>
              <w:noProof/>
            </w:rPr>
            <w:t>127</w:t>
          </w:r>
          <w:r>
            <w:rPr>
              <w:noProof/>
            </w:rPr>
            <w:fldChar w:fldCharType="end"/>
          </w:r>
        </w:p>
        <w:p w14:paraId="29B42725" w14:textId="68F53B7F" w:rsidR="003C448A" w:rsidRDefault="003C448A">
          <w:pPr>
            <w:pStyle w:val="TOC2"/>
            <w:tabs>
              <w:tab w:val="left" w:pos="1440"/>
              <w:tab w:val="right" w:leader="dot" w:pos="9016"/>
            </w:tabs>
            <w:rPr>
              <w:rFonts w:eastAsiaTheme="minorEastAsia"/>
              <w:noProof/>
              <w:lang w:eastAsia="en-GB"/>
            </w:rPr>
          </w:pPr>
          <w:r>
            <w:rPr>
              <w:noProof/>
              <w:lang w:bidi="en-US"/>
            </w:rPr>
            <w:t>16.1.61.</w:t>
          </w:r>
          <w:r>
            <w:rPr>
              <w:rFonts w:eastAsiaTheme="minorEastAsia"/>
              <w:noProof/>
              <w:lang w:eastAsia="en-GB"/>
            </w:rPr>
            <w:tab/>
          </w:r>
          <w:r>
            <w:rPr>
              <w:noProof/>
              <w:lang w:bidi="en-US"/>
            </w:rPr>
            <w:t>Win - Updates - U - Defender Updates - Preview - v1.0.0</w:t>
          </w:r>
          <w:r>
            <w:rPr>
              <w:noProof/>
            </w:rPr>
            <w:tab/>
          </w:r>
          <w:r>
            <w:rPr>
              <w:noProof/>
            </w:rPr>
            <w:fldChar w:fldCharType="begin"/>
          </w:r>
          <w:r>
            <w:rPr>
              <w:noProof/>
            </w:rPr>
            <w:instrText xml:space="preserve"> PAGEREF _Toc204168937 \h </w:instrText>
          </w:r>
          <w:r>
            <w:rPr>
              <w:noProof/>
            </w:rPr>
          </w:r>
          <w:r>
            <w:rPr>
              <w:noProof/>
            </w:rPr>
            <w:fldChar w:fldCharType="separate"/>
          </w:r>
          <w:r>
            <w:rPr>
              <w:noProof/>
            </w:rPr>
            <w:t>127</w:t>
          </w:r>
          <w:r>
            <w:rPr>
              <w:noProof/>
            </w:rPr>
            <w:fldChar w:fldCharType="end"/>
          </w:r>
        </w:p>
        <w:p w14:paraId="7F4E7E85" w14:textId="2DAB9CF2" w:rsidR="003C448A" w:rsidRDefault="003C448A">
          <w:pPr>
            <w:pStyle w:val="TOC2"/>
            <w:tabs>
              <w:tab w:val="left" w:pos="1440"/>
              <w:tab w:val="right" w:leader="dot" w:pos="9016"/>
            </w:tabs>
            <w:rPr>
              <w:rFonts w:eastAsiaTheme="minorEastAsia"/>
              <w:noProof/>
              <w:lang w:eastAsia="en-GB"/>
            </w:rPr>
          </w:pPr>
          <w:r>
            <w:rPr>
              <w:noProof/>
              <w:lang w:bidi="en-US"/>
            </w:rPr>
            <w:t>16.1.62.</w:t>
          </w:r>
          <w:r>
            <w:rPr>
              <w:rFonts w:eastAsiaTheme="minorEastAsia"/>
              <w:noProof/>
              <w:lang w:eastAsia="en-GB"/>
            </w:rPr>
            <w:tab/>
          </w:r>
          <w:r>
            <w:rPr>
              <w:noProof/>
              <w:lang w:bidi="en-US"/>
            </w:rPr>
            <w:t>Win - Updates - U - Microsoft Office - Broad - v1.0.0</w:t>
          </w:r>
          <w:r>
            <w:rPr>
              <w:noProof/>
            </w:rPr>
            <w:tab/>
          </w:r>
          <w:r>
            <w:rPr>
              <w:noProof/>
            </w:rPr>
            <w:fldChar w:fldCharType="begin"/>
          </w:r>
          <w:r>
            <w:rPr>
              <w:noProof/>
            </w:rPr>
            <w:instrText xml:space="preserve"> PAGEREF _Toc204168938 \h </w:instrText>
          </w:r>
          <w:r>
            <w:rPr>
              <w:noProof/>
            </w:rPr>
          </w:r>
          <w:r>
            <w:rPr>
              <w:noProof/>
            </w:rPr>
            <w:fldChar w:fldCharType="separate"/>
          </w:r>
          <w:r>
            <w:rPr>
              <w:noProof/>
            </w:rPr>
            <w:t>128</w:t>
          </w:r>
          <w:r>
            <w:rPr>
              <w:noProof/>
            </w:rPr>
            <w:fldChar w:fldCharType="end"/>
          </w:r>
        </w:p>
        <w:p w14:paraId="0158AA7C" w14:textId="38D6DBAC" w:rsidR="003C448A" w:rsidRDefault="003C448A">
          <w:pPr>
            <w:pStyle w:val="TOC2"/>
            <w:tabs>
              <w:tab w:val="left" w:pos="1440"/>
              <w:tab w:val="right" w:leader="dot" w:pos="9016"/>
            </w:tabs>
            <w:rPr>
              <w:rFonts w:eastAsiaTheme="minorEastAsia"/>
              <w:noProof/>
              <w:lang w:eastAsia="en-GB"/>
            </w:rPr>
          </w:pPr>
          <w:r>
            <w:rPr>
              <w:noProof/>
              <w:lang w:bidi="en-US"/>
            </w:rPr>
            <w:t>16.1.63.</w:t>
          </w:r>
          <w:r>
            <w:rPr>
              <w:rFonts w:eastAsiaTheme="minorEastAsia"/>
              <w:noProof/>
              <w:lang w:eastAsia="en-GB"/>
            </w:rPr>
            <w:tab/>
          </w:r>
          <w:r>
            <w:rPr>
              <w:noProof/>
              <w:lang w:bidi="en-US"/>
            </w:rPr>
            <w:t>Win - Updates - U - Microsoft Office - Pilot - v1.0.0</w:t>
          </w:r>
          <w:r>
            <w:rPr>
              <w:noProof/>
            </w:rPr>
            <w:tab/>
          </w:r>
          <w:r>
            <w:rPr>
              <w:noProof/>
            </w:rPr>
            <w:fldChar w:fldCharType="begin"/>
          </w:r>
          <w:r>
            <w:rPr>
              <w:noProof/>
            </w:rPr>
            <w:instrText xml:space="preserve"> PAGEREF _Toc204168939 \h </w:instrText>
          </w:r>
          <w:r>
            <w:rPr>
              <w:noProof/>
            </w:rPr>
          </w:r>
          <w:r>
            <w:rPr>
              <w:noProof/>
            </w:rPr>
            <w:fldChar w:fldCharType="separate"/>
          </w:r>
          <w:r>
            <w:rPr>
              <w:noProof/>
            </w:rPr>
            <w:t>129</w:t>
          </w:r>
          <w:r>
            <w:rPr>
              <w:noProof/>
            </w:rPr>
            <w:fldChar w:fldCharType="end"/>
          </w:r>
        </w:p>
        <w:p w14:paraId="4190F565" w14:textId="59B82F85" w:rsidR="003C448A" w:rsidRDefault="003C448A">
          <w:pPr>
            <w:pStyle w:val="TOC2"/>
            <w:tabs>
              <w:tab w:val="left" w:pos="1440"/>
              <w:tab w:val="right" w:leader="dot" w:pos="9016"/>
            </w:tabs>
            <w:rPr>
              <w:rFonts w:eastAsiaTheme="minorEastAsia"/>
              <w:noProof/>
              <w:lang w:eastAsia="en-GB"/>
            </w:rPr>
          </w:pPr>
          <w:r>
            <w:rPr>
              <w:noProof/>
              <w:lang w:bidi="en-US"/>
            </w:rPr>
            <w:t>16.1.64.</w:t>
          </w:r>
          <w:r>
            <w:rPr>
              <w:rFonts w:eastAsiaTheme="minorEastAsia"/>
              <w:noProof/>
              <w:lang w:eastAsia="en-GB"/>
            </w:rPr>
            <w:tab/>
          </w:r>
          <w:r>
            <w:rPr>
              <w:noProof/>
              <w:lang w:bidi="en-US"/>
            </w:rPr>
            <w:t>Win - Updates - U - Microsoft Office - Preview - v1.0.0</w:t>
          </w:r>
          <w:r>
            <w:rPr>
              <w:noProof/>
            </w:rPr>
            <w:tab/>
          </w:r>
          <w:r>
            <w:rPr>
              <w:noProof/>
            </w:rPr>
            <w:fldChar w:fldCharType="begin"/>
          </w:r>
          <w:r>
            <w:rPr>
              <w:noProof/>
            </w:rPr>
            <w:instrText xml:space="preserve"> PAGEREF _Toc204168940 \h </w:instrText>
          </w:r>
          <w:r>
            <w:rPr>
              <w:noProof/>
            </w:rPr>
          </w:r>
          <w:r>
            <w:rPr>
              <w:noProof/>
            </w:rPr>
            <w:fldChar w:fldCharType="separate"/>
          </w:r>
          <w:r>
            <w:rPr>
              <w:noProof/>
            </w:rPr>
            <w:t>130</w:t>
          </w:r>
          <w:r>
            <w:rPr>
              <w:noProof/>
            </w:rPr>
            <w:fldChar w:fldCharType="end"/>
          </w:r>
        </w:p>
        <w:p w14:paraId="7122ECD2" w14:textId="5456D889" w:rsidR="003C448A" w:rsidRDefault="003C448A">
          <w:pPr>
            <w:pStyle w:val="TOC2"/>
            <w:tabs>
              <w:tab w:val="left" w:pos="1440"/>
              <w:tab w:val="right" w:leader="dot" w:pos="9016"/>
            </w:tabs>
            <w:rPr>
              <w:rFonts w:eastAsiaTheme="minorEastAsia"/>
              <w:noProof/>
              <w:lang w:eastAsia="en-GB"/>
            </w:rPr>
          </w:pPr>
          <w:r>
            <w:rPr>
              <w:noProof/>
              <w:lang w:bidi="en-US"/>
            </w:rPr>
            <w:t>16.1.65.</w:t>
          </w:r>
          <w:r>
            <w:rPr>
              <w:rFonts w:eastAsiaTheme="minorEastAsia"/>
              <w:noProof/>
              <w:lang w:eastAsia="en-GB"/>
            </w:rPr>
            <w:tab/>
          </w:r>
          <w:r>
            <w:rPr>
              <w:noProof/>
              <w:lang w:bidi="en-US"/>
            </w:rPr>
            <w:t>Win - Updates - U - Microsoft OneDrive - Broad - v1.0.0</w:t>
          </w:r>
          <w:r>
            <w:rPr>
              <w:noProof/>
            </w:rPr>
            <w:tab/>
          </w:r>
          <w:r>
            <w:rPr>
              <w:noProof/>
            </w:rPr>
            <w:fldChar w:fldCharType="begin"/>
          </w:r>
          <w:r>
            <w:rPr>
              <w:noProof/>
            </w:rPr>
            <w:instrText xml:space="preserve"> PAGEREF _Toc204168941 \h </w:instrText>
          </w:r>
          <w:r>
            <w:rPr>
              <w:noProof/>
            </w:rPr>
          </w:r>
          <w:r>
            <w:rPr>
              <w:noProof/>
            </w:rPr>
            <w:fldChar w:fldCharType="separate"/>
          </w:r>
          <w:r>
            <w:rPr>
              <w:noProof/>
            </w:rPr>
            <w:t>130</w:t>
          </w:r>
          <w:r>
            <w:rPr>
              <w:noProof/>
            </w:rPr>
            <w:fldChar w:fldCharType="end"/>
          </w:r>
        </w:p>
        <w:p w14:paraId="63E42461" w14:textId="67917002" w:rsidR="003C448A" w:rsidRDefault="003C448A">
          <w:pPr>
            <w:pStyle w:val="TOC2"/>
            <w:tabs>
              <w:tab w:val="left" w:pos="1440"/>
              <w:tab w:val="right" w:leader="dot" w:pos="9016"/>
            </w:tabs>
            <w:rPr>
              <w:rFonts w:eastAsiaTheme="minorEastAsia"/>
              <w:noProof/>
              <w:lang w:eastAsia="en-GB"/>
            </w:rPr>
          </w:pPr>
          <w:r>
            <w:rPr>
              <w:noProof/>
              <w:lang w:bidi="en-US"/>
            </w:rPr>
            <w:t>16.1.66.</w:t>
          </w:r>
          <w:r>
            <w:rPr>
              <w:rFonts w:eastAsiaTheme="minorEastAsia"/>
              <w:noProof/>
              <w:lang w:eastAsia="en-GB"/>
            </w:rPr>
            <w:tab/>
          </w:r>
          <w:r>
            <w:rPr>
              <w:noProof/>
              <w:lang w:bidi="en-US"/>
            </w:rPr>
            <w:t>Win - Updates - U - Microsoft OneDrive - Pilot - v1.0.0</w:t>
          </w:r>
          <w:r>
            <w:rPr>
              <w:noProof/>
            </w:rPr>
            <w:tab/>
          </w:r>
          <w:r>
            <w:rPr>
              <w:noProof/>
            </w:rPr>
            <w:fldChar w:fldCharType="begin"/>
          </w:r>
          <w:r>
            <w:rPr>
              <w:noProof/>
            </w:rPr>
            <w:instrText xml:space="preserve"> PAGEREF _Toc204168942 \h </w:instrText>
          </w:r>
          <w:r>
            <w:rPr>
              <w:noProof/>
            </w:rPr>
          </w:r>
          <w:r>
            <w:rPr>
              <w:noProof/>
            </w:rPr>
            <w:fldChar w:fldCharType="separate"/>
          </w:r>
          <w:r>
            <w:rPr>
              <w:noProof/>
            </w:rPr>
            <w:t>131</w:t>
          </w:r>
          <w:r>
            <w:rPr>
              <w:noProof/>
            </w:rPr>
            <w:fldChar w:fldCharType="end"/>
          </w:r>
        </w:p>
        <w:p w14:paraId="42549340" w14:textId="247F5E10" w:rsidR="003C448A" w:rsidRDefault="003C448A">
          <w:pPr>
            <w:pStyle w:val="TOC2"/>
            <w:tabs>
              <w:tab w:val="left" w:pos="1440"/>
              <w:tab w:val="right" w:leader="dot" w:pos="9016"/>
            </w:tabs>
            <w:rPr>
              <w:rFonts w:eastAsiaTheme="minorEastAsia"/>
              <w:noProof/>
              <w:lang w:eastAsia="en-GB"/>
            </w:rPr>
          </w:pPr>
          <w:r>
            <w:rPr>
              <w:noProof/>
              <w:lang w:bidi="en-US"/>
            </w:rPr>
            <w:t>16.1.67.</w:t>
          </w:r>
          <w:r>
            <w:rPr>
              <w:rFonts w:eastAsiaTheme="minorEastAsia"/>
              <w:noProof/>
              <w:lang w:eastAsia="en-GB"/>
            </w:rPr>
            <w:tab/>
          </w:r>
          <w:r>
            <w:rPr>
              <w:noProof/>
              <w:lang w:bidi="en-US"/>
            </w:rPr>
            <w:t>Win - Updates - U - Microsoft OneDrive - Preview - v1.0.0</w:t>
          </w:r>
          <w:r>
            <w:rPr>
              <w:noProof/>
            </w:rPr>
            <w:tab/>
          </w:r>
          <w:r>
            <w:rPr>
              <w:noProof/>
            </w:rPr>
            <w:fldChar w:fldCharType="begin"/>
          </w:r>
          <w:r>
            <w:rPr>
              <w:noProof/>
            </w:rPr>
            <w:instrText xml:space="preserve"> PAGEREF _Toc204168943 \h </w:instrText>
          </w:r>
          <w:r>
            <w:rPr>
              <w:noProof/>
            </w:rPr>
          </w:r>
          <w:r>
            <w:rPr>
              <w:noProof/>
            </w:rPr>
            <w:fldChar w:fldCharType="separate"/>
          </w:r>
          <w:r>
            <w:rPr>
              <w:noProof/>
            </w:rPr>
            <w:t>131</w:t>
          </w:r>
          <w:r>
            <w:rPr>
              <w:noProof/>
            </w:rPr>
            <w:fldChar w:fldCharType="end"/>
          </w:r>
        </w:p>
        <w:p w14:paraId="41A1DB50" w14:textId="043177B3" w:rsidR="003C448A" w:rsidRDefault="003C448A">
          <w:pPr>
            <w:pStyle w:val="TOC2"/>
            <w:tabs>
              <w:tab w:val="left" w:pos="1440"/>
              <w:tab w:val="right" w:leader="dot" w:pos="9016"/>
            </w:tabs>
            <w:rPr>
              <w:rFonts w:eastAsiaTheme="minorEastAsia"/>
              <w:noProof/>
              <w:lang w:eastAsia="en-GB"/>
            </w:rPr>
          </w:pPr>
          <w:r>
            <w:rPr>
              <w:noProof/>
              <w:lang w:bidi="en-US"/>
            </w:rPr>
            <w:t>16.1.68.</w:t>
          </w:r>
          <w:r>
            <w:rPr>
              <w:rFonts w:eastAsiaTheme="minorEastAsia"/>
              <w:noProof/>
              <w:lang w:eastAsia="en-GB"/>
            </w:rPr>
            <w:tab/>
          </w:r>
          <w:r>
            <w:rPr>
              <w:noProof/>
              <w:lang w:bidi="en-US"/>
            </w:rPr>
            <w:t>Win - USB Device Control - D - Device Control - v1.0.0 Device Control</w:t>
          </w:r>
          <w:r>
            <w:rPr>
              <w:noProof/>
            </w:rPr>
            <w:tab/>
          </w:r>
          <w:r>
            <w:rPr>
              <w:noProof/>
            </w:rPr>
            <w:fldChar w:fldCharType="begin"/>
          </w:r>
          <w:r>
            <w:rPr>
              <w:noProof/>
            </w:rPr>
            <w:instrText xml:space="preserve"> PAGEREF _Toc204168944 \h </w:instrText>
          </w:r>
          <w:r>
            <w:rPr>
              <w:noProof/>
            </w:rPr>
          </w:r>
          <w:r>
            <w:rPr>
              <w:noProof/>
            </w:rPr>
            <w:fldChar w:fldCharType="separate"/>
          </w:r>
          <w:r>
            <w:rPr>
              <w:noProof/>
            </w:rPr>
            <w:t>132</w:t>
          </w:r>
          <w:r>
            <w:rPr>
              <w:noProof/>
            </w:rPr>
            <w:fldChar w:fldCharType="end"/>
          </w:r>
        </w:p>
        <w:p w14:paraId="79675677" w14:textId="6E8FE95A" w:rsidR="003C448A" w:rsidRDefault="003C448A">
          <w:pPr>
            <w:pStyle w:val="TOC2"/>
            <w:tabs>
              <w:tab w:val="left" w:pos="1440"/>
              <w:tab w:val="right" w:leader="dot" w:pos="9016"/>
            </w:tabs>
            <w:rPr>
              <w:rFonts w:eastAsiaTheme="minorEastAsia"/>
              <w:noProof/>
              <w:lang w:eastAsia="en-GB"/>
            </w:rPr>
          </w:pPr>
          <w:r>
            <w:rPr>
              <w:noProof/>
              <w:lang w:bidi="en-US"/>
            </w:rPr>
            <w:t>16.1.69.</w:t>
          </w:r>
          <w:r>
            <w:rPr>
              <w:rFonts w:eastAsiaTheme="minorEastAsia"/>
              <w:noProof/>
              <w:lang w:eastAsia="en-GB"/>
            </w:rPr>
            <w:tab/>
          </w:r>
          <w:r>
            <w:rPr>
              <w:noProof/>
              <w:lang w:bidi="en-US"/>
            </w:rPr>
            <w:t>Win - User Experience - D - Background and Lockscreen - v2.0.0</w:t>
          </w:r>
          <w:r>
            <w:rPr>
              <w:noProof/>
            </w:rPr>
            <w:tab/>
          </w:r>
          <w:r>
            <w:rPr>
              <w:noProof/>
            </w:rPr>
            <w:fldChar w:fldCharType="begin"/>
          </w:r>
          <w:r>
            <w:rPr>
              <w:noProof/>
            </w:rPr>
            <w:instrText xml:space="preserve"> PAGEREF _Toc204168945 \h </w:instrText>
          </w:r>
          <w:r>
            <w:rPr>
              <w:noProof/>
            </w:rPr>
          </w:r>
          <w:r>
            <w:rPr>
              <w:noProof/>
            </w:rPr>
            <w:fldChar w:fldCharType="separate"/>
          </w:r>
          <w:r>
            <w:rPr>
              <w:noProof/>
            </w:rPr>
            <w:t>133</w:t>
          </w:r>
          <w:r>
            <w:rPr>
              <w:noProof/>
            </w:rPr>
            <w:fldChar w:fldCharType="end"/>
          </w:r>
        </w:p>
        <w:p w14:paraId="0C6CFB3C" w14:textId="463691F1" w:rsidR="003C448A" w:rsidRDefault="003C448A">
          <w:pPr>
            <w:pStyle w:val="TOC2"/>
            <w:tabs>
              <w:tab w:val="left" w:pos="1440"/>
              <w:tab w:val="right" w:leader="dot" w:pos="9016"/>
            </w:tabs>
            <w:rPr>
              <w:rFonts w:eastAsiaTheme="minorEastAsia"/>
              <w:noProof/>
              <w:lang w:eastAsia="en-GB"/>
            </w:rPr>
          </w:pPr>
          <w:r>
            <w:rPr>
              <w:noProof/>
              <w:lang w:bidi="en-US"/>
            </w:rPr>
            <w:t>16.1.70.</w:t>
          </w:r>
          <w:r>
            <w:rPr>
              <w:rFonts w:eastAsiaTheme="minorEastAsia"/>
              <w:noProof/>
              <w:lang w:eastAsia="en-GB"/>
            </w:rPr>
            <w:tab/>
          </w:r>
          <w:r>
            <w:rPr>
              <w:noProof/>
              <w:lang w:bidi="en-US"/>
            </w:rPr>
            <w:t>Win - User Experience - D - Feature Configuration - v1.0.0</w:t>
          </w:r>
          <w:r>
            <w:rPr>
              <w:noProof/>
            </w:rPr>
            <w:tab/>
          </w:r>
          <w:r>
            <w:rPr>
              <w:noProof/>
            </w:rPr>
            <w:fldChar w:fldCharType="begin"/>
          </w:r>
          <w:r>
            <w:rPr>
              <w:noProof/>
            </w:rPr>
            <w:instrText xml:space="preserve"> PAGEREF _Toc204168946 \h </w:instrText>
          </w:r>
          <w:r>
            <w:rPr>
              <w:noProof/>
            </w:rPr>
          </w:r>
          <w:r>
            <w:rPr>
              <w:noProof/>
            </w:rPr>
            <w:fldChar w:fldCharType="separate"/>
          </w:r>
          <w:r>
            <w:rPr>
              <w:noProof/>
            </w:rPr>
            <w:t>134</w:t>
          </w:r>
          <w:r>
            <w:rPr>
              <w:noProof/>
            </w:rPr>
            <w:fldChar w:fldCharType="end"/>
          </w:r>
        </w:p>
        <w:p w14:paraId="4BEEE4C5" w14:textId="5885CCBC" w:rsidR="003C448A" w:rsidRDefault="003C448A">
          <w:pPr>
            <w:pStyle w:val="TOC2"/>
            <w:tabs>
              <w:tab w:val="left" w:pos="1440"/>
              <w:tab w:val="right" w:leader="dot" w:pos="9016"/>
            </w:tabs>
            <w:rPr>
              <w:rFonts w:eastAsiaTheme="minorEastAsia"/>
              <w:noProof/>
              <w:lang w:eastAsia="en-GB"/>
            </w:rPr>
          </w:pPr>
          <w:r>
            <w:rPr>
              <w:noProof/>
              <w:lang w:bidi="en-US"/>
            </w:rPr>
            <w:t>16.1.71.</w:t>
          </w:r>
          <w:r>
            <w:rPr>
              <w:rFonts w:eastAsiaTheme="minorEastAsia"/>
              <w:noProof/>
              <w:lang w:eastAsia="en-GB"/>
            </w:rPr>
            <w:tab/>
          </w:r>
          <w:r>
            <w:rPr>
              <w:noProof/>
              <w:lang w:bidi="en-US"/>
            </w:rPr>
            <w:t>Win - User Experience - D - Storage Sense - v1.0.0</w:t>
          </w:r>
          <w:r>
            <w:rPr>
              <w:noProof/>
            </w:rPr>
            <w:tab/>
          </w:r>
          <w:r>
            <w:rPr>
              <w:noProof/>
            </w:rPr>
            <w:fldChar w:fldCharType="begin"/>
          </w:r>
          <w:r>
            <w:rPr>
              <w:noProof/>
            </w:rPr>
            <w:instrText xml:space="preserve"> PAGEREF _Toc204168947 \h </w:instrText>
          </w:r>
          <w:r>
            <w:rPr>
              <w:noProof/>
            </w:rPr>
          </w:r>
          <w:r>
            <w:rPr>
              <w:noProof/>
            </w:rPr>
            <w:fldChar w:fldCharType="separate"/>
          </w:r>
          <w:r>
            <w:rPr>
              <w:noProof/>
            </w:rPr>
            <w:t>135</w:t>
          </w:r>
          <w:r>
            <w:rPr>
              <w:noProof/>
            </w:rPr>
            <w:fldChar w:fldCharType="end"/>
          </w:r>
        </w:p>
        <w:p w14:paraId="26CB2758" w14:textId="0BF990BA" w:rsidR="003C448A" w:rsidRDefault="003C448A">
          <w:pPr>
            <w:pStyle w:val="TOC2"/>
            <w:tabs>
              <w:tab w:val="left" w:pos="1440"/>
              <w:tab w:val="right" w:leader="dot" w:pos="9016"/>
            </w:tabs>
            <w:rPr>
              <w:rFonts w:eastAsiaTheme="minorEastAsia"/>
              <w:noProof/>
              <w:lang w:eastAsia="en-GB"/>
            </w:rPr>
          </w:pPr>
          <w:r>
            <w:rPr>
              <w:noProof/>
              <w:lang w:bidi="en-US"/>
            </w:rPr>
            <w:t>16.1.72.</w:t>
          </w:r>
          <w:r>
            <w:rPr>
              <w:rFonts w:eastAsiaTheme="minorEastAsia"/>
              <w:noProof/>
              <w:lang w:eastAsia="en-GB"/>
            </w:rPr>
            <w:tab/>
          </w:r>
          <w:r>
            <w:rPr>
              <w:noProof/>
              <w:lang w:bidi="en-US"/>
            </w:rPr>
            <w:t>Win - User Experience - U - Start Menu - v1.0.0</w:t>
          </w:r>
          <w:r>
            <w:rPr>
              <w:noProof/>
            </w:rPr>
            <w:tab/>
          </w:r>
          <w:r>
            <w:rPr>
              <w:noProof/>
            </w:rPr>
            <w:fldChar w:fldCharType="begin"/>
          </w:r>
          <w:r>
            <w:rPr>
              <w:noProof/>
            </w:rPr>
            <w:instrText xml:space="preserve"> PAGEREF _Toc204168948 \h </w:instrText>
          </w:r>
          <w:r>
            <w:rPr>
              <w:noProof/>
            </w:rPr>
          </w:r>
          <w:r>
            <w:rPr>
              <w:noProof/>
            </w:rPr>
            <w:fldChar w:fldCharType="separate"/>
          </w:r>
          <w:r>
            <w:rPr>
              <w:noProof/>
            </w:rPr>
            <w:t>136</w:t>
          </w:r>
          <w:r>
            <w:rPr>
              <w:noProof/>
            </w:rPr>
            <w:fldChar w:fldCharType="end"/>
          </w:r>
        </w:p>
        <w:p w14:paraId="5AB12346" w14:textId="1652E45A" w:rsidR="003C448A" w:rsidRDefault="003C448A">
          <w:pPr>
            <w:pStyle w:val="TOC2"/>
            <w:tabs>
              <w:tab w:val="left" w:pos="1440"/>
              <w:tab w:val="right" w:leader="dot" w:pos="9016"/>
            </w:tabs>
            <w:rPr>
              <w:rFonts w:eastAsiaTheme="minorEastAsia"/>
              <w:noProof/>
              <w:lang w:eastAsia="en-GB"/>
            </w:rPr>
          </w:pPr>
          <w:r>
            <w:rPr>
              <w:noProof/>
              <w:lang w:bidi="en-US"/>
            </w:rPr>
            <w:t>16.1.73.</w:t>
          </w:r>
          <w:r>
            <w:rPr>
              <w:rFonts w:eastAsiaTheme="minorEastAsia"/>
              <w:noProof/>
              <w:lang w:eastAsia="en-GB"/>
            </w:rPr>
            <w:tab/>
          </w:r>
          <w:r>
            <w:rPr>
              <w:noProof/>
              <w:lang w:bidi="en-US"/>
            </w:rPr>
            <w:t>Win - Windows Firewall - D - Firewall Configuration - v1.0.0</w:t>
          </w:r>
          <w:r>
            <w:rPr>
              <w:noProof/>
            </w:rPr>
            <w:tab/>
          </w:r>
          <w:r>
            <w:rPr>
              <w:noProof/>
            </w:rPr>
            <w:fldChar w:fldCharType="begin"/>
          </w:r>
          <w:r>
            <w:rPr>
              <w:noProof/>
            </w:rPr>
            <w:instrText xml:space="preserve"> PAGEREF _Toc204168949 \h </w:instrText>
          </w:r>
          <w:r>
            <w:rPr>
              <w:noProof/>
            </w:rPr>
          </w:r>
          <w:r>
            <w:rPr>
              <w:noProof/>
            </w:rPr>
            <w:fldChar w:fldCharType="separate"/>
          </w:r>
          <w:r>
            <w:rPr>
              <w:noProof/>
            </w:rPr>
            <w:t>137</w:t>
          </w:r>
          <w:r>
            <w:rPr>
              <w:noProof/>
            </w:rPr>
            <w:fldChar w:fldCharType="end"/>
          </w:r>
        </w:p>
        <w:p w14:paraId="58A31922" w14:textId="2CE0835C" w:rsidR="003C448A" w:rsidRDefault="003C448A">
          <w:pPr>
            <w:pStyle w:val="TOC2"/>
            <w:tabs>
              <w:tab w:val="left" w:pos="1440"/>
              <w:tab w:val="right" w:leader="dot" w:pos="9016"/>
            </w:tabs>
            <w:rPr>
              <w:rFonts w:eastAsiaTheme="minorEastAsia"/>
              <w:noProof/>
              <w:lang w:eastAsia="en-GB"/>
            </w:rPr>
          </w:pPr>
          <w:r>
            <w:rPr>
              <w:noProof/>
              <w:lang w:bidi="en-US"/>
            </w:rPr>
            <w:t>16.1.74.</w:t>
          </w:r>
          <w:r>
            <w:rPr>
              <w:rFonts w:eastAsiaTheme="minorEastAsia"/>
              <w:noProof/>
              <w:lang w:eastAsia="en-GB"/>
            </w:rPr>
            <w:tab/>
          </w:r>
          <w:r>
            <w:rPr>
              <w:noProof/>
              <w:lang w:bidi="en-US"/>
            </w:rPr>
            <w:t>Win - Windows Hello for Business - D - Disable Configuration - v1.0.0</w:t>
          </w:r>
          <w:r>
            <w:rPr>
              <w:noProof/>
            </w:rPr>
            <w:tab/>
          </w:r>
          <w:r>
            <w:rPr>
              <w:noProof/>
            </w:rPr>
            <w:fldChar w:fldCharType="begin"/>
          </w:r>
          <w:r>
            <w:rPr>
              <w:noProof/>
            </w:rPr>
            <w:instrText xml:space="preserve"> PAGEREF _Toc204168950 \h </w:instrText>
          </w:r>
          <w:r>
            <w:rPr>
              <w:noProof/>
            </w:rPr>
          </w:r>
          <w:r>
            <w:rPr>
              <w:noProof/>
            </w:rPr>
            <w:fldChar w:fldCharType="separate"/>
          </w:r>
          <w:r>
            <w:rPr>
              <w:noProof/>
            </w:rPr>
            <w:t>139</w:t>
          </w:r>
          <w:r>
            <w:rPr>
              <w:noProof/>
            </w:rPr>
            <w:fldChar w:fldCharType="end"/>
          </w:r>
        </w:p>
        <w:p w14:paraId="04080BFD" w14:textId="21357E9A" w:rsidR="003C448A" w:rsidRDefault="003C448A">
          <w:pPr>
            <w:pStyle w:val="TOC2"/>
            <w:tabs>
              <w:tab w:val="left" w:pos="1440"/>
              <w:tab w:val="right" w:leader="dot" w:pos="9016"/>
            </w:tabs>
            <w:rPr>
              <w:rFonts w:eastAsiaTheme="minorEastAsia"/>
              <w:noProof/>
              <w:lang w:eastAsia="en-GB"/>
            </w:rPr>
          </w:pPr>
          <w:r>
            <w:rPr>
              <w:noProof/>
              <w:lang w:bidi="en-US"/>
            </w:rPr>
            <w:t>16.1.75.</w:t>
          </w:r>
          <w:r>
            <w:rPr>
              <w:rFonts w:eastAsiaTheme="minorEastAsia"/>
              <w:noProof/>
              <w:lang w:eastAsia="en-GB"/>
            </w:rPr>
            <w:tab/>
          </w:r>
          <w:r>
            <w:rPr>
              <w:noProof/>
              <w:lang w:bidi="en-US"/>
            </w:rPr>
            <w:t>Win - Windows LAPS - D - LAPS Configuration - v1.0.1</w:t>
          </w:r>
          <w:r>
            <w:rPr>
              <w:noProof/>
            </w:rPr>
            <w:tab/>
          </w:r>
          <w:r>
            <w:rPr>
              <w:noProof/>
            </w:rPr>
            <w:fldChar w:fldCharType="begin"/>
          </w:r>
          <w:r>
            <w:rPr>
              <w:noProof/>
            </w:rPr>
            <w:instrText xml:space="preserve"> PAGEREF _Toc204168951 \h </w:instrText>
          </w:r>
          <w:r>
            <w:rPr>
              <w:noProof/>
            </w:rPr>
          </w:r>
          <w:r>
            <w:rPr>
              <w:noProof/>
            </w:rPr>
            <w:fldChar w:fldCharType="separate"/>
          </w:r>
          <w:r>
            <w:rPr>
              <w:noProof/>
            </w:rPr>
            <w:t>139</w:t>
          </w:r>
          <w:r>
            <w:rPr>
              <w:noProof/>
            </w:rPr>
            <w:fldChar w:fldCharType="end"/>
          </w:r>
        </w:p>
        <w:p w14:paraId="43C0AC32" w14:textId="5A898FF2" w:rsidR="003C448A" w:rsidRDefault="003C448A">
          <w:pPr>
            <w:pStyle w:val="TOC2"/>
            <w:tabs>
              <w:tab w:val="left" w:pos="1200"/>
              <w:tab w:val="right" w:leader="dot" w:pos="9016"/>
            </w:tabs>
            <w:rPr>
              <w:rFonts w:eastAsiaTheme="minorEastAsia"/>
              <w:noProof/>
              <w:lang w:eastAsia="en-GB"/>
            </w:rPr>
          </w:pPr>
          <w:r>
            <w:rPr>
              <w:noProof/>
              <w:lang w:bidi="en-US"/>
            </w:rPr>
            <w:t>16.2.</w:t>
          </w:r>
          <w:r>
            <w:rPr>
              <w:rFonts w:eastAsiaTheme="minorEastAsia"/>
              <w:noProof/>
              <w:lang w:eastAsia="en-GB"/>
            </w:rPr>
            <w:tab/>
          </w:r>
          <w:r>
            <w:rPr>
              <w:noProof/>
              <w:lang w:bidi="en-US"/>
            </w:rPr>
            <w:t>Templates</w:t>
          </w:r>
          <w:r>
            <w:rPr>
              <w:noProof/>
            </w:rPr>
            <w:tab/>
          </w:r>
          <w:r>
            <w:rPr>
              <w:noProof/>
            </w:rPr>
            <w:fldChar w:fldCharType="begin"/>
          </w:r>
          <w:r>
            <w:rPr>
              <w:noProof/>
            </w:rPr>
            <w:instrText xml:space="preserve"> PAGEREF _Toc204168952 \h </w:instrText>
          </w:r>
          <w:r>
            <w:rPr>
              <w:noProof/>
            </w:rPr>
          </w:r>
          <w:r>
            <w:rPr>
              <w:noProof/>
            </w:rPr>
            <w:fldChar w:fldCharType="separate"/>
          </w:r>
          <w:r>
            <w:rPr>
              <w:noProof/>
            </w:rPr>
            <w:t>140</w:t>
          </w:r>
          <w:r>
            <w:rPr>
              <w:noProof/>
            </w:rPr>
            <w:fldChar w:fldCharType="end"/>
          </w:r>
        </w:p>
        <w:p w14:paraId="519AD859" w14:textId="20027E53" w:rsidR="003C448A" w:rsidRDefault="003C448A">
          <w:pPr>
            <w:pStyle w:val="TOC2"/>
            <w:tabs>
              <w:tab w:val="left" w:pos="1200"/>
              <w:tab w:val="right" w:leader="dot" w:pos="9016"/>
            </w:tabs>
            <w:rPr>
              <w:rFonts w:eastAsiaTheme="minorEastAsia"/>
              <w:noProof/>
              <w:lang w:eastAsia="en-GB"/>
            </w:rPr>
          </w:pPr>
          <w:r>
            <w:rPr>
              <w:noProof/>
              <w:lang w:bidi="en-US"/>
            </w:rPr>
            <w:t>16.2.1.</w:t>
          </w:r>
          <w:r>
            <w:rPr>
              <w:rFonts w:eastAsiaTheme="minorEastAsia"/>
              <w:noProof/>
              <w:lang w:eastAsia="en-GB"/>
            </w:rPr>
            <w:tab/>
          </w:r>
          <w:r>
            <w:rPr>
              <w:noProof/>
              <w:lang w:bidi="en-US"/>
            </w:rPr>
            <w:t>**Win - Application Control - D - AppLocker - BLOCK - v1.0.0</w:t>
          </w:r>
          <w:r>
            <w:rPr>
              <w:noProof/>
            </w:rPr>
            <w:tab/>
          </w:r>
          <w:r>
            <w:rPr>
              <w:noProof/>
            </w:rPr>
            <w:fldChar w:fldCharType="begin"/>
          </w:r>
          <w:r>
            <w:rPr>
              <w:noProof/>
            </w:rPr>
            <w:instrText xml:space="preserve"> PAGEREF _Toc204168953 \h </w:instrText>
          </w:r>
          <w:r>
            <w:rPr>
              <w:noProof/>
            </w:rPr>
          </w:r>
          <w:r>
            <w:rPr>
              <w:noProof/>
            </w:rPr>
            <w:fldChar w:fldCharType="separate"/>
          </w:r>
          <w:r>
            <w:rPr>
              <w:noProof/>
            </w:rPr>
            <w:t>140</w:t>
          </w:r>
          <w:r>
            <w:rPr>
              <w:noProof/>
            </w:rPr>
            <w:fldChar w:fldCharType="end"/>
          </w:r>
        </w:p>
        <w:p w14:paraId="3C6AB489" w14:textId="2CB251C9" w:rsidR="003C448A" w:rsidRDefault="003C448A">
          <w:pPr>
            <w:pStyle w:val="TOC2"/>
            <w:tabs>
              <w:tab w:val="left" w:pos="1200"/>
              <w:tab w:val="right" w:leader="dot" w:pos="9016"/>
            </w:tabs>
            <w:rPr>
              <w:rFonts w:eastAsiaTheme="minorEastAsia"/>
              <w:noProof/>
              <w:lang w:eastAsia="en-GB"/>
            </w:rPr>
          </w:pPr>
          <w:r>
            <w:rPr>
              <w:noProof/>
              <w:lang w:bidi="en-US"/>
            </w:rPr>
            <w:t>16.2.2.</w:t>
          </w:r>
          <w:r>
            <w:rPr>
              <w:rFonts w:eastAsiaTheme="minorEastAsia"/>
              <w:noProof/>
              <w:lang w:eastAsia="en-GB"/>
            </w:rPr>
            <w:tab/>
          </w:r>
          <w:r>
            <w:rPr>
              <w:noProof/>
              <w:lang w:bidi="en-US"/>
            </w:rPr>
            <w:t>**Win - User Experience - D - Background and Lockscreen - v1.0.0</w:t>
          </w:r>
          <w:r>
            <w:rPr>
              <w:noProof/>
            </w:rPr>
            <w:tab/>
          </w:r>
          <w:r>
            <w:rPr>
              <w:noProof/>
            </w:rPr>
            <w:fldChar w:fldCharType="begin"/>
          </w:r>
          <w:r>
            <w:rPr>
              <w:noProof/>
            </w:rPr>
            <w:instrText xml:space="preserve"> PAGEREF _Toc204168954 \h </w:instrText>
          </w:r>
          <w:r>
            <w:rPr>
              <w:noProof/>
            </w:rPr>
          </w:r>
          <w:r>
            <w:rPr>
              <w:noProof/>
            </w:rPr>
            <w:fldChar w:fldCharType="separate"/>
          </w:r>
          <w:r>
            <w:rPr>
              <w:noProof/>
            </w:rPr>
            <w:t>154</w:t>
          </w:r>
          <w:r>
            <w:rPr>
              <w:noProof/>
            </w:rPr>
            <w:fldChar w:fldCharType="end"/>
          </w:r>
        </w:p>
        <w:p w14:paraId="649CBC51" w14:textId="07151E59" w:rsidR="003C448A" w:rsidRDefault="003C448A">
          <w:pPr>
            <w:pStyle w:val="TOC2"/>
            <w:tabs>
              <w:tab w:val="left" w:pos="1200"/>
              <w:tab w:val="right" w:leader="dot" w:pos="9016"/>
            </w:tabs>
            <w:rPr>
              <w:rFonts w:eastAsiaTheme="minorEastAsia"/>
              <w:noProof/>
              <w:lang w:eastAsia="en-GB"/>
            </w:rPr>
          </w:pPr>
          <w:r>
            <w:rPr>
              <w:noProof/>
              <w:lang w:bidi="en-US"/>
            </w:rPr>
            <w:t>16.2.3.</w:t>
          </w:r>
          <w:r>
            <w:rPr>
              <w:rFonts w:eastAsiaTheme="minorEastAsia"/>
              <w:noProof/>
              <w:lang w:eastAsia="en-GB"/>
            </w:rPr>
            <w:tab/>
          </w:r>
          <w:r>
            <w:rPr>
              <w:noProof/>
              <w:lang w:bidi="en-US"/>
            </w:rPr>
            <w:t>Win - Application Control - D - AppLocker - AUDIT - v1.0.0</w:t>
          </w:r>
          <w:r>
            <w:rPr>
              <w:noProof/>
            </w:rPr>
            <w:tab/>
          </w:r>
          <w:r>
            <w:rPr>
              <w:noProof/>
            </w:rPr>
            <w:fldChar w:fldCharType="begin"/>
          </w:r>
          <w:r>
            <w:rPr>
              <w:noProof/>
            </w:rPr>
            <w:instrText xml:space="preserve"> PAGEREF _Toc204168955 \h </w:instrText>
          </w:r>
          <w:r>
            <w:rPr>
              <w:noProof/>
            </w:rPr>
          </w:r>
          <w:r>
            <w:rPr>
              <w:noProof/>
            </w:rPr>
            <w:fldChar w:fldCharType="separate"/>
          </w:r>
          <w:r>
            <w:rPr>
              <w:noProof/>
            </w:rPr>
            <w:t>158</w:t>
          </w:r>
          <w:r>
            <w:rPr>
              <w:noProof/>
            </w:rPr>
            <w:fldChar w:fldCharType="end"/>
          </w:r>
        </w:p>
        <w:p w14:paraId="6BF15361" w14:textId="5A4A0304" w:rsidR="003C448A" w:rsidRDefault="003C448A">
          <w:pPr>
            <w:pStyle w:val="TOC2"/>
            <w:tabs>
              <w:tab w:val="left" w:pos="1200"/>
              <w:tab w:val="right" w:leader="dot" w:pos="9016"/>
            </w:tabs>
            <w:rPr>
              <w:rFonts w:eastAsiaTheme="minorEastAsia"/>
              <w:noProof/>
              <w:lang w:eastAsia="en-GB"/>
            </w:rPr>
          </w:pPr>
          <w:r>
            <w:rPr>
              <w:noProof/>
              <w:lang w:bidi="en-US"/>
            </w:rPr>
            <w:t>16.2.4.</w:t>
          </w:r>
          <w:r>
            <w:rPr>
              <w:rFonts w:eastAsiaTheme="minorEastAsia"/>
              <w:noProof/>
              <w:lang w:eastAsia="en-GB"/>
            </w:rPr>
            <w:tab/>
          </w:r>
          <w:r>
            <w:rPr>
              <w:noProof/>
              <w:lang w:bidi="en-US"/>
            </w:rPr>
            <w:t>Win - Certificate - D - Forcepoint Trusted Cert - v1.0.0</w:t>
          </w:r>
          <w:r>
            <w:rPr>
              <w:noProof/>
            </w:rPr>
            <w:tab/>
          </w:r>
          <w:r>
            <w:rPr>
              <w:noProof/>
            </w:rPr>
            <w:fldChar w:fldCharType="begin"/>
          </w:r>
          <w:r>
            <w:rPr>
              <w:noProof/>
            </w:rPr>
            <w:instrText xml:space="preserve"> PAGEREF _Toc204168956 \h </w:instrText>
          </w:r>
          <w:r>
            <w:rPr>
              <w:noProof/>
            </w:rPr>
          </w:r>
          <w:r>
            <w:rPr>
              <w:noProof/>
            </w:rPr>
            <w:fldChar w:fldCharType="separate"/>
          </w:r>
          <w:r>
            <w:rPr>
              <w:noProof/>
            </w:rPr>
            <w:t>172</w:t>
          </w:r>
          <w:r>
            <w:rPr>
              <w:noProof/>
            </w:rPr>
            <w:fldChar w:fldCharType="end"/>
          </w:r>
        </w:p>
        <w:p w14:paraId="241895EB" w14:textId="35123D64" w:rsidR="003C448A" w:rsidRDefault="003C448A">
          <w:pPr>
            <w:pStyle w:val="TOC2"/>
            <w:tabs>
              <w:tab w:val="left" w:pos="1200"/>
              <w:tab w:val="right" w:leader="dot" w:pos="9016"/>
            </w:tabs>
            <w:rPr>
              <w:rFonts w:eastAsiaTheme="minorEastAsia"/>
              <w:noProof/>
              <w:lang w:eastAsia="en-GB"/>
            </w:rPr>
          </w:pPr>
          <w:r>
            <w:rPr>
              <w:noProof/>
              <w:lang w:bidi="en-US"/>
            </w:rPr>
            <w:t>16.2.5.</w:t>
          </w:r>
          <w:r>
            <w:rPr>
              <w:rFonts w:eastAsiaTheme="minorEastAsia"/>
              <w:noProof/>
              <w:lang w:eastAsia="en-GB"/>
            </w:rPr>
            <w:tab/>
          </w:r>
          <w:r>
            <w:rPr>
              <w:noProof/>
              <w:lang w:bidi="en-US"/>
            </w:rPr>
            <w:t>Win - Certificate - D - Forcepoint Trusted Cert - v2.0.0</w:t>
          </w:r>
          <w:r>
            <w:rPr>
              <w:noProof/>
            </w:rPr>
            <w:tab/>
          </w:r>
          <w:r>
            <w:rPr>
              <w:noProof/>
            </w:rPr>
            <w:fldChar w:fldCharType="begin"/>
          </w:r>
          <w:r>
            <w:rPr>
              <w:noProof/>
            </w:rPr>
            <w:instrText xml:space="preserve"> PAGEREF _Toc204168957 \h </w:instrText>
          </w:r>
          <w:r>
            <w:rPr>
              <w:noProof/>
            </w:rPr>
          </w:r>
          <w:r>
            <w:rPr>
              <w:noProof/>
            </w:rPr>
            <w:fldChar w:fldCharType="separate"/>
          </w:r>
          <w:r>
            <w:rPr>
              <w:noProof/>
            </w:rPr>
            <w:t>172</w:t>
          </w:r>
          <w:r>
            <w:rPr>
              <w:noProof/>
            </w:rPr>
            <w:fldChar w:fldCharType="end"/>
          </w:r>
        </w:p>
        <w:p w14:paraId="5E3C1E94" w14:textId="39F8D5AF" w:rsidR="003C448A" w:rsidRDefault="003C448A">
          <w:pPr>
            <w:pStyle w:val="TOC2"/>
            <w:tabs>
              <w:tab w:val="left" w:pos="1200"/>
              <w:tab w:val="right" w:leader="dot" w:pos="9016"/>
            </w:tabs>
            <w:rPr>
              <w:rFonts w:eastAsiaTheme="minorEastAsia"/>
              <w:noProof/>
              <w:lang w:eastAsia="en-GB"/>
            </w:rPr>
          </w:pPr>
          <w:r>
            <w:rPr>
              <w:noProof/>
              <w:lang w:bidi="en-US"/>
            </w:rPr>
            <w:t>16.2.6.</w:t>
          </w:r>
          <w:r>
            <w:rPr>
              <w:rFonts w:eastAsiaTheme="minorEastAsia"/>
              <w:noProof/>
              <w:lang w:eastAsia="en-GB"/>
            </w:rPr>
            <w:tab/>
          </w:r>
          <w:r>
            <w:rPr>
              <w:noProof/>
              <w:lang w:bidi="en-US"/>
            </w:rPr>
            <w:t>Win - Certificate - D - St Andrews Device Cert - v2.0.0</w:t>
          </w:r>
          <w:r>
            <w:rPr>
              <w:noProof/>
            </w:rPr>
            <w:tab/>
          </w:r>
          <w:r>
            <w:rPr>
              <w:noProof/>
            </w:rPr>
            <w:fldChar w:fldCharType="begin"/>
          </w:r>
          <w:r>
            <w:rPr>
              <w:noProof/>
            </w:rPr>
            <w:instrText xml:space="preserve"> PAGEREF _Toc204168958 \h </w:instrText>
          </w:r>
          <w:r>
            <w:rPr>
              <w:noProof/>
            </w:rPr>
          </w:r>
          <w:r>
            <w:rPr>
              <w:noProof/>
            </w:rPr>
            <w:fldChar w:fldCharType="separate"/>
          </w:r>
          <w:r>
            <w:rPr>
              <w:noProof/>
            </w:rPr>
            <w:t>173</w:t>
          </w:r>
          <w:r>
            <w:rPr>
              <w:noProof/>
            </w:rPr>
            <w:fldChar w:fldCharType="end"/>
          </w:r>
        </w:p>
        <w:p w14:paraId="436DF52C" w14:textId="6870874F" w:rsidR="003C448A" w:rsidRDefault="003C448A">
          <w:pPr>
            <w:pStyle w:val="TOC2"/>
            <w:tabs>
              <w:tab w:val="left" w:pos="1200"/>
              <w:tab w:val="right" w:leader="dot" w:pos="9016"/>
            </w:tabs>
            <w:rPr>
              <w:rFonts w:eastAsiaTheme="minorEastAsia"/>
              <w:noProof/>
              <w:lang w:eastAsia="en-GB"/>
            </w:rPr>
          </w:pPr>
          <w:r>
            <w:rPr>
              <w:noProof/>
              <w:lang w:bidi="en-US"/>
            </w:rPr>
            <w:t>16.2.7.</w:t>
          </w:r>
          <w:r>
            <w:rPr>
              <w:rFonts w:eastAsiaTheme="minorEastAsia"/>
              <w:noProof/>
              <w:lang w:eastAsia="en-GB"/>
            </w:rPr>
            <w:tab/>
          </w:r>
          <w:r>
            <w:rPr>
              <w:noProof/>
              <w:lang w:bidi="en-US"/>
            </w:rPr>
            <w:t>Win - Certificate - D - St Andrews Intermediate Cert - v1.0.0</w:t>
          </w:r>
          <w:r>
            <w:rPr>
              <w:noProof/>
            </w:rPr>
            <w:tab/>
          </w:r>
          <w:r>
            <w:rPr>
              <w:noProof/>
            </w:rPr>
            <w:fldChar w:fldCharType="begin"/>
          </w:r>
          <w:r>
            <w:rPr>
              <w:noProof/>
            </w:rPr>
            <w:instrText xml:space="preserve"> PAGEREF _Toc204168959 \h </w:instrText>
          </w:r>
          <w:r>
            <w:rPr>
              <w:noProof/>
            </w:rPr>
          </w:r>
          <w:r>
            <w:rPr>
              <w:noProof/>
            </w:rPr>
            <w:fldChar w:fldCharType="separate"/>
          </w:r>
          <w:r>
            <w:rPr>
              <w:noProof/>
            </w:rPr>
            <w:t>174</w:t>
          </w:r>
          <w:r>
            <w:rPr>
              <w:noProof/>
            </w:rPr>
            <w:fldChar w:fldCharType="end"/>
          </w:r>
        </w:p>
        <w:p w14:paraId="6C6377EB" w14:textId="6D71A9F2" w:rsidR="003C448A" w:rsidRDefault="003C448A">
          <w:pPr>
            <w:pStyle w:val="TOC2"/>
            <w:tabs>
              <w:tab w:val="left" w:pos="1200"/>
              <w:tab w:val="right" w:leader="dot" w:pos="9016"/>
            </w:tabs>
            <w:rPr>
              <w:rFonts w:eastAsiaTheme="minorEastAsia"/>
              <w:noProof/>
              <w:lang w:eastAsia="en-GB"/>
            </w:rPr>
          </w:pPr>
          <w:r>
            <w:rPr>
              <w:noProof/>
              <w:lang w:bidi="en-US"/>
            </w:rPr>
            <w:t>16.2.8.</w:t>
          </w:r>
          <w:r>
            <w:rPr>
              <w:rFonts w:eastAsiaTheme="minorEastAsia"/>
              <w:noProof/>
              <w:lang w:eastAsia="en-GB"/>
            </w:rPr>
            <w:tab/>
          </w:r>
          <w:r>
            <w:rPr>
              <w:noProof/>
              <w:lang w:bidi="en-US"/>
            </w:rPr>
            <w:t>Win - Certificate - D - St Andrews Root Cert - v1.0.0</w:t>
          </w:r>
          <w:r>
            <w:rPr>
              <w:noProof/>
            </w:rPr>
            <w:tab/>
          </w:r>
          <w:r>
            <w:rPr>
              <w:noProof/>
            </w:rPr>
            <w:fldChar w:fldCharType="begin"/>
          </w:r>
          <w:r>
            <w:rPr>
              <w:noProof/>
            </w:rPr>
            <w:instrText xml:space="preserve"> PAGEREF _Toc204168960 \h </w:instrText>
          </w:r>
          <w:r>
            <w:rPr>
              <w:noProof/>
            </w:rPr>
          </w:r>
          <w:r>
            <w:rPr>
              <w:noProof/>
            </w:rPr>
            <w:fldChar w:fldCharType="separate"/>
          </w:r>
          <w:r>
            <w:rPr>
              <w:noProof/>
            </w:rPr>
            <w:t>175</w:t>
          </w:r>
          <w:r>
            <w:rPr>
              <w:noProof/>
            </w:rPr>
            <w:fldChar w:fldCharType="end"/>
          </w:r>
        </w:p>
        <w:p w14:paraId="3EFC5188" w14:textId="3776FF3C" w:rsidR="003C448A" w:rsidRDefault="003C448A">
          <w:pPr>
            <w:pStyle w:val="TOC2"/>
            <w:tabs>
              <w:tab w:val="left" w:pos="1200"/>
              <w:tab w:val="right" w:leader="dot" w:pos="9016"/>
            </w:tabs>
            <w:rPr>
              <w:rFonts w:eastAsiaTheme="minorEastAsia"/>
              <w:noProof/>
              <w:lang w:eastAsia="en-GB"/>
            </w:rPr>
          </w:pPr>
          <w:r>
            <w:rPr>
              <w:noProof/>
              <w:lang w:bidi="en-US"/>
            </w:rPr>
            <w:t>16.2.9.</w:t>
          </w:r>
          <w:r>
            <w:rPr>
              <w:rFonts w:eastAsiaTheme="minorEastAsia"/>
              <w:noProof/>
              <w:lang w:eastAsia="en-GB"/>
            </w:rPr>
            <w:tab/>
          </w:r>
          <w:r>
            <w:rPr>
              <w:noProof/>
              <w:lang w:bidi="en-US"/>
            </w:rPr>
            <w:t>Win - Certificate - U - St Andrews User Cert - v1.0.0</w:t>
          </w:r>
          <w:r>
            <w:rPr>
              <w:noProof/>
            </w:rPr>
            <w:tab/>
          </w:r>
          <w:r>
            <w:rPr>
              <w:noProof/>
            </w:rPr>
            <w:fldChar w:fldCharType="begin"/>
          </w:r>
          <w:r>
            <w:rPr>
              <w:noProof/>
            </w:rPr>
            <w:instrText xml:space="preserve"> PAGEREF _Toc204168961 \h </w:instrText>
          </w:r>
          <w:r>
            <w:rPr>
              <w:noProof/>
            </w:rPr>
          </w:r>
          <w:r>
            <w:rPr>
              <w:noProof/>
            </w:rPr>
            <w:fldChar w:fldCharType="separate"/>
          </w:r>
          <w:r>
            <w:rPr>
              <w:noProof/>
            </w:rPr>
            <w:t>175</w:t>
          </w:r>
          <w:r>
            <w:rPr>
              <w:noProof/>
            </w:rPr>
            <w:fldChar w:fldCharType="end"/>
          </w:r>
        </w:p>
        <w:p w14:paraId="70D09C41" w14:textId="56BB3BE1" w:rsidR="003C448A" w:rsidRDefault="003C448A">
          <w:pPr>
            <w:pStyle w:val="TOC2"/>
            <w:tabs>
              <w:tab w:val="left" w:pos="1440"/>
              <w:tab w:val="right" w:leader="dot" w:pos="9016"/>
            </w:tabs>
            <w:rPr>
              <w:rFonts w:eastAsiaTheme="minorEastAsia"/>
              <w:noProof/>
              <w:lang w:eastAsia="en-GB"/>
            </w:rPr>
          </w:pPr>
          <w:r>
            <w:rPr>
              <w:noProof/>
              <w:lang w:bidi="en-US"/>
            </w:rPr>
            <w:t>16.2.10.</w:t>
          </w:r>
          <w:r>
            <w:rPr>
              <w:rFonts w:eastAsiaTheme="minorEastAsia"/>
              <w:noProof/>
              <w:lang w:eastAsia="en-GB"/>
            </w:rPr>
            <w:tab/>
          </w:r>
          <w:r>
            <w:rPr>
              <w:noProof/>
              <w:lang w:bidi="en-US"/>
            </w:rPr>
            <w:t>Win - Health Monitoring - D - Endpoint Analytics - v1.0.0</w:t>
          </w:r>
          <w:r>
            <w:rPr>
              <w:noProof/>
            </w:rPr>
            <w:tab/>
          </w:r>
          <w:r>
            <w:rPr>
              <w:noProof/>
            </w:rPr>
            <w:fldChar w:fldCharType="begin"/>
          </w:r>
          <w:r>
            <w:rPr>
              <w:noProof/>
            </w:rPr>
            <w:instrText xml:space="preserve"> PAGEREF _Toc204168962 \h </w:instrText>
          </w:r>
          <w:r>
            <w:rPr>
              <w:noProof/>
            </w:rPr>
          </w:r>
          <w:r>
            <w:rPr>
              <w:noProof/>
            </w:rPr>
            <w:fldChar w:fldCharType="separate"/>
          </w:r>
          <w:r>
            <w:rPr>
              <w:noProof/>
            </w:rPr>
            <w:t>176</w:t>
          </w:r>
          <w:r>
            <w:rPr>
              <w:noProof/>
            </w:rPr>
            <w:fldChar w:fldCharType="end"/>
          </w:r>
        </w:p>
        <w:p w14:paraId="0E075F41" w14:textId="3DD6376B" w:rsidR="003C448A" w:rsidRDefault="003C448A">
          <w:pPr>
            <w:pStyle w:val="TOC2"/>
            <w:tabs>
              <w:tab w:val="left" w:pos="1440"/>
              <w:tab w:val="right" w:leader="dot" w:pos="9016"/>
            </w:tabs>
            <w:rPr>
              <w:rFonts w:eastAsiaTheme="minorEastAsia"/>
              <w:noProof/>
              <w:lang w:eastAsia="en-GB"/>
            </w:rPr>
          </w:pPr>
          <w:r>
            <w:rPr>
              <w:noProof/>
              <w:lang w:bidi="en-US"/>
            </w:rPr>
            <w:t>16.2.11.</w:t>
          </w:r>
          <w:r>
            <w:rPr>
              <w:rFonts w:eastAsiaTheme="minorEastAsia"/>
              <w:noProof/>
              <w:lang w:eastAsia="en-GB"/>
            </w:rPr>
            <w:tab/>
          </w:r>
          <w:r>
            <w:rPr>
              <w:noProof/>
              <w:lang w:bidi="en-US"/>
            </w:rPr>
            <w:t>Win - Shared Multi User Device - D - TBA- v1.0.0</w:t>
          </w:r>
          <w:r>
            <w:rPr>
              <w:noProof/>
            </w:rPr>
            <w:tab/>
          </w:r>
          <w:r>
            <w:rPr>
              <w:noProof/>
            </w:rPr>
            <w:fldChar w:fldCharType="begin"/>
          </w:r>
          <w:r>
            <w:rPr>
              <w:noProof/>
            </w:rPr>
            <w:instrText xml:space="preserve"> PAGEREF _Toc204168963 \h </w:instrText>
          </w:r>
          <w:r>
            <w:rPr>
              <w:noProof/>
            </w:rPr>
          </w:r>
          <w:r>
            <w:rPr>
              <w:noProof/>
            </w:rPr>
            <w:fldChar w:fldCharType="separate"/>
          </w:r>
          <w:r>
            <w:rPr>
              <w:noProof/>
            </w:rPr>
            <w:t>177</w:t>
          </w:r>
          <w:r>
            <w:rPr>
              <w:noProof/>
            </w:rPr>
            <w:fldChar w:fldCharType="end"/>
          </w:r>
        </w:p>
        <w:p w14:paraId="4BDDFAFB" w14:textId="7CE14B0F" w:rsidR="003C448A" w:rsidRDefault="003C448A">
          <w:pPr>
            <w:pStyle w:val="TOC2"/>
            <w:tabs>
              <w:tab w:val="left" w:pos="1440"/>
              <w:tab w:val="right" w:leader="dot" w:pos="9016"/>
            </w:tabs>
            <w:rPr>
              <w:rFonts w:eastAsiaTheme="minorEastAsia"/>
              <w:noProof/>
              <w:lang w:eastAsia="en-GB"/>
            </w:rPr>
          </w:pPr>
          <w:r>
            <w:rPr>
              <w:noProof/>
              <w:lang w:bidi="en-US"/>
            </w:rPr>
            <w:t>16.2.12.</w:t>
          </w:r>
          <w:r>
            <w:rPr>
              <w:rFonts w:eastAsiaTheme="minorEastAsia"/>
              <w:noProof/>
              <w:lang w:eastAsia="en-GB"/>
            </w:rPr>
            <w:tab/>
          </w:r>
          <w:r>
            <w:rPr>
              <w:noProof/>
              <w:lang w:bidi="en-US"/>
            </w:rPr>
            <w:t>Win - Wi-Fi Policy Profile - D - St Andrews Wi-Fi - v2.0.0</w:t>
          </w:r>
          <w:r>
            <w:rPr>
              <w:noProof/>
            </w:rPr>
            <w:tab/>
          </w:r>
          <w:r>
            <w:rPr>
              <w:noProof/>
            </w:rPr>
            <w:fldChar w:fldCharType="begin"/>
          </w:r>
          <w:r>
            <w:rPr>
              <w:noProof/>
            </w:rPr>
            <w:instrText xml:space="preserve"> PAGEREF _Toc204168964 \h </w:instrText>
          </w:r>
          <w:r>
            <w:rPr>
              <w:noProof/>
            </w:rPr>
          </w:r>
          <w:r>
            <w:rPr>
              <w:noProof/>
            </w:rPr>
            <w:fldChar w:fldCharType="separate"/>
          </w:r>
          <w:r>
            <w:rPr>
              <w:noProof/>
            </w:rPr>
            <w:t>177</w:t>
          </w:r>
          <w:r>
            <w:rPr>
              <w:noProof/>
            </w:rPr>
            <w:fldChar w:fldCharType="end"/>
          </w:r>
        </w:p>
        <w:p w14:paraId="4B1A8ED0" w14:textId="1DF25C22" w:rsidR="00F81874" w:rsidRDefault="00F81874">
          <w:r>
            <w:fldChar w:fldCharType="end"/>
          </w:r>
        </w:p>
        <w:p w14:paraId="54E5A571" w14:textId="77777777" w:rsidR="006362CC" w:rsidRDefault="006362CC">
          <w:pPr>
            <w:rPr>
              <w:rFonts w:ascii="Montserrat" w:eastAsiaTheme="majorEastAsia" w:hAnsi="Montserrat" w:cstheme="majorBidi"/>
              <w:i/>
              <w:iCs/>
              <w:color w:val="0F4761" w:themeColor="accent1" w:themeShade="BF"/>
            </w:rPr>
          </w:pPr>
          <w:bookmarkStart w:id="1" w:name="_Toc304807040"/>
          <w:bookmarkStart w:id="2" w:name="_Toc173583643"/>
          <w:bookmarkStart w:id="3" w:name="_Toc68067487"/>
          <w:bookmarkStart w:id="4" w:name="_Toc73179688"/>
          <w:r>
            <w:rPr>
              <w:rFonts w:ascii="Montserrat" w:hAnsi="Montserrat"/>
            </w:rPr>
            <w:br w:type="page"/>
          </w:r>
        </w:p>
        <w:tbl>
          <w:tblPr>
            <w:tblpPr w:leftFromText="180" w:rightFromText="180" w:vertAnchor="page" w:horzAnchor="margin" w:tblpXSpec="center" w:tblpY="1921"/>
            <w:tblW w:w="10065" w:type="dxa"/>
            <w:tblLayout w:type="fixed"/>
            <w:tblCellMar>
              <w:left w:w="10" w:type="dxa"/>
              <w:right w:w="10" w:type="dxa"/>
            </w:tblCellMar>
            <w:tblLook w:val="0000" w:firstRow="0" w:lastRow="0" w:firstColumn="0" w:lastColumn="0" w:noHBand="0" w:noVBand="0"/>
          </w:tblPr>
          <w:tblGrid>
            <w:gridCol w:w="2295"/>
            <w:gridCol w:w="2295"/>
            <w:gridCol w:w="2923"/>
            <w:gridCol w:w="2552"/>
          </w:tblGrid>
          <w:tr w:rsidR="00C75D8F" w:rsidRPr="009C15CA" w14:paraId="41E27A00" w14:textId="77777777" w:rsidTr="00C75D8F">
            <w:tc>
              <w:tcPr>
                <w:tcW w:w="2295" w:type="dxa"/>
                <w:tcBorders>
                  <w:right w:val="dotted" w:sz="4" w:space="0" w:color="FFFFFF"/>
                </w:tcBorders>
                <w:shd w:val="clear" w:color="auto" w:fill="EF7D31"/>
                <w:tcMar>
                  <w:top w:w="0" w:type="dxa"/>
                  <w:left w:w="108" w:type="dxa"/>
                  <w:bottom w:w="0" w:type="dxa"/>
                  <w:right w:w="108" w:type="dxa"/>
                </w:tcMar>
              </w:tcPr>
              <w:p w14:paraId="0908BEC4" w14:textId="77777777" w:rsidR="00C75D8F" w:rsidRPr="009C15CA" w:rsidRDefault="00C75D8F" w:rsidP="00D354FB">
                <w:pPr>
                  <w:pStyle w:val="1AApprovalsTableHeader"/>
                  <w:framePr w:hSpace="0" w:wrap="auto" w:vAnchor="margin" w:hAnchor="text" w:xAlign="left" w:yAlign="inline"/>
                </w:pPr>
                <w:r w:rsidRPr="009C15CA">
                  <w:lastRenderedPageBreak/>
                  <w:t>Revision Number</w:t>
                </w:r>
              </w:p>
              <w:p w14:paraId="2F8B0918" w14:textId="77777777" w:rsidR="00C75D8F" w:rsidRPr="009C15CA" w:rsidRDefault="00C75D8F" w:rsidP="00D354FB">
                <w:pPr>
                  <w:pStyle w:val="1AApprovalsTableHeader"/>
                  <w:framePr w:hSpace="0" w:wrap="auto" w:vAnchor="margin" w:hAnchor="text" w:xAlign="left" w:yAlign="inline"/>
                </w:pPr>
              </w:p>
            </w:tc>
            <w:tc>
              <w:tcPr>
                <w:tcW w:w="2295" w:type="dxa"/>
                <w:tcBorders>
                  <w:left w:val="dotted" w:sz="4" w:space="0" w:color="FFFFFF"/>
                  <w:right w:val="dotted" w:sz="4" w:space="0" w:color="FFFFFF"/>
                </w:tcBorders>
                <w:shd w:val="clear" w:color="auto" w:fill="EF7D31"/>
                <w:tcMar>
                  <w:top w:w="0" w:type="dxa"/>
                  <w:left w:w="108" w:type="dxa"/>
                  <w:bottom w:w="0" w:type="dxa"/>
                  <w:right w:w="108" w:type="dxa"/>
                </w:tcMar>
              </w:tcPr>
              <w:p w14:paraId="03E8B7C9" w14:textId="77777777" w:rsidR="00C75D8F" w:rsidRPr="009C15CA" w:rsidRDefault="00C75D8F" w:rsidP="00D354FB">
                <w:pPr>
                  <w:pStyle w:val="1AApprovalsTableHeader"/>
                  <w:framePr w:hSpace="0" w:wrap="auto" w:vAnchor="margin" w:hAnchor="text" w:xAlign="left" w:yAlign="inline"/>
                </w:pPr>
                <w:r w:rsidRPr="009C15CA">
                  <w:t>Revision Date</w:t>
                </w:r>
              </w:p>
            </w:tc>
            <w:tc>
              <w:tcPr>
                <w:tcW w:w="2923" w:type="dxa"/>
                <w:tcBorders>
                  <w:left w:val="dotted" w:sz="4" w:space="0" w:color="FFFFFF"/>
                  <w:right w:val="dotted" w:sz="4" w:space="0" w:color="FFFFFF"/>
                </w:tcBorders>
                <w:shd w:val="clear" w:color="auto" w:fill="EF7D31"/>
                <w:tcMar>
                  <w:top w:w="0" w:type="dxa"/>
                  <w:left w:w="108" w:type="dxa"/>
                  <w:bottom w:w="0" w:type="dxa"/>
                  <w:right w:w="108" w:type="dxa"/>
                </w:tcMar>
              </w:tcPr>
              <w:p w14:paraId="11DF5A3C" w14:textId="77777777" w:rsidR="00C75D8F" w:rsidRPr="009C15CA" w:rsidRDefault="00C75D8F" w:rsidP="00D354FB">
                <w:pPr>
                  <w:pStyle w:val="1AApprovalsTableHeader"/>
                  <w:framePr w:hSpace="0" w:wrap="auto" w:vAnchor="margin" w:hAnchor="text" w:xAlign="left" w:yAlign="inline"/>
                </w:pPr>
                <w:r w:rsidRPr="009C15CA">
                  <w:t>Summary of Changes</w:t>
                </w:r>
              </w:p>
            </w:tc>
            <w:tc>
              <w:tcPr>
                <w:tcW w:w="2552" w:type="dxa"/>
                <w:tcBorders>
                  <w:left w:val="dotted" w:sz="4" w:space="0" w:color="FFFFFF"/>
                </w:tcBorders>
                <w:shd w:val="clear" w:color="auto" w:fill="EF7D31"/>
                <w:tcMar>
                  <w:top w:w="0" w:type="dxa"/>
                  <w:left w:w="108" w:type="dxa"/>
                  <w:bottom w:w="0" w:type="dxa"/>
                  <w:right w:w="108" w:type="dxa"/>
                </w:tcMar>
              </w:tcPr>
              <w:p w14:paraId="40957CD3" w14:textId="77777777" w:rsidR="00C75D8F" w:rsidRPr="009C15CA" w:rsidRDefault="00C75D8F" w:rsidP="00D354FB">
                <w:pPr>
                  <w:pStyle w:val="1AApprovalsTableHeader"/>
                  <w:framePr w:hSpace="0" w:wrap="auto" w:vAnchor="margin" w:hAnchor="text" w:xAlign="left" w:yAlign="inline"/>
                </w:pPr>
                <w:r w:rsidRPr="009C15CA">
                  <w:t>Author</w:t>
                </w:r>
              </w:p>
            </w:tc>
          </w:tr>
          <w:tr w:rsidR="00C75D8F" w:rsidRPr="009C15CA" w14:paraId="29148EC1" w14:textId="77777777" w:rsidTr="00C75D8F">
            <w:tc>
              <w:tcPr>
                <w:tcW w:w="2295" w:type="dxa"/>
                <w:tcBorders>
                  <w:top w:val="dotted" w:sz="4" w:space="0" w:color="BFBFBF"/>
                  <w:bottom w:val="dotted" w:sz="4" w:space="0" w:color="BFBFBF"/>
                  <w:right w:val="dotted" w:sz="4" w:space="0" w:color="BFBFBF"/>
                </w:tcBorders>
                <w:shd w:val="clear" w:color="auto" w:fill="auto"/>
                <w:tcMar>
                  <w:top w:w="0" w:type="dxa"/>
                  <w:left w:w="108" w:type="dxa"/>
                  <w:bottom w:w="0" w:type="dxa"/>
                  <w:right w:w="108" w:type="dxa"/>
                </w:tcMar>
              </w:tcPr>
              <w:p w14:paraId="286F398D" w14:textId="77777777" w:rsidR="00C75D8F" w:rsidRPr="009C15CA" w:rsidRDefault="000D4A07" w:rsidP="00C75D8F">
                <w:pPr>
                  <w:pStyle w:val="tabletext"/>
                  <w:rPr>
                    <w:rFonts w:ascii="Montserrat" w:hAnsi="Montserrat"/>
                  </w:rPr>
                </w:pPr>
                <w:r>
                  <w:rPr>
                    <w:rFonts w:ascii="Montserrat" w:hAnsi="Montserrat"/>
                  </w:rPr>
                  <w:t>D</w:t>
                </w:r>
                <w:r w:rsidR="002857E2">
                  <w:rPr>
                    <w:rFonts w:ascii="Montserrat" w:hAnsi="Montserrat"/>
                  </w:rPr>
                  <w:t>01</w:t>
                </w:r>
              </w:p>
            </w:tc>
            <w:tc>
              <w:tcPr>
                <w:tcW w:w="2295" w:type="dxa"/>
                <w:tcBorders>
                  <w:top w:val="dotted" w:sz="4" w:space="0" w:color="BFBFBF"/>
                  <w:left w:val="dotted" w:sz="4" w:space="0" w:color="BFBFBF"/>
                  <w:bottom w:val="dotted" w:sz="4" w:space="0" w:color="BFBFBF"/>
                  <w:right w:val="dotted" w:sz="4" w:space="0" w:color="BFBFBF"/>
                </w:tcBorders>
                <w:shd w:val="clear" w:color="auto" w:fill="auto"/>
                <w:tcMar>
                  <w:top w:w="0" w:type="dxa"/>
                  <w:left w:w="108" w:type="dxa"/>
                  <w:bottom w:w="0" w:type="dxa"/>
                  <w:right w:w="108" w:type="dxa"/>
                </w:tcMar>
              </w:tcPr>
              <w:p w14:paraId="4DFFB11C" w14:textId="77777777" w:rsidR="00C75D8F" w:rsidRPr="009C15CA" w:rsidRDefault="00C75D8F" w:rsidP="00C75D8F">
                <w:pPr>
                  <w:pStyle w:val="tabletext"/>
                  <w:rPr>
                    <w:rFonts w:ascii="Montserrat" w:hAnsi="Montserrat"/>
                  </w:rPr>
                </w:pPr>
              </w:p>
            </w:tc>
            <w:tc>
              <w:tcPr>
                <w:tcW w:w="2923" w:type="dxa"/>
                <w:tcBorders>
                  <w:top w:val="dotted" w:sz="4" w:space="0" w:color="BFBFBF"/>
                  <w:left w:val="dotted" w:sz="4" w:space="0" w:color="BFBFBF"/>
                  <w:bottom w:val="dotted" w:sz="4" w:space="0" w:color="BFBFBF"/>
                  <w:right w:val="dotted" w:sz="4" w:space="0" w:color="BFBFBF"/>
                </w:tcBorders>
                <w:shd w:val="clear" w:color="auto" w:fill="auto"/>
                <w:tcMar>
                  <w:top w:w="0" w:type="dxa"/>
                  <w:left w:w="108" w:type="dxa"/>
                  <w:bottom w:w="0" w:type="dxa"/>
                  <w:right w:w="108" w:type="dxa"/>
                </w:tcMar>
              </w:tcPr>
              <w:p w14:paraId="653A65AC" w14:textId="77777777" w:rsidR="00C75D8F" w:rsidRPr="009C15CA" w:rsidRDefault="00C75D8F" w:rsidP="00C75D8F">
                <w:pPr>
                  <w:pStyle w:val="tabletext"/>
                  <w:rPr>
                    <w:rFonts w:ascii="Montserrat" w:hAnsi="Montserrat"/>
                  </w:rPr>
                </w:pPr>
                <w:r w:rsidRPr="009C15CA">
                  <w:rPr>
                    <w:rFonts w:ascii="Montserrat" w:hAnsi="Montserrat"/>
                  </w:rPr>
                  <w:t>Initial Draft</w:t>
                </w:r>
              </w:p>
            </w:tc>
            <w:tc>
              <w:tcPr>
                <w:tcW w:w="2552" w:type="dxa"/>
                <w:tcBorders>
                  <w:top w:val="dotted" w:sz="4" w:space="0" w:color="BFBFBF"/>
                  <w:left w:val="dotted" w:sz="4" w:space="0" w:color="BFBFBF"/>
                  <w:bottom w:val="dotted" w:sz="4" w:space="0" w:color="BFBFBF"/>
                </w:tcBorders>
                <w:shd w:val="clear" w:color="auto" w:fill="auto"/>
                <w:tcMar>
                  <w:top w:w="0" w:type="dxa"/>
                  <w:left w:w="108" w:type="dxa"/>
                  <w:bottom w:w="0" w:type="dxa"/>
                  <w:right w:w="108" w:type="dxa"/>
                </w:tcMar>
              </w:tcPr>
              <w:p w14:paraId="0C5B63E9" w14:textId="77777777" w:rsidR="00C75D8F" w:rsidRPr="009C15CA" w:rsidRDefault="000D4A07" w:rsidP="00C75D8F">
                <w:pPr>
                  <w:pStyle w:val="tabletext"/>
                  <w:rPr>
                    <w:rFonts w:ascii="Montserrat" w:hAnsi="Montserrat"/>
                  </w:rPr>
                </w:pPr>
                <w:r>
                  <w:rPr>
                    <w:rFonts w:ascii="Montserrat" w:hAnsi="Montserrat"/>
                  </w:rPr>
                  <w:t>Nic Fuller</w:t>
                </w:r>
              </w:p>
            </w:tc>
          </w:tr>
          <w:tr w:rsidR="00C75D8F" w:rsidRPr="009C15CA" w14:paraId="330A8FCF" w14:textId="77777777" w:rsidTr="00C75D8F">
            <w:tc>
              <w:tcPr>
                <w:tcW w:w="2295" w:type="dxa"/>
                <w:tcBorders>
                  <w:top w:val="dotted" w:sz="4" w:space="0" w:color="BFBFBF"/>
                  <w:bottom w:val="dotted" w:sz="4" w:space="0" w:color="BFBFBF"/>
                  <w:right w:val="dotted" w:sz="4" w:space="0" w:color="BFBFBF"/>
                </w:tcBorders>
                <w:shd w:val="clear" w:color="auto" w:fill="auto"/>
                <w:tcMar>
                  <w:top w:w="0" w:type="dxa"/>
                  <w:left w:w="108" w:type="dxa"/>
                  <w:bottom w:w="0" w:type="dxa"/>
                  <w:right w:w="108" w:type="dxa"/>
                </w:tcMar>
              </w:tcPr>
              <w:p w14:paraId="14B542EE" w14:textId="77777777" w:rsidR="00C75D8F" w:rsidRPr="009C15CA" w:rsidRDefault="00C75D8F" w:rsidP="00C75D8F">
                <w:pPr>
                  <w:pStyle w:val="tabletext"/>
                  <w:rPr>
                    <w:rFonts w:ascii="Montserrat" w:hAnsi="Montserrat"/>
                  </w:rPr>
                </w:pPr>
              </w:p>
            </w:tc>
            <w:tc>
              <w:tcPr>
                <w:tcW w:w="2295" w:type="dxa"/>
                <w:tcBorders>
                  <w:top w:val="dotted" w:sz="4" w:space="0" w:color="BFBFBF"/>
                  <w:left w:val="dotted" w:sz="4" w:space="0" w:color="BFBFBF"/>
                  <w:bottom w:val="dotted" w:sz="4" w:space="0" w:color="BFBFBF"/>
                  <w:right w:val="dotted" w:sz="4" w:space="0" w:color="BFBFBF"/>
                </w:tcBorders>
                <w:shd w:val="clear" w:color="auto" w:fill="auto"/>
                <w:tcMar>
                  <w:top w:w="0" w:type="dxa"/>
                  <w:left w:w="108" w:type="dxa"/>
                  <w:bottom w:w="0" w:type="dxa"/>
                  <w:right w:w="108" w:type="dxa"/>
                </w:tcMar>
              </w:tcPr>
              <w:p w14:paraId="08D55C83" w14:textId="77777777" w:rsidR="00C75D8F" w:rsidRPr="009C15CA" w:rsidRDefault="00C75D8F" w:rsidP="00C75D8F">
                <w:pPr>
                  <w:pStyle w:val="tabletext"/>
                  <w:rPr>
                    <w:rFonts w:ascii="Montserrat" w:hAnsi="Montserrat"/>
                  </w:rPr>
                </w:pPr>
              </w:p>
            </w:tc>
            <w:tc>
              <w:tcPr>
                <w:tcW w:w="2923" w:type="dxa"/>
                <w:tcBorders>
                  <w:top w:val="dotted" w:sz="4" w:space="0" w:color="BFBFBF"/>
                  <w:left w:val="dotted" w:sz="4" w:space="0" w:color="BFBFBF"/>
                  <w:bottom w:val="dotted" w:sz="4" w:space="0" w:color="BFBFBF"/>
                  <w:right w:val="dotted" w:sz="4" w:space="0" w:color="BFBFBF"/>
                </w:tcBorders>
                <w:shd w:val="clear" w:color="auto" w:fill="auto"/>
                <w:tcMar>
                  <w:top w:w="0" w:type="dxa"/>
                  <w:left w:w="108" w:type="dxa"/>
                  <w:bottom w:w="0" w:type="dxa"/>
                  <w:right w:w="108" w:type="dxa"/>
                </w:tcMar>
              </w:tcPr>
              <w:p w14:paraId="7C4ABBF8" w14:textId="77777777" w:rsidR="00C75D8F" w:rsidRPr="009C15CA" w:rsidRDefault="00C75D8F" w:rsidP="00C75D8F">
                <w:pPr>
                  <w:pStyle w:val="tabletext"/>
                  <w:rPr>
                    <w:rFonts w:ascii="Montserrat" w:hAnsi="Montserrat"/>
                  </w:rPr>
                </w:pPr>
              </w:p>
            </w:tc>
            <w:tc>
              <w:tcPr>
                <w:tcW w:w="2552" w:type="dxa"/>
                <w:tcBorders>
                  <w:top w:val="dotted" w:sz="4" w:space="0" w:color="BFBFBF"/>
                  <w:left w:val="dotted" w:sz="4" w:space="0" w:color="BFBFBF"/>
                  <w:bottom w:val="dotted" w:sz="4" w:space="0" w:color="BFBFBF"/>
                </w:tcBorders>
                <w:shd w:val="clear" w:color="auto" w:fill="auto"/>
                <w:tcMar>
                  <w:top w:w="0" w:type="dxa"/>
                  <w:left w:w="108" w:type="dxa"/>
                  <w:bottom w:w="0" w:type="dxa"/>
                  <w:right w:w="108" w:type="dxa"/>
                </w:tcMar>
              </w:tcPr>
              <w:p w14:paraId="5A1A03A4" w14:textId="77777777" w:rsidR="00C75D8F" w:rsidRPr="009C15CA" w:rsidRDefault="00C75D8F" w:rsidP="00C75D8F">
                <w:pPr>
                  <w:pStyle w:val="tabletext"/>
                  <w:rPr>
                    <w:rFonts w:ascii="Montserrat" w:hAnsi="Montserrat"/>
                  </w:rPr>
                </w:pPr>
              </w:p>
            </w:tc>
          </w:tr>
          <w:tr w:rsidR="00C75D8F" w:rsidRPr="009C15CA" w14:paraId="7FC8D9D7" w14:textId="77777777" w:rsidTr="00C75D8F">
            <w:tc>
              <w:tcPr>
                <w:tcW w:w="2295" w:type="dxa"/>
                <w:tcBorders>
                  <w:top w:val="dotted" w:sz="4" w:space="0" w:color="BFBFBF"/>
                  <w:bottom w:val="dotted" w:sz="4" w:space="0" w:color="BFBFBF"/>
                  <w:right w:val="dotted" w:sz="4" w:space="0" w:color="BFBFBF"/>
                </w:tcBorders>
                <w:shd w:val="clear" w:color="auto" w:fill="auto"/>
                <w:tcMar>
                  <w:top w:w="0" w:type="dxa"/>
                  <w:left w:w="108" w:type="dxa"/>
                  <w:bottom w:w="0" w:type="dxa"/>
                  <w:right w:w="108" w:type="dxa"/>
                </w:tcMar>
              </w:tcPr>
              <w:p w14:paraId="373BBAE3" w14:textId="77777777" w:rsidR="00C75D8F" w:rsidRPr="009C15CA" w:rsidRDefault="00C75D8F" w:rsidP="00C75D8F">
                <w:pPr>
                  <w:pStyle w:val="tabletext"/>
                  <w:rPr>
                    <w:rFonts w:ascii="Montserrat" w:hAnsi="Montserrat"/>
                  </w:rPr>
                </w:pPr>
              </w:p>
            </w:tc>
            <w:tc>
              <w:tcPr>
                <w:tcW w:w="2295" w:type="dxa"/>
                <w:tcBorders>
                  <w:top w:val="dotted" w:sz="4" w:space="0" w:color="BFBFBF"/>
                  <w:left w:val="dotted" w:sz="4" w:space="0" w:color="BFBFBF"/>
                  <w:bottom w:val="dotted" w:sz="4" w:space="0" w:color="BFBFBF"/>
                  <w:right w:val="dotted" w:sz="4" w:space="0" w:color="BFBFBF"/>
                </w:tcBorders>
                <w:shd w:val="clear" w:color="auto" w:fill="auto"/>
                <w:tcMar>
                  <w:top w:w="0" w:type="dxa"/>
                  <w:left w:w="108" w:type="dxa"/>
                  <w:bottom w:w="0" w:type="dxa"/>
                  <w:right w:w="108" w:type="dxa"/>
                </w:tcMar>
              </w:tcPr>
              <w:p w14:paraId="097D6345" w14:textId="77777777" w:rsidR="00C75D8F" w:rsidRPr="009C15CA" w:rsidRDefault="00C75D8F" w:rsidP="00C75D8F">
                <w:pPr>
                  <w:pStyle w:val="tabletext"/>
                  <w:rPr>
                    <w:rFonts w:ascii="Montserrat" w:hAnsi="Montserrat"/>
                  </w:rPr>
                </w:pPr>
              </w:p>
            </w:tc>
            <w:tc>
              <w:tcPr>
                <w:tcW w:w="2923" w:type="dxa"/>
                <w:tcBorders>
                  <w:top w:val="dotted" w:sz="4" w:space="0" w:color="BFBFBF"/>
                  <w:left w:val="dotted" w:sz="4" w:space="0" w:color="BFBFBF"/>
                  <w:bottom w:val="dotted" w:sz="4" w:space="0" w:color="BFBFBF"/>
                  <w:right w:val="dotted" w:sz="4" w:space="0" w:color="BFBFBF"/>
                </w:tcBorders>
                <w:shd w:val="clear" w:color="auto" w:fill="auto"/>
                <w:tcMar>
                  <w:top w:w="0" w:type="dxa"/>
                  <w:left w:w="108" w:type="dxa"/>
                  <w:bottom w:w="0" w:type="dxa"/>
                  <w:right w:w="108" w:type="dxa"/>
                </w:tcMar>
              </w:tcPr>
              <w:p w14:paraId="2A560883" w14:textId="77777777" w:rsidR="00C75D8F" w:rsidRPr="009C15CA" w:rsidRDefault="00C75D8F" w:rsidP="00C75D8F">
                <w:pPr>
                  <w:pStyle w:val="tabletext"/>
                  <w:rPr>
                    <w:rFonts w:ascii="Montserrat" w:hAnsi="Montserrat"/>
                  </w:rPr>
                </w:pPr>
              </w:p>
            </w:tc>
            <w:tc>
              <w:tcPr>
                <w:tcW w:w="2552" w:type="dxa"/>
                <w:tcBorders>
                  <w:top w:val="dotted" w:sz="4" w:space="0" w:color="BFBFBF"/>
                  <w:left w:val="dotted" w:sz="4" w:space="0" w:color="BFBFBF"/>
                  <w:bottom w:val="dotted" w:sz="4" w:space="0" w:color="BFBFBF"/>
                </w:tcBorders>
                <w:shd w:val="clear" w:color="auto" w:fill="auto"/>
                <w:tcMar>
                  <w:top w:w="0" w:type="dxa"/>
                  <w:left w:w="108" w:type="dxa"/>
                  <w:bottom w:w="0" w:type="dxa"/>
                  <w:right w:w="108" w:type="dxa"/>
                </w:tcMar>
              </w:tcPr>
              <w:p w14:paraId="41915724" w14:textId="77777777" w:rsidR="00C75D8F" w:rsidRPr="009C15CA" w:rsidRDefault="00C75D8F" w:rsidP="00C75D8F">
                <w:pPr>
                  <w:pStyle w:val="tabletext"/>
                  <w:rPr>
                    <w:rFonts w:ascii="Montserrat" w:hAnsi="Montserrat"/>
                  </w:rPr>
                </w:pPr>
              </w:p>
            </w:tc>
          </w:tr>
          <w:tr w:rsidR="00C75D8F" w:rsidRPr="009C15CA" w14:paraId="2DF654DC" w14:textId="77777777" w:rsidTr="00C75D8F">
            <w:trPr>
              <w:ins w:id="5" w:author="Ben Surendranath" w:date="2024-11-13T09:48:00Z"/>
            </w:trPr>
            <w:tc>
              <w:tcPr>
                <w:tcW w:w="2295" w:type="dxa"/>
                <w:tcBorders>
                  <w:top w:val="dotted" w:sz="4" w:space="0" w:color="BFBFBF"/>
                  <w:bottom w:val="dotted" w:sz="4" w:space="0" w:color="BFBFBF"/>
                  <w:right w:val="dotted" w:sz="4" w:space="0" w:color="BFBFBF"/>
                </w:tcBorders>
                <w:shd w:val="clear" w:color="auto" w:fill="auto"/>
                <w:tcMar>
                  <w:top w:w="0" w:type="dxa"/>
                  <w:left w:w="108" w:type="dxa"/>
                  <w:bottom w:w="0" w:type="dxa"/>
                  <w:right w:w="108" w:type="dxa"/>
                </w:tcMar>
              </w:tcPr>
              <w:p w14:paraId="5759FE2C" w14:textId="77777777" w:rsidR="00C75D8F" w:rsidRPr="009C15CA" w:rsidRDefault="00C75D8F" w:rsidP="00C75D8F">
                <w:pPr>
                  <w:pStyle w:val="tabletext"/>
                  <w:rPr>
                    <w:ins w:id="6" w:author="Ben Surendranath" w:date="2024-11-13T09:48:00Z" w16du:dateUtc="2024-11-13T09:48:00Z"/>
                    <w:rFonts w:ascii="Montserrat" w:hAnsi="Montserrat"/>
                  </w:rPr>
                </w:pPr>
              </w:p>
            </w:tc>
            <w:tc>
              <w:tcPr>
                <w:tcW w:w="2295" w:type="dxa"/>
                <w:tcBorders>
                  <w:top w:val="dotted" w:sz="4" w:space="0" w:color="BFBFBF"/>
                  <w:left w:val="dotted" w:sz="4" w:space="0" w:color="BFBFBF"/>
                  <w:bottom w:val="dotted" w:sz="4" w:space="0" w:color="BFBFBF"/>
                  <w:right w:val="dotted" w:sz="4" w:space="0" w:color="BFBFBF"/>
                </w:tcBorders>
                <w:shd w:val="clear" w:color="auto" w:fill="auto"/>
                <w:tcMar>
                  <w:top w:w="0" w:type="dxa"/>
                  <w:left w:w="108" w:type="dxa"/>
                  <w:bottom w:w="0" w:type="dxa"/>
                  <w:right w:w="108" w:type="dxa"/>
                </w:tcMar>
              </w:tcPr>
              <w:p w14:paraId="3278BB92" w14:textId="77777777" w:rsidR="00C75D8F" w:rsidRPr="009C15CA" w:rsidRDefault="00C75D8F" w:rsidP="00C75D8F">
                <w:pPr>
                  <w:pStyle w:val="tabletext"/>
                  <w:rPr>
                    <w:ins w:id="7" w:author="Ben Surendranath" w:date="2024-11-13T09:48:00Z" w16du:dateUtc="2024-11-13T09:48:00Z"/>
                    <w:rFonts w:ascii="Montserrat" w:hAnsi="Montserrat"/>
                  </w:rPr>
                </w:pPr>
              </w:p>
            </w:tc>
            <w:tc>
              <w:tcPr>
                <w:tcW w:w="2923" w:type="dxa"/>
                <w:tcBorders>
                  <w:top w:val="dotted" w:sz="4" w:space="0" w:color="BFBFBF"/>
                  <w:left w:val="dotted" w:sz="4" w:space="0" w:color="BFBFBF"/>
                  <w:bottom w:val="dotted" w:sz="4" w:space="0" w:color="BFBFBF"/>
                  <w:right w:val="dotted" w:sz="4" w:space="0" w:color="BFBFBF"/>
                </w:tcBorders>
                <w:shd w:val="clear" w:color="auto" w:fill="auto"/>
                <w:tcMar>
                  <w:top w:w="0" w:type="dxa"/>
                  <w:left w:w="108" w:type="dxa"/>
                  <w:bottom w:w="0" w:type="dxa"/>
                  <w:right w:w="108" w:type="dxa"/>
                </w:tcMar>
              </w:tcPr>
              <w:p w14:paraId="5CC0A4DB" w14:textId="77777777" w:rsidR="00C75D8F" w:rsidRPr="009C15CA" w:rsidRDefault="00C75D8F" w:rsidP="00C75D8F">
                <w:pPr>
                  <w:pStyle w:val="tabletext"/>
                  <w:rPr>
                    <w:ins w:id="8" w:author="Ben Surendranath" w:date="2024-11-13T09:48:00Z" w16du:dateUtc="2024-11-13T09:48:00Z"/>
                    <w:rFonts w:ascii="Montserrat" w:hAnsi="Montserrat"/>
                  </w:rPr>
                </w:pPr>
              </w:p>
            </w:tc>
            <w:tc>
              <w:tcPr>
                <w:tcW w:w="2552" w:type="dxa"/>
                <w:tcBorders>
                  <w:top w:val="dotted" w:sz="4" w:space="0" w:color="BFBFBF"/>
                  <w:left w:val="dotted" w:sz="4" w:space="0" w:color="BFBFBF"/>
                  <w:bottom w:val="dotted" w:sz="4" w:space="0" w:color="BFBFBF"/>
                </w:tcBorders>
                <w:shd w:val="clear" w:color="auto" w:fill="auto"/>
                <w:tcMar>
                  <w:top w:w="0" w:type="dxa"/>
                  <w:left w:w="108" w:type="dxa"/>
                  <w:bottom w:w="0" w:type="dxa"/>
                  <w:right w:w="108" w:type="dxa"/>
                </w:tcMar>
              </w:tcPr>
              <w:p w14:paraId="65815713" w14:textId="77777777" w:rsidR="00C75D8F" w:rsidRPr="009C15CA" w:rsidRDefault="00C75D8F" w:rsidP="00C75D8F">
                <w:pPr>
                  <w:pStyle w:val="tabletext"/>
                  <w:rPr>
                    <w:ins w:id="9" w:author="Ben Surendranath" w:date="2024-11-13T09:48:00Z" w16du:dateUtc="2024-11-13T09:48:00Z"/>
                    <w:rFonts w:ascii="Montserrat" w:hAnsi="Montserrat"/>
                  </w:rPr>
                </w:pPr>
              </w:p>
            </w:tc>
          </w:tr>
        </w:tbl>
        <w:p w14:paraId="5E225768" w14:textId="77777777" w:rsidR="009004F3" w:rsidRPr="00A50E01" w:rsidRDefault="009004F3" w:rsidP="00A50E01">
          <w:pPr>
            <w:pStyle w:val="Heading4"/>
          </w:pPr>
          <w:bookmarkStart w:id="10" w:name="_Toc204168815"/>
          <w:r w:rsidRPr="00A50E01">
            <w:t>Revision History</w:t>
          </w:r>
          <w:bookmarkEnd w:id="1"/>
          <w:bookmarkEnd w:id="2"/>
          <w:bookmarkEnd w:id="10"/>
        </w:p>
        <w:p w14:paraId="668028AA" w14:textId="77777777" w:rsidR="009004F3" w:rsidRPr="009C15CA" w:rsidRDefault="009004F3" w:rsidP="009004F3">
          <w:pPr>
            <w:pStyle w:val="BodyText"/>
            <w:rPr>
              <w:rFonts w:ascii="Montserrat" w:hAnsi="Montserrat"/>
            </w:rPr>
          </w:pPr>
        </w:p>
        <w:p w14:paraId="5DA4F393" w14:textId="77777777" w:rsidR="009004F3" w:rsidRPr="009C15CA" w:rsidRDefault="009004F3" w:rsidP="00A50E01">
          <w:pPr>
            <w:pStyle w:val="Heading4"/>
          </w:pPr>
          <w:bookmarkStart w:id="11" w:name="_Toc204168816"/>
          <w:r w:rsidRPr="009C15CA">
            <w:t>Approvals</w:t>
          </w:r>
          <w:bookmarkEnd w:id="11"/>
        </w:p>
        <w:tbl>
          <w:tblPr>
            <w:tblpPr w:leftFromText="180" w:rightFromText="180" w:vertAnchor="text" w:horzAnchor="margin" w:tblpXSpec="center" w:tblpY="167"/>
            <w:tblW w:w="10080" w:type="dxa"/>
            <w:tblLayout w:type="fixed"/>
            <w:tblCellMar>
              <w:left w:w="10" w:type="dxa"/>
              <w:right w:w="10" w:type="dxa"/>
            </w:tblCellMar>
            <w:tblLook w:val="0000" w:firstRow="0" w:lastRow="0" w:firstColumn="0" w:lastColumn="0" w:noHBand="0" w:noVBand="0"/>
          </w:tblPr>
          <w:tblGrid>
            <w:gridCol w:w="2640"/>
            <w:gridCol w:w="3030"/>
            <w:gridCol w:w="1276"/>
            <w:gridCol w:w="3134"/>
          </w:tblGrid>
          <w:tr w:rsidR="00C75D8F" w:rsidRPr="009C15CA" w14:paraId="3B113FB6" w14:textId="77777777" w:rsidTr="00C75D8F">
            <w:tc>
              <w:tcPr>
                <w:tcW w:w="2640" w:type="dxa"/>
                <w:tcBorders>
                  <w:right w:val="dotted" w:sz="4" w:space="0" w:color="FFFFFF"/>
                </w:tcBorders>
                <w:shd w:val="clear" w:color="auto" w:fill="EF7D31"/>
                <w:tcMar>
                  <w:top w:w="0" w:type="dxa"/>
                  <w:left w:w="108" w:type="dxa"/>
                  <w:bottom w:w="0" w:type="dxa"/>
                  <w:right w:w="108" w:type="dxa"/>
                </w:tcMar>
              </w:tcPr>
              <w:p w14:paraId="1C2124DF" w14:textId="77777777" w:rsidR="00C75D8F" w:rsidRPr="009C15CA" w:rsidRDefault="00C75D8F" w:rsidP="00D354FB">
                <w:pPr>
                  <w:pStyle w:val="1AApprovalsTableHeader"/>
                  <w:framePr w:hSpace="0" w:wrap="auto" w:vAnchor="margin" w:hAnchor="text" w:xAlign="left" w:yAlign="inline"/>
                </w:pPr>
                <w:r w:rsidRPr="009C15CA">
                  <w:t>Name</w:t>
                </w:r>
              </w:p>
            </w:tc>
            <w:tc>
              <w:tcPr>
                <w:tcW w:w="3030" w:type="dxa"/>
                <w:tcBorders>
                  <w:left w:val="dotted" w:sz="4" w:space="0" w:color="FFFFFF"/>
                  <w:right w:val="dotted" w:sz="4" w:space="0" w:color="FFFFFF"/>
                </w:tcBorders>
                <w:shd w:val="clear" w:color="auto" w:fill="EF7D31"/>
                <w:tcMar>
                  <w:top w:w="0" w:type="dxa"/>
                  <w:left w:w="108" w:type="dxa"/>
                  <w:bottom w:w="0" w:type="dxa"/>
                  <w:right w:w="108" w:type="dxa"/>
                </w:tcMar>
              </w:tcPr>
              <w:p w14:paraId="3E904A04" w14:textId="77777777" w:rsidR="00C75D8F" w:rsidRPr="009C15CA" w:rsidRDefault="00C75D8F" w:rsidP="00D354FB">
                <w:pPr>
                  <w:pStyle w:val="1AApprovalsTableHeader"/>
                  <w:framePr w:hSpace="0" w:wrap="auto" w:vAnchor="margin" w:hAnchor="text" w:xAlign="left" w:yAlign="inline"/>
                </w:pPr>
                <w:r w:rsidRPr="009C15CA">
                  <w:t>Role</w:t>
                </w:r>
              </w:p>
            </w:tc>
            <w:tc>
              <w:tcPr>
                <w:tcW w:w="1276" w:type="dxa"/>
                <w:tcBorders>
                  <w:left w:val="dotted" w:sz="4" w:space="0" w:color="FFFFFF"/>
                  <w:right w:val="dotted" w:sz="4" w:space="0" w:color="FFFFFF"/>
                </w:tcBorders>
                <w:shd w:val="clear" w:color="auto" w:fill="EF7D31"/>
                <w:tcMar>
                  <w:top w:w="0" w:type="dxa"/>
                  <w:left w:w="108" w:type="dxa"/>
                  <w:bottom w:w="0" w:type="dxa"/>
                  <w:right w:w="108" w:type="dxa"/>
                </w:tcMar>
              </w:tcPr>
              <w:p w14:paraId="40744E79" w14:textId="77777777" w:rsidR="00C75D8F" w:rsidRPr="009C15CA" w:rsidRDefault="00C75D8F" w:rsidP="00D354FB">
                <w:pPr>
                  <w:pStyle w:val="1AApprovalsTableHeader"/>
                  <w:framePr w:hSpace="0" w:wrap="auto" w:vAnchor="margin" w:hAnchor="text" w:xAlign="left" w:yAlign="inline"/>
                </w:pPr>
                <w:r w:rsidRPr="009C15CA">
                  <w:t>Date</w:t>
                </w:r>
              </w:p>
            </w:tc>
            <w:tc>
              <w:tcPr>
                <w:tcW w:w="3134" w:type="dxa"/>
                <w:tcBorders>
                  <w:left w:val="dotted" w:sz="4" w:space="0" w:color="FFFFFF"/>
                </w:tcBorders>
                <w:shd w:val="clear" w:color="auto" w:fill="EF7D31"/>
                <w:tcMar>
                  <w:top w:w="0" w:type="dxa"/>
                  <w:left w:w="108" w:type="dxa"/>
                  <w:bottom w:w="0" w:type="dxa"/>
                  <w:right w:w="108" w:type="dxa"/>
                </w:tcMar>
              </w:tcPr>
              <w:p w14:paraId="48F35BB0" w14:textId="77777777" w:rsidR="00C75D8F" w:rsidRPr="009C15CA" w:rsidRDefault="00C75D8F" w:rsidP="00D354FB">
                <w:pPr>
                  <w:pStyle w:val="1AApprovalsTableHeader"/>
                  <w:framePr w:hSpace="0" w:wrap="auto" w:vAnchor="margin" w:hAnchor="text" w:xAlign="left" w:yAlign="inline"/>
                </w:pPr>
                <w:r w:rsidRPr="009C15CA">
                  <w:t>Signature</w:t>
                </w:r>
              </w:p>
            </w:tc>
          </w:tr>
          <w:tr w:rsidR="00C75D8F" w:rsidRPr="009C15CA" w14:paraId="03BAD98F" w14:textId="77777777" w:rsidTr="00C75D8F">
            <w:tc>
              <w:tcPr>
                <w:tcW w:w="2640" w:type="dxa"/>
                <w:tcBorders>
                  <w:top w:val="dotted" w:sz="4" w:space="0" w:color="BFBFBF"/>
                  <w:bottom w:val="dotted" w:sz="4" w:space="0" w:color="BFBFBF"/>
                  <w:right w:val="dotted" w:sz="4" w:space="0" w:color="BFBFBF"/>
                </w:tcBorders>
                <w:shd w:val="clear" w:color="auto" w:fill="auto"/>
                <w:tcMar>
                  <w:top w:w="0" w:type="dxa"/>
                  <w:left w:w="108" w:type="dxa"/>
                  <w:bottom w:w="0" w:type="dxa"/>
                  <w:right w:w="108" w:type="dxa"/>
                </w:tcMar>
              </w:tcPr>
              <w:p w14:paraId="1FC5FB9E" w14:textId="77777777" w:rsidR="00C75D8F" w:rsidRPr="009C15CA" w:rsidRDefault="00C75D8F" w:rsidP="00C75D8F">
                <w:pPr>
                  <w:pStyle w:val="signofftext"/>
                  <w:spacing w:before="60" w:after="60" w:line="240" w:lineRule="auto"/>
                  <w:jc w:val="left"/>
                  <w:rPr>
                    <w:rFonts w:ascii="Montserrat" w:hAnsi="Montserrat"/>
                    <w:i w:val="0"/>
                  </w:rPr>
                </w:pPr>
              </w:p>
            </w:tc>
            <w:tc>
              <w:tcPr>
                <w:tcW w:w="3030" w:type="dxa"/>
                <w:tcBorders>
                  <w:top w:val="dotted" w:sz="4" w:space="0" w:color="BFBFBF"/>
                  <w:left w:val="dotted" w:sz="4" w:space="0" w:color="BFBFBF"/>
                  <w:bottom w:val="dotted" w:sz="4" w:space="0" w:color="BFBFBF"/>
                  <w:right w:val="dotted" w:sz="4" w:space="0" w:color="BFBFBF"/>
                </w:tcBorders>
                <w:shd w:val="clear" w:color="auto" w:fill="auto"/>
                <w:tcMar>
                  <w:top w:w="0" w:type="dxa"/>
                  <w:left w:w="108" w:type="dxa"/>
                  <w:bottom w:w="0" w:type="dxa"/>
                  <w:right w:w="108" w:type="dxa"/>
                </w:tcMar>
              </w:tcPr>
              <w:p w14:paraId="09528F5A" w14:textId="77777777" w:rsidR="00C75D8F" w:rsidRPr="009C15CA" w:rsidRDefault="00C75D8F" w:rsidP="00C75D8F">
                <w:pPr>
                  <w:pStyle w:val="signofftext"/>
                  <w:spacing w:before="60" w:after="60" w:line="240" w:lineRule="auto"/>
                  <w:jc w:val="left"/>
                  <w:rPr>
                    <w:rFonts w:ascii="Montserrat" w:hAnsi="Montserrat"/>
                    <w:i w:val="0"/>
                  </w:rPr>
                </w:pPr>
              </w:p>
            </w:tc>
            <w:tc>
              <w:tcPr>
                <w:tcW w:w="1276" w:type="dxa"/>
                <w:tcBorders>
                  <w:top w:val="dotted" w:sz="4" w:space="0" w:color="BFBFBF"/>
                  <w:left w:val="dotted" w:sz="4" w:space="0" w:color="BFBFBF"/>
                  <w:bottom w:val="dotted" w:sz="4" w:space="0" w:color="BFBFBF"/>
                  <w:right w:val="dotted" w:sz="4" w:space="0" w:color="BFBFBF"/>
                </w:tcBorders>
                <w:shd w:val="clear" w:color="auto" w:fill="auto"/>
                <w:tcMar>
                  <w:top w:w="0" w:type="dxa"/>
                  <w:left w:w="108" w:type="dxa"/>
                  <w:bottom w:w="0" w:type="dxa"/>
                  <w:right w:w="108" w:type="dxa"/>
                </w:tcMar>
              </w:tcPr>
              <w:p w14:paraId="3F5236F4" w14:textId="77777777" w:rsidR="00C75D8F" w:rsidRPr="009C15CA" w:rsidRDefault="00C75D8F" w:rsidP="00C75D8F">
                <w:pPr>
                  <w:pStyle w:val="tabletext"/>
                  <w:rPr>
                    <w:rFonts w:ascii="Montserrat" w:hAnsi="Montserrat"/>
                  </w:rPr>
                </w:pPr>
              </w:p>
            </w:tc>
            <w:tc>
              <w:tcPr>
                <w:tcW w:w="3134" w:type="dxa"/>
                <w:tcBorders>
                  <w:top w:val="dotted" w:sz="4" w:space="0" w:color="BFBFBF"/>
                  <w:left w:val="dotted" w:sz="4" w:space="0" w:color="BFBFBF"/>
                  <w:bottom w:val="dotted" w:sz="4" w:space="0" w:color="BFBFBF"/>
                </w:tcBorders>
                <w:shd w:val="clear" w:color="auto" w:fill="auto"/>
                <w:tcMar>
                  <w:top w:w="0" w:type="dxa"/>
                  <w:left w:w="108" w:type="dxa"/>
                  <w:bottom w:w="0" w:type="dxa"/>
                  <w:right w:w="108" w:type="dxa"/>
                </w:tcMar>
              </w:tcPr>
              <w:p w14:paraId="5012FE83" w14:textId="77777777" w:rsidR="00C75D8F" w:rsidRPr="009C15CA" w:rsidRDefault="00C75D8F" w:rsidP="00C75D8F">
                <w:pPr>
                  <w:pStyle w:val="tabletext"/>
                  <w:rPr>
                    <w:rFonts w:ascii="Montserrat" w:hAnsi="Montserrat"/>
                  </w:rPr>
                </w:pPr>
              </w:p>
            </w:tc>
          </w:tr>
          <w:tr w:rsidR="00C75D8F" w:rsidRPr="009C15CA" w14:paraId="6EB1F7B6" w14:textId="77777777" w:rsidTr="00C75D8F">
            <w:tc>
              <w:tcPr>
                <w:tcW w:w="2640" w:type="dxa"/>
                <w:tcBorders>
                  <w:top w:val="dotted" w:sz="4" w:space="0" w:color="BFBFBF"/>
                  <w:bottom w:val="dotted" w:sz="4" w:space="0" w:color="BFBFBF"/>
                  <w:right w:val="dotted" w:sz="4" w:space="0" w:color="BFBFBF"/>
                </w:tcBorders>
                <w:shd w:val="clear" w:color="auto" w:fill="auto"/>
                <w:tcMar>
                  <w:top w:w="0" w:type="dxa"/>
                  <w:left w:w="108" w:type="dxa"/>
                  <w:bottom w:w="0" w:type="dxa"/>
                  <w:right w:w="108" w:type="dxa"/>
                </w:tcMar>
              </w:tcPr>
              <w:p w14:paraId="323900FE" w14:textId="77777777" w:rsidR="00C75D8F" w:rsidRPr="009C15CA" w:rsidRDefault="00C75D8F" w:rsidP="00C75D8F">
                <w:pPr>
                  <w:pStyle w:val="signofftext"/>
                  <w:spacing w:before="60" w:after="60" w:line="240" w:lineRule="auto"/>
                  <w:jc w:val="left"/>
                  <w:rPr>
                    <w:rFonts w:ascii="Montserrat" w:hAnsi="Montserrat"/>
                    <w:i w:val="0"/>
                  </w:rPr>
                </w:pPr>
              </w:p>
            </w:tc>
            <w:tc>
              <w:tcPr>
                <w:tcW w:w="3030" w:type="dxa"/>
                <w:tcBorders>
                  <w:top w:val="dotted" w:sz="4" w:space="0" w:color="BFBFBF"/>
                  <w:left w:val="dotted" w:sz="4" w:space="0" w:color="BFBFBF"/>
                  <w:bottom w:val="dotted" w:sz="4" w:space="0" w:color="BFBFBF"/>
                  <w:right w:val="dotted" w:sz="4" w:space="0" w:color="BFBFBF"/>
                </w:tcBorders>
                <w:shd w:val="clear" w:color="auto" w:fill="auto"/>
                <w:tcMar>
                  <w:top w:w="0" w:type="dxa"/>
                  <w:left w:w="108" w:type="dxa"/>
                  <w:bottom w:w="0" w:type="dxa"/>
                  <w:right w:w="108" w:type="dxa"/>
                </w:tcMar>
              </w:tcPr>
              <w:p w14:paraId="4FE7D309" w14:textId="77777777" w:rsidR="00C75D8F" w:rsidRPr="009C15CA" w:rsidRDefault="00C75D8F" w:rsidP="00C75D8F">
                <w:pPr>
                  <w:pStyle w:val="signofftext"/>
                  <w:spacing w:before="60" w:after="60" w:line="240" w:lineRule="auto"/>
                  <w:jc w:val="left"/>
                  <w:rPr>
                    <w:rFonts w:ascii="Montserrat" w:hAnsi="Montserrat"/>
                    <w:i w:val="0"/>
                  </w:rPr>
                </w:pPr>
              </w:p>
            </w:tc>
            <w:tc>
              <w:tcPr>
                <w:tcW w:w="1276" w:type="dxa"/>
                <w:tcBorders>
                  <w:top w:val="dotted" w:sz="4" w:space="0" w:color="BFBFBF"/>
                  <w:left w:val="dotted" w:sz="4" w:space="0" w:color="BFBFBF"/>
                  <w:bottom w:val="dotted" w:sz="4" w:space="0" w:color="BFBFBF"/>
                  <w:right w:val="dotted" w:sz="4" w:space="0" w:color="BFBFBF"/>
                </w:tcBorders>
                <w:shd w:val="clear" w:color="auto" w:fill="auto"/>
                <w:tcMar>
                  <w:top w:w="0" w:type="dxa"/>
                  <w:left w:w="108" w:type="dxa"/>
                  <w:bottom w:w="0" w:type="dxa"/>
                  <w:right w:w="108" w:type="dxa"/>
                </w:tcMar>
              </w:tcPr>
              <w:p w14:paraId="0B97D40B" w14:textId="77777777" w:rsidR="00C75D8F" w:rsidRPr="009C15CA" w:rsidRDefault="00C75D8F" w:rsidP="00C75D8F">
                <w:pPr>
                  <w:pStyle w:val="tabletext"/>
                  <w:rPr>
                    <w:rFonts w:ascii="Montserrat" w:hAnsi="Montserrat"/>
                  </w:rPr>
                </w:pPr>
              </w:p>
            </w:tc>
            <w:tc>
              <w:tcPr>
                <w:tcW w:w="3134" w:type="dxa"/>
                <w:tcBorders>
                  <w:top w:val="dotted" w:sz="4" w:space="0" w:color="BFBFBF"/>
                  <w:left w:val="dotted" w:sz="4" w:space="0" w:color="BFBFBF"/>
                  <w:bottom w:val="dotted" w:sz="4" w:space="0" w:color="BFBFBF"/>
                </w:tcBorders>
                <w:shd w:val="clear" w:color="auto" w:fill="auto"/>
                <w:tcMar>
                  <w:top w:w="0" w:type="dxa"/>
                  <w:left w:w="108" w:type="dxa"/>
                  <w:bottom w:w="0" w:type="dxa"/>
                  <w:right w:w="108" w:type="dxa"/>
                </w:tcMar>
              </w:tcPr>
              <w:p w14:paraId="5AAE6051" w14:textId="77777777" w:rsidR="00C75D8F" w:rsidRPr="009C15CA" w:rsidRDefault="00C75D8F" w:rsidP="00C75D8F">
                <w:pPr>
                  <w:pStyle w:val="tabletext"/>
                  <w:rPr>
                    <w:rFonts w:ascii="Montserrat" w:hAnsi="Montserrat"/>
                  </w:rPr>
                </w:pPr>
              </w:p>
            </w:tc>
          </w:tr>
          <w:tr w:rsidR="00C75D8F" w:rsidRPr="009C15CA" w14:paraId="770A4F22" w14:textId="77777777" w:rsidTr="00C75D8F">
            <w:tc>
              <w:tcPr>
                <w:tcW w:w="2640" w:type="dxa"/>
                <w:tcBorders>
                  <w:top w:val="dotted" w:sz="4" w:space="0" w:color="BFBFBF"/>
                  <w:bottom w:val="dotted" w:sz="4" w:space="0" w:color="BFBFBF"/>
                  <w:right w:val="dotted" w:sz="4" w:space="0" w:color="BFBFBF"/>
                </w:tcBorders>
                <w:shd w:val="clear" w:color="auto" w:fill="auto"/>
                <w:tcMar>
                  <w:top w:w="0" w:type="dxa"/>
                  <w:left w:w="108" w:type="dxa"/>
                  <w:bottom w:w="0" w:type="dxa"/>
                  <w:right w:w="108" w:type="dxa"/>
                </w:tcMar>
              </w:tcPr>
              <w:p w14:paraId="3C78FDB9" w14:textId="77777777" w:rsidR="00C75D8F" w:rsidRPr="009C15CA" w:rsidRDefault="00C75D8F" w:rsidP="00C75D8F">
                <w:pPr>
                  <w:pStyle w:val="signofftext"/>
                  <w:spacing w:before="60" w:after="60" w:line="240" w:lineRule="auto"/>
                  <w:jc w:val="left"/>
                  <w:rPr>
                    <w:rFonts w:ascii="Montserrat" w:hAnsi="Montserrat"/>
                    <w:i w:val="0"/>
                  </w:rPr>
                </w:pPr>
              </w:p>
            </w:tc>
            <w:tc>
              <w:tcPr>
                <w:tcW w:w="3030" w:type="dxa"/>
                <w:tcBorders>
                  <w:top w:val="dotted" w:sz="4" w:space="0" w:color="BFBFBF"/>
                  <w:left w:val="dotted" w:sz="4" w:space="0" w:color="BFBFBF"/>
                  <w:bottom w:val="dotted" w:sz="4" w:space="0" w:color="BFBFBF"/>
                  <w:right w:val="dotted" w:sz="4" w:space="0" w:color="BFBFBF"/>
                </w:tcBorders>
                <w:shd w:val="clear" w:color="auto" w:fill="auto"/>
                <w:tcMar>
                  <w:top w:w="0" w:type="dxa"/>
                  <w:left w:w="108" w:type="dxa"/>
                  <w:bottom w:w="0" w:type="dxa"/>
                  <w:right w:w="108" w:type="dxa"/>
                </w:tcMar>
              </w:tcPr>
              <w:p w14:paraId="08AA7EBF" w14:textId="77777777" w:rsidR="00C75D8F" w:rsidRPr="009C15CA" w:rsidRDefault="00C75D8F" w:rsidP="00C75D8F">
                <w:pPr>
                  <w:pStyle w:val="signofftext"/>
                  <w:spacing w:before="60" w:after="60" w:line="240" w:lineRule="auto"/>
                  <w:jc w:val="left"/>
                  <w:rPr>
                    <w:rFonts w:ascii="Montserrat" w:hAnsi="Montserrat"/>
                    <w:i w:val="0"/>
                  </w:rPr>
                </w:pPr>
              </w:p>
            </w:tc>
            <w:tc>
              <w:tcPr>
                <w:tcW w:w="1276" w:type="dxa"/>
                <w:tcBorders>
                  <w:top w:val="dotted" w:sz="4" w:space="0" w:color="BFBFBF"/>
                  <w:left w:val="dotted" w:sz="4" w:space="0" w:color="BFBFBF"/>
                  <w:bottom w:val="dotted" w:sz="4" w:space="0" w:color="BFBFBF"/>
                  <w:right w:val="dotted" w:sz="4" w:space="0" w:color="BFBFBF"/>
                </w:tcBorders>
                <w:shd w:val="clear" w:color="auto" w:fill="auto"/>
                <w:tcMar>
                  <w:top w:w="0" w:type="dxa"/>
                  <w:left w:w="108" w:type="dxa"/>
                  <w:bottom w:w="0" w:type="dxa"/>
                  <w:right w:w="108" w:type="dxa"/>
                </w:tcMar>
              </w:tcPr>
              <w:p w14:paraId="0FCD2561" w14:textId="77777777" w:rsidR="00C75D8F" w:rsidRPr="00F77DFB" w:rsidRDefault="00C75D8F" w:rsidP="00C75D8F">
                <w:pPr>
                  <w:pStyle w:val="tabletext"/>
                  <w:rPr>
                    <w:rFonts w:ascii="Montserrat" w:hAnsi="Montserrat"/>
                    <w:color w:val="000000" w:themeColor="text1"/>
                  </w:rPr>
                </w:pPr>
              </w:p>
            </w:tc>
            <w:tc>
              <w:tcPr>
                <w:tcW w:w="3134" w:type="dxa"/>
                <w:tcBorders>
                  <w:top w:val="dotted" w:sz="4" w:space="0" w:color="BFBFBF"/>
                  <w:left w:val="dotted" w:sz="4" w:space="0" w:color="BFBFBF"/>
                  <w:bottom w:val="dotted" w:sz="4" w:space="0" w:color="BFBFBF"/>
                </w:tcBorders>
                <w:shd w:val="clear" w:color="auto" w:fill="auto"/>
                <w:tcMar>
                  <w:top w:w="0" w:type="dxa"/>
                  <w:left w:w="108" w:type="dxa"/>
                  <w:bottom w:w="0" w:type="dxa"/>
                  <w:right w:w="108" w:type="dxa"/>
                </w:tcMar>
              </w:tcPr>
              <w:p w14:paraId="4C1FB25C" w14:textId="77777777" w:rsidR="00C75D8F" w:rsidRPr="00F77DFB" w:rsidRDefault="00C75D8F" w:rsidP="00C75D8F">
                <w:pPr>
                  <w:pStyle w:val="tabletext"/>
                  <w:rPr>
                    <w:rFonts w:ascii="Montserrat" w:hAnsi="Montserrat"/>
                    <w:color w:val="000000" w:themeColor="text1"/>
                  </w:rPr>
                </w:pPr>
              </w:p>
            </w:tc>
          </w:tr>
        </w:tbl>
        <w:p w14:paraId="618AB1C7" w14:textId="77777777" w:rsidR="009004F3" w:rsidRPr="009C15CA" w:rsidRDefault="009004F3" w:rsidP="009004F3">
          <w:pPr>
            <w:pStyle w:val="IndexHeading"/>
            <w:rPr>
              <w:rFonts w:ascii="Montserrat" w:hAnsi="Montserrat"/>
            </w:rPr>
          </w:pPr>
        </w:p>
        <w:p w14:paraId="20D304D3" w14:textId="77777777" w:rsidR="009004F3" w:rsidRPr="009C15CA" w:rsidRDefault="009004F3" w:rsidP="009004F3">
          <w:pPr>
            <w:rPr>
              <w:rFonts w:ascii="Montserrat" w:hAnsi="Montserrat"/>
            </w:rPr>
          </w:pPr>
        </w:p>
        <w:p w14:paraId="5A6CCAD9" w14:textId="77777777" w:rsidR="009004F3" w:rsidRPr="009C15CA" w:rsidRDefault="009004F3" w:rsidP="009004F3">
          <w:pPr>
            <w:spacing w:after="0" w:line="240" w:lineRule="auto"/>
            <w:rPr>
              <w:rFonts w:ascii="Montserrat" w:hAnsi="Montserrat"/>
            </w:rPr>
          </w:pPr>
          <w:r w:rsidRPr="009C15CA">
            <w:rPr>
              <w:rFonts w:ascii="Montserrat" w:hAnsi="Montserrat"/>
            </w:rPr>
            <w:br w:type="page"/>
          </w:r>
        </w:p>
        <w:p w14:paraId="1AAEC984" w14:textId="77777777" w:rsidR="009004F3" w:rsidRDefault="009004F3" w:rsidP="009F26DB">
          <w:pPr>
            <w:pStyle w:val="1ANumberedHeading1"/>
          </w:pPr>
          <w:bookmarkStart w:id="12" w:name="_Toc199315945"/>
          <w:bookmarkStart w:id="13" w:name="_Toc204168817"/>
          <w:bookmarkEnd w:id="3"/>
          <w:bookmarkEnd w:id="4"/>
          <w:r>
            <w:lastRenderedPageBreak/>
            <w:t>Introduction</w:t>
          </w:r>
          <w:bookmarkEnd w:id="12"/>
          <w:bookmarkEnd w:id="13"/>
        </w:p>
        <w:p w14:paraId="3E7588E5" w14:textId="77777777" w:rsidR="00982945" w:rsidRPr="00982945" w:rsidRDefault="00982945" w:rsidP="002E6A13">
          <w:pPr>
            <w:pStyle w:val="1ABodyTextLevel1"/>
          </w:pPr>
          <w:r w:rsidRPr="00982945">
            <w:t>St Andrew’s Healthcare is enhancing its endpoint management and operational efficiency through the implementation of Microsoft Endpoint Manager (MEM), incorporating a comprehensive suite of configurations designed to align with industry best practices. This document provides a formal outline of the design and rationale for the Open Intune Baseline, offering a structured approach to device management across the organization’s Windows 10 and Windows 11 estate.</w:t>
          </w:r>
        </w:p>
        <w:p w14:paraId="3E119F05" w14:textId="77777777" w:rsidR="00982945" w:rsidRPr="00982945" w:rsidRDefault="00982945" w:rsidP="002E6A13">
          <w:pPr>
            <w:pStyle w:val="1ABodyTextLevel1"/>
          </w:pPr>
          <w:r w:rsidRPr="00982945">
            <w:t>The Open Intune Baseline serves as a foundational framework that standardizes device configurations, ensuring consistent application of policies for updates, compliance, and device security. By leveraging MEM’s advanced capabilities, St Andrew’s Healthcare can streamline the deployment and management of Windows devices, ensuring that they remain compliant with organizational policies and optimally configured for performance and reliability.</w:t>
          </w:r>
        </w:p>
        <w:p w14:paraId="450E56E3" w14:textId="77777777" w:rsidR="00982945" w:rsidRPr="00982945" w:rsidRDefault="00982945" w:rsidP="002E6A13">
          <w:pPr>
            <w:pStyle w:val="1ABodyTextLevel1"/>
          </w:pPr>
          <w:r w:rsidRPr="00982945">
            <w:t xml:space="preserve">The document details key configurations such as update rings, device compliance policies, feature updates, driver management, and device configuration settings. It also covers </w:t>
          </w:r>
          <w:r w:rsidR="00640430" w:rsidRPr="00982945">
            <w:t>enrolment</w:t>
          </w:r>
          <w:r w:rsidRPr="00982945">
            <w:t xml:space="preserve"> methods, including Autopilot profiles, which enable seamless and automated onboarding of new devices with minimal administrative overhead. The use of targeted filters ensures that policies are applied precisely to the appropriate device groups, enhancing both security and user experience without unnecessary complexity.</w:t>
          </w:r>
        </w:p>
        <w:p w14:paraId="522814A9" w14:textId="77777777" w:rsidR="00B52442" w:rsidRDefault="00982945" w:rsidP="006E395C">
          <w:pPr>
            <w:pStyle w:val="1ABodyTextLevel1"/>
          </w:pPr>
          <w:r w:rsidRPr="00982945">
            <w:t>In summary, this documentation demonstrates St Andrew’s Healthcare’s commitment to leveraging Microsoft Endpoint Manager and the Open Intune Baseline to achieve operational excellence, ensuring consistent device configurations, minimizing management overhead, and enabling a scalable and resilient endpoint management strategy.</w:t>
          </w:r>
        </w:p>
        <w:p w14:paraId="66AD7B32" w14:textId="77777777" w:rsidR="006E3C37" w:rsidRPr="006E3C37" w:rsidRDefault="00982945" w:rsidP="009F26DB">
          <w:pPr>
            <w:pStyle w:val="1ANumberedHeading1"/>
          </w:pPr>
          <w:bookmarkStart w:id="14" w:name="_Toc204168818"/>
          <w:r>
            <w:t xml:space="preserve">St Andrews </w:t>
          </w:r>
          <w:r w:rsidR="002E6A13">
            <w:t>Intune Configuration</w:t>
          </w:r>
          <w:bookmarkEnd w:id="14"/>
        </w:p>
        <w:p w14:paraId="285C2B45" w14:textId="77777777" w:rsidR="00F81874" w:rsidRDefault="00F81874" w:rsidP="00275B4F">
          <w:pPr>
            <w:pStyle w:val="1ANumberedHeading2"/>
          </w:pPr>
          <w:bookmarkStart w:id="15" w:name="_Toc204168819"/>
          <w:r w:rsidRPr="001E5189">
            <w:t>Filters</w:t>
          </w:r>
          <w:bookmarkEnd w:id="15"/>
        </w:p>
        <w:p w14:paraId="72F4C470" w14:textId="77777777" w:rsidR="00B67847" w:rsidRPr="00752520" w:rsidRDefault="00B67847" w:rsidP="00752520">
          <w:pPr>
            <w:pStyle w:val="1ABodyTextLevel2"/>
          </w:pPr>
          <w:r w:rsidRPr="00752520">
            <w:t>The Filters section serves as a critical mechanism for precisely targeting policies and configurations to specific devices within the Microsoft Intune environment at St Andrew’s Healthcare. Filters leverage GroupTags and enrolment profile names to include or exclude devices dynamically based on their attributes or deployment status. This capability is essential for managing diverse device populations, including standard and shared-use devices, each requiring distinct policies.</w:t>
          </w:r>
        </w:p>
        <w:p w14:paraId="3320FCBE" w14:textId="77777777" w:rsidR="00B67847" w:rsidRPr="00752520" w:rsidRDefault="00B67847" w:rsidP="00752520">
          <w:pPr>
            <w:pStyle w:val="1ABodyTextLevel2"/>
          </w:pPr>
          <w:r w:rsidRPr="00752520">
            <w:t>The StAH-Win-Filter-Baseline - All GroupTags filter encompasses all devices tagged as either standard or shared, ensuring comprehensive coverage for baseline configurations. It uses logical conditions to include devices with enrollment profiles like StAH Standard Device Entra ID Joined and StAH Shared Device Entra ID Joined Self Deploying.</w:t>
          </w:r>
        </w:p>
        <w:p w14:paraId="138CC8D6" w14:textId="77777777" w:rsidR="00B67847" w:rsidRPr="00752520" w:rsidRDefault="00B67847" w:rsidP="00752520">
          <w:pPr>
            <w:pStyle w:val="1ABodyTextLevel2"/>
          </w:pPr>
          <w:r w:rsidRPr="00752520">
            <w:t>The StAH-Win-Filter-Shared-GroupTag narrows the focus to shared devices only, ensuring that policies specific to multi-user environments are applied accurately.</w:t>
          </w:r>
        </w:p>
        <w:p w14:paraId="1B017BFB" w14:textId="77777777" w:rsidR="00B67847" w:rsidRPr="00752520" w:rsidRDefault="00B67847" w:rsidP="00752520">
          <w:pPr>
            <w:pStyle w:val="1ABodyTextLevel2"/>
          </w:pPr>
          <w:r w:rsidRPr="00752520">
            <w:lastRenderedPageBreak/>
            <w:t>Similarly, the StAH-Win-Filter-Standard GroupTag targets standard devices, applying individual user configurations while excluding shared-use devices.</w:t>
          </w:r>
        </w:p>
        <w:p w14:paraId="22FE158A" w14:textId="77777777" w:rsidR="00B87FC9" w:rsidRDefault="00B67847" w:rsidP="006E395C">
          <w:pPr>
            <w:pStyle w:val="1ABodyTextLevel2"/>
          </w:pPr>
          <w:r w:rsidRPr="00752520">
            <w:t>By combining these filters, administrators can granularly control policy assignments, ensuring that each device receives appropriate configurations based on its role and deployment profile. This level of targeting helps enforce security, compliance, and user experience policies tailored to the needs of specific device groups, while also supporting efficient management across a large and varied device estate.</w:t>
          </w:r>
        </w:p>
      </w:sdtContent>
    </w:sdt>
    <w:p w14:paraId="088D224F" w14:textId="77777777" w:rsidR="00F81874" w:rsidRDefault="00F81874" w:rsidP="00275B4F">
      <w:pPr>
        <w:pStyle w:val="1ANumberedHeading3"/>
      </w:pPr>
      <w:bookmarkStart w:id="16" w:name="_Toc204168820"/>
      <w:r>
        <w:t>*StAH-Win-Filter-Shared-GroupTag</w:t>
      </w:r>
      <w:bookmarkEnd w:id="16"/>
    </w:p>
    <w:p w14:paraId="2969D5A4" w14:textId="77777777" w:rsidR="00A50477" w:rsidRDefault="00A50477" w:rsidP="00A50477"/>
    <w:p w14:paraId="5C35BD1B" w14:textId="77777777" w:rsidR="00A50477" w:rsidRPr="00A50477" w:rsidRDefault="00A50477" w:rsidP="00A50477"/>
    <w:p w14:paraId="14A4AE6C" w14:textId="77777777" w:rsidR="00F81874" w:rsidRDefault="00F81874" w:rsidP="00F81874">
      <w:pPr>
        <w:pStyle w:val="Caption"/>
      </w:pPr>
    </w:p>
    <w:p w14:paraId="0CC41125" w14:textId="77777777" w:rsidR="00F81874" w:rsidRDefault="00F81874" w:rsidP="009F26DB">
      <w:pPr>
        <w:pStyle w:val="1ANumberedHeading1"/>
      </w:pPr>
      <w:bookmarkStart w:id="17" w:name="_Toc204168821"/>
      <w:r>
        <w:t>Update rings for Windows 10 and later</w:t>
      </w:r>
      <w:bookmarkEnd w:id="17"/>
    </w:p>
    <w:p w14:paraId="58D27CDA" w14:textId="77777777" w:rsidR="00C3161A" w:rsidRDefault="001D7CC2" w:rsidP="002E6A13">
      <w:pPr>
        <w:pStyle w:val="1ABodyTextLevel1"/>
      </w:pPr>
      <w:r>
        <w:t>The Update rings section outlines the strategies and configurations for managing Windows update deployment within St Andrew’s Healthcare. This includes policies for broad, pilot, and preview rings, providing controlled rollout paths for quality and feature updates. By organizing devices into rings, IT administrators can test updates on a subset of devices before deploying them organization-wide, ensuring stability and minimizing disruption.</w:t>
      </w:r>
    </w:p>
    <w:p w14:paraId="1E0C8AD1" w14:textId="77777777" w:rsidR="00F81874" w:rsidRDefault="00F81874" w:rsidP="00275B4F">
      <w:pPr>
        <w:pStyle w:val="1ANumberedHeading2"/>
      </w:pPr>
      <w:bookmarkStart w:id="18" w:name="_Toc204168822"/>
      <w:r>
        <w:t>Update Policies</w:t>
      </w:r>
      <w:bookmarkEnd w:id="18"/>
    </w:p>
    <w:p w14:paraId="623642AC" w14:textId="77777777" w:rsidR="00F81874" w:rsidRDefault="00F81874" w:rsidP="009F26DB">
      <w:pPr>
        <w:pStyle w:val="1ANumberedHeading1"/>
      </w:pPr>
      <w:bookmarkStart w:id="19" w:name="_Toc204168823"/>
      <w:r>
        <w:t>Scripts</w:t>
      </w:r>
      <w:bookmarkEnd w:id="19"/>
    </w:p>
    <w:p w14:paraId="56A8BD04" w14:textId="77777777" w:rsidR="00C3161A" w:rsidRDefault="001D7CC2">
      <w:r>
        <w:t>The Scripts section introduces the custom PowerShell scripts used to automate system configuration and management within St Andrew’s Healthcare’s Intune environment. These scripts streamline processes such as application removal and service configuration, reducing manual effort and increasing operational efficiency. They play a critical role in enforcing security baselines and maintaining system integrity across enrolled devices.</w:t>
      </w:r>
    </w:p>
    <w:p w14:paraId="226817F3" w14:textId="77777777" w:rsidR="00F81874" w:rsidRDefault="00F81874" w:rsidP="00275B4F">
      <w:pPr>
        <w:pStyle w:val="1ANumberedHeading2"/>
      </w:pPr>
      <w:bookmarkStart w:id="20" w:name="_Toc204168824"/>
      <w:r>
        <w:t>Scripts (PowerShell)</w:t>
      </w:r>
      <w:bookmarkEnd w:id="20"/>
    </w:p>
    <w:p w14:paraId="0E6B826C" w14:textId="77777777" w:rsidR="00C3161A" w:rsidRDefault="001D7CC2">
      <w:r>
        <w:t>This section contains PowerShell scripts used to automate tasks such as application removal and configuration, simplifying system management.</w:t>
      </w:r>
    </w:p>
    <w:p w14:paraId="4D77251A" w14:textId="77777777" w:rsidR="00F81874" w:rsidRDefault="00F81874" w:rsidP="009F26DB">
      <w:pPr>
        <w:pStyle w:val="1ANumberedHeading1"/>
      </w:pPr>
      <w:bookmarkStart w:id="21" w:name="_Toc204168825"/>
      <w:r>
        <w:t>Feature updates for Windows 10 and later</w:t>
      </w:r>
      <w:bookmarkEnd w:id="21"/>
    </w:p>
    <w:p w14:paraId="6ED7354D" w14:textId="77777777" w:rsidR="00C3161A" w:rsidRDefault="001D7CC2" w:rsidP="00275B4F">
      <w:pPr>
        <w:pStyle w:val="1ABodyTextLevel2"/>
      </w:pPr>
      <w:r>
        <w:t>The Feature updates section manages the deployment of new Windows 10 and Windows 11 features, ensuring that devices receive timely updates aligned with organizational requirements. This section provides structured rollout configurations for feature updates, balancing the introduction of new capabilities with system stability and compliance.</w:t>
      </w:r>
    </w:p>
    <w:p w14:paraId="5124C987" w14:textId="77777777" w:rsidR="00F81874" w:rsidRPr="00275B4F" w:rsidRDefault="00F81874" w:rsidP="00275B4F">
      <w:pPr>
        <w:pStyle w:val="1ANumberedHeading2"/>
      </w:pPr>
      <w:bookmarkStart w:id="22" w:name="_Toc204168826"/>
      <w:r w:rsidRPr="00275B4F">
        <w:lastRenderedPageBreak/>
        <w:t>Feature Updates</w:t>
      </w:r>
      <w:bookmarkEnd w:id="22"/>
    </w:p>
    <w:p w14:paraId="0B5411F1" w14:textId="77777777" w:rsidR="00C3161A" w:rsidRDefault="001D7CC2" w:rsidP="00275B4F">
      <w:pPr>
        <w:pStyle w:val="1ABodyTextLevel2"/>
      </w:pPr>
      <w:r>
        <w:t>Feature Updates defines how major Windows version upgrades are managed and rolled out, ensuring that devices are kept current with new features and improvements.</w:t>
      </w:r>
    </w:p>
    <w:p w14:paraId="3341127C" w14:textId="77777777" w:rsidR="00F81874" w:rsidRDefault="00F81874" w:rsidP="009F26DB">
      <w:pPr>
        <w:pStyle w:val="1ANumberedHeading1"/>
      </w:pPr>
      <w:bookmarkStart w:id="23" w:name="_Toc204168827"/>
      <w:r>
        <w:t>Device compliance</w:t>
      </w:r>
      <w:bookmarkEnd w:id="23"/>
    </w:p>
    <w:p w14:paraId="626EE0E8" w14:textId="77777777" w:rsidR="00C3161A" w:rsidRDefault="001D7CC2">
      <w:r>
        <w:t>The Device compliance section establishes policies that ensure devices meet the security and health standards of St Andrew’s Healthcare. By enforcing requirements such as encryption, password policies, and Defender configurations, this section safeguards sensitive data and minimizes potential vulnerabilities across managed endpoints.</w:t>
      </w:r>
    </w:p>
    <w:p w14:paraId="52B71785" w14:textId="77777777" w:rsidR="00F81874" w:rsidRDefault="00F81874" w:rsidP="009F26DB">
      <w:pPr>
        <w:pStyle w:val="1ANumberedHeading1"/>
      </w:pPr>
      <w:bookmarkStart w:id="24" w:name="_Toc204168828"/>
      <w:r>
        <w:t>Windows enrollment</w:t>
      </w:r>
      <w:bookmarkEnd w:id="24"/>
    </w:p>
    <w:p w14:paraId="550E3117" w14:textId="77777777" w:rsidR="00C3161A" w:rsidRDefault="001D7CC2">
      <w:r>
        <w:t>The Windows enrollment section details the configuration of Autopilot profiles and enrollment settings, streamlining the deployment and provisioning of Windows devices. Through self-deploying and user-driven modes, St Andrew’s Healthcare ensures a seamless onboarding experience for both shared and standard devices, with predefined configurations applied automatically.</w:t>
      </w:r>
    </w:p>
    <w:p w14:paraId="1C7E2F27" w14:textId="77777777" w:rsidR="00F81874" w:rsidRDefault="00F81874" w:rsidP="00E260FE">
      <w:pPr>
        <w:pStyle w:val="1ANumberedHeading2"/>
      </w:pPr>
      <w:bookmarkStart w:id="25" w:name="_Toc204168829"/>
      <w:r>
        <w:t>Autopilot</w:t>
      </w:r>
      <w:bookmarkEnd w:id="25"/>
    </w:p>
    <w:p w14:paraId="2FE39EF2" w14:textId="77777777" w:rsidR="00C3161A" w:rsidRDefault="001D7CC2">
      <w:r>
        <w:t>The Autopilot section outlines the deployment profiles and configurations that automate the enrollment and setup of Windows devices. These profiles help streamline device provisioning and ensure compliance with organizational policies.</w:t>
      </w:r>
    </w:p>
    <w:p w14:paraId="4A557118" w14:textId="77777777" w:rsidR="00F81874" w:rsidRDefault="00F81874" w:rsidP="00E260FE">
      <w:pPr>
        <w:pStyle w:val="1ANumberedHeading3"/>
      </w:pPr>
      <w:bookmarkStart w:id="26" w:name="_Toc204168830"/>
      <w:r>
        <w:t>StAH Shared Device Entra ID Joined Self Deploying</w:t>
      </w:r>
      <w:bookmarkEnd w:id="26"/>
    </w:p>
    <w:p w14:paraId="4AE094FD" w14:textId="77777777" w:rsidR="00F81874" w:rsidRDefault="001D7CC2" w:rsidP="00F81874">
      <w:r>
        <w:t>This Autopilot profile configures shared devices for self-deployment, minimizing manual setup and maintaining security.</w:t>
      </w:r>
    </w:p>
    <w:p w14:paraId="24C07DA3" w14:textId="77777777" w:rsidR="00F81874" w:rsidRDefault="00F81874" w:rsidP="009F26DB">
      <w:pPr>
        <w:pStyle w:val="1ANumberedHeading1"/>
      </w:pPr>
      <w:bookmarkStart w:id="27" w:name="_Toc204168831"/>
      <w:r>
        <w:t>Driver updates for Windows 10 and later</w:t>
      </w:r>
      <w:bookmarkEnd w:id="27"/>
    </w:p>
    <w:p w14:paraId="07A093E2" w14:textId="77777777" w:rsidR="00C3161A" w:rsidRDefault="001D7CC2">
      <w:r>
        <w:t>The Driver updates section defines the approval and deployment strategies for device drivers in the organization. By categorizing driver updates into broad, pilot, and preview rings, this section helps balance the need for hardware compatibility with the importance of system reliability and performance.</w:t>
      </w:r>
    </w:p>
    <w:p w14:paraId="36560B63" w14:textId="77777777" w:rsidR="00F81874" w:rsidRDefault="00F81874" w:rsidP="009F26DB">
      <w:pPr>
        <w:pStyle w:val="1ANumberedHeading2"/>
      </w:pPr>
      <w:bookmarkStart w:id="28" w:name="_Toc204168832"/>
      <w:r>
        <w:t>Templates</w:t>
      </w:r>
      <w:bookmarkEnd w:id="28"/>
    </w:p>
    <w:p w14:paraId="1DFF96FB" w14:textId="77777777" w:rsidR="00C3161A" w:rsidRDefault="001D7CC2">
      <w:r>
        <w:t>The Templates section provides pre-defined configurations and AppLocker rules for applications, certificates, and trusted content. By leveraging these templates, St Andrew’s Healthcare can quickly apply consistent settings across devices, enhancing both security and productivity while maintaining compliance with organizational policies.</w:t>
      </w:r>
    </w:p>
    <w:p w14:paraId="714FCFA1" w14:textId="7011505A" w:rsidR="003C448A" w:rsidRDefault="003C448A" w:rsidP="00F81874"/>
    <w:p w14:paraId="63447033" w14:textId="77777777" w:rsidR="003C448A" w:rsidRDefault="003C448A">
      <w:r>
        <w:br w:type="page"/>
      </w:r>
    </w:p>
    <w:p w14:paraId="0AB5808D" w14:textId="539136C2" w:rsidR="00F81874" w:rsidRDefault="003C448A" w:rsidP="003C448A">
      <w:pPr>
        <w:pStyle w:val="1ANumberedHeading1"/>
      </w:pPr>
      <w:bookmarkStart w:id="29" w:name="_Toc204168833"/>
      <w:r>
        <w:lastRenderedPageBreak/>
        <w:t>Tenant admin</w:t>
      </w:r>
      <w:bookmarkEnd w:id="29"/>
    </w:p>
    <w:p w14:paraId="4EFDAE6F" w14:textId="7519AA25" w:rsidR="003C448A" w:rsidRDefault="003C448A" w:rsidP="003C448A">
      <w:pPr>
        <w:pStyle w:val="1ANumberedHeading2"/>
      </w:pPr>
      <w:bookmarkStart w:id="30" w:name="_Toc204168834"/>
      <w:r>
        <w:t>Filters</w:t>
      </w:r>
      <w:bookmarkEnd w:id="30"/>
    </w:p>
    <w:p w14:paraId="67722F9F" w14:textId="2299E0AC" w:rsidR="003C448A" w:rsidRDefault="003C448A" w:rsidP="003C448A">
      <w:pPr>
        <w:pStyle w:val="1ANumberedHeading3"/>
      </w:pPr>
      <w:bookmarkStart w:id="31" w:name="_Toc204168835"/>
      <w:r>
        <w:t>*StAH-Win-Filter-Baseline - All</w:t>
      </w:r>
      <w:bookmarkEnd w:id="31"/>
    </w:p>
    <w:p w14:paraId="165D80FF"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5524AB59"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8319B21" w14:textId="72139081" w:rsidR="003C448A" w:rsidRDefault="003C448A" w:rsidP="003C448A">
            <w:pPr>
              <w:pStyle w:val="1ATableHeaderBold"/>
              <w:rPr>
                <w:lang w:bidi="en-US"/>
              </w:rPr>
            </w:pPr>
            <w:r>
              <w:rPr>
                <w:lang w:bidi="en-US"/>
              </w:rPr>
              <w:t>Name</w:t>
            </w:r>
          </w:p>
        </w:tc>
        <w:tc>
          <w:tcPr>
            <w:tcW w:w="2500" w:type="pct"/>
          </w:tcPr>
          <w:p w14:paraId="421906BF" w14:textId="739B9494"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61275EC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432AEF33" w14:textId="7CDAD8AB" w:rsidR="003C448A" w:rsidRDefault="003C448A" w:rsidP="003C448A">
            <w:pPr>
              <w:pStyle w:val="1ATableCategoryHeaderRowBold"/>
              <w:rPr>
                <w:lang w:bidi="en-US"/>
              </w:rPr>
            </w:pPr>
            <w:r>
              <w:rPr>
                <w:lang w:bidi="en-US"/>
              </w:rPr>
              <w:t>Basics</w:t>
            </w:r>
          </w:p>
        </w:tc>
      </w:tr>
      <w:tr w:rsidR="003C448A" w14:paraId="64BD0AE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ACE46A0" w14:textId="329FEB60" w:rsidR="003C448A" w:rsidRDefault="003C448A" w:rsidP="003C448A">
            <w:pPr>
              <w:pStyle w:val="1ATableTextStyle"/>
              <w:rPr>
                <w:lang w:bidi="en-US"/>
              </w:rPr>
            </w:pPr>
            <w:r>
              <w:rPr>
                <w:lang w:bidi="en-US"/>
              </w:rPr>
              <w:t>Name</w:t>
            </w:r>
          </w:p>
        </w:tc>
        <w:tc>
          <w:tcPr>
            <w:tcW w:w="2500" w:type="pct"/>
          </w:tcPr>
          <w:p w14:paraId="56786B66" w14:textId="3C15943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r>
      <w:tr w:rsidR="003C448A" w14:paraId="4EDDC56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3577058" w14:textId="72B7207D" w:rsidR="003C448A" w:rsidRDefault="003C448A" w:rsidP="003C448A">
            <w:pPr>
              <w:pStyle w:val="1ATableTextStyle"/>
              <w:rPr>
                <w:lang w:bidi="en-US"/>
              </w:rPr>
            </w:pPr>
            <w:r>
              <w:rPr>
                <w:lang w:bidi="en-US"/>
              </w:rPr>
              <w:t>Description</w:t>
            </w:r>
          </w:p>
        </w:tc>
        <w:tc>
          <w:tcPr>
            <w:tcW w:w="2500" w:type="pct"/>
          </w:tcPr>
          <w:p w14:paraId="0C7DBD8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3D855A2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CEAF1F0" w14:textId="76664BBA" w:rsidR="003C448A" w:rsidRDefault="003C448A" w:rsidP="003C448A">
            <w:pPr>
              <w:pStyle w:val="1ATableTextStyle"/>
              <w:rPr>
                <w:lang w:bidi="en-US"/>
              </w:rPr>
            </w:pPr>
            <w:r>
              <w:rPr>
                <w:lang w:bidi="en-US"/>
              </w:rPr>
              <w:t>Created</w:t>
            </w:r>
          </w:p>
        </w:tc>
        <w:tc>
          <w:tcPr>
            <w:tcW w:w="2500" w:type="pct"/>
          </w:tcPr>
          <w:p w14:paraId="4C503EC8" w14:textId="4D74033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23 July 2025 10:20:08</w:t>
            </w:r>
          </w:p>
        </w:tc>
      </w:tr>
      <w:tr w:rsidR="003C448A" w14:paraId="6427128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FE00EF7" w14:textId="76AB9344" w:rsidR="003C448A" w:rsidRDefault="003C448A" w:rsidP="003C448A">
            <w:pPr>
              <w:pStyle w:val="1ATableTextStyle"/>
              <w:rPr>
                <w:lang w:bidi="en-US"/>
              </w:rPr>
            </w:pPr>
            <w:r>
              <w:rPr>
                <w:lang w:bidi="en-US"/>
              </w:rPr>
              <w:t>Last modified</w:t>
            </w:r>
          </w:p>
        </w:tc>
        <w:tc>
          <w:tcPr>
            <w:tcW w:w="2500" w:type="pct"/>
          </w:tcPr>
          <w:p w14:paraId="11AAE530" w14:textId="2F3D8C7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23 July 2025 10:20:09</w:t>
            </w:r>
          </w:p>
        </w:tc>
      </w:tr>
      <w:tr w:rsidR="003C448A" w14:paraId="4783600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9FF2980" w14:textId="6741A4E3" w:rsidR="003C448A" w:rsidRDefault="003C448A" w:rsidP="003C448A">
            <w:pPr>
              <w:pStyle w:val="1ATableTextStyle"/>
              <w:rPr>
                <w:lang w:bidi="en-US"/>
              </w:rPr>
            </w:pPr>
            <w:r>
              <w:rPr>
                <w:lang w:bidi="en-US"/>
              </w:rPr>
              <w:t>Profile type</w:t>
            </w:r>
          </w:p>
        </w:tc>
        <w:tc>
          <w:tcPr>
            <w:tcW w:w="2500" w:type="pct"/>
          </w:tcPr>
          <w:p w14:paraId="5CE7E685" w14:textId="5C5F908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Filters</w:t>
            </w:r>
          </w:p>
        </w:tc>
      </w:tr>
      <w:tr w:rsidR="003C448A" w14:paraId="6D5E852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6087D23" w14:textId="593757E3" w:rsidR="003C448A" w:rsidRDefault="003C448A" w:rsidP="003C448A">
            <w:pPr>
              <w:pStyle w:val="1ATableTextStyle"/>
              <w:rPr>
                <w:lang w:bidi="en-US"/>
              </w:rPr>
            </w:pPr>
            <w:r>
              <w:rPr>
                <w:lang w:bidi="en-US"/>
              </w:rPr>
              <w:t>Platform</w:t>
            </w:r>
          </w:p>
        </w:tc>
        <w:tc>
          <w:tcPr>
            <w:tcW w:w="2500" w:type="pct"/>
          </w:tcPr>
          <w:p w14:paraId="5EB553D9" w14:textId="3B33940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7724E66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E26CA0F" w14:textId="44C3A8D7" w:rsidR="003C448A" w:rsidRDefault="003C448A" w:rsidP="003C448A">
            <w:pPr>
              <w:pStyle w:val="1ATableTextStyle"/>
              <w:rPr>
                <w:lang w:bidi="en-US"/>
              </w:rPr>
            </w:pPr>
            <w:r>
              <w:rPr>
                <w:lang w:bidi="en-US"/>
              </w:rPr>
              <w:t>Scope tags</w:t>
            </w:r>
          </w:p>
        </w:tc>
        <w:tc>
          <w:tcPr>
            <w:tcW w:w="2500" w:type="pct"/>
          </w:tcPr>
          <w:p w14:paraId="112297C4" w14:textId="21310C16"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2180945B" w14:textId="131A21A1" w:rsidR="003C448A" w:rsidRDefault="003C448A" w:rsidP="003C448A">
      <w:pPr>
        <w:pStyle w:val="Caption"/>
      </w:pPr>
      <w:r>
        <w:t xml:space="preserve">Table </w:t>
      </w:r>
      <w:r>
        <w:fldChar w:fldCharType="begin"/>
      </w:r>
      <w:r>
        <w:instrText xml:space="preserve"> SEQ Table \* ARABIC </w:instrText>
      </w:r>
      <w:r>
        <w:fldChar w:fldCharType="separate"/>
      </w:r>
      <w:r>
        <w:rPr>
          <w:noProof/>
        </w:rPr>
        <w:t>1</w:t>
      </w:r>
      <w:r>
        <w:fldChar w:fldCharType="end"/>
      </w:r>
      <w:r>
        <w:t>. Basics - *StAH-Win-Filter-Baseline - All</w:t>
      </w:r>
    </w:p>
    <w:tbl>
      <w:tblPr>
        <w:tblStyle w:val="GridTable4-Accent2"/>
        <w:tblW w:w="4994" w:type="pct"/>
        <w:tblLook w:val="04A0" w:firstRow="1" w:lastRow="0" w:firstColumn="1" w:lastColumn="0" w:noHBand="0" w:noVBand="1"/>
      </w:tblPr>
      <w:tblGrid>
        <w:gridCol w:w="4502"/>
        <w:gridCol w:w="4503"/>
      </w:tblGrid>
      <w:tr w:rsidR="003C448A" w14:paraId="7158D0D8"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FE99FE7" w14:textId="5431E94A" w:rsidR="003C448A" w:rsidRDefault="003C448A" w:rsidP="003C448A">
            <w:pPr>
              <w:pStyle w:val="1ATableHeaderBold"/>
              <w:rPr>
                <w:lang w:bidi="en-US"/>
              </w:rPr>
            </w:pPr>
            <w:r>
              <w:rPr>
                <w:lang w:bidi="en-US"/>
              </w:rPr>
              <w:t>Name</w:t>
            </w:r>
          </w:p>
        </w:tc>
        <w:tc>
          <w:tcPr>
            <w:tcW w:w="2500" w:type="pct"/>
          </w:tcPr>
          <w:p w14:paraId="20A83DD5" w14:textId="19CF8E62"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03321A9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73FBC93" w14:textId="239D20E8" w:rsidR="003C448A" w:rsidRDefault="003C448A" w:rsidP="003C448A">
            <w:pPr>
              <w:pStyle w:val="1ATableCategoryHeaderRowBold"/>
              <w:rPr>
                <w:lang w:bidi="en-US"/>
              </w:rPr>
            </w:pPr>
            <w:r>
              <w:rPr>
                <w:lang w:bidi="en-US"/>
              </w:rPr>
              <w:t>Rules</w:t>
            </w:r>
          </w:p>
        </w:tc>
      </w:tr>
      <w:tr w:rsidR="003C448A" w14:paraId="7258930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750DEB5" w14:textId="4A95F88D" w:rsidR="003C448A" w:rsidRDefault="003C448A" w:rsidP="003C448A">
            <w:pPr>
              <w:pStyle w:val="1ATableTextStyle"/>
              <w:rPr>
                <w:lang w:bidi="en-US"/>
              </w:rPr>
            </w:pPr>
            <w:r>
              <w:rPr>
                <w:lang w:bidi="en-US"/>
              </w:rPr>
              <w:t>Rule syntax</w:t>
            </w:r>
          </w:p>
        </w:tc>
        <w:tc>
          <w:tcPr>
            <w:tcW w:w="2500" w:type="pct"/>
          </w:tcPr>
          <w:p w14:paraId="747CC9DA" w14:textId="4E773BF5"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(device.enrollmentProfileName -eq "StAH Standard Device Entra ID Joined") or (device.enrollmentProfileName -eq "StAH Shared Device Entra ID Joined Self Deploying") or (device.deviceName -eq "W10-CHSH2R2") or (device.deviceName -eq "W10-7HZWRQ2") or (device.deviceName -eq "W10-24VX5Q2") or (device.deviceName -eq "W10-60RF0Z2") or (device.deviceName -eq "W10-J9Q11F3") or (device.deviceName -eq "W10-58ZK5S2") or (device.deviceName -eq "W10-DCZ21F3") or (device.deviceName -eq "W10-DWTR2D3") or (device.deviceName -eq "W10-4VM3MQ2") or (device.deviceName -eq "W10-2LQNNV2") or (device.deviceName -eq "W10-F9TF6S2") or (device.deviceName -eq "W10-48HDVT2") or (device.deviceName -eq "W10-JLV5273") or (device.deviceName -eq "W10-FF3C5Q2") or (device.deviceName -eq "W10-9MB45S2") or (device.deviceName -eq "W10-DLTK0X2") or (device.deviceName -eq "W10-93YS5S2") or </w:t>
            </w:r>
            <w:r>
              <w:rPr>
                <w:lang w:bidi="en-US"/>
              </w:rPr>
              <w:lastRenderedPageBreak/>
              <w:t>(device.deviceName -eq "W10-78642N2") or (device.deviceName -eq "W10-3Z5C0X2") or (device.deviceName -eq "W10-DT1K5S2") or (device.deviceName -eq "W10-CV7LST3")</w:t>
            </w:r>
          </w:p>
        </w:tc>
      </w:tr>
    </w:tbl>
    <w:p w14:paraId="5237B02E" w14:textId="7570E48D" w:rsidR="003C448A" w:rsidRDefault="003C448A" w:rsidP="003C448A">
      <w:pPr>
        <w:pStyle w:val="Caption"/>
      </w:pPr>
      <w:r>
        <w:lastRenderedPageBreak/>
        <w:t xml:space="preserve">Table </w:t>
      </w:r>
      <w:r>
        <w:fldChar w:fldCharType="begin"/>
      </w:r>
      <w:r>
        <w:instrText xml:space="preserve"> SEQ Table \* ARABIC </w:instrText>
      </w:r>
      <w:r>
        <w:fldChar w:fldCharType="separate"/>
      </w:r>
      <w:r>
        <w:rPr>
          <w:noProof/>
        </w:rPr>
        <w:t>2</w:t>
      </w:r>
      <w:r>
        <w:fldChar w:fldCharType="end"/>
      </w:r>
      <w:r>
        <w:t>. Settings - *StAH-Win-Filter-Baseline - All</w:t>
      </w:r>
    </w:p>
    <w:p w14:paraId="134A81FA" w14:textId="2C6906EC" w:rsidR="003C448A" w:rsidRDefault="003C448A" w:rsidP="003C448A">
      <w:pPr>
        <w:pStyle w:val="1ANumberedHeading3"/>
      </w:pPr>
      <w:bookmarkStart w:id="32" w:name="_Toc204168836"/>
      <w:r>
        <w:t>*StAH-Win-Filter-Baseline - All GroupTags</w:t>
      </w:r>
      <w:bookmarkEnd w:id="32"/>
    </w:p>
    <w:p w14:paraId="05025219"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3BB50669"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27FDA06" w14:textId="4DDDB7B0" w:rsidR="003C448A" w:rsidRDefault="003C448A" w:rsidP="003C448A">
            <w:pPr>
              <w:pStyle w:val="1ATableHeaderBold"/>
              <w:rPr>
                <w:lang w:bidi="en-US"/>
              </w:rPr>
            </w:pPr>
            <w:r>
              <w:rPr>
                <w:lang w:bidi="en-US"/>
              </w:rPr>
              <w:t>Name</w:t>
            </w:r>
          </w:p>
        </w:tc>
        <w:tc>
          <w:tcPr>
            <w:tcW w:w="2500" w:type="pct"/>
          </w:tcPr>
          <w:p w14:paraId="3DDBFE3C" w14:textId="4DDCB5D3"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362FDFA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53C7E1D7" w14:textId="51C64789" w:rsidR="003C448A" w:rsidRDefault="003C448A" w:rsidP="003C448A">
            <w:pPr>
              <w:pStyle w:val="1ATableCategoryHeaderRowBold"/>
              <w:rPr>
                <w:lang w:bidi="en-US"/>
              </w:rPr>
            </w:pPr>
            <w:r>
              <w:rPr>
                <w:lang w:bidi="en-US"/>
              </w:rPr>
              <w:t>Basics</w:t>
            </w:r>
          </w:p>
        </w:tc>
      </w:tr>
      <w:tr w:rsidR="003C448A" w14:paraId="12CE08E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AC3AFFB" w14:textId="27384628" w:rsidR="003C448A" w:rsidRDefault="003C448A" w:rsidP="003C448A">
            <w:pPr>
              <w:pStyle w:val="1ATableTextStyle"/>
              <w:rPr>
                <w:lang w:bidi="en-US"/>
              </w:rPr>
            </w:pPr>
            <w:r>
              <w:rPr>
                <w:lang w:bidi="en-US"/>
              </w:rPr>
              <w:t>Name</w:t>
            </w:r>
          </w:p>
        </w:tc>
        <w:tc>
          <w:tcPr>
            <w:tcW w:w="2500" w:type="pct"/>
          </w:tcPr>
          <w:p w14:paraId="3042EEC0" w14:textId="34E8329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 GroupTags</w:t>
            </w:r>
          </w:p>
        </w:tc>
      </w:tr>
      <w:tr w:rsidR="003C448A" w14:paraId="6725AD4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5394963" w14:textId="3EB32EDB" w:rsidR="003C448A" w:rsidRDefault="003C448A" w:rsidP="003C448A">
            <w:pPr>
              <w:pStyle w:val="1ATableTextStyle"/>
              <w:rPr>
                <w:lang w:bidi="en-US"/>
              </w:rPr>
            </w:pPr>
            <w:r>
              <w:rPr>
                <w:lang w:bidi="en-US"/>
              </w:rPr>
              <w:t>Description</w:t>
            </w:r>
          </w:p>
        </w:tc>
        <w:tc>
          <w:tcPr>
            <w:tcW w:w="2500" w:type="pct"/>
          </w:tcPr>
          <w:p w14:paraId="01C113EA" w14:textId="1916281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This will filter on devices with the Autopilot GroupTag of "StAH-STD" and which have therefore run the following deployment profile: "StAH Standard Device Entra ID Joined" or the GroupTag of "StAH-Shared" which have run the follwing deployment profile "StAH Shared Device Entra ID Joined Self Deploying"</w:t>
            </w:r>
          </w:p>
        </w:tc>
      </w:tr>
      <w:tr w:rsidR="003C448A" w14:paraId="41B0723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B75829E" w14:textId="020C60CF" w:rsidR="003C448A" w:rsidRDefault="003C448A" w:rsidP="003C448A">
            <w:pPr>
              <w:pStyle w:val="1ATableTextStyle"/>
              <w:rPr>
                <w:lang w:bidi="en-US"/>
              </w:rPr>
            </w:pPr>
            <w:r>
              <w:rPr>
                <w:lang w:bidi="en-US"/>
              </w:rPr>
              <w:t>Created</w:t>
            </w:r>
          </w:p>
        </w:tc>
        <w:tc>
          <w:tcPr>
            <w:tcW w:w="2500" w:type="pct"/>
          </w:tcPr>
          <w:p w14:paraId="5620C19C" w14:textId="2FEA9B0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09 June 2025 14:40:42</w:t>
            </w:r>
          </w:p>
        </w:tc>
      </w:tr>
      <w:tr w:rsidR="003C448A" w14:paraId="3E15D15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9196039" w14:textId="56491283" w:rsidR="003C448A" w:rsidRDefault="003C448A" w:rsidP="003C448A">
            <w:pPr>
              <w:pStyle w:val="1ATableTextStyle"/>
              <w:rPr>
                <w:lang w:bidi="en-US"/>
              </w:rPr>
            </w:pPr>
            <w:r>
              <w:rPr>
                <w:lang w:bidi="en-US"/>
              </w:rPr>
              <w:t>Last modified</w:t>
            </w:r>
          </w:p>
        </w:tc>
        <w:tc>
          <w:tcPr>
            <w:tcW w:w="2500" w:type="pct"/>
          </w:tcPr>
          <w:p w14:paraId="4D8D3ACE" w14:textId="4C580F5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09 June 2025 14:40:42</w:t>
            </w:r>
          </w:p>
        </w:tc>
      </w:tr>
      <w:tr w:rsidR="003C448A" w14:paraId="61103B0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60CF502" w14:textId="69508D8F" w:rsidR="003C448A" w:rsidRDefault="003C448A" w:rsidP="003C448A">
            <w:pPr>
              <w:pStyle w:val="1ATableTextStyle"/>
              <w:rPr>
                <w:lang w:bidi="en-US"/>
              </w:rPr>
            </w:pPr>
            <w:r>
              <w:rPr>
                <w:lang w:bidi="en-US"/>
              </w:rPr>
              <w:t>Profile type</w:t>
            </w:r>
          </w:p>
        </w:tc>
        <w:tc>
          <w:tcPr>
            <w:tcW w:w="2500" w:type="pct"/>
          </w:tcPr>
          <w:p w14:paraId="1A2037FA" w14:textId="52539FC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Filters</w:t>
            </w:r>
          </w:p>
        </w:tc>
      </w:tr>
      <w:tr w:rsidR="003C448A" w14:paraId="62B830E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6B540C7" w14:textId="6D26A183" w:rsidR="003C448A" w:rsidRDefault="003C448A" w:rsidP="003C448A">
            <w:pPr>
              <w:pStyle w:val="1ATableTextStyle"/>
              <w:rPr>
                <w:lang w:bidi="en-US"/>
              </w:rPr>
            </w:pPr>
            <w:r>
              <w:rPr>
                <w:lang w:bidi="en-US"/>
              </w:rPr>
              <w:t>Platform</w:t>
            </w:r>
          </w:p>
        </w:tc>
        <w:tc>
          <w:tcPr>
            <w:tcW w:w="2500" w:type="pct"/>
          </w:tcPr>
          <w:p w14:paraId="3282E5D7" w14:textId="7E0F0C3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22B2197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F384EC1" w14:textId="22544391" w:rsidR="003C448A" w:rsidRDefault="003C448A" w:rsidP="003C448A">
            <w:pPr>
              <w:pStyle w:val="1ATableTextStyle"/>
              <w:rPr>
                <w:lang w:bidi="en-US"/>
              </w:rPr>
            </w:pPr>
            <w:r>
              <w:rPr>
                <w:lang w:bidi="en-US"/>
              </w:rPr>
              <w:t>Scope tags</w:t>
            </w:r>
          </w:p>
        </w:tc>
        <w:tc>
          <w:tcPr>
            <w:tcW w:w="2500" w:type="pct"/>
          </w:tcPr>
          <w:p w14:paraId="3E32173B" w14:textId="15B0E453"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325EA2E7" w14:textId="0FCB0B9C" w:rsidR="003C448A" w:rsidRDefault="003C448A" w:rsidP="003C448A">
      <w:pPr>
        <w:pStyle w:val="Caption"/>
      </w:pPr>
      <w:r>
        <w:t xml:space="preserve">Table </w:t>
      </w:r>
      <w:r>
        <w:fldChar w:fldCharType="begin"/>
      </w:r>
      <w:r>
        <w:instrText xml:space="preserve"> SEQ Table \* ARABIC </w:instrText>
      </w:r>
      <w:r>
        <w:fldChar w:fldCharType="separate"/>
      </w:r>
      <w:r>
        <w:rPr>
          <w:noProof/>
        </w:rPr>
        <w:t>3</w:t>
      </w:r>
      <w:r>
        <w:fldChar w:fldCharType="end"/>
      </w:r>
      <w:r>
        <w:t>. Basics - *StAH-Win-Filter-Baseline - All GroupTags</w:t>
      </w:r>
    </w:p>
    <w:tbl>
      <w:tblPr>
        <w:tblStyle w:val="GridTable4-Accent2"/>
        <w:tblW w:w="4994" w:type="pct"/>
        <w:tblLook w:val="04A0" w:firstRow="1" w:lastRow="0" w:firstColumn="1" w:lastColumn="0" w:noHBand="0" w:noVBand="1"/>
      </w:tblPr>
      <w:tblGrid>
        <w:gridCol w:w="4502"/>
        <w:gridCol w:w="4503"/>
      </w:tblGrid>
      <w:tr w:rsidR="003C448A" w14:paraId="4D93ADF6"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EE6DF2B" w14:textId="4B55D1CC" w:rsidR="003C448A" w:rsidRDefault="003C448A" w:rsidP="003C448A">
            <w:pPr>
              <w:pStyle w:val="1ATableHeaderBold"/>
              <w:rPr>
                <w:lang w:bidi="en-US"/>
              </w:rPr>
            </w:pPr>
            <w:r>
              <w:rPr>
                <w:lang w:bidi="en-US"/>
              </w:rPr>
              <w:t>Name</w:t>
            </w:r>
          </w:p>
        </w:tc>
        <w:tc>
          <w:tcPr>
            <w:tcW w:w="2500" w:type="pct"/>
          </w:tcPr>
          <w:p w14:paraId="4A0C1BCF" w14:textId="365E65E9"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0B38520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A9402B3" w14:textId="439B3A3F" w:rsidR="003C448A" w:rsidRDefault="003C448A" w:rsidP="003C448A">
            <w:pPr>
              <w:pStyle w:val="1ATableCategoryHeaderRowBold"/>
              <w:rPr>
                <w:lang w:bidi="en-US"/>
              </w:rPr>
            </w:pPr>
            <w:r>
              <w:rPr>
                <w:lang w:bidi="en-US"/>
              </w:rPr>
              <w:t>Rules</w:t>
            </w:r>
          </w:p>
        </w:tc>
      </w:tr>
      <w:tr w:rsidR="003C448A" w14:paraId="20F9219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585A76F" w14:textId="5E787D93" w:rsidR="003C448A" w:rsidRDefault="003C448A" w:rsidP="003C448A">
            <w:pPr>
              <w:pStyle w:val="1ATableTextStyle"/>
              <w:rPr>
                <w:lang w:bidi="en-US"/>
              </w:rPr>
            </w:pPr>
            <w:r>
              <w:rPr>
                <w:lang w:bidi="en-US"/>
              </w:rPr>
              <w:t>Rule syntax</w:t>
            </w:r>
          </w:p>
        </w:tc>
        <w:tc>
          <w:tcPr>
            <w:tcW w:w="2500" w:type="pct"/>
          </w:tcPr>
          <w:p w14:paraId="63752AD5" w14:textId="4F7659C0"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(device.enrollmentProfileName -eq "StAH Standard Device Entra ID Joined") or (device.enrollmentProfileName -eq "StAH Shared Device Entra ID Joined Self Deploying")</w:t>
            </w:r>
          </w:p>
        </w:tc>
      </w:tr>
    </w:tbl>
    <w:p w14:paraId="23C54F8A" w14:textId="0B6C9D72" w:rsidR="003C448A" w:rsidRDefault="003C448A" w:rsidP="003C448A">
      <w:pPr>
        <w:pStyle w:val="Caption"/>
      </w:pPr>
      <w:r>
        <w:t xml:space="preserve">Table </w:t>
      </w:r>
      <w:r>
        <w:fldChar w:fldCharType="begin"/>
      </w:r>
      <w:r>
        <w:instrText xml:space="preserve"> SEQ Table \* ARABIC </w:instrText>
      </w:r>
      <w:r>
        <w:fldChar w:fldCharType="separate"/>
      </w:r>
      <w:r>
        <w:rPr>
          <w:noProof/>
        </w:rPr>
        <w:t>4</w:t>
      </w:r>
      <w:r>
        <w:fldChar w:fldCharType="end"/>
      </w:r>
      <w:r>
        <w:t>. Settings - *StAH-Win-Filter-Baseline - All GroupTags</w:t>
      </w:r>
    </w:p>
    <w:p w14:paraId="670D9048" w14:textId="0E64F845" w:rsidR="003C448A" w:rsidRDefault="003C448A" w:rsidP="003C448A">
      <w:pPr>
        <w:pStyle w:val="1ANumberedHeading3"/>
      </w:pPr>
      <w:bookmarkStart w:id="33" w:name="_Toc204168837"/>
      <w:r>
        <w:t>*StAH-Win-Filter-Shared-GroupTag</w:t>
      </w:r>
      <w:bookmarkEnd w:id="33"/>
    </w:p>
    <w:p w14:paraId="3F29F6DB"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64714728"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C8162F1" w14:textId="31503F08" w:rsidR="003C448A" w:rsidRDefault="003C448A" w:rsidP="003C448A">
            <w:pPr>
              <w:pStyle w:val="1ATableHeaderBold"/>
              <w:rPr>
                <w:lang w:bidi="en-US"/>
              </w:rPr>
            </w:pPr>
            <w:r>
              <w:rPr>
                <w:lang w:bidi="en-US"/>
              </w:rPr>
              <w:t>Name</w:t>
            </w:r>
          </w:p>
        </w:tc>
        <w:tc>
          <w:tcPr>
            <w:tcW w:w="2500" w:type="pct"/>
          </w:tcPr>
          <w:p w14:paraId="4ABD8A59" w14:textId="6E8EF331"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0197B2E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DD57934" w14:textId="548CD72E" w:rsidR="003C448A" w:rsidRDefault="003C448A" w:rsidP="003C448A">
            <w:pPr>
              <w:pStyle w:val="1ATableCategoryHeaderRowBold"/>
              <w:rPr>
                <w:lang w:bidi="en-US"/>
              </w:rPr>
            </w:pPr>
            <w:r>
              <w:rPr>
                <w:lang w:bidi="en-US"/>
              </w:rPr>
              <w:t>Basics</w:t>
            </w:r>
          </w:p>
        </w:tc>
      </w:tr>
      <w:tr w:rsidR="003C448A" w14:paraId="3A0828A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8C3A6AA" w14:textId="7D147E1B" w:rsidR="003C448A" w:rsidRDefault="003C448A" w:rsidP="003C448A">
            <w:pPr>
              <w:pStyle w:val="1ATableTextStyle"/>
              <w:rPr>
                <w:lang w:bidi="en-US"/>
              </w:rPr>
            </w:pPr>
            <w:r>
              <w:rPr>
                <w:lang w:bidi="en-US"/>
              </w:rPr>
              <w:t>Name</w:t>
            </w:r>
          </w:p>
        </w:tc>
        <w:tc>
          <w:tcPr>
            <w:tcW w:w="2500" w:type="pct"/>
          </w:tcPr>
          <w:p w14:paraId="34DDBF7F" w14:textId="1636D3D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*StAH-Win-Filter-Shared-GroupTag</w:t>
            </w:r>
          </w:p>
        </w:tc>
      </w:tr>
      <w:tr w:rsidR="003C448A" w14:paraId="219977D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60C6D60" w14:textId="3A27F234" w:rsidR="003C448A" w:rsidRDefault="003C448A" w:rsidP="003C448A">
            <w:pPr>
              <w:pStyle w:val="1ATableTextStyle"/>
              <w:rPr>
                <w:lang w:bidi="en-US"/>
              </w:rPr>
            </w:pPr>
            <w:r>
              <w:rPr>
                <w:lang w:bidi="en-US"/>
              </w:rPr>
              <w:t>Description</w:t>
            </w:r>
          </w:p>
        </w:tc>
        <w:tc>
          <w:tcPr>
            <w:tcW w:w="2500" w:type="pct"/>
          </w:tcPr>
          <w:p w14:paraId="05CCEC7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5FEB2A4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7973352" w14:textId="29837D59" w:rsidR="003C448A" w:rsidRDefault="003C448A" w:rsidP="003C448A">
            <w:pPr>
              <w:pStyle w:val="1ATableTextStyle"/>
              <w:rPr>
                <w:lang w:bidi="en-US"/>
              </w:rPr>
            </w:pPr>
            <w:r>
              <w:rPr>
                <w:lang w:bidi="en-US"/>
              </w:rPr>
              <w:t>Created</w:t>
            </w:r>
          </w:p>
        </w:tc>
        <w:tc>
          <w:tcPr>
            <w:tcW w:w="2500" w:type="pct"/>
          </w:tcPr>
          <w:p w14:paraId="1E989DD1" w14:textId="346C8B9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15 April 2025 15:14:51</w:t>
            </w:r>
          </w:p>
        </w:tc>
      </w:tr>
      <w:tr w:rsidR="003C448A" w14:paraId="56CE870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BC1A6FB" w14:textId="4334B610" w:rsidR="003C448A" w:rsidRDefault="003C448A" w:rsidP="003C448A">
            <w:pPr>
              <w:pStyle w:val="1ATableTextStyle"/>
              <w:rPr>
                <w:lang w:bidi="en-US"/>
              </w:rPr>
            </w:pPr>
            <w:r>
              <w:rPr>
                <w:lang w:bidi="en-US"/>
              </w:rPr>
              <w:t>Last modified</w:t>
            </w:r>
          </w:p>
        </w:tc>
        <w:tc>
          <w:tcPr>
            <w:tcW w:w="2500" w:type="pct"/>
          </w:tcPr>
          <w:p w14:paraId="2F2FC613" w14:textId="58396E3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15 April 2025 15:14:51</w:t>
            </w:r>
          </w:p>
        </w:tc>
      </w:tr>
      <w:tr w:rsidR="003C448A" w14:paraId="6F2559C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C1F770E" w14:textId="2E45E4C3" w:rsidR="003C448A" w:rsidRDefault="003C448A" w:rsidP="003C448A">
            <w:pPr>
              <w:pStyle w:val="1ATableTextStyle"/>
              <w:rPr>
                <w:lang w:bidi="en-US"/>
              </w:rPr>
            </w:pPr>
            <w:r>
              <w:rPr>
                <w:lang w:bidi="en-US"/>
              </w:rPr>
              <w:lastRenderedPageBreak/>
              <w:t>Profile type</w:t>
            </w:r>
          </w:p>
        </w:tc>
        <w:tc>
          <w:tcPr>
            <w:tcW w:w="2500" w:type="pct"/>
          </w:tcPr>
          <w:p w14:paraId="6E27278E" w14:textId="4A65C9D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Filters</w:t>
            </w:r>
          </w:p>
        </w:tc>
      </w:tr>
      <w:tr w:rsidR="003C448A" w14:paraId="78CCEF9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6F16C54" w14:textId="3DFCC4AC" w:rsidR="003C448A" w:rsidRDefault="003C448A" w:rsidP="003C448A">
            <w:pPr>
              <w:pStyle w:val="1ATableTextStyle"/>
              <w:rPr>
                <w:lang w:bidi="en-US"/>
              </w:rPr>
            </w:pPr>
            <w:r>
              <w:rPr>
                <w:lang w:bidi="en-US"/>
              </w:rPr>
              <w:t>Platform</w:t>
            </w:r>
          </w:p>
        </w:tc>
        <w:tc>
          <w:tcPr>
            <w:tcW w:w="2500" w:type="pct"/>
          </w:tcPr>
          <w:p w14:paraId="76D587F0" w14:textId="2511E19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48A8A48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9100875" w14:textId="3A080EEF" w:rsidR="003C448A" w:rsidRDefault="003C448A" w:rsidP="003C448A">
            <w:pPr>
              <w:pStyle w:val="1ATableTextStyle"/>
              <w:rPr>
                <w:lang w:bidi="en-US"/>
              </w:rPr>
            </w:pPr>
            <w:r>
              <w:rPr>
                <w:lang w:bidi="en-US"/>
              </w:rPr>
              <w:t>Scope tags</w:t>
            </w:r>
          </w:p>
        </w:tc>
        <w:tc>
          <w:tcPr>
            <w:tcW w:w="2500" w:type="pct"/>
          </w:tcPr>
          <w:p w14:paraId="27216EE9" w14:textId="6231BFB0"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601B0EEA" w14:textId="742A2A95" w:rsidR="003C448A" w:rsidRDefault="003C448A" w:rsidP="003C448A">
      <w:pPr>
        <w:pStyle w:val="Caption"/>
      </w:pPr>
      <w:r>
        <w:t xml:space="preserve">Table </w:t>
      </w:r>
      <w:r>
        <w:fldChar w:fldCharType="begin"/>
      </w:r>
      <w:r>
        <w:instrText xml:space="preserve"> SEQ Table \* ARABIC </w:instrText>
      </w:r>
      <w:r>
        <w:fldChar w:fldCharType="separate"/>
      </w:r>
      <w:r>
        <w:rPr>
          <w:noProof/>
        </w:rPr>
        <w:t>5</w:t>
      </w:r>
      <w:r>
        <w:fldChar w:fldCharType="end"/>
      </w:r>
      <w:r>
        <w:t>. Basics - *StAH-Win-Filter-Shared-GroupTag</w:t>
      </w:r>
    </w:p>
    <w:tbl>
      <w:tblPr>
        <w:tblStyle w:val="GridTable4-Accent2"/>
        <w:tblW w:w="4994" w:type="pct"/>
        <w:tblLook w:val="04A0" w:firstRow="1" w:lastRow="0" w:firstColumn="1" w:lastColumn="0" w:noHBand="0" w:noVBand="1"/>
      </w:tblPr>
      <w:tblGrid>
        <w:gridCol w:w="4502"/>
        <w:gridCol w:w="4503"/>
      </w:tblGrid>
      <w:tr w:rsidR="003C448A" w14:paraId="243ABFA7"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737AC9A" w14:textId="6176377C" w:rsidR="003C448A" w:rsidRDefault="003C448A" w:rsidP="003C448A">
            <w:pPr>
              <w:pStyle w:val="1ATableHeaderBold"/>
              <w:rPr>
                <w:lang w:bidi="en-US"/>
              </w:rPr>
            </w:pPr>
            <w:r>
              <w:rPr>
                <w:lang w:bidi="en-US"/>
              </w:rPr>
              <w:t>Name</w:t>
            </w:r>
          </w:p>
        </w:tc>
        <w:tc>
          <w:tcPr>
            <w:tcW w:w="2500" w:type="pct"/>
          </w:tcPr>
          <w:p w14:paraId="3DE56404" w14:textId="0F3B6DC9"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0519319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4761918A" w14:textId="37749F7D" w:rsidR="003C448A" w:rsidRDefault="003C448A" w:rsidP="003C448A">
            <w:pPr>
              <w:pStyle w:val="1ATableCategoryHeaderRowBold"/>
              <w:rPr>
                <w:lang w:bidi="en-US"/>
              </w:rPr>
            </w:pPr>
            <w:r>
              <w:rPr>
                <w:lang w:bidi="en-US"/>
              </w:rPr>
              <w:t>Rules</w:t>
            </w:r>
          </w:p>
        </w:tc>
      </w:tr>
      <w:tr w:rsidR="003C448A" w14:paraId="6D6EC37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CD7271B" w14:textId="75EF7469" w:rsidR="003C448A" w:rsidRDefault="003C448A" w:rsidP="003C448A">
            <w:pPr>
              <w:pStyle w:val="1ATableTextStyle"/>
              <w:rPr>
                <w:lang w:bidi="en-US"/>
              </w:rPr>
            </w:pPr>
            <w:r>
              <w:rPr>
                <w:lang w:bidi="en-US"/>
              </w:rPr>
              <w:t>Rule syntax</w:t>
            </w:r>
          </w:p>
        </w:tc>
        <w:tc>
          <w:tcPr>
            <w:tcW w:w="2500" w:type="pct"/>
          </w:tcPr>
          <w:p w14:paraId="650434E9" w14:textId="7E51C96A"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(device.enrollmentProfileName -eq "StAH Shared Device Entra ID Joined Self Deploying")</w:t>
            </w:r>
          </w:p>
        </w:tc>
      </w:tr>
    </w:tbl>
    <w:p w14:paraId="4F20BF2A" w14:textId="79977EB2" w:rsidR="003C448A" w:rsidRDefault="003C448A" w:rsidP="003C448A">
      <w:pPr>
        <w:pStyle w:val="Caption"/>
      </w:pPr>
      <w:r>
        <w:t xml:space="preserve">Table </w:t>
      </w:r>
      <w:r>
        <w:fldChar w:fldCharType="begin"/>
      </w:r>
      <w:r>
        <w:instrText xml:space="preserve"> SEQ Table \* ARABIC </w:instrText>
      </w:r>
      <w:r>
        <w:fldChar w:fldCharType="separate"/>
      </w:r>
      <w:r>
        <w:rPr>
          <w:noProof/>
        </w:rPr>
        <w:t>6</w:t>
      </w:r>
      <w:r>
        <w:fldChar w:fldCharType="end"/>
      </w:r>
      <w:r>
        <w:t>. Settings - *StAH-Win-Filter-Shared-GroupTag</w:t>
      </w:r>
    </w:p>
    <w:p w14:paraId="1256B585" w14:textId="237E75E7" w:rsidR="003C448A" w:rsidRDefault="003C448A" w:rsidP="003C448A">
      <w:pPr>
        <w:pStyle w:val="1ANumberedHeading3"/>
      </w:pPr>
      <w:bookmarkStart w:id="34" w:name="_Toc204168838"/>
      <w:r>
        <w:t>*StAH-Win-Filter-Standard GroupTag</w:t>
      </w:r>
      <w:bookmarkEnd w:id="34"/>
    </w:p>
    <w:p w14:paraId="07987762"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5CA875C3"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D75003B" w14:textId="4D208128" w:rsidR="003C448A" w:rsidRDefault="003C448A" w:rsidP="003C448A">
            <w:pPr>
              <w:pStyle w:val="1ATableHeaderBold"/>
              <w:rPr>
                <w:lang w:bidi="en-US"/>
              </w:rPr>
            </w:pPr>
            <w:r>
              <w:rPr>
                <w:lang w:bidi="en-US"/>
              </w:rPr>
              <w:t>Name</w:t>
            </w:r>
          </w:p>
        </w:tc>
        <w:tc>
          <w:tcPr>
            <w:tcW w:w="2500" w:type="pct"/>
          </w:tcPr>
          <w:p w14:paraId="1C96B4F2" w14:textId="7307AB7A"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6DC1BB2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FDA88E0" w14:textId="09E4296C" w:rsidR="003C448A" w:rsidRDefault="003C448A" w:rsidP="003C448A">
            <w:pPr>
              <w:pStyle w:val="1ATableCategoryHeaderRowBold"/>
              <w:rPr>
                <w:lang w:bidi="en-US"/>
              </w:rPr>
            </w:pPr>
            <w:r>
              <w:rPr>
                <w:lang w:bidi="en-US"/>
              </w:rPr>
              <w:t>Basics</w:t>
            </w:r>
          </w:p>
        </w:tc>
      </w:tr>
      <w:tr w:rsidR="003C448A" w14:paraId="39376BE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5BAAF7A" w14:textId="084A6042" w:rsidR="003C448A" w:rsidRDefault="003C448A" w:rsidP="003C448A">
            <w:pPr>
              <w:pStyle w:val="1ATableTextStyle"/>
              <w:rPr>
                <w:lang w:bidi="en-US"/>
              </w:rPr>
            </w:pPr>
            <w:r>
              <w:rPr>
                <w:lang w:bidi="en-US"/>
              </w:rPr>
              <w:t>Name</w:t>
            </w:r>
          </w:p>
        </w:tc>
        <w:tc>
          <w:tcPr>
            <w:tcW w:w="2500" w:type="pct"/>
          </w:tcPr>
          <w:p w14:paraId="25EABBE8" w14:textId="285B7E0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*StAH-Win-Filter-Standard GroupTag</w:t>
            </w:r>
          </w:p>
        </w:tc>
      </w:tr>
      <w:tr w:rsidR="003C448A" w14:paraId="6A016B6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E34493A" w14:textId="1115BC70" w:rsidR="003C448A" w:rsidRDefault="003C448A" w:rsidP="003C448A">
            <w:pPr>
              <w:pStyle w:val="1ATableTextStyle"/>
              <w:rPr>
                <w:lang w:bidi="en-US"/>
              </w:rPr>
            </w:pPr>
            <w:r>
              <w:rPr>
                <w:lang w:bidi="en-US"/>
              </w:rPr>
              <w:t>Description</w:t>
            </w:r>
          </w:p>
        </w:tc>
        <w:tc>
          <w:tcPr>
            <w:tcW w:w="2500" w:type="pct"/>
          </w:tcPr>
          <w:p w14:paraId="56E9FFA6"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6D1B7BD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3814D8A" w14:textId="09EAC642" w:rsidR="003C448A" w:rsidRDefault="003C448A" w:rsidP="003C448A">
            <w:pPr>
              <w:pStyle w:val="1ATableTextStyle"/>
              <w:rPr>
                <w:lang w:bidi="en-US"/>
              </w:rPr>
            </w:pPr>
            <w:r>
              <w:rPr>
                <w:lang w:bidi="en-US"/>
              </w:rPr>
              <w:t>Created</w:t>
            </w:r>
          </w:p>
        </w:tc>
        <w:tc>
          <w:tcPr>
            <w:tcW w:w="2500" w:type="pct"/>
          </w:tcPr>
          <w:p w14:paraId="22889727" w14:textId="0EC4783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15 April 2025 15:21:53</w:t>
            </w:r>
          </w:p>
        </w:tc>
      </w:tr>
      <w:tr w:rsidR="003C448A" w14:paraId="5B45AE1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26B1503" w14:textId="22452BA4" w:rsidR="003C448A" w:rsidRDefault="003C448A" w:rsidP="003C448A">
            <w:pPr>
              <w:pStyle w:val="1ATableTextStyle"/>
              <w:rPr>
                <w:lang w:bidi="en-US"/>
              </w:rPr>
            </w:pPr>
            <w:r>
              <w:rPr>
                <w:lang w:bidi="en-US"/>
              </w:rPr>
              <w:t>Last modified</w:t>
            </w:r>
          </w:p>
        </w:tc>
        <w:tc>
          <w:tcPr>
            <w:tcW w:w="2500" w:type="pct"/>
          </w:tcPr>
          <w:p w14:paraId="7112048E" w14:textId="52A7F74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15 April 2025 15:21:53</w:t>
            </w:r>
          </w:p>
        </w:tc>
      </w:tr>
      <w:tr w:rsidR="003C448A" w14:paraId="7D30617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B33FDB9" w14:textId="10C52B15" w:rsidR="003C448A" w:rsidRDefault="003C448A" w:rsidP="003C448A">
            <w:pPr>
              <w:pStyle w:val="1ATableTextStyle"/>
              <w:rPr>
                <w:lang w:bidi="en-US"/>
              </w:rPr>
            </w:pPr>
            <w:r>
              <w:rPr>
                <w:lang w:bidi="en-US"/>
              </w:rPr>
              <w:t>Profile type</w:t>
            </w:r>
          </w:p>
        </w:tc>
        <w:tc>
          <w:tcPr>
            <w:tcW w:w="2500" w:type="pct"/>
          </w:tcPr>
          <w:p w14:paraId="34996E7C" w14:textId="771271B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Filters</w:t>
            </w:r>
          </w:p>
        </w:tc>
      </w:tr>
      <w:tr w:rsidR="003C448A" w14:paraId="4A5322B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416F016" w14:textId="19A2207A" w:rsidR="003C448A" w:rsidRDefault="003C448A" w:rsidP="003C448A">
            <w:pPr>
              <w:pStyle w:val="1ATableTextStyle"/>
              <w:rPr>
                <w:lang w:bidi="en-US"/>
              </w:rPr>
            </w:pPr>
            <w:r>
              <w:rPr>
                <w:lang w:bidi="en-US"/>
              </w:rPr>
              <w:t>Platform</w:t>
            </w:r>
          </w:p>
        </w:tc>
        <w:tc>
          <w:tcPr>
            <w:tcW w:w="2500" w:type="pct"/>
          </w:tcPr>
          <w:p w14:paraId="3F055322" w14:textId="7BC4A07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67B9CB4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2674E0C" w14:textId="414BEAC3" w:rsidR="003C448A" w:rsidRDefault="003C448A" w:rsidP="003C448A">
            <w:pPr>
              <w:pStyle w:val="1ATableTextStyle"/>
              <w:rPr>
                <w:lang w:bidi="en-US"/>
              </w:rPr>
            </w:pPr>
            <w:r>
              <w:rPr>
                <w:lang w:bidi="en-US"/>
              </w:rPr>
              <w:t>Scope tags</w:t>
            </w:r>
          </w:p>
        </w:tc>
        <w:tc>
          <w:tcPr>
            <w:tcW w:w="2500" w:type="pct"/>
          </w:tcPr>
          <w:p w14:paraId="002A0977" w14:textId="187A2145"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55592A85" w14:textId="1C1C2B50" w:rsidR="003C448A" w:rsidRDefault="003C448A" w:rsidP="003C448A">
      <w:pPr>
        <w:pStyle w:val="Caption"/>
      </w:pPr>
      <w:r>
        <w:t xml:space="preserve">Table </w:t>
      </w:r>
      <w:r>
        <w:fldChar w:fldCharType="begin"/>
      </w:r>
      <w:r>
        <w:instrText xml:space="preserve"> SEQ Table \* ARABIC </w:instrText>
      </w:r>
      <w:r>
        <w:fldChar w:fldCharType="separate"/>
      </w:r>
      <w:r>
        <w:rPr>
          <w:noProof/>
        </w:rPr>
        <w:t>7</w:t>
      </w:r>
      <w:r>
        <w:fldChar w:fldCharType="end"/>
      </w:r>
      <w:r>
        <w:t>. Basics - *StAH-Win-Filter-Standard GroupTag</w:t>
      </w:r>
    </w:p>
    <w:tbl>
      <w:tblPr>
        <w:tblStyle w:val="GridTable4-Accent2"/>
        <w:tblW w:w="4994" w:type="pct"/>
        <w:tblLook w:val="04A0" w:firstRow="1" w:lastRow="0" w:firstColumn="1" w:lastColumn="0" w:noHBand="0" w:noVBand="1"/>
      </w:tblPr>
      <w:tblGrid>
        <w:gridCol w:w="4502"/>
        <w:gridCol w:w="4503"/>
      </w:tblGrid>
      <w:tr w:rsidR="003C448A" w14:paraId="068BCDE2"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FDCBD40" w14:textId="498036AE" w:rsidR="003C448A" w:rsidRDefault="003C448A" w:rsidP="003C448A">
            <w:pPr>
              <w:pStyle w:val="1ATableHeaderBold"/>
              <w:rPr>
                <w:lang w:bidi="en-US"/>
              </w:rPr>
            </w:pPr>
            <w:r>
              <w:rPr>
                <w:lang w:bidi="en-US"/>
              </w:rPr>
              <w:t>Name</w:t>
            </w:r>
          </w:p>
        </w:tc>
        <w:tc>
          <w:tcPr>
            <w:tcW w:w="2500" w:type="pct"/>
          </w:tcPr>
          <w:p w14:paraId="32551ED0" w14:textId="56BE7F5C"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226D387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0E85146C" w14:textId="41442236" w:rsidR="003C448A" w:rsidRDefault="003C448A" w:rsidP="003C448A">
            <w:pPr>
              <w:pStyle w:val="1ATableCategoryHeaderRowBold"/>
              <w:rPr>
                <w:lang w:bidi="en-US"/>
              </w:rPr>
            </w:pPr>
            <w:r>
              <w:rPr>
                <w:lang w:bidi="en-US"/>
              </w:rPr>
              <w:t>Rules</w:t>
            </w:r>
          </w:p>
        </w:tc>
      </w:tr>
      <w:tr w:rsidR="003C448A" w14:paraId="0D42DCB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C66130B" w14:textId="6528D791" w:rsidR="003C448A" w:rsidRDefault="003C448A" w:rsidP="003C448A">
            <w:pPr>
              <w:pStyle w:val="1ATableTextStyle"/>
              <w:rPr>
                <w:lang w:bidi="en-US"/>
              </w:rPr>
            </w:pPr>
            <w:r>
              <w:rPr>
                <w:lang w:bidi="en-US"/>
              </w:rPr>
              <w:t>Rule syntax</w:t>
            </w:r>
          </w:p>
        </w:tc>
        <w:tc>
          <w:tcPr>
            <w:tcW w:w="2500" w:type="pct"/>
          </w:tcPr>
          <w:p w14:paraId="32F572D3" w14:textId="6AE2CC23"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(device.enrollmentProfileName -eq "StAH Standard Device Entra ID Joined")</w:t>
            </w:r>
          </w:p>
        </w:tc>
      </w:tr>
    </w:tbl>
    <w:p w14:paraId="008B0EC9" w14:textId="12A55CE0" w:rsidR="003C448A" w:rsidRDefault="003C448A" w:rsidP="003C448A">
      <w:pPr>
        <w:pStyle w:val="Caption"/>
      </w:pPr>
      <w:r>
        <w:t xml:space="preserve">Table </w:t>
      </w:r>
      <w:r>
        <w:fldChar w:fldCharType="begin"/>
      </w:r>
      <w:r>
        <w:instrText xml:space="preserve"> SEQ Table \* ARABIC </w:instrText>
      </w:r>
      <w:r>
        <w:fldChar w:fldCharType="separate"/>
      </w:r>
      <w:r>
        <w:rPr>
          <w:noProof/>
        </w:rPr>
        <w:t>8</w:t>
      </w:r>
      <w:r>
        <w:fldChar w:fldCharType="end"/>
      </w:r>
      <w:r>
        <w:t>. Settings - *StAH-Win-Filter-Standard GroupTag</w:t>
      </w:r>
    </w:p>
    <w:p w14:paraId="1168AEBA" w14:textId="7803E0A5" w:rsidR="003C448A" w:rsidRDefault="003C448A" w:rsidP="003C448A">
      <w:pPr>
        <w:pStyle w:val="1ANumberedHeading3"/>
      </w:pPr>
      <w:bookmarkStart w:id="35" w:name="_Toc204168839"/>
      <w:r>
        <w:t>StAH-Win-Filter-EntraID Hybrid Joined</w:t>
      </w:r>
      <w:bookmarkEnd w:id="35"/>
    </w:p>
    <w:p w14:paraId="48D38EEE"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1451CD87"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243B2D5" w14:textId="0400D61D" w:rsidR="003C448A" w:rsidRDefault="003C448A" w:rsidP="003C448A">
            <w:pPr>
              <w:pStyle w:val="1ATableHeaderBold"/>
              <w:rPr>
                <w:lang w:bidi="en-US"/>
              </w:rPr>
            </w:pPr>
            <w:r>
              <w:rPr>
                <w:lang w:bidi="en-US"/>
              </w:rPr>
              <w:t>Name</w:t>
            </w:r>
          </w:p>
        </w:tc>
        <w:tc>
          <w:tcPr>
            <w:tcW w:w="2500" w:type="pct"/>
          </w:tcPr>
          <w:p w14:paraId="5A3091AF" w14:textId="2F22CA89"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7E0F671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F7B739F" w14:textId="4486F5FA" w:rsidR="003C448A" w:rsidRDefault="003C448A" w:rsidP="003C448A">
            <w:pPr>
              <w:pStyle w:val="1ATableCategoryHeaderRowBold"/>
              <w:rPr>
                <w:lang w:bidi="en-US"/>
              </w:rPr>
            </w:pPr>
            <w:r>
              <w:rPr>
                <w:lang w:bidi="en-US"/>
              </w:rPr>
              <w:t>Basics</w:t>
            </w:r>
          </w:p>
        </w:tc>
      </w:tr>
      <w:tr w:rsidR="003C448A" w14:paraId="6AA1A12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1467D8D" w14:textId="64C0C5DB" w:rsidR="003C448A" w:rsidRDefault="003C448A" w:rsidP="003C448A">
            <w:pPr>
              <w:pStyle w:val="1ATableTextStyle"/>
              <w:rPr>
                <w:lang w:bidi="en-US"/>
              </w:rPr>
            </w:pPr>
            <w:r>
              <w:rPr>
                <w:lang w:bidi="en-US"/>
              </w:rPr>
              <w:t>Name</w:t>
            </w:r>
          </w:p>
        </w:tc>
        <w:tc>
          <w:tcPr>
            <w:tcW w:w="2500" w:type="pct"/>
          </w:tcPr>
          <w:p w14:paraId="284B44F8" w14:textId="527345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StAH-Win-Filter-EntraID Hybrid Joined</w:t>
            </w:r>
          </w:p>
        </w:tc>
      </w:tr>
      <w:tr w:rsidR="003C448A" w14:paraId="26664DA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5B044CF" w14:textId="08974826" w:rsidR="003C448A" w:rsidRDefault="003C448A" w:rsidP="003C448A">
            <w:pPr>
              <w:pStyle w:val="1ATableTextStyle"/>
              <w:rPr>
                <w:lang w:bidi="en-US"/>
              </w:rPr>
            </w:pPr>
            <w:r>
              <w:rPr>
                <w:lang w:bidi="en-US"/>
              </w:rPr>
              <w:t>Description</w:t>
            </w:r>
          </w:p>
        </w:tc>
        <w:tc>
          <w:tcPr>
            <w:tcW w:w="2500" w:type="pct"/>
          </w:tcPr>
          <w:p w14:paraId="664CABC3" w14:textId="2EB7827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This filter will include all devices that are EntraID Hybrid Joined</w:t>
            </w:r>
          </w:p>
        </w:tc>
      </w:tr>
      <w:tr w:rsidR="003C448A" w14:paraId="5596FFA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DBCE1A5" w14:textId="5115E773" w:rsidR="003C448A" w:rsidRDefault="003C448A" w:rsidP="003C448A">
            <w:pPr>
              <w:pStyle w:val="1ATableTextStyle"/>
              <w:rPr>
                <w:lang w:bidi="en-US"/>
              </w:rPr>
            </w:pPr>
            <w:r>
              <w:rPr>
                <w:lang w:bidi="en-US"/>
              </w:rPr>
              <w:t>Created</w:t>
            </w:r>
          </w:p>
        </w:tc>
        <w:tc>
          <w:tcPr>
            <w:tcW w:w="2500" w:type="pct"/>
          </w:tcPr>
          <w:p w14:paraId="12294DB6" w14:textId="505D122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09:22:50</w:t>
            </w:r>
          </w:p>
        </w:tc>
      </w:tr>
      <w:tr w:rsidR="003C448A" w14:paraId="40CD3BD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CD9AC64" w14:textId="1D8E20CF" w:rsidR="003C448A" w:rsidRDefault="003C448A" w:rsidP="003C448A">
            <w:pPr>
              <w:pStyle w:val="1ATableTextStyle"/>
              <w:rPr>
                <w:lang w:bidi="en-US"/>
              </w:rPr>
            </w:pPr>
            <w:r>
              <w:rPr>
                <w:lang w:bidi="en-US"/>
              </w:rPr>
              <w:t>Last modified</w:t>
            </w:r>
          </w:p>
        </w:tc>
        <w:tc>
          <w:tcPr>
            <w:tcW w:w="2500" w:type="pct"/>
          </w:tcPr>
          <w:p w14:paraId="65B73731" w14:textId="708D795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10 April 2025 09:22:50</w:t>
            </w:r>
          </w:p>
        </w:tc>
      </w:tr>
      <w:tr w:rsidR="003C448A" w14:paraId="7DBED3F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C7DE700" w14:textId="7E74FE21" w:rsidR="003C448A" w:rsidRDefault="003C448A" w:rsidP="003C448A">
            <w:pPr>
              <w:pStyle w:val="1ATableTextStyle"/>
              <w:rPr>
                <w:lang w:bidi="en-US"/>
              </w:rPr>
            </w:pPr>
            <w:r>
              <w:rPr>
                <w:lang w:bidi="en-US"/>
              </w:rPr>
              <w:t>Profile type</w:t>
            </w:r>
          </w:p>
        </w:tc>
        <w:tc>
          <w:tcPr>
            <w:tcW w:w="2500" w:type="pct"/>
          </w:tcPr>
          <w:p w14:paraId="2513A572" w14:textId="69463E2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Filters</w:t>
            </w:r>
          </w:p>
        </w:tc>
      </w:tr>
      <w:tr w:rsidR="003C448A" w14:paraId="2ECFC35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CD6847F" w14:textId="46CC7734" w:rsidR="003C448A" w:rsidRDefault="003C448A" w:rsidP="003C448A">
            <w:pPr>
              <w:pStyle w:val="1ATableTextStyle"/>
              <w:rPr>
                <w:lang w:bidi="en-US"/>
              </w:rPr>
            </w:pPr>
            <w:r>
              <w:rPr>
                <w:lang w:bidi="en-US"/>
              </w:rPr>
              <w:t>Platform</w:t>
            </w:r>
          </w:p>
        </w:tc>
        <w:tc>
          <w:tcPr>
            <w:tcW w:w="2500" w:type="pct"/>
          </w:tcPr>
          <w:p w14:paraId="6CA5C6FD" w14:textId="2D05CF7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67F427E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386662D" w14:textId="52F516AB" w:rsidR="003C448A" w:rsidRDefault="003C448A" w:rsidP="003C448A">
            <w:pPr>
              <w:pStyle w:val="1ATableTextStyle"/>
              <w:rPr>
                <w:lang w:bidi="en-US"/>
              </w:rPr>
            </w:pPr>
            <w:r>
              <w:rPr>
                <w:lang w:bidi="en-US"/>
              </w:rPr>
              <w:t>Scope tags</w:t>
            </w:r>
          </w:p>
        </w:tc>
        <w:tc>
          <w:tcPr>
            <w:tcW w:w="2500" w:type="pct"/>
          </w:tcPr>
          <w:p w14:paraId="060AD0AD" w14:textId="1F73836D"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7EFEB09E" w14:textId="02798BC5" w:rsidR="003C448A" w:rsidRDefault="003C448A" w:rsidP="003C448A">
      <w:pPr>
        <w:pStyle w:val="Caption"/>
      </w:pPr>
      <w:r>
        <w:t xml:space="preserve">Table </w:t>
      </w:r>
      <w:r>
        <w:fldChar w:fldCharType="begin"/>
      </w:r>
      <w:r>
        <w:instrText xml:space="preserve"> SEQ Table \* ARABIC </w:instrText>
      </w:r>
      <w:r>
        <w:fldChar w:fldCharType="separate"/>
      </w:r>
      <w:r>
        <w:rPr>
          <w:noProof/>
        </w:rPr>
        <w:t>9</w:t>
      </w:r>
      <w:r>
        <w:fldChar w:fldCharType="end"/>
      </w:r>
      <w:r>
        <w:t>. Basics - StAH-Win-Filter-EntraID Hybrid Joined</w:t>
      </w:r>
    </w:p>
    <w:tbl>
      <w:tblPr>
        <w:tblStyle w:val="GridTable4-Accent2"/>
        <w:tblW w:w="4994" w:type="pct"/>
        <w:tblLook w:val="04A0" w:firstRow="1" w:lastRow="0" w:firstColumn="1" w:lastColumn="0" w:noHBand="0" w:noVBand="1"/>
      </w:tblPr>
      <w:tblGrid>
        <w:gridCol w:w="4502"/>
        <w:gridCol w:w="4503"/>
      </w:tblGrid>
      <w:tr w:rsidR="003C448A" w14:paraId="7D53E575"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3094A04" w14:textId="276BD427" w:rsidR="003C448A" w:rsidRDefault="003C448A" w:rsidP="003C448A">
            <w:pPr>
              <w:pStyle w:val="1ATableHeaderBold"/>
              <w:rPr>
                <w:lang w:bidi="en-US"/>
              </w:rPr>
            </w:pPr>
            <w:r>
              <w:rPr>
                <w:lang w:bidi="en-US"/>
              </w:rPr>
              <w:t>Name</w:t>
            </w:r>
          </w:p>
        </w:tc>
        <w:tc>
          <w:tcPr>
            <w:tcW w:w="2500" w:type="pct"/>
          </w:tcPr>
          <w:p w14:paraId="36693646" w14:textId="6EB6A1D9"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13A8FF6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4BB5AC8A" w14:textId="15FDA4A7" w:rsidR="003C448A" w:rsidRDefault="003C448A" w:rsidP="003C448A">
            <w:pPr>
              <w:pStyle w:val="1ATableCategoryHeaderRowBold"/>
              <w:rPr>
                <w:lang w:bidi="en-US"/>
              </w:rPr>
            </w:pPr>
            <w:r>
              <w:rPr>
                <w:lang w:bidi="en-US"/>
              </w:rPr>
              <w:lastRenderedPageBreak/>
              <w:t>Rules</w:t>
            </w:r>
          </w:p>
        </w:tc>
      </w:tr>
      <w:tr w:rsidR="003C448A" w14:paraId="0C6AB30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696A507" w14:textId="6F6BFF2F" w:rsidR="003C448A" w:rsidRDefault="003C448A" w:rsidP="003C448A">
            <w:pPr>
              <w:pStyle w:val="1ATableTextStyle"/>
              <w:rPr>
                <w:lang w:bidi="en-US"/>
              </w:rPr>
            </w:pPr>
            <w:r>
              <w:rPr>
                <w:lang w:bidi="en-US"/>
              </w:rPr>
              <w:t>Rule syntax</w:t>
            </w:r>
          </w:p>
        </w:tc>
        <w:tc>
          <w:tcPr>
            <w:tcW w:w="2500" w:type="pct"/>
          </w:tcPr>
          <w:p w14:paraId="2C45CA32" w14:textId="1D29A9EF"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(device.deviceTrustType -eq "Hybrid Azure AD joined")</w:t>
            </w:r>
          </w:p>
        </w:tc>
      </w:tr>
    </w:tbl>
    <w:p w14:paraId="78C7BA14" w14:textId="1A851ED0" w:rsidR="003C448A" w:rsidRDefault="003C448A" w:rsidP="003C448A">
      <w:pPr>
        <w:pStyle w:val="Caption"/>
      </w:pPr>
      <w:r>
        <w:t xml:space="preserve">Table </w:t>
      </w:r>
      <w:r>
        <w:fldChar w:fldCharType="begin"/>
      </w:r>
      <w:r>
        <w:instrText xml:space="preserve"> SEQ Table \* ARABIC </w:instrText>
      </w:r>
      <w:r>
        <w:fldChar w:fldCharType="separate"/>
      </w:r>
      <w:r>
        <w:rPr>
          <w:noProof/>
        </w:rPr>
        <w:t>10</w:t>
      </w:r>
      <w:r>
        <w:fldChar w:fldCharType="end"/>
      </w:r>
      <w:r>
        <w:t>. Settings - StAH-Win-Filter-EntraID Hybrid Joined</w:t>
      </w:r>
    </w:p>
    <w:p w14:paraId="1B644F29" w14:textId="723D85D3" w:rsidR="003C448A" w:rsidRDefault="003C448A" w:rsidP="003C448A">
      <w:pPr>
        <w:pStyle w:val="1ANumberedHeading3"/>
      </w:pPr>
      <w:bookmarkStart w:id="36" w:name="_Toc204168840"/>
      <w:r>
        <w:t>StAH-Win-Filter-EntraID Joined</w:t>
      </w:r>
      <w:bookmarkEnd w:id="36"/>
    </w:p>
    <w:p w14:paraId="7204F9EC"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61FB758D"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3D8439E" w14:textId="46B89326" w:rsidR="003C448A" w:rsidRDefault="003C448A" w:rsidP="003C448A">
            <w:pPr>
              <w:pStyle w:val="1ATableHeaderBold"/>
              <w:rPr>
                <w:lang w:bidi="en-US"/>
              </w:rPr>
            </w:pPr>
            <w:r>
              <w:rPr>
                <w:lang w:bidi="en-US"/>
              </w:rPr>
              <w:t>Name</w:t>
            </w:r>
          </w:p>
        </w:tc>
        <w:tc>
          <w:tcPr>
            <w:tcW w:w="2500" w:type="pct"/>
          </w:tcPr>
          <w:p w14:paraId="2AA6F46B" w14:textId="31F2030E"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1292EE1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8132C2F" w14:textId="0ABDD1D1" w:rsidR="003C448A" w:rsidRDefault="003C448A" w:rsidP="003C448A">
            <w:pPr>
              <w:pStyle w:val="1ATableCategoryHeaderRowBold"/>
              <w:rPr>
                <w:lang w:bidi="en-US"/>
              </w:rPr>
            </w:pPr>
            <w:r>
              <w:rPr>
                <w:lang w:bidi="en-US"/>
              </w:rPr>
              <w:t>Basics</w:t>
            </w:r>
          </w:p>
        </w:tc>
      </w:tr>
      <w:tr w:rsidR="003C448A" w14:paraId="5E134EB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6D98369" w14:textId="2C6BF94B" w:rsidR="003C448A" w:rsidRDefault="003C448A" w:rsidP="003C448A">
            <w:pPr>
              <w:pStyle w:val="1ATableTextStyle"/>
              <w:rPr>
                <w:lang w:bidi="en-US"/>
              </w:rPr>
            </w:pPr>
            <w:r>
              <w:rPr>
                <w:lang w:bidi="en-US"/>
              </w:rPr>
              <w:t>Name</w:t>
            </w:r>
          </w:p>
        </w:tc>
        <w:tc>
          <w:tcPr>
            <w:tcW w:w="2500" w:type="pct"/>
          </w:tcPr>
          <w:p w14:paraId="6192F6CF" w14:textId="4547777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StAH-Win-Filter-EntraID Joined</w:t>
            </w:r>
          </w:p>
        </w:tc>
      </w:tr>
      <w:tr w:rsidR="003C448A" w14:paraId="05D52CA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5BFDBC9" w14:textId="2F26FCE5" w:rsidR="003C448A" w:rsidRDefault="003C448A" w:rsidP="003C448A">
            <w:pPr>
              <w:pStyle w:val="1ATableTextStyle"/>
              <w:rPr>
                <w:lang w:bidi="en-US"/>
              </w:rPr>
            </w:pPr>
            <w:r>
              <w:rPr>
                <w:lang w:bidi="en-US"/>
              </w:rPr>
              <w:t>Description</w:t>
            </w:r>
          </w:p>
        </w:tc>
        <w:tc>
          <w:tcPr>
            <w:tcW w:w="2500" w:type="pct"/>
          </w:tcPr>
          <w:p w14:paraId="4C5F79EC" w14:textId="05C098F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This filter will include all devices that are EntraID Joined</w:t>
            </w:r>
          </w:p>
        </w:tc>
      </w:tr>
      <w:tr w:rsidR="003C448A" w14:paraId="229F42A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E1EB4F1" w14:textId="48B9D370" w:rsidR="003C448A" w:rsidRDefault="003C448A" w:rsidP="003C448A">
            <w:pPr>
              <w:pStyle w:val="1ATableTextStyle"/>
              <w:rPr>
                <w:lang w:bidi="en-US"/>
              </w:rPr>
            </w:pPr>
            <w:r>
              <w:rPr>
                <w:lang w:bidi="en-US"/>
              </w:rPr>
              <w:t>Created</w:t>
            </w:r>
          </w:p>
        </w:tc>
        <w:tc>
          <w:tcPr>
            <w:tcW w:w="2500" w:type="pct"/>
          </w:tcPr>
          <w:p w14:paraId="5B107D2E" w14:textId="1BF14C0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09:22:50</w:t>
            </w:r>
          </w:p>
        </w:tc>
      </w:tr>
      <w:tr w:rsidR="003C448A" w14:paraId="394F92C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2CDAF14" w14:textId="12FD6D73" w:rsidR="003C448A" w:rsidRDefault="003C448A" w:rsidP="003C448A">
            <w:pPr>
              <w:pStyle w:val="1ATableTextStyle"/>
              <w:rPr>
                <w:lang w:bidi="en-US"/>
              </w:rPr>
            </w:pPr>
            <w:r>
              <w:rPr>
                <w:lang w:bidi="en-US"/>
              </w:rPr>
              <w:t>Last modified</w:t>
            </w:r>
          </w:p>
        </w:tc>
        <w:tc>
          <w:tcPr>
            <w:tcW w:w="2500" w:type="pct"/>
          </w:tcPr>
          <w:p w14:paraId="37C27000" w14:textId="1F5C994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10 April 2025 09:22:50</w:t>
            </w:r>
          </w:p>
        </w:tc>
      </w:tr>
      <w:tr w:rsidR="003C448A" w14:paraId="51192CE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CBDDF63" w14:textId="3E7079EE" w:rsidR="003C448A" w:rsidRDefault="003C448A" w:rsidP="003C448A">
            <w:pPr>
              <w:pStyle w:val="1ATableTextStyle"/>
              <w:rPr>
                <w:lang w:bidi="en-US"/>
              </w:rPr>
            </w:pPr>
            <w:r>
              <w:rPr>
                <w:lang w:bidi="en-US"/>
              </w:rPr>
              <w:t>Profile type</w:t>
            </w:r>
          </w:p>
        </w:tc>
        <w:tc>
          <w:tcPr>
            <w:tcW w:w="2500" w:type="pct"/>
          </w:tcPr>
          <w:p w14:paraId="5B2FBAAC" w14:textId="7C026A1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Filters</w:t>
            </w:r>
          </w:p>
        </w:tc>
      </w:tr>
      <w:tr w:rsidR="003C448A" w14:paraId="0BEE80A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DDD7523" w14:textId="03ACCAE7" w:rsidR="003C448A" w:rsidRDefault="003C448A" w:rsidP="003C448A">
            <w:pPr>
              <w:pStyle w:val="1ATableTextStyle"/>
              <w:rPr>
                <w:lang w:bidi="en-US"/>
              </w:rPr>
            </w:pPr>
            <w:r>
              <w:rPr>
                <w:lang w:bidi="en-US"/>
              </w:rPr>
              <w:t>Platform</w:t>
            </w:r>
          </w:p>
        </w:tc>
        <w:tc>
          <w:tcPr>
            <w:tcW w:w="2500" w:type="pct"/>
          </w:tcPr>
          <w:p w14:paraId="43E38EEA" w14:textId="16F0AB9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3B75573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7C936E4" w14:textId="29F408D1" w:rsidR="003C448A" w:rsidRDefault="003C448A" w:rsidP="003C448A">
            <w:pPr>
              <w:pStyle w:val="1ATableTextStyle"/>
              <w:rPr>
                <w:lang w:bidi="en-US"/>
              </w:rPr>
            </w:pPr>
            <w:r>
              <w:rPr>
                <w:lang w:bidi="en-US"/>
              </w:rPr>
              <w:t>Scope tags</w:t>
            </w:r>
          </w:p>
        </w:tc>
        <w:tc>
          <w:tcPr>
            <w:tcW w:w="2500" w:type="pct"/>
          </w:tcPr>
          <w:p w14:paraId="5D4BAE94" w14:textId="1202F38C"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2352A73E" w14:textId="1F2EDF87" w:rsidR="003C448A" w:rsidRDefault="003C448A" w:rsidP="003C448A">
      <w:pPr>
        <w:pStyle w:val="Caption"/>
      </w:pPr>
      <w:r>
        <w:t xml:space="preserve">Table </w:t>
      </w:r>
      <w:r>
        <w:fldChar w:fldCharType="begin"/>
      </w:r>
      <w:r>
        <w:instrText xml:space="preserve"> SEQ Table \* ARABIC </w:instrText>
      </w:r>
      <w:r>
        <w:fldChar w:fldCharType="separate"/>
      </w:r>
      <w:r>
        <w:rPr>
          <w:noProof/>
        </w:rPr>
        <w:t>11</w:t>
      </w:r>
      <w:r>
        <w:fldChar w:fldCharType="end"/>
      </w:r>
      <w:r>
        <w:t>. Basics - StAH-Win-Filter-EntraID Joined</w:t>
      </w:r>
    </w:p>
    <w:tbl>
      <w:tblPr>
        <w:tblStyle w:val="GridTable4-Accent2"/>
        <w:tblW w:w="4994" w:type="pct"/>
        <w:tblLook w:val="04A0" w:firstRow="1" w:lastRow="0" w:firstColumn="1" w:lastColumn="0" w:noHBand="0" w:noVBand="1"/>
      </w:tblPr>
      <w:tblGrid>
        <w:gridCol w:w="4502"/>
        <w:gridCol w:w="4503"/>
      </w:tblGrid>
      <w:tr w:rsidR="003C448A" w14:paraId="34C37DA3"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787E3AA" w14:textId="3AD960CB" w:rsidR="003C448A" w:rsidRDefault="003C448A" w:rsidP="003C448A">
            <w:pPr>
              <w:pStyle w:val="1ATableHeaderBold"/>
              <w:rPr>
                <w:lang w:bidi="en-US"/>
              </w:rPr>
            </w:pPr>
            <w:r>
              <w:rPr>
                <w:lang w:bidi="en-US"/>
              </w:rPr>
              <w:t>Name</w:t>
            </w:r>
          </w:p>
        </w:tc>
        <w:tc>
          <w:tcPr>
            <w:tcW w:w="2500" w:type="pct"/>
          </w:tcPr>
          <w:p w14:paraId="3335DF47" w14:textId="40631D6B"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15FEEC1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B23C30F" w14:textId="588D288F" w:rsidR="003C448A" w:rsidRDefault="003C448A" w:rsidP="003C448A">
            <w:pPr>
              <w:pStyle w:val="1ATableCategoryHeaderRowBold"/>
              <w:rPr>
                <w:lang w:bidi="en-US"/>
              </w:rPr>
            </w:pPr>
            <w:r>
              <w:rPr>
                <w:lang w:bidi="en-US"/>
              </w:rPr>
              <w:t>Rules</w:t>
            </w:r>
          </w:p>
        </w:tc>
      </w:tr>
      <w:tr w:rsidR="003C448A" w14:paraId="3416C6A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AB79DB2" w14:textId="356C6B43" w:rsidR="003C448A" w:rsidRDefault="003C448A" w:rsidP="003C448A">
            <w:pPr>
              <w:pStyle w:val="1ATableTextStyle"/>
              <w:rPr>
                <w:lang w:bidi="en-US"/>
              </w:rPr>
            </w:pPr>
            <w:r>
              <w:rPr>
                <w:lang w:bidi="en-US"/>
              </w:rPr>
              <w:t>Rule syntax</w:t>
            </w:r>
          </w:p>
        </w:tc>
        <w:tc>
          <w:tcPr>
            <w:tcW w:w="2500" w:type="pct"/>
          </w:tcPr>
          <w:p w14:paraId="01299A72" w14:textId="1B5BB791"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(device.deviceTrustType -eq "Azure AD joined")</w:t>
            </w:r>
          </w:p>
        </w:tc>
      </w:tr>
    </w:tbl>
    <w:p w14:paraId="49F06F29" w14:textId="57580E46" w:rsidR="003C448A" w:rsidRDefault="003C448A" w:rsidP="003C448A">
      <w:pPr>
        <w:pStyle w:val="Caption"/>
      </w:pPr>
      <w:r>
        <w:t xml:space="preserve">Table </w:t>
      </w:r>
      <w:r>
        <w:fldChar w:fldCharType="begin"/>
      </w:r>
      <w:r>
        <w:instrText xml:space="preserve"> SEQ Table \* ARABIC </w:instrText>
      </w:r>
      <w:r>
        <w:fldChar w:fldCharType="separate"/>
      </w:r>
      <w:r>
        <w:rPr>
          <w:noProof/>
        </w:rPr>
        <w:t>12</w:t>
      </w:r>
      <w:r>
        <w:fldChar w:fldCharType="end"/>
      </w:r>
      <w:r>
        <w:t>. Settings - StAH-Win-Filter-EntraID Joined</w:t>
      </w:r>
    </w:p>
    <w:p w14:paraId="7048B517" w14:textId="30583090" w:rsidR="003C448A" w:rsidRDefault="003C448A" w:rsidP="003C448A">
      <w:pPr>
        <w:pStyle w:val="1ANumberedHeading1"/>
      </w:pPr>
      <w:bookmarkStart w:id="37" w:name="_Toc204168841"/>
      <w:r>
        <w:t>Update rings for Windows 10 and later</w:t>
      </w:r>
      <w:bookmarkEnd w:id="37"/>
    </w:p>
    <w:p w14:paraId="70D8EF65" w14:textId="4D64D72C" w:rsidR="003C448A" w:rsidRDefault="003C448A" w:rsidP="003C448A">
      <w:pPr>
        <w:pStyle w:val="1ANumberedHeading2"/>
      </w:pPr>
      <w:bookmarkStart w:id="38" w:name="_Toc204168842"/>
      <w:r>
        <w:t>Update Policies</w:t>
      </w:r>
      <w:bookmarkEnd w:id="38"/>
    </w:p>
    <w:p w14:paraId="75BBF75F" w14:textId="470DE7D4" w:rsidR="003C448A" w:rsidRDefault="003C448A" w:rsidP="003C448A">
      <w:pPr>
        <w:pStyle w:val="1ANumberedHeading3"/>
      </w:pPr>
      <w:bookmarkStart w:id="39" w:name="_Toc204168843"/>
      <w:r>
        <w:t>Win - Updates - U - Update Ring - Broad Ring - v1.0</w:t>
      </w:r>
      <w:bookmarkEnd w:id="39"/>
    </w:p>
    <w:p w14:paraId="01EA559D"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278548A2"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5D3300C" w14:textId="18E62EBA" w:rsidR="003C448A" w:rsidRDefault="003C448A" w:rsidP="003C448A">
            <w:pPr>
              <w:pStyle w:val="1ATableHeaderBold"/>
              <w:rPr>
                <w:lang w:bidi="en-US"/>
              </w:rPr>
            </w:pPr>
            <w:r>
              <w:rPr>
                <w:lang w:bidi="en-US"/>
              </w:rPr>
              <w:t>Name</w:t>
            </w:r>
          </w:p>
        </w:tc>
        <w:tc>
          <w:tcPr>
            <w:tcW w:w="2500" w:type="pct"/>
          </w:tcPr>
          <w:p w14:paraId="51E70A5C" w14:textId="519B4E11"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0E52213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090134C5" w14:textId="310241D2" w:rsidR="003C448A" w:rsidRDefault="003C448A" w:rsidP="003C448A">
            <w:pPr>
              <w:pStyle w:val="1ATableCategoryHeaderRowBold"/>
              <w:rPr>
                <w:lang w:bidi="en-US"/>
              </w:rPr>
            </w:pPr>
            <w:r>
              <w:rPr>
                <w:lang w:bidi="en-US"/>
              </w:rPr>
              <w:t>Basics</w:t>
            </w:r>
          </w:p>
        </w:tc>
      </w:tr>
      <w:tr w:rsidR="003C448A" w14:paraId="0887070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F404731" w14:textId="4E0EBA5E" w:rsidR="003C448A" w:rsidRDefault="003C448A" w:rsidP="003C448A">
            <w:pPr>
              <w:pStyle w:val="1ATableTextStyle"/>
              <w:rPr>
                <w:lang w:bidi="en-US"/>
              </w:rPr>
            </w:pPr>
            <w:r>
              <w:rPr>
                <w:lang w:bidi="en-US"/>
              </w:rPr>
              <w:t>Name</w:t>
            </w:r>
          </w:p>
        </w:tc>
        <w:tc>
          <w:tcPr>
            <w:tcW w:w="2500" w:type="pct"/>
          </w:tcPr>
          <w:p w14:paraId="1FF80290" w14:textId="261079F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Updates - U - Update Ring - Broad Ring - v1.0</w:t>
            </w:r>
          </w:p>
        </w:tc>
      </w:tr>
      <w:tr w:rsidR="003C448A" w14:paraId="529202B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F25AB01" w14:textId="3EA3D607" w:rsidR="003C448A" w:rsidRDefault="003C448A" w:rsidP="003C448A">
            <w:pPr>
              <w:pStyle w:val="1ATableTextStyle"/>
              <w:rPr>
                <w:lang w:bidi="en-US"/>
              </w:rPr>
            </w:pPr>
            <w:r>
              <w:rPr>
                <w:lang w:bidi="en-US"/>
              </w:rPr>
              <w:t>Description</w:t>
            </w:r>
          </w:p>
        </w:tc>
        <w:tc>
          <w:tcPr>
            <w:tcW w:w="2500" w:type="pct"/>
          </w:tcPr>
          <w:p w14:paraId="231E0AD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4014DFC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67FEE71" w14:textId="2E56A1FC" w:rsidR="003C448A" w:rsidRDefault="003C448A" w:rsidP="003C448A">
            <w:pPr>
              <w:pStyle w:val="1ATableTextStyle"/>
              <w:rPr>
                <w:lang w:bidi="en-US"/>
              </w:rPr>
            </w:pPr>
            <w:r>
              <w:rPr>
                <w:lang w:bidi="en-US"/>
              </w:rPr>
              <w:t>Platform supported</w:t>
            </w:r>
          </w:p>
        </w:tc>
        <w:tc>
          <w:tcPr>
            <w:tcW w:w="2500" w:type="pct"/>
          </w:tcPr>
          <w:p w14:paraId="34EB4077" w14:textId="4C91196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Windows 10 and later</w:t>
            </w:r>
          </w:p>
        </w:tc>
      </w:tr>
      <w:tr w:rsidR="003C448A" w14:paraId="34620DA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BD9F197" w14:textId="7588BB51" w:rsidR="003C448A" w:rsidRDefault="003C448A" w:rsidP="003C448A">
            <w:pPr>
              <w:pStyle w:val="1ATableTextStyle"/>
              <w:rPr>
                <w:lang w:bidi="en-US"/>
              </w:rPr>
            </w:pPr>
            <w:r>
              <w:rPr>
                <w:lang w:bidi="en-US"/>
              </w:rPr>
              <w:t>Profile type</w:t>
            </w:r>
          </w:p>
        </w:tc>
        <w:tc>
          <w:tcPr>
            <w:tcW w:w="2500" w:type="pct"/>
          </w:tcPr>
          <w:p w14:paraId="73162A4F" w14:textId="1986FB0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Software Updates</w:t>
            </w:r>
          </w:p>
        </w:tc>
      </w:tr>
      <w:tr w:rsidR="003C448A" w14:paraId="59809B9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0B2FB11" w14:textId="6A5904E5" w:rsidR="003C448A" w:rsidRDefault="003C448A" w:rsidP="003C448A">
            <w:pPr>
              <w:pStyle w:val="1ATableTextStyle"/>
              <w:rPr>
                <w:lang w:bidi="en-US"/>
              </w:rPr>
            </w:pPr>
            <w:r>
              <w:rPr>
                <w:lang w:bidi="en-US"/>
              </w:rPr>
              <w:t>Created</w:t>
            </w:r>
          </w:p>
        </w:tc>
        <w:tc>
          <w:tcPr>
            <w:tcW w:w="2500" w:type="pct"/>
          </w:tcPr>
          <w:p w14:paraId="5D567984" w14:textId="741DBEB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21 March 2025 09:03:55</w:t>
            </w:r>
          </w:p>
        </w:tc>
      </w:tr>
      <w:tr w:rsidR="003C448A" w14:paraId="2BE3D28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5DDB324" w14:textId="342AB0E0" w:rsidR="003C448A" w:rsidRDefault="003C448A" w:rsidP="003C448A">
            <w:pPr>
              <w:pStyle w:val="1ATableTextStyle"/>
              <w:rPr>
                <w:lang w:bidi="en-US"/>
              </w:rPr>
            </w:pPr>
            <w:r>
              <w:rPr>
                <w:lang w:bidi="en-US"/>
              </w:rPr>
              <w:t>Last modified</w:t>
            </w:r>
          </w:p>
        </w:tc>
        <w:tc>
          <w:tcPr>
            <w:tcW w:w="2500" w:type="pct"/>
          </w:tcPr>
          <w:p w14:paraId="152E4A44" w14:textId="64D049F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17 June 2025 10:10:42</w:t>
            </w:r>
          </w:p>
        </w:tc>
      </w:tr>
      <w:tr w:rsidR="003C448A" w14:paraId="448DBBF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E10EF0B" w14:textId="25B2FC66" w:rsidR="003C448A" w:rsidRDefault="003C448A" w:rsidP="003C448A">
            <w:pPr>
              <w:pStyle w:val="1ATableTextStyle"/>
              <w:rPr>
                <w:lang w:bidi="en-US"/>
              </w:rPr>
            </w:pPr>
            <w:r>
              <w:rPr>
                <w:lang w:bidi="en-US"/>
              </w:rPr>
              <w:t>Version</w:t>
            </w:r>
          </w:p>
        </w:tc>
        <w:tc>
          <w:tcPr>
            <w:tcW w:w="2500" w:type="pct"/>
          </w:tcPr>
          <w:p w14:paraId="4AAF5CF3" w14:textId="5E89A33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2</w:t>
            </w:r>
          </w:p>
        </w:tc>
      </w:tr>
      <w:tr w:rsidR="003C448A" w14:paraId="785C9C3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C706C24" w14:textId="6146ED09" w:rsidR="003C448A" w:rsidRDefault="003C448A" w:rsidP="003C448A">
            <w:pPr>
              <w:pStyle w:val="1ATableTextStyle"/>
              <w:rPr>
                <w:lang w:bidi="en-US"/>
              </w:rPr>
            </w:pPr>
            <w:r>
              <w:rPr>
                <w:lang w:bidi="en-US"/>
              </w:rPr>
              <w:t>Scope tags</w:t>
            </w:r>
          </w:p>
        </w:tc>
        <w:tc>
          <w:tcPr>
            <w:tcW w:w="2500" w:type="pct"/>
          </w:tcPr>
          <w:p w14:paraId="4FF15527" w14:textId="790068BA"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Default</w:t>
            </w:r>
          </w:p>
        </w:tc>
      </w:tr>
    </w:tbl>
    <w:p w14:paraId="41E5E1D2" w14:textId="35F8E42A" w:rsidR="003C448A" w:rsidRDefault="003C448A" w:rsidP="003C448A">
      <w:pPr>
        <w:pStyle w:val="Caption"/>
      </w:pPr>
      <w:r>
        <w:t xml:space="preserve">Table </w:t>
      </w:r>
      <w:r>
        <w:fldChar w:fldCharType="begin"/>
      </w:r>
      <w:r>
        <w:instrText xml:space="preserve"> SEQ Table \* ARABIC </w:instrText>
      </w:r>
      <w:r>
        <w:fldChar w:fldCharType="separate"/>
      </w:r>
      <w:r>
        <w:rPr>
          <w:noProof/>
        </w:rPr>
        <w:t>13</w:t>
      </w:r>
      <w:r>
        <w:fldChar w:fldCharType="end"/>
      </w:r>
      <w:r>
        <w:t>. Basics - Win - Updates - U - Update Ring - Broad Ring - v1.0</w:t>
      </w:r>
    </w:p>
    <w:tbl>
      <w:tblPr>
        <w:tblStyle w:val="GridTable4-Accent2"/>
        <w:tblW w:w="4994" w:type="pct"/>
        <w:tblLook w:val="04A0" w:firstRow="1" w:lastRow="0" w:firstColumn="1" w:lastColumn="0" w:noHBand="0" w:noVBand="1"/>
      </w:tblPr>
      <w:tblGrid>
        <w:gridCol w:w="4502"/>
        <w:gridCol w:w="4503"/>
      </w:tblGrid>
      <w:tr w:rsidR="003C448A" w14:paraId="5700D2DF"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F2FBD69" w14:textId="6863428C" w:rsidR="003C448A" w:rsidRDefault="003C448A" w:rsidP="003C448A">
            <w:pPr>
              <w:pStyle w:val="1ATableHeaderBold"/>
              <w:rPr>
                <w:lang w:bidi="en-US"/>
              </w:rPr>
            </w:pPr>
            <w:r>
              <w:rPr>
                <w:lang w:bidi="en-US"/>
              </w:rPr>
              <w:t>Name</w:t>
            </w:r>
          </w:p>
        </w:tc>
        <w:tc>
          <w:tcPr>
            <w:tcW w:w="2500" w:type="pct"/>
          </w:tcPr>
          <w:p w14:paraId="658268F1" w14:textId="42FCE075"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4847F86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E47EC7B" w14:textId="19870022" w:rsidR="003C448A" w:rsidRDefault="003C448A" w:rsidP="003C448A">
            <w:pPr>
              <w:pStyle w:val="1ATableCategoryHeaderRowBold"/>
              <w:rPr>
                <w:lang w:bidi="en-US"/>
              </w:rPr>
            </w:pPr>
            <w:r>
              <w:rPr>
                <w:lang w:bidi="en-US"/>
              </w:rPr>
              <w:lastRenderedPageBreak/>
              <w:t>Settings</w:t>
            </w:r>
          </w:p>
        </w:tc>
      </w:tr>
      <w:tr w:rsidR="003C448A" w14:paraId="7D3F75EC"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5F0C7DB5" w14:textId="795C721B" w:rsidR="003C448A" w:rsidRDefault="003C448A" w:rsidP="003C448A">
            <w:pPr>
              <w:pStyle w:val="1ATableSub-CategoryHeaderColumn"/>
              <w:rPr>
                <w:lang w:bidi="en-US"/>
              </w:rPr>
            </w:pPr>
            <w:r>
              <w:rPr>
                <w:lang w:bidi="en-US"/>
              </w:rPr>
              <w:t>Update settings</w:t>
            </w:r>
          </w:p>
        </w:tc>
      </w:tr>
      <w:tr w:rsidR="003C448A" w14:paraId="67A48D4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5A68F60" w14:textId="7A3BBC0C" w:rsidR="003C448A" w:rsidRDefault="003C448A" w:rsidP="003C448A">
            <w:pPr>
              <w:pStyle w:val="1ATableTextStyle"/>
              <w:rPr>
                <w:lang w:bidi="en-US"/>
              </w:rPr>
            </w:pPr>
            <w:r>
              <w:rPr>
                <w:lang w:bidi="en-US"/>
              </w:rPr>
              <w:t>Windows drivers</w:t>
            </w:r>
          </w:p>
        </w:tc>
        <w:tc>
          <w:tcPr>
            <w:tcW w:w="2500" w:type="pct"/>
          </w:tcPr>
          <w:p w14:paraId="71D731F6" w14:textId="60AA068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Allow</w:t>
            </w:r>
          </w:p>
        </w:tc>
      </w:tr>
      <w:tr w:rsidR="003C448A" w14:paraId="666E212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ECC8747" w14:textId="6A927DBA" w:rsidR="003C448A" w:rsidRDefault="003C448A" w:rsidP="003C448A">
            <w:pPr>
              <w:pStyle w:val="1ATableTextStyle"/>
              <w:rPr>
                <w:lang w:bidi="en-US"/>
              </w:rPr>
            </w:pPr>
            <w:r>
              <w:rPr>
                <w:lang w:bidi="en-US"/>
              </w:rPr>
              <w:t>Quality update deferral period (days)</w:t>
            </w:r>
          </w:p>
        </w:tc>
        <w:tc>
          <w:tcPr>
            <w:tcW w:w="2500" w:type="pct"/>
          </w:tcPr>
          <w:p w14:paraId="776E8841" w14:textId="10EE359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8</w:t>
            </w:r>
          </w:p>
        </w:tc>
      </w:tr>
      <w:tr w:rsidR="003C448A" w14:paraId="7CED3DF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9FB5CB1" w14:textId="1D8AC6B6" w:rsidR="003C448A" w:rsidRDefault="003C448A" w:rsidP="003C448A">
            <w:pPr>
              <w:pStyle w:val="1ATableTextStyle"/>
              <w:rPr>
                <w:lang w:bidi="en-US"/>
              </w:rPr>
            </w:pPr>
            <w:r>
              <w:rPr>
                <w:lang w:bidi="en-US"/>
              </w:rPr>
              <w:t>Feature update deferral period (days)</w:t>
            </w:r>
          </w:p>
        </w:tc>
        <w:tc>
          <w:tcPr>
            <w:tcW w:w="2500" w:type="pct"/>
          </w:tcPr>
          <w:p w14:paraId="2B1FC59F" w14:textId="6FF5FA5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0</w:t>
            </w:r>
          </w:p>
        </w:tc>
      </w:tr>
      <w:tr w:rsidR="003C448A" w14:paraId="564902B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4706CA7" w14:textId="4A91238F" w:rsidR="003C448A" w:rsidRDefault="003C448A" w:rsidP="003C448A">
            <w:pPr>
              <w:pStyle w:val="1ATableTextStyle"/>
              <w:rPr>
                <w:lang w:bidi="en-US"/>
              </w:rPr>
            </w:pPr>
            <w:r>
              <w:rPr>
                <w:lang w:bidi="en-US"/>
              </w:rPr>
              <w:t>Upgrade Windows 10 devices to Latest Windows 11 release</w:t>
            </w:r>
          </w:p>
        </w:tc>
        <w:tc>
          <w:tcPr>
            <w:tcW w:w="2500" w:type="pct"/>
          </w:tcPr>
          <w:p w14:paraId="580516D0" w14:textId="3D0E03E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w:t>
            </w:r>
          </w:p>
        </w:tc>
      </w:tr>
      <w:tr w:rsidR="003C448A" w14:paraId="1478F2C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9FA7941" w14:textId="5DB7D442" w:rsidR="003C448A" w:rsidRDefault="003C448A" w:rsidP="003C448A">
            <w:pPr>
              <w:pStyle w:val="1ATableTextStyle"/>
              <w:rPr>
                <w:lang w:bidi="en-US"/>
              </w:rPr>
            </w:pPr>
            <w:r>
              <w:rPr>
                <w:lang w:bidi="en-US"/>
              </w:rPr>
              <w:t>Set feature update uninstall period (2 - 60 days)</w:t>
            </w:r>
          </w:p>
        </w:tc>
        <w:tc>
          <w:tcPr>
            <w:tcW w:w="2500" w:type="pct"/>
          </w:tcPr>
          <w:p w14:paraId="290A8ABB" w14:textId="7056DC0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30</w:t>
            </w:r>
          </w:p>
        </w:tc>
      </w:tr>
      <w:tr w:rsidR="003C448A" w14:paraId="57CBFDA3"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25B97BB8" w14:textId="552B9599" w:rsidR="003C448A" w:rsidRDefault="003C448A" w:rsidP="003C448A">
            <w:pPr>
              <w:pStyle w:val="1ATableSub-CategoryHeaderColumn"/>
              <w:rPr>
                <w:lang w:bidi="en-US"/>
              </w:rPr>
            </w:pPr>
            <w:r>
              <w:rPr>
                <w:lang w:bidi="en-US"/>
              </w:rPr>
              <w:t>User experience settings</w:t>
            </w:r>
          </w:p>
        </w:tc>
      </w:tr>
      <w:tr w:rsidR="003C448A" w14:paraId="70804BF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F06F477" w14:textId="4F445355" w:rsidR="003C448A" w:rsidRDefault="003C448A" w:rsidP="003C448A">
            <w:pPr>
              <w:pStyle w:val="1ATableTextStyle"/>
              <w:rPr>
                <w:lang w:bidi="en-US"/>
              </w:rPr>
            </w:pPr>
            <w:r>
              <w:rPr>
                <w:lang w:bidi="en-US"/>
              </w:rPr>
              <w:t>Automatic update behavior</w:t>
            </w:r>
          </w:p>
        </w:tc>
        <w:tc>
          <w:tcPr>
            <w:tcW w:w="2500" w:type="pct"/>
          </w:tcPr>
          <w:p w14:paraId="48DD6534" w14:textId="0B3DCCB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Reset to default</w:t>
            </w:r>
          </w:p>
        </w:tc>
      </w:tr>
      <w:tr w:rsidR="003C448A" w14:paraId="0C0945E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4F0096C" w14:textId="0416E08F" w:rsidR="003C448A" w:rsidRDefault="003C448A" w:rsidP="003C448A">
            <w:pPr>
              <w:pStyle w:val="1ATableTextStyle"/>
              <w:rPr>
                <w:lang w:bidi="en-US"/>
              </w:rPr>
            </w:pPr>
            <w:r>
              <w:rPr>
                <w:lang w:bidi="en-US"/>
              </w:rPr>
              <w:t>Restart checks (EDU Restart)</w:t>
            </w:r>
          </w:p>
        </w:tc>
        <w:tc>
          <w:tcPr>
            <w:tcW w:w="2500" w:type="pct"/>
          </w:tcPr>
          <w:p w14:paraId="07A625EA" w14:textId="7CB1767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Allow</w:t>
            </w:r>
          </w:p>
        </w:tc>
      </w:tr>
      <w:tr w:rsidR="003C448A" w14:paraId="7BA0C36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ACB2B65" w14:textId="3F1B5727" w:rsidR="003C448A" w:rsidRDefault="003C448A" w:rsidP="003C448A">
            <w:pPr>
              <w:pStyle w:val="1ATableTextStyle"/>
              <w:rPr>
                <w:lang w:bidi="en-US"/>
              </w:rPr>
            </w:pPr>
            <w:r>
              <w:rPr>
                <w:lang w:bidi="en-US"/>
              </w:rPr>
              <w:t>Option to pause Windows updates</w:t>
            </w:r>
          </w:p>
        </w:tc>
        <w:tc>
          <w:tcPr>
            <w:tcW w:w="2500" w:type="pct"/>
          </w:tcPr>
          <w:p w14:paraId="3F4CAD4A" w14:textId="16EB406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w:t>
            </w:r>
          </w:p>
        </w:tc>
      </w:tr>
      <w:tr w:rsidR="003C448A" w14:paraId="386022E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1761ABE" w14:textId="5A132D20" w:rsidR="003C448A" w:rsidRDefault="003C448A" w:rsidP="003C448A">
            <w:pPr>
              <w:pStyle w:val="1ATableTextStyle"/>
              <w:rPr>
                <w:lang w:bidi="en-US"/>
              </w:rPr>
            </w:pPr>
            <w:r>
              <w:rPr>
                <w:lang w:bidi="en-US"/>
              </w:rPr>
              <w:t>Use deadline settings</w:t>
            </w:r>
          </w:p>
        </w:tc>
        <w:tc>
          <w:tcPr>
            <w:tcW w:w="2500" w:type="pct"/>
          </w:tcPr>
          <w:p w14:paraId="0AECC577" w14:textId="2CB6FFD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Allow</w:t>
            </w:r>
          </w:p>
        </w:tc>
      </w:tr>
      <w:tr w:rsidR="003C448A" w14:paraId="45FCAD1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B289684" w14:textId="0380AA94" w:rsidR="003C448A" w:rsidRDefault="003C448A" w:rsidP="003C448A">
            <w:pPr>
              <w:pStyle w:val="1ATableTextStyle"/>
              <w:rPr>
                <w:lang w:bidi="en-US"/>
              </w:rPr>
            </w:pPr>
            <w:r>
              <w:rPr>
                <w:lang w:bidi="en-US"/>
              </w:rPr>
              <w:t xml:space="preserve">  Deadline for feature updates</w:t>
            </w:r>
          </w:p>
        </w:tc>
        <w:tc>
          <w:tcPr>
            <w:tcW w:w="2500" w:type="pct"/>
          </w:tcPr>
          <w:p w14:paraId="3F233D8A" w14:textId="7A1CA55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w:t>
            </w:r>
          </w:p>
        </w:tc>
      </w:tr>
      <w:tr w:rsidR="003C448A" w14:paraId="7C19EDE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98898DC" w14:textId="37FFCF93" w:rsidR="003C448A" w:rsidRDefault="003C448A" w:rsidP="003C448A">
            <w:pPr>
              <w:pStyle w:val="1ATableTextStyle"/>
              <w:rPr>
                <w:lang w:bidi="en-US"/>
              </w:rPr>
            </w:pPr>
            <w:r>
              <w:rPr>
                <w:lang w:bidi="en-US"/>
              </w:rPr>
              <w:t xml:space="preserve">  Deadline for quality updates</w:t>
            </w:r>
          </w:p>
        </w:tc>
        <w:tc>
          <w:tcPr>
            <w:tcW w:w="2500" w:type="pct"/>
          </w:tcPr>
          <w:p w14:paraId="585CD310" w14:textId="6BCB13A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w:t>
            </w:r>
          </w:p>
        </w:tc>
      </w:tr>
      <w:tr w:rsidR="003C448A" w14:paraId="2E73786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9C939CD" w14:textId="68BD613A" w:rsidR="003C448A" w:rsidRDefault="003C448A" w:rsidP="003C448A">
            <w:pPr>
              <w:pStyle w:val="1ATableTextStyle"/>
              <w:rPr>
                <w:lang w:bidi="en-US"/>
              </w:rPr>
            </w:pPr>
            <w:r>
              <w:rPr>
                <w:lang w:bidi="en-US"/>
              </w:rPr>
              <w:t xml:space="preserve">  Grace period</w:t>
            </w:r>
          </w:p>
        </w:tc>
        <w:tc>
          <w:tcPr>
            <w:tcW w:w="2500" w:type="pct"/>
          </w:tcPr>
          <w:p w14:paraId="07BB1078" w14:textId="4447E89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w:t>
            </w:r>
          </w:p>
        </w:tc>
      </w:tr>
      <w:tr w:rsidR="003C448A" w14:paraId="6802E4E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EDED2B9" w14:textId="15B24EEF" w:rsidR="003C448A" w:rsidRDefault="003C448A" w:rsidP="003C448A">
            <w:pPr>
              <w:pStyle w:val="1ATableTextStyle"/>
              <w:rPr>
                <w:lang w:bidi="en-US"/>
              </w:rPr>
            </w:pPr>
            <w:r>
              <w:rPr>
                <w:lang w:bidi="en-US"/>
              </w:rPr>
              <w:t xml:space="preserve">  Auto reboot before deadline </w:t>
            </w:r>
          </w:p>
        </w:tc>
        <w:tc>
          <w:tcPr>
            <w:tcW w:w="2500" w:type="pct"/>
          </w:tcPr>
          <w:p w14:paraId="6546CBBC" w14:textId="748AE024"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No</w:t>
            </w:r>
          </w:p>
        </w:tc>
      </w:tr>
    </w:tbl>
    <w:p w14:paraId="0FBB8447" w14:textId="7E4E2D33" w:rsidR="003C448A" w:rsidRDefault="003C448A" w:rsidP="003C448A">
      <w:pPr>
        <w:pStyle w:val="Caption"/>
      </w:pPr>
      <w:r>
        <w:t xml:space="preserve">Table </w:t>
      </w:r>
      <w:r>
        <w:fldChar w:fldCharType="begin"/>
      </w:r>
      <w:r>
        <w:instrText xml:space="preserve"> SEQ Table \* ARABIC </w:instrText>
      </w:r>
      <w:r>
        <w:fldChar w:fldCharType="separate"/>
      </w:r>
      <w:r>
        <w:rPr>
          <w:noProof/>
        </w:rPr>
        <w:t>14</w:t>
      </w:r>
      <w:r>
        <w:fldChar w:fldCharType="end"/>
      </w:r>
      <w:r>
        <w:t>. Settings - Win - Updates - U - Update Ring - Broad Ring - v1.0</w:t>
      </w:r>
    </w:p>
    <w:tbl>
      <w:tblPr>
        <w:tblStyle w:val="GridTable4-Accent2"/>
        <w:tblW w:w="4994" w:type="pct"/>
        <w:tblLook w:val="04A0" w:firstRow="1" w:lastRow="0" w:firstColumn="1" w:lastColumn="0" w:noHBand="0" w:noVBand="1"/>
      </w:tblPr>
      <w:tblGrid>
        <w:gridCol w:w="3001"/>
        <w:gridCol w:w="3000"/>
        <w:gridCol w:w="3004"/>
      </w:tblGrid>
      <w:tr w:rsidR="003C448A" w14:paraId="7278435D"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4FD36F28" w14:textId="5EDF74F2" w:rsidR="003C448A" w:rsidRDefault="003C448A" w:rsidP="003C448A">
            <w:pPr>
              <w:pStyle w:val="1ATableHeaderBold"/>
              <w:rPr>
                <w:lang w:bidi="en-US"/>
              </w:rPr>
            </w:pPr>
            <w:r>
              <w:rPr>
                <w:lang w:bidi="en-US"/>
              </w:rPr>
              <w:t>Group</w:t>
            </w:r>
          </w:p>
        </w:tc>
        <w:tc>
          <w:tcPr>
            <w:tcW w:w="1666" w:type="pct"/>
          </w:tcPr>
          <w:p w14:paraId="7D5C28BF" w14:textId="3D964E0B"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8" w:type="pct"/>
          </w:tcPr>
          <w:p w14:paraId="539411B6" w14:textId="4A3CC593"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451AAF4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5E2B7B01" w14:textId="3BB89CD5" w:rsidR="003C448A" w:rsidRDefault="003C448A" w:rsidP="003C448A">
            <w:pPr>
              <w:pStyle w:val="1ATableCategoryHeaderRowBold"/>
              <w:rPr>
                <w:lang w:bidi="en-US"/>
              </w:rPr>
            </w:pPr>
            <w:r>
              <w:rPr>
                <w:lang w:bidi="en-US"/>
              </w:rPr>
              <w:t>Included Groups</w:t>
            </w:r>
          </w:p>
        </w:tc>
      </w:tr>
      <w:tr w:rsidR="003C448A" w14:paraId="18C2DA45"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0ABD353C" w14:textId="1874807B" w:rsidR="003C448A" w:rsidRDefault="003C448A" w:rsidP="003C448A">
            <w:pPr>
              <w:pStyle w:val="1ATableTextStyle"/>
              <w:rPr>
                <w:lang w:bidi="en-US"/>
              </w:rPr>
            </w:pPr>
            <w:r>
              <w:rPr>
                <w:lang w:bidi="en-US"/>
              </w:rPr>
              <w:t>All devices</w:t>
            </w:r>
          </w:p>
        </w:tc>
        <w:tc>
          <w:tcPr>
            <w:tcW w:w="1666" w:type="pct"/>
          </w:tcPr>
          <w:p w14:paraId="17AFE863" w14:textId="4871ADA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None</w:t>
            </w:r>
          </w:p>
        </w:tc>
        <w:tc>
          <w:tcPr>
            <w:tcW w:w="1668" w:type="pct"/>
          </w:tcPr>
          <w:p w14:paraId="5272CA2C" w14:textId="4C1E9CC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None</w:t>
            </w:r>
          </w:p>
        </w:tc>
      </w:tr>
      <w:tr w:rsidR="003C448A" w14:paraId="1CF3E39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3C22C532" w14:textId="0BF0F707" w:rsidR="003C448A" w:rsidRDefault="003C448A" w:rsidP="003C448A">
            <w:pPr>
              <w:pStyle w:val="1ATableCategoryHeaderRowBold"/>
              <w:rPr>
                <w:lang w:bidi="en-US"/>
              </w:rPr>
            </w:pPr>
            <w:r>
              <w:rPr>
                <w:lang w:bidi="en-US"/>
              </w:rPr>
              <w:t>Excluded Groups</w:t>
            </w:r>
          </w:p>
        </w:tc>
      </w:tr>
      <w:tr w:rsidR="003C448A" w14:paraId="20857CB2"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063C4C35" w14:textId="34657C9C" w:rsidR="003C448A" w:rsidRDefault="003C448A" w:rsidP="003C448A">
            <w:pPr>
              <w:pStyle w:val="1ATableTextStyle"/>
              <w:rPr>
                <w:lang w:bidi="en-US"/>
              </w:rPr>
            </w:pPr>
            <w:r>
              <w:rPr>
                <w:lang w:bidi="en-US"/>
              </w:rPr>
              <w:t>Intune-Update-Preview-UAT</w:t>
            </w:r>
          </w:p>
        </w:tc>
        <w:tc>
          <w:tcPr>
            <w:tcW w:w="1666" w:type="pct"/>
          </w:tcPr>
          <w:p w14:paraId="52443723" w14:textId="777777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p>
        </w:tc>
        <w:tc>
          <w:tcPr>
            <w:tcW w:w="1668" w:type="pct"/>
          </w:tcPr>
          <w:p w14:paraId="1E042829" w14:textId="777777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p>
        </w:tc>
      </w:tr>
      <w:tr w:rsidR="003C448A" w14:paraId="43DC36E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3C0D7D4D" w14:textId="3641849C" w:rsidR="003C448A" w:rsidRDefault="003C448A" w:rsidP="003C448A">
            <w:pPr>
              <w:pStyle w:val="1ATableTextStyle"/>
              <w:rPr>
                <w:lang w:bidi="en-US"/>
              </w:rPr>
            </w:pPr>
            <w:r>
              <w:rPr>
                <w:lang w:bidi="en-US"/>
              </w:rPr>
              <w:t>Intune-Updates-Preview-Devices</w:t>
            </w:r>
          </w:p>
        </w:tc>
        <w:tc>
          <w:tcPr>
            <w:tcW w:w="1666" w:type="pct"/>
          </w:tcPr>
          <w:p w14:paraId="6C8CB52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c>
          <w:tcPr>
            <w:tcW w:w="1668" w:type="pct"/>
          </w:tcPr>
          <w:p w14:paraId="6D0DC219" w14:textId="77777777"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p>
        </w:tc>
      </w:tr>
    </w:tbl>
    <w:p w14:paraId="3A45342E" w14:textId="3B505C35" w:rsidR="003C448A" w:rsidRDefault="003C448A" w:rsidP="003C448A">
      <w:pPr>
        <w:pStyle w:val="Caption"/>
      </w:pPr>
      <w:r>
        <w:t xml:space="preserve">Table </w:t>
      </w:r>
      <w:r>
        <w:fldChar w:fldCharType="begin"/>
      </w:r>
      <w:r>
        <w:instrText xml:space="preserve"> SEQ Table \* ARABIC </w:instrText>
      </w:r>
      <w:r>
        <w:fldChar w:fldCharType="separate"/>
      </w:r>
      <w:r>
        <w:rPr>
          <w:noProof/>
        </w:rPr>
        <w:t>15</w:t>
      </w:r>
      <w:r>
        <w:fldChar w:fldCharType="end"/>
      </w:r>
      <w:r>
        <w:t>. Assignments - Win - Updates - U - Update Ring - Broad Ring - v1.0</w:t>
      </w:r>
    </w:p>
    <w:p w14:paraId="74A36C17" w14:textId="3C76B620" w:rsidR="003C448A" w:rsidRDefault="003C448A" w:rsidP="003C448A">
      <w:pPr>
        <w:pStyle w:val="1ANumberedHeading3"/>
      </w:pPr>
      <w:bookmarkStart w:id="40" w:name="_Toc204168844"/>
      <w:r>
        <w:t>Win - Updates - U - Update Ring - Pilot Ring - v1.0</w:t>
      </w:r>
      <w:bookmarkEnd w:id="40"/>
    </w:p>
    <w:p w14:paraId="775BF51B"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5C39676C"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E862993" w14:textId="1C82F762" w:rsidR="003C448A" w:rsidRDefault="003C448A" w:rsidP="003C448A">
            <w:pPr>
              <w:pStyle w:val="1ATableHeaderBold"/>
              <w:rPr>
                <w:lang w:bidi="en-US"/>
              </w:rPr>
            </w:pPr>
            <w:r>
              <w:rPr>
                <w:lang w:bidi="en-US"/>
              </w:rPr>
              <w:t>Name</w:t>
            </w:r>
          </w:p>
        </w:tc>
        <w:tc>
          <w:tcPr>
            <w:tcW w:w="2500" w:type="pct"/>
          </w:tcPr>
          <w:p w14:paraId="3BF5B54F" w14:textId="67593DB3"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68414E0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33235A7" w14:textId="185BE8E9" w:rsidR="003C448A" w:rsidRDefault="003C448A" w:rsidP="003C448A">
            <w:pPr>
              <w:pStyle w:val="1ATableCategoryHeaderRowBold"/>
              <w:rPr>
                <w:lang w:bidi="en-US"/>
              </w:rPr>
            </w:pPr>
            <w:r>
              <w:rPr>
                <w:lang w:bidi="en-US"/>
              </w:rPr>
              <w:t>Basics</w:t>
            </w:r>
          </w:p>
        </w:tc>
      </w:tr>
      <w:tr w:rsidR="003C448A" w14:paraId="537FF7E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1417E44" w14:textId="65A0D75D" w:rsidR="003C448A" w:rsidRDefault="003C448A" w:rsidP="003C448A">
            <w:pPr>
              <w:pStyle w:val="1ATableTextStyle"/>
              <w:rPr>
                <w:lang w:bidi="en-US"/>
              </w:rPr>
            </w:pPr>
            <w:r>
              <w:rPr>
                <w:lang w:bidi="en-US"/>
              </w:rPr>
              <w:t>Name</w:t>
            </w:r>
          </w:p>
        </w:tc>
        <w:tc>
          <w:tcPr>
            <w:tcW w:w="2500" w:type="pct"/>
          </w:tcPr>
          <w:p w14:paraId="6895BCFC" w14:textId="6672F4B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Updates - U - Update Ring - Pilot Ring - v1.0</w:t>
            </w:r>
          </w:p>
        </w:tc>
      </w:tr>
      <w:tr w:rsidR="003C448A" w14:paraId="666FE9F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F56F38B" w14:textId="190301D9" w:rsidR="003C448A" w:rsidRDefault="003C448A" w:rsidP="003C448A">
            <w:pPr>
              <w:pStyle w:val="1ATableTextStyle"/>
              <w:rPr>
                <w:lang w:bidi="en-US"/>
              </w:rPr>
            </w:pPr>
            <w:r>
              <w:rPr>
                <w:lang w:bidi="en-US"/>
              </w:rPr>
              <w:t>Description</w:t>
            </w:r>
          </w:p>
        </w:tc>
        <w:tc>
          <w:tcPr>
            <w:tcW w:w="2500" w:type="pct"/>
          </w:tcPr>
          <w:p w14:paraId="75CA2164"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1CAC9B2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E6EC30D" w14:textId="236A9516" w:rsidR="003C448A" w:rsidRDefault="003C448A" w:rsidP="003C448A">
            <w:pPr>
              <w:pStyle w:val="1ATableTextStyle"/>
              <w:rPr>
                <w:lang w:bidi="en-US"/>
              </w:rPr>
            </w:pPr>
            <w:r>
              <w:rPr>
                <w:lang w:bidi="en-US"/>
              </w:rPr>
              <w:t>Platform supported</w:t>
            </w:r>
          </w:p>
        </w:tc>
        <w:tc>
          <w:tcPr>
            <w:tcW w:w="2500" w:type="pct"/>
          </w:tcPr>
          <w:p w14:paraId="2A3DB745" w14:textId="4AE629C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Windows 10 and later</w:t>
            </w:r>
          </w:p>
        </w:tc>
      </w:tr>
      <w:tr w:rsidR="003C448A" w14:paraId="794BA9B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4C7D1ED" w14:textId="7ADCDD3A" w:rsidR="003C448A" w:rsidRDefault="003C448A" w:rsidP="003C448A">
            <w:pPr>
              <w:pStyle w:val="1ATableTextStyle"/>
              <w:rPr>
                <w:lang w:bidi="en-US"/>
              </w:rPr>
            </w:pPr>
            <w:r>
              <w:rPr>
                <w:lang w:bidi="en-US"/>
              </w:rPr>
              <w:t>Profile type</w:t>
            </w:r>
          </w:p>
        </w:tc>
        <w:tc>
          <w:tcPr>
            <w:tcW w:w="2500" w:type="pct"/>
          </w:tcPr>
          <w:p w14:paraId="20CD2686" w14:textId="061FED8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Software Updates</w:t>
            </w:r>
          </w:p>
        </w:tc>
      </w:tr>
      <w:tr w:rsidR="003C448A" w14:paraId="41BF0F2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6BA8C72" w14:textId="11E8772A" w:rsidR="003C448A" w:rsidRDefault="003C448A" w:rsidP="003C448A">
            <w:pPr>
              <w:pStyle w:val="1ATableTextStyle"/>
              <w:rPr>
                <w:lang w:bidi="en-US"/>
              </w:rPr>
            </w:pPr>
            <w:r>
              <w:rPr>
                <w:lang w:bidi="en-US"/>
              </w:rPr>
              <w:t>Created</w:t>
            </w:r>
          </w:p>
        </w:tc>
        <w:tc>
          <w:tcPr>
            <w:tcW w:w="2500" w:type="pct"/>
          </w:tcPr>
          <w:p w14:paraId="1DAAEFD2" w14:textId="1E304A4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21 March 2025 09:03:55</w:t>
            </w:r>
          </w:p>
        </w:tc>
      </w:tr>
      <w:tr w:rsidR="003C448A" w14:paraId="53C5F1D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9B5FA8D" w14:textId="3D9EF663" w:rsidR="003C448A" w:rsidRDefault="003C448A" w:rsidP="003C448A">
            <w:pPr>
              <w:pStyle w:val="1ATableTextStyle"/>
              <w:rPr>
                <w:lang w:bidi="en-US"/>
              </w:rPr>
            </w:pPr>
            <w:r>
              <w:rPr>
                <w:lang w:bidi="en-US"/>
              </w:rPr>
              <w:t>Last modified</w:t>
            </w:r>
          </w:p>
        </w:tc>
        <w:tc>
          <w:tcPr>
            <w:tcW w:w="2500" w:type="pct"/>
          </w:tcPr>
          <w:p w14:paraId="3559DED2" w14:textId="165F175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17 June 2025 10:10:21</w:t>
            </w:r>
          </w:p>
        </w:tc>
      </w:tr>
      <w:tr w:rsidR="003C448A" w14:paraId="1D0D8B4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BDB6685" w14:textId="590E7915" w:rsidR="003C448A" w:rsidRDefault="003C448A" w:rsidP="003C448A">
            <w:pPr>
              <w:pStyle w:val="1ATableTextStyle"/>
              <w:rPr>
                <w:lang w:bidi="en-US"/>
              </w:rPr>
            </w:pPr>
            <w:r>
              <w:rPr>
                <w:lang w:bidi="en-US"/>
              </w:rPr>
              <w:t>Version</w:t>
            </w:r>
          </w:p>
        </w:tc>
        <w:tc>
          <w:tcPr>
            <w:tcW w:w="2500" w:type="pct"/>
          </w:tcPr>
          <w:p w14:paraId="5AF8FCF8" w14:textId="1B4801B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2</w:t>
            </w:r>
          </w:p>
        </w:tc>
      </w:tr>
      <w:tr w:rsidR="003C448A" w14:paraId="096556B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BA55D84" w14:textId="34773A60" w:rsidR="003C448A" w:rsidRDefault="003C448A" w:rsidP="003C448A">
            <w:pPr>
              <w:pStyle w:val="1ATableTextStyle"/>
              <w:rPr>
                <w:lang w:bidi="en-US"/>
              </w:rPr>
            </w:pPr>
            <w:r>
              <w:rPr>
                <w:lang w:bidi="en-US"/>
              </w:rPr>
              <w:t>Scope tags</w:t>
            </w:r>
          </w:p>
        </w:tc>
        <w:tc>
          <w:tcPr>
            <w:tcW w:w="2500" w:type="pct"/>
          </w:tcPr>
          <w:p w14:paraId="02015D4F" w14:textId="5D074DBD"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Default</w:t>
            </w:r>
          </w:p>
        </w:tc>
      </w:tr>
    </w:tbl>
    <w:p w14:paraId="5C4952C9" w14:textId="4C31158F" w:rsidR="003C448A" w:rsidRDefault="003C448A" w:rsidP="003C448A">
      <w:pPr>
        <w:pStyle w:val="Caption"/>
      </w:pPr>
      <w:r>
        <w:t xml:space="preserve">Table </w:t>
      </w:r>
      <w:r>
        <w:fldChar w:fldCharType="begin"/>
      </w:r>
      <w:r>
        <w:instrText xml:space="preserve"> SEQ Table \* ARABIC </w:instrText>
      </w:r>
      <w:r>
        <w:fldChar w:fldCharType="separate"/>
      </w:r>
      <w:r>
        <w:rPr>
          <w:noProof/>
        </w:rPr>
        <w:t>16</w:t>
      </w:r>
      <w:r>
        <w:fldChar w:fldCharType="end"/>
      </w:r>
      <w:r>
        <w:t>. Basics - Win - Updates - U - Update Ring - Pilot Ring - v1.0</w:t>
      </w:r>
    </w:p>
    <w:tbl>
      <w:tblPr>
        <w:tblStyle w:val="GridTable4-Accent2"/>
        <w:tblW w:w="4994" w:type="pct"/>
        <w:tblLook w:val="04A0" w:firstRow="1" w:lastRow="0" w:firstColumn="1" w:lastColumn="0" w:noHBand="0" w:noVBand="1"/>
      </w:tblPr>
      <w:tblGrid>
        <w:gridCol w:w="4502"/>
        <w:gridCol w:w="4503"/>
      </w:tblGrid>
      <w:tr w:rsidR="003C448A" w14:paraId="4EDEE662"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3D49058" w14:textId="57FD5A5E" w:rsidR="003C448A" w:rsidRDefault="003C448A" w:rsidP="003C448A">
            <w:pPr>
              <w:pStyle w:val="1ATableHeaderBold"/>
              <w:rPr>
                <w:lang w:bidi="en-US"/>
              </w:rPr>
            </w:pPr>
            <w:r>
              <w:rPr>
                <w:lang w:bidi="en-US"/>
              </w:rPr>
              <w:t>Name</w:t>
            </w:r>
          </w:p>
        </w:tc>
        <w:tc>
          <w:tcPr>
            <w:tcW w:w="2500" w:type="pct"/>
          </w:tcPr>
          <w:p w14:paraId="2CB24A73" w14:textId="2D80BB04"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396E267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A841D8A" w14:textId="5E6B82EB" w:rsidR="003C448A" w:rsidRDefault="003C448A" w:rsidP="003C448A">
            <w:pPr>
              <w:pStyle w:val="1ATableCategoryHeaderRowBold"/>
              <w:rPr>
                <w:lang w:bidi="en-US"/>
              </w:rPr>
            </w:pPr>
            <w:r>
              <w:rPr>
                <w:lang w:bidi="en-US"/>
              </w:rPr>
              <w:lastRenderedPageBreak/>
              <w:t>Settings</w:t>
            </w:r>
          </w:p>
        </w:tc>
      </w:tr>
      <w:tr w:rsidR="003C448A" w14:paraId="39CF372A"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64A57039" w14:textId="278E235E" w:rsidR="003C448A" w:rsidRDefault="003C448A" w:rsidP="003C448A">
            <w:pPr>
              <w:pStyle w:val="1ATableSub-CategoryHeaderColumn"/>
              <w:rPr>
                <w:lang w:bidi="en-US"/>
              </w:rPr>
            </w:pPr>
            <w:r>
              <w:rPr>
                <w:lang w:bidi="en-US"/>
              </w:rPr>
              <w:t>Update settings</w:t>
            </w:r>
          </w:p>
        </w:tc>
      </w:tr>
      <w:tr w:rsidR="003C448A" w14:paraId="1AA5730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83917D0" w14:textId="3E934D63" w:rsidR="003C448A" w:rsidRDefault="003C448A" w:rsidP="003C448A">
            <w:pPr>
              <w:pStyle w:val="1ATableTextStyle"/>
              <w:rPr>
                <w:lang w:bidi="en-US"/>
              </w:rPr>
            </w:pPr>
            <w:r>
              <w:rPr>
                <w:lang w:bidi="en-US"/>
              </w:rPr>
              <w:t>Windows drivers</w:t>
            </w:r>
          </w:p>
        </w:tc>
        <w:tc>
          <w:tcPr>
            <w:tcW w:w="2500" w:type="pct"/>
          </w:tcPr>
          <w:p w14:paraId="21537B14" w14:textId="340CAD0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Allow</w:t>
            </w:r>
          </w:p>
        </w:tc>
      </w:tr>
      <w:tr w:rsidR="003C448A" w14:paraId="013AF32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83B89D2" w14:textId="12EF8739" w:rsidR="003C448A" w:rsidRDefault="003C448A" w:rsidP="003C448A">
            <w:pPr>
              <w:pStyle w:val="1ATableTextStyle"/>
              <w:rPr>
                <w:lang w:bidi="en-US"/>
              </w:rPr>
            </w:pPr>
            <w:r>
              <w:rPr>
                <w:lang w:bidi="en-US"/>
              </w:rPr>
              <w:t>Quality update deferral period (days)</w:t>
            </w:r>
          </w:p>
        </w:tc>
        <w:tc>
          <w:tcPr>
            <w:tcW w:w="2500" w:type="pct"/>
          </w:tcPr>
          <w:p w14:paraId="7F231DCB" w14:textId="0A23406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3</w:t>
            </w:r>
          </w:p>
        </w:tc>
      </w:tr>
      <w:tr w:rsidR="003C448A" w14:paraId="5319CCD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D8EE321" w14:textId="056B10E2" w:rsidR="003C448A" w:rsidRDefault="003C448A" w:rsidP="003C448A">
            <w:pPr>
              <w:pStyle w:val="1ATableTextStyle"/>
              <w:rPr>
                <w:lang w:bidi="en-US"/>
              </w:rPr>
            </w:pPr>
            <w:r>
              <w:rPr>
                <w:lang w:bidi="en-US"/>
              </w:rPr>
              <w:t>Feature update deferral period (days)</w:t>
            </w:r>
          </w:p>
        </w:tc>
        <w:tc>
          <w:tcPr>
            <w:tcW w:w="2500" w:type="pct"/>
          </w:tcPr>
          <w:p w14:paraId="7DAC3929" w14:textId="7773509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0</w:t>
            </w:r>
          </w:p>
        </w:tc>
      </w:tr>
      <w:tr w:rsidR="003C448A" w14:paraId="2B7665F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FD3F9CC" w14:textId="1DE6B9CC" w:rsidR="003C448A" w:rsidRDefault="003C448A" w:rsidP="003C448A">
            <w:pPr>
              <w:pStyle w:val="1ATableTextStyle"/>
              <w:rPr>
                <w:lang w:bidi="en-US"/>
              </w:rPr>
            </w:pPr>
            <w:r>
              <w:rPr>
                <w:lang w:bidi="en-US"/>
              </w:rPr>
              <w:t>Upgrade Windows 10 devices to Latest Windows 11 release</w:t>
            </w:r>
          </w:p>
        </w:tc>
        <w:tc>
          <w:tcPr>
            <w:tcW w:w="2500" w:type="pct"/>
          </w:tcPr>
          <w:p w14:paraId="2222C899" w14:textId="377288F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w:t>
            </w:r>
          </w:p>
        </w:tc>
      </w:tr>
      <w:tr w:rsidR="003C448A" w14:paraId="7CFE4F3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8332433" w14:textId="3FFD8555" w:rsidR="003C448A" w:rsidRDefault="003C448A" w:rsidP="003C448A">
            <w:pPr>
              <w:pStyle w:val="1ATableTextStyle"/>
              <w:rPr>
                <w:lang w:bidi="en-US"/>
              </w:rPr>
            </w:pPr>
            <w:r>
              <w:rPr>
                <w:lang w:bidi="en-US"/>
              </w:rPr>
              <w:t>Set feature update uninstall period (2 - 60 days)</w:t>
            </w:r>
          </w:p>
        </w:tc>
        <w:tc>
          <w:tcPr>
            <w:tcW w:w="2500" w:type="pct"/>
          </w:tcPr>
          <w:p w14:paraId="5D00A672" w14:textId="7BF0F5A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30</w:t>
            </w:r>
          </w:p>
        </w:tc>
      </w:tr>
      <w:tr w:rsidR="003C448A" w14:paraId="27DF0517"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724DA5D0" w14:textId="12D951F1" w:rsidR="003C448A" w:rsidRDefault="003C448A" w:rsidP="003C448A">
            <w:pPr>
              <w:pStyle w:val="1ATableSub-CategoryHeaderColumn"/>
              <w:rPr>
                <w:lang w:bidi="en-US"/>
              </w:rPr>
            </w:pPr>
            <w:r>
              <w:rPr>
                <w:lang w:bidi="en-US"/>
              </w:rPr>
              <w:t>User experience settings</w:t>
            </w:r>
          </w:p>
        </w:tc>
      </w:tr>
      <w:tr w:rsidR="003C448A" w14:paraId="0723264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332993F" w14:textId="660CF775" w:rsidR="003C448A" w:rsidRDefault="003C448A" w:rsidP="003C448A">
            <w:pPr>
              <w:pStyle w:val="1ATableTextStyle"/>
              <w:rPr>
                <w:lang w:bidi="en-US"/>
              </w:rPr>
            </w:pPr>
            <w:r>
              <w:rPr>
                <w:lang w:bidi="en-US"/>
              </w:rPr>
              <w:t>Automatic update behavior</w:t>
            </w:r>
          </w:p>
        </w:tc>
        <w:tc>
          <w:tcPr>
            <w:tcW w:w="2500" w:type="pct"/>
          </w:tcPr>
          <w:p w14:paraId="072DE7D2" w14:textId="1A7E440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Reset to default</w:t>
            </w:r>
          </w:p>
        </w:tc>
      </w:tr>
      <w:tr w:rsidR="003C448A" w14:paraId="01E6A76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A80341A" w14:textId="36294080" w:rsidR="003C448A" w:rsidRDefault="003C448A" w:rsidP="003C448A">
            <w:pPr>
              <w:pStyle w:val="1ATableTextStyle"/>
              <w:rPr>
                <w:lang w:bidi="en-US"/>
              </w:rPr>
            </w:pPr>
            <w:r>
              <w:rPr>
                <w:lang w:bidi="en-US"/>
              </w:rPr>
              <w:t>Restart checks (EDU Restart)</w:t>
            </w:r>
          </w:p>
        </w:tc>
        <w:tc>
          <w:tcPr>
            <w:tcW w:w="2500" w:type="pct"/>
          </w:tcPr>
          <w:p w14:paraId="535BC022" w14:textId="679C3FF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Allow</w:t>
            </w:r>
          </w:p>
        </w:tc>
      </w:tr>
      <w:tr w:rsidR="003C448A" w14:paraId="6A5AF85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8B0E619" w14:textId="704E11C2" w:rsidR="003C448A" w:rsidRDefault="003C448A" w:rsidP="003C448A">
            <w:pPr>
              <w:pStyle w:val="1ATableTextStyle"/>
              <w:rPr>
                <w:lang w:bidi="en-US"/>
              </w:rPr>
            </w:pPr>
            <w:r>
              <w:rPr>
                <w:lang w:bidi="en-US"/>
              </w:rPr>
              <w:t>Option to pause Windows updates</w:t>
            </w:r>
          </w:p>
        </w:tc>
        <w:tc>
          <w:tcPr>
            <w:tcW w:w="2500" w:type="pct"/>
          </w:tcPr>
          <w:p w14:paraId="05781219" w14:textId="7E0C406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w:t>
            </w:r>
          </w:p>
        </w:tc>
      </w:tr>
      <w:tr w:rsidR="003C448A" w14:paraId="540628F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EF676E1" w14:textId="371086AA" w:rsidR="003C448A" w:rsidRDefault="003C448A" w:rsidP="003C448A">
            <w:pPr>
              <w:pStyle w:val="1ATableTextStyle"/>
              <w:rPr>
                <w:lang w:bidi="en-US"/>
              </w:rPr>
            </w:pPr>
            <w:r>
              <w:rPr>
                <w:lang w:bidi="en-US"/>
              </w:rPr>
              <w:t>Use deadline settings</w:t>
            </w:r>
          </w:p>
        </w:tc>
        <w:tc>
          <w:tcPr>
            <w:tcW w:w="2500" w:type="pct"/>
          </w:tcPr>
          <w:p w14:paraId="103B750D" w14:textId="100B055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Allow</w:t>
            </w:r>
          </w:p>
        </w:tc>
      </w:tr>
      <w:tr w:rsidR="003C448A" w14:paraId="4B1C5C7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B5F9E19" w14:textId="11D8D5CA" w:rsidR="003C448A" w:rsidRDefault="003C448A" w:rsidP="003C448A">
            <w:pPr>
              <w:pStyle w:val="1ATableTextStyle"/>
              <w:rPr>
                <w:lang w:bidi="en-US"/>
              </w:rPr>
            </w:pPr>
            <w:r>
              <w:rPr>
                <w:lang w:bidi="en-US"/>
              </w:rPr>
              <w:t xml:space="preserve">  Deadline for feature updates</w:t>
            </w:r>
          </w:p>
        </w:tc>
        <w:tc>
          <w:tcPr>
            <w:tcW w:w="2500" w:type="pct"/>
          </w:tcPr>
          <w:p w14:paraId="6E40E84A" w14:textId="468E718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w:t>
            </w:r>
          </w:p>
        </w:tc>
      </w:tr>
      <w:tr w:rsidR="003C448A" w14:paraId="6BB74FE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A140531" w14:textId="61A675BA" w:rsidR="003C448A" w:rsidRDefault="003C448A" w:rsidP="003C448A">
            <w:pPr>
              <w:pStyle w:val="1ATableTextStyle"/>
              <w:rPr>
                <w:lang w:bidi="en-US"/>
              </w:rPr>
            </w:pPr>
            <w:r>
              <w:rPr>
                <w:lang w:bidi="en-US"/>
              </w:rPr>
              <w:t xml:space="preserve">  Deadline for quality updates</w:t>
            </w:r>
          </w:p>
        </w:tc>
        <w:tc>
          <w:tcPr>
            <w:tcW w:w="2500" w:type="pct"/>
          </w:tcPr>
          <w:p w14:paraId="0D17F8FA" w14:textId="49FF3C0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w:t>
            </w:r>
          </w:p>
        </w:tc>
      </w:tr>
      <w:tr w:rsidR="003C448A" w14:paraId="2971EC1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28257BE" w14:textId="5FAFDCF8" w:rsidR="003C448A" w:rsidRDefault="003C448A" w:rsidP="003C448A">
            <w:pPr>
              <w:pStyle w:val="1ATableTextStyle"/>
              <w:rPr>
                <w:lang w:bidi="en-US"/>
              </w:rPr>
            </w:pPr>
            <w:r>
              <w:rPr>
                <w:lang w:bidi="en-US"/>
              </w:rPr>
              <w:t xml:space="preserve">  Grace period</w:t>
            </w:r>
          </w:p>
        </w:tc>
        <w:tc>
          <w:tcPr>
            <w:tcW w:w="2500" w:type="pct"/>
          </w:tcPr>
          <w:p w14:paraId="0D6CFEA6" w14:textId="78BD07E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w:t>
            </w:r>
          </w:p>
        </w:tc>
      </w:tr>
      <w:tr w:rsidR="003C448A" w14:paraId="1C1F2DF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279FFC7" w14:textId="06E54C1E" w:rsidR="003C448A" w:rsidRDefault="003C448A" w:rsidP="003C448A">
            <w:pPr>
              <w:pStyle w:val="1ATableTextStyle"/>
              <w:rPr>
                <w:lang w:bidi="en-US"/>
              </w:rPr>
            </w:pPr>
            <w:r>
              <w:rPr>
                <w:lang w:bidi="en-US"/>
              </w:rPr>
              <w:t xml:space="preserve">  Auto reboot before deadline </w:t>
            </w:r>
          </w:p>
        </w:tc>
        <w:tc>
          <w:tcPr>
            <w:tcW w:w="2500" w:type="pct"/>
          </w:tcPr>
          <w:p w14:paraId="6D562039" w14:textId="25A5BFB1"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No</w:t>
            </w:r>
          </w:p>
        </w:tc>
      </w:tr>
    </w:tbl>
    <w:p w14:paraId="3B4E251D" w14:textId="5A70B7EA" w:rsidR="003C448A" w:rsidRDefault="003C448A" w:rsidP="003C448A">
      <w:pPr>
        <w:pStyle w:val="Caption"/>
      </w:pPr>
      <w:r>
        <w:t xml:space="preserve">Table </w:t>
      </w:r>
      <w:r>
        <w:fldChar w:fldCharType="begin"/>
      </w:r>
      <w:r>
        <w:instrText xml:space="preserve"> SEQ Table \* ARABIC </w:instrText>
      </w:r>
      <w:r>
        <w:fldChar w:fldCharType="separate"/>
      </w:r>
      <w:r>
        <w:rPr>
          <w:noProof/>
        </w:rPr>
        <w:t>17</w:t>
      </w:r>
      <w:r>
        <w:fldChar w:fldCharType="end"/>
      </w:r>
      <w:r>
        <w:t>. Settings - Win - Updates - U - Update Ring - Pilot Ring - v1.0</w:t>
      </w:r>
    </w:p>
    <w:p w14:paraId="43DE5896" w14:textId="43F95C97" w:rsidR="003C448A" w:rsidRDefault="003C448A" w:rsidP="003C448A">
      <w:pPr>
        <w:pStyle w:val="1ANumberedHeading3"/>
      </w:pPr>
      <w:bookmarkStart w:id="41" w:name="_Toc204168845"/>
      <w:r>
        <w:t>Win - Updates - U - Update Ring - Preview Ring - v1.0</w:t>
      </w:r>
      <w:bookmarkEnd w:id="41"/>
    </w:p>
    <w:p w14:paraId="5806FEE3"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3DE26558"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3BB3FB1" w14:textId="0C537F19" w:rsidR="003C448A" w:rsidRDefault="003C448A" w:rsidP="003C448A">
            <w:pPr>
              <w:pStyle w:val="1ATableHeaderBold"/>
              <w:rPr>
                <w:lang w:bidi="en-US"/>
              </w:rPr>
            </w:pPr>
            <w:r>
              <w:rPr>
                <w:lang w:bidi="en-US"/>
              </w:rPr>
              <w:t>Name</w:t>
            </w:r>
          </w:p>
        </w:tc>
        <w:tc>
          <w:tcPr>
            <w:tcW w:w="2500" w:type="pct"/>
          </w:tcPr>
          <w:p w14:paraId="01874804" w14:textId="7A3FABE2"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541FB20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9BE49BD" w14:textId="73C7AE82" w:rsidR="003C448A" w:rsidRDefault="003C448A" w:rsidP="003C448A">
            <w:pPr>
              <w:pStyle w:val="1ATableCategoryHeaderRowBold"/>
              <w:rPr>
                <w:lang w:bidi="en-US"/>
              </w:rPr>
            </w:pPr>
            <w:r>
              <w:rPr>
                <w:lang w:bidi="en-US"/>
              </w:rPr>
              <w:t>Basics</w:t>
            </w:r>
          </w:p>
        </w:tc>
      </w:tr>
      <w:tr w:rsidR="003C448A" w14:paraId="52D4164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156BB09" w14:textId="77B1FA14" w:rsidR="003C448A" w:rsidRDefault="003C448A" w:rsidP="003C448A">
            <w:pPr>
              <w:pStyle w:val="1ATableTextStyle"/>
              <w:rPr>
                <w:lang w:bidi="en-US"/>
              </w:rPr>
            </w:pPr>
            <w:r>
              <w:rPr>
                <w:lang w:bidi="en-US"/>
              </w:rPr>
              <w:t>Name</w:t>
            </w:r>
          </w:p>
        </w:tc>
        <w:tc>
          <w:tcPr>
            <w:tcW w:w="2500" w:type="pct"/>
          </w:tcPr>
          <w:p w14:paraId="675213F2" w14:textId="01D3D09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Updates - U - Update Ring - Preview Ring - v1.0</w:t>
            </w:r>
          </w:p>
        </w:tc>
      </w:tr>
      <w:tr w:rsidR="003C448A" w14:paraId="12DC6AD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D67D386" w14:textId="4E7E9781" w:rsidR="003C448A" w:rsidRDefault="003C448A" w:rsidP="003C448A">
            <w:pPr>
              <w:pStyle w:val="1ATableTextStyle"/>
              <w:rPr>
                <w:lang w:bidi="en-US"/>
              </w:rPr>
            </w:pPr>
            <w:r>
              <w:rPr>
                <w:lang w:bidi="en-US"/>
              </w:rPr>
              <w:t>Description</w:t>
            </w:r>
          </w:p>
        </w:tc>
        <w:tc>
          <w:tcPr>
            <w:tcW w:w="2500" w:type="pct"/>
          </w:tcPr>
          <w:p w14:paraId="032A8FD4"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4F136B8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CFAB39D" w14:textId="69870774" w:rsidR="003C448A" w:rsidRDefault="003C448A" w:rsidP="003C448A">
            <w:pPr>
              <w:pStyle w:val="1ATableTextStyle"/>
              <w:rPr>
                <w:lang w:bidi="en-US"/>
              </w:rPr>
            </w:pPr>
            <w:r>
              <w:rPr>
                <w:lang w:bidi="en-US"/>
              </w:rPr>
              <w:t>Platform supported</w:t>
            </w:r>
          </w:p>
        </w:tc>
        <w:tc>
          <w:tcPr>
            <w:tcW w:w="2500" w:type="pct"/>
          </w:tcPr>
          <w:p w14:paraId="28C956CB" w14:textId="7C35D3F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Windows 10 and later</w:t>
            </w:r>
          </w:p>
        </w:tc>
      </w:tr>
      <w:tr w:rsidR="003C448A" w14:paraId="7A4D6C7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7112CAE" w14:textId="3810A67C" w:rsidR="003C448A" w:rsidRDefault="003C448A" w:rsidP="003C448A">
            <w:pPr>
              <w:pStyle w:val="1ATableTextStyle"/>
              <w:rPr>
                <w:lang w:bidi="en-US"/>
              </w:rPr>
            </w:pPr>
            <w:r>
              <w:rPr>
                <w:lang w:bidi="en-US"/>
              </w:rPr>
              <w:t>Profile type</w:t>
            </w:r>
          </w:p>
        </w:tc>
        <w:tc>
          <w:tcPr>
            <w:tcW w:w="2500" w:type="pct"/>
          </w:tcPr>
          <w:p w14:paraId="28EBD4BF" w14:textId="71CFA61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Software Updates</w:t>
            </w:r>
          </w:p>
        </w:tc>
      </w:tr>
      <w:tr w:rsidR="003C448A" w14:paraId="4F93900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74608B7" w14:textId="46244974" w:rsidR="003C448A" w:rsidRDefault="003C448A" w:rsidP="003C448A">
            <w:pPr>
              <w:pStyle w:val="1ATableTextStyle"/>
              <w:rPr>
                <w:lang w:bidi="en-US"/>
              </w:rPr>
            </w:pPr>
            <w:r>
              <w:rPr>
                <w:lang w:bidi="en-US"/>
              </w:rPr>
              <w:t>Created</w:t>
            </w:r>
          </w:p>
        </w:tc>
        <w:tc>
          <w:tcPr>
            <w:tcW w:w="2500" w:type="pct"/>
          </w:tcPr>
          <w:p w14:paraId="24C90A0E" w14:textId="7922B37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21 March 2025 09:03:55</w:t>
            </w:r>
          </w:p>
        </w:tc>
      </w:tr>
      <w:tr w:rsidR="003C448A" w14:paraId="355EEF0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B0A422C" w14:textId="434CC622" w:rsidR="003C448A" w:rsidRDefault="003C448A" w:rsidP="003C448A">
            <w:pPr>
              <w:pStyle w:val="1ATableTextStyle"/>
              <w:rPr>
                <w:lang w:bidi="en-US"/>
              </w:rPr>
            </w:pPr>
            <w:r>
              <w:rPr>
                <w:lang w:bidi="en-US"/>
              </w:rPr>
              <w:t>Last modified</w:t>
            </w:r>
          </w:p>
        </w:tc>
        <w:tc>
          <w:tcPr>
            <w:tcW w:w="2500" w:type="pct"/>
          </w:tcPr>
          <w:p w14:paraId="03999111" w14:textId="7359ECC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17 June 2025 10:10:02</w:t>
            </w:r>
          </w:p>
        </w:tc>
      </w:tr>
      <w:tr w:rsidR="003C448A" w14:paraId="5519595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6059034" w14:textId="5BDD73BF" w:rsidR="003C448A" w:rsidRDefault="003C448A" w:rsidP="003C448A">
            <w:pPr>
              <w:pStyle w:val="1ATableTextStyle"/>
              <w:rPr>
                <w:lang w:bidi="en-US"/>
              </w:rPr>
            </w:pPr>
            <w:r>
              <w:rPr>
                <w:lang w:bidi="en-US"/>
              </w:rPr>
              <w:t>Version</w:t>
            </w:r>
          </w:p>
        </w:tc>
        <w:tc>
          <w:tcPr>
            <w:tcW w:w="2500" w:type="pct"/>
          </w:tcPr>
          <w:p w14:paraId="6E79E37E" w14:textId="59AE3E2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3</w:t>
            </w:r>
          </w:p>
        </w:tc>
      </w:tr>
      <w:tr w:rsidR="003C448A" w14:paraId="6BBAD97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8859FD8" w14:textId="0C92465E" w:rsidR="003C448A" w:rsidRDefault="003C448A" w:rsidP="003C448A">
            <w:pPr>
              <w:pStyle w:val="1ATableTextStyle"/>
              <w:rPr>
                <w:lang w:bidi="en-US"/>
              </w:rPr>
            </w:pPr>
            <w:r>
              <w:rPr>
                <w:lang w:bidi="en-US"/>
              </w:rPr>
              <w:t>Scope tags</w:t>
            </w:r>
          </w:p>
        </w:tc>
        <w:tc>
          <w:tcPr>
            <w:tcW w:w="2500" w:type="pct"/>
          </w:tcPr>
          <w:p w14:paraId="49520C9E" w14:textId="62A23779"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Default</w:t>
            </w:r>
          </w:p>
        </w:tc>
      </w:tr>
    </w:tbl>
    <w:p w14:paraId="3808622A" w14:textId="4AF03BF9" w:rsidR="003C448A" w:rsidRDefault="003C448A" w:rsidP="003C448A">
      <w:pPr>
        <w:pStyle w:val="Caption"/>
      </w:pPr>
      <w:r>
        <w:t xml:space="preserve">Table </w:t>
      </w:r>
      <w:r>
        <w:fldChar w:fldCharType="begin"/>
      </w:r>
      <w:r>
        <w:instrText xml:space="preserve"> SEQ Table \* ARABIC </w:instrText>
      </w:r>
      <w:r>
        <w:fldChar w:fldCharType="separate"/>
      </w:r>
      <w:r>
        <w:rPr>
          <w:noProof/>
        </w:rPr>
        <w:t>18</w:t>
      </w:r>
      <w:r>
        <w:fldChar w:fldCharType="end"/>
      </w:r>
      <w:r>
        <w:t>. Basics - Win - Updates - U - Update Ring - Preview Ring - v1.0</w:t>
      </w:r>
    </w:p>
    <w:tbl>
      <w:tblPr>
        <w:tblStyle w:val="GridTable4-Accent2"/>
        <w:tblW w:w="4994" w:type="pct"/>
        <w:tblLook w:val="04A0" w:firstRow="1" w:lastRow="0" w:firstColumn="1" w:lastColumn="0" w:noHBand="0" w:noVBand="1"/>
      </w:tblPr>
      <w:tblGrid>
        <w:gridCol w:w="4502"/>
        <w:gridCol w:w="4503"/>
      </w:tblGrid>
      <w:tr w:rsidR="003C448A" w14:paraId="5EA495BD"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A1B234F" w14:textId="3BB32E3E" w:rsidR="003C448A" w:rsidRDefault="003C448A" w:rsidP="003C448A">
            <w:pPr>
              <w:pStyle w:val="1ATableHeaderBold"/>
              <w:rPr>
                <w:lang w:bidi="en-US"/>
              </w:rPr>
            </w:pPr>
            <w:r>
              <w:rPr>
                <w:lang w:bidi="en-US"/>
              </w:rPr>
              <w:t>Name</w:t>
            </w:r>
          </w:p>
        </w:tc>
        <w:tc>
          <w:tcPr>
            <w:tcW w:w="2500" w:type="pct"/>
          </w:tcPr>
          <w:p w14:paraId="3E264EAA" w14:textId="6401E034"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12C07A0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00107761" w14:textId="6ECF8851" w:rsidR="003C448A" w:rsidRDefault="003C448A" w:rsidP="003C448A">
            <w:pPr>
              <w:pStyle w:val="1ATableCategoryHeaderRowBold"/>
              <w:rPr>
                <w:lang w:bidi="en-US"/>
              </w:rPr>
            </w:pPr>
            <w:r>
              <w:rPr>
                <w:lang w:bidi="en-US"/>
              </w:rPr>
              <w:t>Settings</w:t>
            </w:r>
          </w:p>
        </w:tc>
      </w:tr>
      <w:tr w:rsidR="003C448A" w14:paraId="1FC7C493"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1040C4BA" w14:textId="60BAEAED" w:rsidR="003C448A" w:rsidRDefault="003C448A" w:rsidP="003C448A">
            <w:pPr>
              <w:pStyle w:val="1ATableSub-CategoryHeaderColumn"/>
              <w:rPr>
                <w:lang w:bidi="en-US"/>
              </w:rPr>
            </w:pPr>
            <w:r>
              <w:rPr>
                <w:lang w:bidi="en-US"/>
              </w:rPr>
              <w:t>Update settings</w:t>
            </w:r>
          </w:p>
        </w:tc>
      </w:tr>
      <w:tr w:rsidR="003C448A" w14:paraId="5F000DD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B116686" w14:textId="3703295F" w:rsidR="003C448A" w:rsidRDefault="003C448A" w:rsidP="003C448A">
            <w:pPr>
              <w:pStyle w:val="1ATableTextStyle"/>
              <w:rPr>
                <w:lang w:bidi="en-US"/>
              </w:rPr>
            </w:pPr>
            <w:r>
              <w:rPr>
                <w:lang w:bidi="en-US"/>
              </w:rPr>
              <w:t>Windows drivers</w:t>
            </w:r>
          </w:p>
        </w:tc>
        <w:tc>
          <w:tcPr>
            <w:tcW w:w="2500" w:type="pct"/>
          </w:tcPr>
          <w:p w14:paraId="15970DFB" w14:textId="0F56EC5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Allow</w:t>
            </w:r>
          </w:p>
        </w:tc>
      </w:tr>
      <w:tr w:rsidR="003C448A" w14:paraId="53B5FF4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02062D4" w14:textId="7DD37F24" w:rsidR="003C448A" w:rsidRDefault="003C448A" w:rsidP="003C448A">
            <w:pPr>
              <w:pStyle w:val="1ATableTextStyle"/>
              <w:rPr>
                <w:lang w:bidi="en-US"/>
              </w:rPr>
            </w:pPr>
            <w:r>
              <w:rPr>
                <w:lang w:bidi="en-US"/>
              </w:rPr>
              <w:t>Quality update deferral period (days)</w:t>
            </w:r>
          </w:p>
        </w:tc>
        <w:tc>
          <w:tcPr>
            <w:tcW w:w="2500" w:type="pct"/>
          </w:tcPr>
          <w:p w14:paraId="157C1172" w14:textId="35C185F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w:t>
            </w:r>
          </w:p>
        </w:tc>
      </w:tr>
      <w:tr w:rsidR="003C448A" w14:paraId="1804526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80E4D57" w14:textId="5C3CE7D6" w:rsidR="003C448A" w:rsidRDefault="003C448A" w:rsidP="003C448A">
            <w:pPr>
              <w:pStyle w:val="1ATableTextStyle"/>
              <w:rPr>
                <w:lang w:bidi="en-US"/>
              </w:rPr>
            </w:pPr>
            <w:r>
              <w:rPr>
                <w:lang w:bidi="en-US"/>
              </w:rPr>
              <w:t>Feature update deferral period (days)</w:t>
            </w:r>
          </w:p>
        </w:tc>
        <w:tc>
          <w:tcPr>
            <w:tcW w:w="2500" w:type="pct"/>
          </w:tcPr>
          <w:p w14:paraId="27B9A539" w14:textId="2796E2C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0</w:t>
            </w:r>
          </w:p>
        </w:tc>
      </w:tr>
      <w:tr w:rsidR="003C448A" w14:paraId="38F71EE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8D9F2F6" w14:textId="62876EB8" w:rsidR="003C448A" w:rsidRDefault="003C448A" w:rsidP="003C448A">
            <w:pPr>
              <w:pStyle w:val="1ATableTextStyle"/>
              <w:rPr>
                <w:lang w:bidi="en-US"/>
              </w:rPr>
            </w:pPr>
            <w:r>
              <w:rPr>
                <w:lang w:bidi="en-US"/>
              </w:rPr>
              <w:t>Upgrade Windows 10 devices to Latest Windows 11 release</w:t>
            </w:r>
          </w:p>
        </w:tc>
        <w:tc>
          <w:tcPr>
            <w:tcW w:w="2500" w:type="pct"/>
          </w:tcPr>
          <w:p w14:paraId="5C4AB463" w14:textId="00AF750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w:t>
            </w:r>
          </w:p>
        </w:tc>
      </w:tr>
      <w:tr w:rsidR="003C448A" w14:paraId="5D61ECB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B69045D" w14:textId="6629E58F" w:rsidR="003C448A" w:rsidRDefault="003C448A" w:rsidP="003C448A">
            <w:pPr>
              <w:pStyle w:val="1ATableTextStyle"/>
              <w:rPr>
                <w:lang w:bidi="en-US"/>
              </w:rPr>
            </w:pPr>
            <w:r>
              <w:rPr>
                <w:lang w:bidi="en-US"/>
              </w:rPr>
              <w:t>Set feature update uninstall period (2 - 60 days)</w:t>
            </w:r>
          </w:p>
        </w:tc>
        <w:tc>
          <w:tcPr>
            <w:tcW w:w="2500" w:type="pct"/>
          </w:tcPr>
          <w:p w14:paraId="06D96770" w14:textId="7058927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30</w:t>
            </w:r>
          </w:p>
        </w:tc>
      </w:tr>
      <w:tr w:rsidR="003C448A" w14:paraId="51D3A944"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7ABA22BD" w14:textId="0FDC9C7A" w:rsidR="003C448A" w:rsidRDefault="003C448A" w:rsidP="003C448A">
            <w:pPr>
              <w:pStyle w:val="1ATableSub-CategoryHeaderColumn"/>
              <w:rPr>
                <w:lang w:bidi="en-US"/>
              </w:rPr>
            </w:pPr>
            <w:r>
              <w:rPr>
                <w:lang w:bidi="en-US"/>
              </w:rPr>
              <w:lastRenderedPageBreak/>
              <w:t>User experience settings</w:t>
            </w:r>
          </w:p>
        </w:tc>
      </w:tr>
      <w:tr w:rsidR="003C448A" w14:paraId="195CBE6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0C2BE5D" w14:textId="10F8AE2A" w:rsidR="003C448A" w:rsidRDefault="003C448A" w:rsidP="003C448A">
            <w:pPr>
              <w:pStyle w:val="1ATableTextStyle"/>
              <w:rPr>
                <w:lang w:bidi="en-US"/>
              </w:rPr>
            </w:pPr>
            <w:r>
              <w:rPr>
                <w:lang w:bidi="en-US"/>
              </w:rPr>
              <w:t>Automatic update behavior</w:t>
            </w:r>
          </w:p>
        </w:tc>
        <w:tc>
          <w:tcPr>
            <w:tcW w:w="2500" w:type="pct"/>
          </w:tcPr>
          <w:p w14:paraId="1A0DAAC3" w14:textId="2F3E325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Reset to default</w:t>
            </w:r>
          </w:p>
        </w:tc>
      </w:tr>
      <w:tr w:rsidR="003C448A" w14:paraId="7B0646C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6022F4C" w14:textId="1D6BB19D" w:rsidR="003C448A" w:rsidRDefault="003C448A" w:rsidP="003C448A">
            <w:pPr>
              <w:pStyle w:val="1ATableTextStyle"/>
              <w:rPr>
                <w:lang w:bidi="en-US"/>
              </w:rPr>
            </w:pPr>
            <w:r>
              <w:rPr>
                <w:lang w:bidi="en-US"/>
              </w:rPr>
              <w:t>Restart checks (EDU Restart)</w:t>
            </w:r>
          </w:p>
        </w:tc>
        <w:tc>
          <w:tcPr>
            <w:tcW w:w="2500" w:type="pct"/>
          </w:tcPr>
          <w:p w14:paraId="6CDD25F6" w14:textId="47899DD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Allow</w:t>
            </w:r>
          </w:p>
        </w:tc>
      </w:tr>
      <w:tr w:rsidR="003C448A" w14:paraId="5C4D892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AD6163D" w14:textId="057917BA" w:rsidR="003C448A" w:rsidRDefault="003C448A" w:rsidP="003C448A">
            <w:pPr>
              <w:pStyle w:val="1ATableTextStyle"/>
              <w:rPr>
                <w:lang w:bidi="en-US"/>
              </w:rPr>
            </w:pPr>
            <w:r>
              <w:rPr>
                <w:lang w:bidi="en-US"/>
              </w:rPr>
              <w:t>Option to pause Windows updates</w:t>
            </w:r>
          </w:p>
        </w:tc>
        <w:tc>
          <w:tcPr>
            <w:tcW w:w="2500" w:type="pct"/>
          </w:tcPr>
          <w:p w14:paraId="421FE2D3" w14:textId="118FED2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w:t>
            </w:r>
          </w:p>
        </w:tc>
      </w:tr>
      <w:tr w:rsidR="003C448A" w14:paraId="47BA5EB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5926D9D" w14:textId="59899595" w:rsidR="003C448A" w:rsidRDefault="003C448A" w:rsidP="003C448A">
            <w:pPr>
              <w:pStyle w:val="1ATableTextStyle"/>
              <w:rPr>
                <w:lang w:bidi="en-US"/>
              </w:rPr>
            </w:pPr>
            <w:r>
              <w:rPr>
                <w:lang w:bidi="en-US"/>
              </w:rPr>
              <w:t>Use deadline settings</w:t>
            </w:r>
          </w:p>
        </w:tc>
        <w:tc>
          <w:tcPr>
            <w:tcW w:w="2500" w:type="pct"/>
          </w:tcPr>
          <w:p w14:paraId="7D83E378" w14:textId="0E3C599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Allow</w:t>
            </w:r>
          </w:p>
        </w:tc>
      </w:tr>
      <w:tr w:rsidR="003C448A" w14:paraId="0F074D2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3D07084" w14:textId="3C467F67" w:rsidR="003C448A" w:rsidRDefault="003C448A" w:rsidP="003C448A">
            <w:pPr>
              <w:pStyle w:val="1ATableTextStyle"/>
              <w:rPr>
                <w:lang w:bidi="en-US"/>
              </w:rPr>
            </w:pPr>
            <w:r>
              <w:rPr>
                <w:lang w:bidi="en-US"/>
              </w:rPr>
              <w:t xml:space="preserve">  Deadline for feature updates</w:t>
            </w:r>
          </w:p>
        </w:tc>
        <w:tc>
          <w:tcPr>
            <w:tcW w:w="2500" w:type="pct"/>
          </w:tcPr>
          <w:p w14:paraId="7E795037" w14:textId="7792621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w:t>
            </w:r>
          </w:p>
        </w:tc>
      </w:tr>
      <w:tr w:rsidR="003C448A" w14:paraId="3B3D819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626F4A2" w14:textId="45C9033D" w:rsidR="003C448A" w:rsidRDefault="003C448A" w:rsidP="003C448A">
            <w:pPr>
              <w:pStyle w:val="1ATableTextStyle"/>
              <w:rPr>
                <w:lang w:bidi="en-US"/>
              </w:rPr>
            </w:pPr>
            <w:r>
              <w:rPr>
                <w:lang w:bidi="en-US"/>
              </w:rPr>
              <w:t xml:space="preserve">  Deadline for quality updates</w:t>
            </w:r>
          </w:p>
        </w:tc>
        <w:tc>
          <w:tcPr>
            <w:tcW w:w="2500" w:type="pct"/>
          </w:tcPr>
          <w:p w14:paraId="3F83B82E" w14:textId="4B8E05B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w:t>
            </w:r>
          </w:p>
        </w:tc>
      </w:tr>
      <w:tr w:rsidR="003C448A" w14:paraId="32BE9B9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1A0951B" w14:textId="227E0D0E" w:rsidR="003C448A" w:rsidRDefault="003C448A" w:rsidP="003C448A">
            <w:pPr>
              <w:pStyle w:val="1ATableTextStyle"/>
              <w:rPr>
                <w:lang w:bidi="en-US"/>
              </w:rPr>
            </w:pPr>
            <w:r>
              <w:rPr>
                <w:lang w:bidi="en-US"/>
              </w:rPr>
              <w:t xml:space="preserve">  Grace period</w:t>
            </w:r>
          </w:p>
        </w:tc>
        <w:tc>
          <w:tcPr>
            <w:tcW w:w="2500" w:type="pct"/>
          </w:tcPr>
          <w:p w14:paraId="48850932" w14:textId="58C7A82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w:t>
            </w:r>
          </w:p>
        </w:tc>
      </w:tr>
      <w:tr w:rsidR="003C448A" w14:paraId="73B820C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563637E" w14:textId="7E8BBB3B" w:rsidR="003C448A" w:rsidRDefault="003C448A" w:rsidP="003C448A">
            <w:pPr>
              <w:pStyle w:val="1ATableTextStyle"/>
              <w:rPr>
                <w:lang w:bidi="en-US"/>
              </w:rPr>
            </w:pPr>
            <w:r>
              <w:rPr>
                <w:lang w:bidi="en-US"/>
              </w:rPr>
              <w:t xml:space="preserve">  Auto reboot before deadline </w:t>
            </w:r>
          </w:p>
        </w:tc>
        <w:tc>
          <w:tcPr>
            <w:tcW w:w="2500" w:type="pct"/>
          </w:tcPr>
          <w:p w14:paraId="60ECB3BC" w14:textId="519AD46C"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No</w:t>
            </w:r>
          </w:p>
        </w:tc>
      </w:tr>
    </w:tbl>
    <w:p w14:paraId="35EBA097" w14:textId="1CB008CC" w:rsidR="003C448A" w:rsidRDefault="003C448A" w:rsidP="003C448A">
      <w:pPr>
        <w:pStyle w:val="Caption"/>
      </w:pPr>
      <w:r>
        <w:t xml:space="preserve">Table </w:t>
      </w:r>
      <w:r>
        <w:fldChar w:fldCharType="begin"/>
      </w:r>
      <w:r>
        <w:instrText xml:space="preserve"> SEQ Table \* ARABIC </w:instrText>
      </w:r>
      <w:r>
        <w:fldChar w:fldCharType="separate"/>
      </w:r>
      <w:r>
        <w:rPr>
          <w:noProof/>
        </w:rPr>
        <w:t>19</w:t>
      </w:r>
      <w:r>
        <w:fldChar w:fldCharType="end"/>
      </w:r>
      <w:r>
        <w:t>. Settings - Win - Updates - U - Update Ring - Preview Ring - v1.0</w:t>
      </w:r>
    </w:p>
    <w:tbl>
      <w:tblPr>
        <w:tblStyle w:val="GridTable4-Accent2"/>
        <w:tblW w:w="4994" w:type="pct"/>
        <w:tblLook w:val="04A0" w:firstRow="1" w:lastRow="0" w:firstColumn="1" w:lastColumn="0" w:noHBand="0" w:noVBand="1"/>
      </w:tblPr>
      <w:tblGrid>
        <w:gridCol w:w="3001"/>
        <w:gridCol w:w="3000"/>
        <w:gridCol w:w="3004"/>
      </w:tblGrid>
      <w:tr w:rsidR="003C448A" w14:paraId="1344CA19"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2CA10C5E" w14:textId="2C341F71" w:rsidR="003C448A" w:rsidRDefault="003C448A" w:rsidP="003C448A">
            <w:pPr>
              <w:pStyle w:val="1ATableHeaderBold"/>
              <w:rPr>
                <w:lang w:bidi="en-US"/>
              </w:rPr>
            </w:pPr>
            <w:r>
              <w:rPr>
                <w:lang w:bidi="en-US"/>
              </w:rPr>
              <w:t>Group</w:t>
            </w:r>
          </w:p>
        </w:tc>
        <w:tc>
          <w:tcPr>
            <w:tcW w:w="1666" w:type="pct"/>
          </w:tcPr>
          <w:p w14:paraId="39642C12" w14:textId="66A7049F"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52FB71AD" w14:textId="3069280C"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7FBD6A6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3EFCB520" w14:textId="214BF0B5" w:rsidR="003C448A" w:rsidRDefault="003C448A" w:rsidP="003C448A">
            <w:pPr>
              <w:pStyle w:val="1ATableCategoryHeaderRowBold"/>
              <w:rPr>
                <w:lang w:bidi="en-US"/>
              </w:rPr>
            </w:pPr>
            <w:r>
              <w:rPr>
                <w:lang w:bidi="en-US"/>
              </w:rPr>
              <w:t>Included Groups</w:t>
            </w:r>
          </w:p>
        </w:tc>
      </w:tr>
      <w:tr w:rsidR="003C448A" w14:paraId="0A454228"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5109E92A" w14:textId="4D32177F" w:rsidR="003C448A" w:rsidRDefault="003C448A" w:rsidP="003C448A">
            <w:pPr>
              <w:pStyle w:val="1ATableTextStyle"/>
              <w:rPr>
                <w:lang w:bidi="en-US"/>
              </w:rPr>
            </w:pPr>
            <w:r>
              <w:rPr>
                <w:lang w:bidi="en-US"/>
              </w:rPr>
              <w:t>Intune-Update-Preview-UAT</w:t>
            </w:r>
          </w:p>
        </w:tc>
        <w:tc>
          <w:tcPr>
            <w:tcW w:w="1666" w:type="pct"/>
          </w:tcPr>
          <w:p w14:paraId="0442C00F" w14:textId="15BC336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None</w:t>
            </w:r>
          </w:p>
        </w:tc>
        <w:tc>
          <w:tcPr>
            <w:tcW w:w="1667" w:type="pct"/>
          </w:tcPr>
          <w:p w14:paraId="0FCEC416" w14:textId="700C250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None</w:t>
            </w:r>
          </w:p>
        </w:tc>
      </w:tr>
      <w:tr w:rsidR="003C448A" w14:paraId="58AD7FF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1E07BAEC" w14:textId="795E06E6" w:rsidR="003C448A" w:rsidRDefault="003C448A" w:rsidP="003C448A">
            <w:pPr>
              <w:pStyle w:val="1ATableTextStyle"/>
              <w:rPr>
                <w:lang w:bidi="en-US"/>
              </w:rPr>
            </w:pPr>
            <w:r>
              <w:rPr>
                <w:lang w:bidi="en-US"/>
              </w:rPr>
              <w:t>Intune-Updates-Preview-Devices</w:t>
            </w:r>
          </w:p>
        </w:tc>
        <w:tc>
          <w:tcPr>
            <w:tcW w:w="1666" w:type="pct"/>
          </w:tcPr>
          <w:p w14:paraId="299AA0AA" w14:textId="273B99C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None</w:t>
            </w:r>
          </w:p>
        </w:tc>
        <w:tc>
          <w:tcPr>
            <w:tcW w:w="1667" w:type="pct"/>
          </w:tcPr>
          <w:p w14:paraId="2C1264B0" w14:textId="3486E9EB"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None</w:t>
            </w:r>
          </w:p>
        </w:tc>
      </w:tr>
    </w:tbl>
    <w:p w14:paraId="30F33E17" w14:textId="279FFCEA" w:rsidR="003C448A" w:rsidRDefault="003C448A" w:rsidP="003C448A">
      <w:pPr>
        <w:pStyle w:val="Caption"/>
      </w:pPr>
      <w:r>
        <w:t xml:space="preserve">Table </w:t>
      </w:r>
      <w:r>
        <w:fldChar w:fldCharType="begin"/>
      </w:r>
      <w:r>
        <w:instrText xml:space="preserve"> SEQ Table \* ARABIC </w:instrText>
      </w:r>
      <w:r>
        <w:fldChar w:fldCharType="separate"/>
      </w:r>
      <w:r>
        <w:rPr>
          <w:noProof/>
        </w:rPr>
        <w:t>20</w:t>
      </w:r>
      <w:r>
        <w:fldChar w:fldCharType="end"/>
      </w:r>
      <w:r>
        <w:t>. Assignments - Win - Updates - U - Update Ring - Preview Ring - v1.0</w:t>
      </w:r>
    </w:p>
    <w:p w14:paraId="6B39A0F4" w14:textId="1CE0AADA" w:rsidR="003C448A" w:rsidRDefault="003C448A" w:rsidP="003C448A">
      <w:pPr>
        <w:pStyle w:val="1ANumberedHeading1"/>
      </w:pPr>
      <w:bookmarkStart w:id="42" w:name="_Toc204168846"/>
      <w:r>
        <w:t>Scripts</w:t>
      </w:r>
      <w:bookmarkEnd w:id="42"/>
    </w:p>
    <w:p w14:paraId="17F8A717" w14:textId="392EC9A4" w:rsidR="003C448A" w:rsidRDefault="003C448A" w:rsidP="003C448A">
      <w:pPr>
        <w:pStyle w:val="1ANumberedHeading2"/>
      </w:pPr>
      <w:bookmarkStart w:id="43" w:name="_Toc204168847"/>
      <w:r>
        <w:t>Scripts (PowerShell)</w:t>
      </w:r>
      <w:bookmarkEnd w:id="43"/>
    </w:p>
    <w:p w14:paraId="69470F9B" w14:textId="662EA44B" w:rsidR="003C448A" w:rsidRDefault="003C448A" w:rsidP="003C448A">
      <w:pPr>
        <w:pStyle w:val="1ANumberedHeading3"/>
      </w:pPr>
      <w:bookmarkStart w:id="44" w:name="_Toc204168848"/>
      <w:r>
        <w:t>Remove-Bloatware</w:t>
      </w:r>
      <w:bookmarkEnd w:id="44"/>
    </w:p>
    <w:p w14:paraId="0E7C9F2E"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51377709"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F47C09C" w14:textId="69D383E5" w:rsidR="003C448A" w:rsidRDefault="003C448A" w:rsidP="003C448A">
            <w:pPr>
              <w:pStyle w:val="1ATableHeaderBold"/>
              <w:rPr>
                <w:lang w:bidi="en-US"/>
              </w:rPr>
            </w:pPr>
            <w:r>
              <w:rPr>
                <w:lang w:bidi="en-US"/>
              </w:rPr>
              <w:t>Name</w:t>
            </w:r>
          </w:p>
        </w:tc>
        <w:tc>
          <w:tcPr>
            <w:tcW w:w="2500" w:type="pct"/>
          </w:tcPr>
          <w:p w14:paraId="0EB502C2" w14:textId="7277C912"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1505E63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0A3E59C1" w14:textId="38FE8614" w:rsidR="003C448A" w:rsidRDefault="003C448A" w:rsidP="003C448A">
            <w:pPr>
              <w:pStyle w:val="1ATableCategoryHeaderRowBold"/>
              <w:rPr>
                <w:lang w:bidi="en-US"/>
              </w:rPr>
            </w:pPr>
            <w:r>
              <w:rPr>
                <w:lang w:bidi="en-US"/>
              </w:rPr>
              <w:t>Basics</w:t>
            </w:r>
          </w:p>
        </w:tc>
      </w:tr>
      <w:tr w:rsidR="003C448A" w14:paraId="25DC133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7DE74B3" w14:textId="7869B26B" w:rsidR="003C448A" w:rsidRDefault="003C448A" w:rsidP="003C448A">
            <w:pPr>
              <w:pStyle w:val="1ATableTextStyle"/>
              <w:rPr>
                <w:lang w:bidi="en-US"/>
              </w:rPr>
            </w:pPr>
            <w:r>
              <w:rPr>
                <w:lang w:bidi="en-US"/>
              </w:rPr>
              <w:t>Name</w:t>
            </w:r>
          </w:p>
        </w:tc>
        <w:tc>
          <w:tcPr>
            <w:tcW w:w="2500" w:type="pct"/>
          </w:tcPr>
          <w:p w14:paraId="0C2FEE77" w14:textId="09EEAEE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Remove-Bloatware</w:t>
            </w:r>
          </w:p>
        </w:tc>
      </w:tr>
      <w:tr w:rsidR="003C448A" w14:paraId="655374B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6DAD3FF" w14:textId="176A7905" w:rsidR="003C448A" w:rsidRDefault="003C448A" w:rsidP="003C448A">
            <w:pPr>
              <w:pStyle w:val="1ATableTextStyle"/>
              <w:rPr>
                <w:lang w:bidi="en-US"/>
              </w:rPr>
            </w:pPr>
            <w:r>
              <w:rPr>
                <w:lang w:bidi="en-US"/>
              </w:rPr>
              <w:t>Description</w:t>
            </w:r>
          </w:p>
        </w:tc>
        <w:tc>
          <w:tcPr>
            <w:tcW w:w="2500" w:type="pct"/>
          </w:tcPr>
          <w:p w14:paraId="1403800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6980A23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DB09692" w14:textId="6AB180CB" w:rsidR="003C448A" w:rsidRDefault="003C448A" w:rsidP="003C448A">
            <w:pPr>
              <w:pStyle w:val="1ATableTextStyle"/>
              <w:rPr>
                <w:lang w:bidi="en-US"/>
              </w:rPr>
            </w:pPr>
            <w:r>
              <w:rPr>
                <w:lang w:bidi="en-US"/>
              </w:rPr>
              <w:t>Profile type</w:t>
            </w:r>
          </w:p>
        </w:tc>
        <w:tc>
          <w:tcPr>
            <w:tcW w:w="2500" w:type="pct"/>
          </w:tcPr>
          <w:p w14:paraId="0A8D4AF0" w14:textId="36A6CCA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PowerShell script</w:t>
            </w:r>
          </w:p>
        </w:tc>
      </w:tr>
      <w:tr w:rsidR="003C448A" w14:paraId="718D055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6DD0230" w14:textId="38051102" w:rsidR="003C448A" w:rsidRDefault="003C448A" w:rsidP="003C448A">
            <w:pPr>
              <w:pStyle w:val="1ATableTextStyle"/>
              <w:rPr>
                <w:lang w:bidi="en-US"/>
              </w:rPr>
            </w:pPr>
            <w:r>
              <w:rPr>
                <w:lang w:bidi="en-US"/>
              </w:rPr>
              <w:t>Created</w:t>
            </w:r>
          </w:p>
        </w:tc>
        <w:tc>
          <w:tcPr>
            <w:tcW w:w="2500" w:type="pct"/>
          </w:tcPr>
          <w:p w14:paraId="67A9A0DC" w14:textId="356A4F5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12 May 2025 14:02:53</w:t>
            </w:r>
          </w:p>
        </w:tc>
      </w:tr>
      <w:tr w:rsidR="003C448A" w14:paraId="6F57F13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A11D5C2" w14:textId="4A73BA97" w:rsidR="003C448A" w:rsidRDefault="003C448A" w:rsidP="003C448A">
            <w:pPr>
              <w:pStyle w:val="1ATableTextStyle"/>
              <w:rPr>
                <w:lang w:bidi="en-US"/>
              </w:rPr>
            </w:pPr>
            <w:r>
              <w:rPr>
                <w:lang w:bidi="en-US"/>
              </w:rPr>
              <w:t>Last modified</w:t>
            </w:r>
          </w:p>
        </w:tc>
        <w:tc>
          <w:tcPr>
            <w:tcW w:w="2500" w:type="pct"/>
          </w:tcPr>
          <w:p w14:paraId="29424B85" w14:textId="54CA0CD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02 July 2025 11:42:52</w:t>
            </w:r>
          </w:p>
        </w:tc>
      </w:tr>
      <w:tr w:rsidR="003C448A" w14:paraId="481FB3D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BCD2119" w14:textId="665B9A13" w:rsidR="003C448A" w:rsidRDefault="003C448A" w:rsidP="003C448A">
            <w:pPr>
              <w:pStyle w:val="1ATableTextStyle"/>
              <w:rPr>
                <w:lang w:bidi="en-US"/>
              </w:rPr>
            </w:pPr>
            <w:r>
              <w:rPr>
                <w:lang w:bidi="en-US"/>
              </w:rPr>
              <w:t>Scope tags</w:t>
            </w:r>
          </w:p>
        </w:tc>
        <w:tc>
          <w:tcPr>
            <w:tcW w:w="2500" w:type="pct"/>
          </w:tcPr>
          <w:p w14:paraId="277B8164" w14:textId="6332C269"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Default</w:t>
            </w:r>
          </w:p>
        </w:tc>
      </w:tr>
    </w:tbl>
    <w:p w14:paraId="5ED83142" w14:textId="7375C9A2" w:rsidR="003C448A" w:rsidRDefault="003C448A" w:rsidP="003C448A">
      <w:pPr>
        <w:pStyle w:val="Caption"/>
      </w:pPr>
      <w:r>
        <w:t xml:space="preserve">Table </w:t>
      </w:r>
      <w:r>
        <w:fldChar w:fldCharType="begin"/>
      </w:r>
      <w:r>
        <w:instrText xml:space="preserve"> SEQ Table \* ARABIC </w:instrText>
      </w:r>
      <w:r>
        <w:fldChar w:fldCharType="separate"/>
      </w:r>
      <w:r>
        <w:rPr>
          <w:noProof/>
        </w:rPr>
        <w:t>21</w:t>
      </w:r>
      <w:r>
        <w:fldChar w:fldCharType="end"/>
      </w:r>
      <w:r>
        <w:t>. Basics - Remove-Bloatware</w:t>
      </w:r>
    </w:p>
    <w:tbl>
      <w:tblPr>
        <w:tblStyle w:val="GridTable4-Accent2"/>
        <w:tblW w:w="4994" w:type="pct"/>
        <w:tblLook w:val="04A0" w:firstRow="1" w:lastRow="0" w:firstColumn="1" w:lastColumn="0" w:noHBand="0" w:noVBand="1"/>
      </w:tblPr>
      <w:tblGrid>
        <w:gridCol w:w="4502"/>
        <w:gridCol w:w="4503"/>
      </w:tblGrid>
      <w:tr w:rsidR="003C448A" w14:paraId="761E3912"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422BED2" w14:textId="47058B4D" w:rsidR="003C448A" w:rsidRDefault="003C448A" w:rsidP="003C448A">
            <w:pPr>
              <w:pStyle w:val="1ATableHeaderBold"/>
              <w:rPr>
                <w:lang w:bidi="en-US"/>
              </w:rPr>
            </w:pPr>
            <w:r>
              <w:rPr>
                <w:lang w:bidi="en-US"/>
              </w:rPr>
              <w:t>Name</w:t>
            </w:r>
          </w:p>
        </w:tc>
        <w:tc>
          <w:tcPr>
            <w:tcW w:w="2500" w:type="pct"/>
          </w:tcPr>
          <w:p w14:paraId="03FF59A1" w14:textId="3ABDDCAB"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5FC2FEA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5A1481C3" w14:textId="0FEFD86C" w:rsidR="003C448A" w:rsidRDefault="003C448A" w:rsidP="003C448A">
            <w:pPr>
              <w:pStyle w:val="1ATableCategoryHeaderRowBold"/>
              <w:rPr>
                <w:lang w:bidi="en-US"/>
              </w:rPr>
            </w:pPr>
            <w:r>
              <w:rPr>
                <w:lang w:bidi="en-US"/>
              </w:rPr>
              <w:t>Script settings</w:t>
            </w:r>
          </w:p>
        </w:tc>
      </w:tr>
      <w:tr w:rsidR="003C448A" w14:paraId="51743BE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080619A" w14:textId="20C761D7" w:rsidR="003C448A" w:rsidRDefault="003C448A" w:rsidP="003C448A">
            <w:pPr>
              <w:pStyle w:val="1ATableTextStyle"/>
              <w:rPr>
                <w:lang w:bidi="en-US"/>
              </w:rPr>
            </w:pPr>
            <w:r>
              <w:rPr>
                <w:lang w:bidi="en-US"/>
              </w:rPr>
              <w:t>PowerShell script</w:t>
            </w:r>
          </w:p>
        </w:tc>
        <w:tc>
          <w:tcPr>
            <w:tcW w:w="2500" w:type="pct"/>
          </w:tcPr>
          <w:p w14:paraId="582D0060" w14:textId="1C01472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Remove-Bloatware.ps1</w:t>
            </w:r>
          </w:p>
        </w:tc>
      </w:tr>
      <w:tr w:rsidR="003C448A" w14:paraId="1F843A4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32A7709" w14:textId="7F4E6BB7" w:rsidR="003C448A" w:rsidRDefault="003C448A" w:rsidP="003C448A">
            <w:pPr>
              <w:pStyle w:val="1ATableTextStyle"/>
              <w:rPr>
                <w:lang w:bidi="en-US"/>
              </w:rPr>
            </w:pPr>
            <w:r>
              <w:rPr>
                <w:lang w:bidi="en-US"/>
              </w:rPr>
              <w:t>Run this script using the logged on credentials</w:t>
            </w:r>
          </w:p>
        </w:tc>
        <w:tc>
          <w:tcPr>
            <w:tcW w:w="2500" w:type="pct"/>
          </w:tcPr>
          <w:p w14:paraId="3F2592F9" w14:textId="7E874C6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w:t>
            </w:r>
          </w:p>
        </w:tc>
      </w:tr>
      <w:tr w:rsidR="003C448A" w14:paraId="6F1AB14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EBD0EF0" w14:textId="278C0908" w:rsidR="003C448A" w:rsidRDefault="003C448A" w:rsidP="003C448A">
            <w:pPr>
              <w:pStyle w:val="1ATableTextStyle"/>
              <w:rPr>
                <w:lang w:bidi="en-US"/>
              </w:rPr>
            </w:pPr>
            <w:r>
              <w:rPr>
                <w:lang w:bidi="en-US"/>
              </w:rPr>
              <w:t>Enforce script signature check</w:t>
            </w:r>
          </w:p>
        </w:tc>
        <w:tc>
          <w:tcPr>
            <w:tcW w:w="2500" w:type="pct"/>
          </w:tcPr>
          <w:p w14:paraId="25F2CFCD" w14:textId="42432F2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w:t>
            </w:r>
          </w:p>
        </w:tc>
      </w:tr>
      <w:tr w:rsidR="003C448A" w14:paraId="5C34CFF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E10E243" w14:textId="2673D9CF" w:rsidR="003C448A" w:rsidRDefault="003C448A" w:rsidP="003C448A">
            <w:pPr>
              <w:pStyle w:val="1ATableTextStyle"/>
              <w:rPr>
                <w:lang w:bidi="en-US"/>
              </w:rPr>
            </w:pPr>
            <w:r>
              <w:rPr>
                <w:lang w:bidi="en-US"/>
              </w:rPr>
              <w:t>Run script in 64 bit PowerShell Host</w:t>
            </w:r>
          </w:p>
        </w:tc>
        <w:tc>
          <w:tcPr>
            <w:tcW w:w="2500" w:type="pct"/>
          </w:tcPr>
          <w:p w14:paraId="18C517F5" w14:textId="4577A55A"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No</w:t>
            </w:r>
          </w:p>
        </w:tc>
      </w:tr>
    </w:tbl>
    <w:p w14:paraId="002B723C" w14:textId="13020CDD" w:rsidR="003C448A" w:rsidRDefault="003C448A" w:rsidP="003C448A">
      <w:pPr>
        <w:pStyle w:val="Caption"/>
      </w:pPr>
      <w:r>
        <w:t xml:space="preserve">Table </w:t>
      </w:r>
      <w:r>
        <w:fldChar w:fldCharType="begin"/>
      </w:r>
      <w:r>
        <w:instrText xml:space="preserve"> SEQ Table \* ARABIC </w:instrText>
      </w:r>
      <w:r>
        <w:fldChar w:fldCharType="separate"/>
      </w:r>
      <w:r>
        <w:rPr>
          <w:noProof/>
        </w:rPr>
        <w:t>22</w:t>
      </w:r>
      <w:r>
        <w:fldChar w:fldCharType="end"/>
      </w:r>
      <w:r>
        <w:t>. Settings - Remove-Bloatware</w:t>
      </w:r>
    </w:p>
    <w:tbl>
      <w:tblPr>
        <w:tblStyle w:val="GridTable4-Accent2"/>
        <w:tblW w:w="4994" w:type="pct"/>
        <w:tblLook w:val="04A0" w:firstRow="1" w:lastRow="0" w:firstColumn="1" w:lastColumn="0" w:noHBand="0" w:noVBand="1"/>
      </w:tblPr>
      <w:tblGrid>
        <w:gridCol w:w="9016"/>
      </w:tblGrid>
      <w:tr w:rsidR="003C448A" w14:paraId="494FB599"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D17E8ED" w14:textId="33B6F5A9" w:rsidR="003C448A" w:rsidRDefault="003C448A" w:rsidP="003C448A">
            <w:pPr>
              <w:rPr>
                <w:lang w:bidi="en-US"/>
              </w:rPr>
            </w:pPr>
            <w:r>
              <w:rPr>
                <w:lang w:bidi="en-US"/>
              </w:rPr>
              <w:t>Remove-Bloatware.ps1</w:t>
            </w:r>
          </w:p>
        </w:tc>
      </w:tr>
      <w:tr w:rsidR="003C448A" w14:paraId="386C797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A888CB7"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﻿&lt;#</w:t>
            </w:r>
          </w:p>
          <w:p w14:paraId="05F6776C"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.SYNOPSIS</w:t>
            </w:r>
          </w:p>
          <w:p w14:paraId="2A432FCB"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lastRenderedPageBreak/>
              <w:t xml:space="preserve">    Remove built-in apps (modern apps) from Windows 10.</w:t>
            </w:r>
          </w:p>
          <w:p w14:paraId="3C61A8A2" w14:textId="77777777" w:rsidR="003C448A" w:rsidRPr="003C448A" w:rsidRDefault="003C448A" w:rsidP="003C448A">
            <w:pPr>
              <w:rPr>
                <w:rFonts w:ascii="Consolas" w:hAnsi="Consolas"/>
                <w:b w:val="0"/>
                <w:noProof/>
                <w:sz w:val="20"/>
                <w:szCs w:val="20"/>
              </w:rPr>
            </w:pPr>
          </w:p>
          <w:p w14:paraId="55B6CD59"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.DESCRIPTION</w:t>
            </w:r>
          </w:p>
          <w:p w14:paraId="0E936C42"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This script will remove all built-in apps with a provisioning package that's not specified in the 'white-list' in this script.</w:t>
            </w:r>
          </w:p>
          <w:p w14:paraId="577EE7C5"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It supports MDT and ConfigMgr usage, but only for online scenarios, meaning it can't be executed during the WinPE phase.</w:t>
            </w:r>
          </w:p>
          <w:p w14:paraId="0432F6A2" w14:textId="77777777" w:rsidR="003C448A" w:rsidRPr="003C448A" w:rsidRDefault="003C448A" w:rsidP="003C448A">
            <w:pPr>
              <w:rPr>
                <w:rFonts w:ascii="Consolas" w:hAnsi="Consolas"/>
                <w:b w:val="0"/>
                <w:noProof/>
                <w:sz w:val="20"/>
                <w:szCs w:val="20"/>
              </w:rPr>
            </w:pPr>
          </w:p>
          <w:p w14:paraId="68F50F51"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For a more detailed list of applications available in each version of Windows 10, refer to the documentation here:</w:t>
            </w:r>
          </w:p>
          <w:p w14:paraId="7B0FC91A"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https://docs.microsoft.com/en-us/windows/application-management/apps-in-windows-10</w:t>
            </w:r>
          </w:p>
          <w:p w14:paraId="2D141674" w14:textId="77777777" w:rsidR="003C448A" w:rsidRPr="003C448A" w:rsidRDefault="003C448A" w:rsidP="003C448A">
            <w:pPr>
              <w:rPr>
                <w:rFonts w:ascii="Consolas" w:hAnsi="Consolas"/>
                <w:b w:val="0"/>
                <w:noProof/>
                <w:sz w:val="20"/>
                <w:szCs w:val="20"/>
              </w:rPr>
            </w:pPr>
          </w:p>
          <w:p w14:paraId="137A94CD"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.EXAMPLE</w:t>
            </w:r>
          </w:p>
          <w:p w14:paraId="22B74AD0"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.\Invoke-RemoveBuiltinApps.ps1</w:t>
            </w:r>
          </w:p>
          <w:p w14:paraId="49CE09D6" w14:textId="77777777" w:rsidR="003C448A" w:rsidRPr="003C448A" w:rsidRDefault="003C448A" w:rsidP="003C448A">
            <w:pPr>
              <w:rPr>
                <w:rFonts w:ascii="Consolas" w:hAnsi="Consolas"/>
                <w:b w:val="0"/>
                <w:noProof/>
                <w:sz w:val="20"/>
                <w:szCs w:val="20"/>
              </w:rPr>
            </w:pPr>
          </w:p>
          <w:p w14:paraId="6A0029F9"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.NOTES</w:t>
            </w:r>
          </w:p>
          <w:p w14:paraId="623CC543"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FileName:    Invoke-RemoveBuiltinApps.ps1</w:t>
            </w:r>
          </w:p>
          <w:p w14:paraId="5727008C"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Author:      Nickolaj Andersen</w:t>
            </w:r>
          </w:p>
          <w:p w14:paraId="37124B79"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Contact:     @NickolajA</w:t>
            </w:r>
          </w:p>
          <w:p w14:paraId="40C108EC"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Created:     2019-03-10</w:t>
            </w:r>
          </w:p>
          <w:p w14:paraId="75A16392"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Updated:     2021-02-02</w:t>
            </w:r>
          </w:p>
          <w:p w14:paraId="043785CA" w14:textId="77777777" w:rsidR="003C448A" w:rsidRPr="003C448A" w:rsidRDefault="003C448A" w:rsidP="003C448A">
            <w:pPr>
              <w:rPr>
                <w:rFonts w:ascii="Consolas" w:hAnsi="Consolas"/>
                <w:b w:val="0"/>
                <w:noProof/>
                <w:sz w:val="20"/>
                <w:szCs w:val="20"/>
              </w:rPr>
            </w:pPr>
          </w:p>
          <w:p w14:paraId="632E6569"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Version history:</w:t>
            </w:r>
          </w:p>
          <w:p w14:paraId="2FC4CB4B"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1.0.0 - (2019-03-10) Initial script updated with help section and a fix for randomly freezing</w:t>
            </w:r>
          </w:p>
          <w:p w14:paraId="47467409"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1.1.0 - (2019-05-03) Added support for Windows 10 version 1903 (19H1)</w:t>
            </w:r>
          </w:p>
          <w:p w14:paraId="2D5E9382"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1.1.1 - (2019-08-13) Removed the part where it was disabling/enabling configuration for Store updates, as it's not needed</w:t>
            </w:r>
          </w:p>
          <w:p w14:paraId="5C358365"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1.1.2 - (2019-10-03) Removed unnecessary left over functions and updated catch statements so that they actually log the current app that could not be removed</w:t>
            </w:r>
          </w:p>
          <w:p w14:paraId="637F505F"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1.2.0 - (2021-02-02) Added support for Windows 10 version 2004 (20H1) and 20H2</w:t>
            </w:r>
          </w:p>
          <w:p w14:paraId="49FB312C"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#&gt;</w:t>
            </w:r>
          </w:p>
          <w:p w14:paraId="6D09EF14"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Begin {</w:t>
            </w:r>
          </w:p>
          <w:p w14:paraId="12DFD927"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 White list of Features On Demand V2 packages</w:t>
            </w:r>
          </w:p>
          <w:p w14:paraId="6963F3B4"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$WhiteListOnDemand = "NetFX3|DirectX|Tools.DeveloperMode.Core|Language|InternetExplorer|ContactSupport|OneCoreUAP|WindowsMediaPlayer|Hello.Face|Notepad|MSPaint|PowerShell.ISE|ShellComponents"</w:t>
            </w:r>
          </w:p>
          <w:p w14:paraId="3921D6B6" w14:textId="77777777" w:rsidR="003C448A" w:rsidRPr="003C448A" w:rsidRDefault="003C448A" w:rsidP="003C448A">
            <w:pPr>
              <w:rPr>
                <w:rFonts w:ascii="Consolas" w:hAnsi="Consolas"/>
                <w:b w:val="0"/>
                <w:noProof/>
                <w:sz w:val="20"/>
                <w:szCs w:val="20"/>
              </w:rPr>
            </w:pPr>
          </w:p>
          <w:p w14:paraId="6A1C7DA5"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 White list of appx packages to keep installed</w:t>
            </w:r>
          </w:p>
          <w:p w14:paraId="2A3B7472"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$WhiteListedApps = New-Object -TypeName System.Collections.ArrayList</w:t>
            </w:r>
          </w:p>
          <w:p w14:paraId="7EDC80A1"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$WhiteListedApps.AddRange(@(</w:t>
            </w:r>
          </w:p>
          <w:p w14:paraId="77A1C030"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"Microsoft.DesktopAppInstaller",</w:t>
            </w:r>
          </w:p>
          <w:p w14:paraId="07AC6755"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      "Microsoft.Office.OneNote",</w:t>
            </w:r>
          </w:p>
          <w:p w14:paraId="643D02C0"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"Microsoft.Messaging", </w:t>
            </w:r>
          </w:p>
          <w:p w14:paraId="66AC5FF4"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"Microsoft.MSPaint",</w:t>
            </w:r>
          </w:p>
          <w:p w14:paraId="12F4D199"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"Microsoft.Windows.Photos",</w:t>
            </w:r>
          </w:p>
          <w:p w14:paraId="539082E9"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"Microsoft.StorePurchaseApp",</w:t>
            </w:r>
          </w:p>
          <w:p w14:paraId="5C7D72AB"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      "Microsoft.MicrosoftOfficeHub",</w:t>
            </w:r>
          </w:p>
          <w:p w14:paraId="1F3B42F6"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"Microsoft.MicrosoftStickyNotes",</w:t>
            </w:r>
          </w:p>
          <w:p w14:paraId="5CCEFB1F"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"Microsoft.WindowsAlarms",</w:t>
            </w:r>
          </w:p>
          <w:p w14:paraId="7B5475E8"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"Microsoft.WindowsCalculator", </w:t>
            </w:r>
          </w:p>
          <w:p w14:paraId="0EF1A466"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     "Microsoft.WindowsCommunicationsApps", # Mail, Calendar etc</w:t>
            </w:r>
          </w:p>
          <w:p w14:paraId="19D7BF33"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"Microsoft.WindowsSoundRecorder", </w:t>
            </w:r>
          </w:p>
          <w:p w14:paraId="0E4FB458"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"Microsoft.WindowsStore"</w:t>
            </w:r>
          </w:p>
          <w:p w14:paraId="2AFD7A1B"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t>
            </w:r>
          </w:p>
          <w:p w14:paraId="5A584441" w14:textId="77777777" w:rsidR="003C448A" w:rsidRPr="003C448A" w:rsidRDefault="003C448A" w:rsidP="003C448A">
            <w:pPr>
              <w:rPr>
                <w:rFonts w:ascii="Consolas" w:hAnsi="Consolas"/>
                <w:b w:val="0"/>
                <w:noProof/>
                <w:sz w:val="20"/>
                <w:szCs w:val="20"/>
              </w:rPr>
            </w:pPr>
          </w:p>
          <w:p w14:paraId="527018CD"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 Windows 10 version 1809</w:t>
            </w:r>
          </w:p>
          <w:p w14:paraId="57283BA7"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$WhiteListedApps.AddRange(@(</w:t>
            </w:r>
          </w:p>
          <w:p w14:paraId="41084037"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"Microsoft.ScreenSketch",</w:t>
            </w:r>
          </w:p>
          <w:p w14:paraId="78141AD0"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"Microsoft.HEIFImageExtension",</w:t>
            </w:r>
          </w:p>
          <w:p w14:paraId="0E66F062"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"Microsoft.VP9VideoExtensions",</w:t>
            </w:r>
          </w:p>
          <w:p w14:paraId="63FC0952"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"Microsoft.WebMediaExtensions",</w:t>
            </w:r>
          </w:p>
          <w:p w14:paraId="7DE321E6"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"Microsoft.WebpImageExtension"</w:t>
            </w:r>
          </w:p>
          <w:p w14:paraId="2E4256F3"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t>
            </w:r>
          </w:p>
          <w:p w14:paraId="3FEABE5C" w14:textId="77777777" w:rsidR="003C448A" w:rsidRPr="003C448A" w:rsidRDefault="003C448A" w:rsidP="003C448A">
            <w:pPr>
              <w:rPr>
                <w:rFonts w:ascii="Consolas" w:hAnsi="Consolas"/>
                <w:b w:val="0"/>
                <w:noProof/>
                <w:sz w:val="20"/>
                <w:szCs w:val="20"/>
              </w:rPr>
            </w:pPr>
          </w:p>
          <w:p w14:paraId="1125E3BD"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 Windows 10 version 1903</w:t>
            </w:r>
          </w:p>
          <w:p w14:paraId="5B25458B"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 No new apps</w:t>
            </w:r>
          </w:p>
          <w:p w14:paraId="05DC923A" w14:textId="77777777" w:rsidR="003C448A" w:rsidRPr="003C448A" w:rsidRDefault="003C448A" w:rsidP="003C448A">
            <w:pPr>
              <w:rPr>
                <w:rFonts w:ascii="Consolas" w:hAnsi="Consolas"/>
                <w:b w:val="0"/>
                <w:noProof/>
                <w:sz w:val="20"/>
                <w:szCs w:val="20"/>
              </w:rPr>
            </w:pPr>
          </w:p>
          <w:p w14:paraId="0038F135"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 Windows 10 version 1909</w:t>
            </w:r>
          </w:p>
          <w:p w14:paraId="054CBF83"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$WhiteListedApps.AddRange(@(</w:t>
            </w:r>
          </w:p>
          <w:p w14:paraId="14020940"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"Microsoft.Outlook.DesktopIntegrationServicess"</w:t>
            </w:r>
          </w:p>
          <w:p w14:paraId="2F111D85"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t>
            </w:r>
          </w:p>
          <w:p w14:paraId="0A14A4C8" w14:textId="77777777" w:rsidR="003C448A" w:rsidRPr="003C448A" w:rsidRDefault="003C448A" w:rsidP="003C448A">
            <w:pPr>
              <w:rPr>
                <w:rFonts w:ascii="Consolas" w:hAnsi="Consolas"/>
                <w:b w:val="0"/>
                <w:noProof/>
                <w:sz w:val="20"/>
                <w:szCs w:val="20"/>
              </w:rPr>
            </w:pPr>
          </w:p>
          <w:p w14:paraId="51943356"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 Windows 10 version 2004</w:t>
            </w:r>
          </w:p>
          <w:p w14:paraId="47E27DAA"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$WhiteListedApps.AddRange(@(</w:t>
            </w:r>
          </w:p>
          <w:p w14:paraId="18FAE073"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"Microsoft.VCLibs.140.00"</w:t>
            </w:r>
          </w:p>
          <w:p w14:paraId="5A43285D"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t>
            </w:r>
          </w:p>
          <w:p w14:paraId="3931B636" w14:textId="77777777" w:rsidR="003C448A" w:rsidRPr="003C448A" w:rsidRDefault="003C448A" w:rsidP="003C448A">
            <w:pPr>
              <w:rPr>
                <w:rFonts w:ascii="Consolas" w:hAnsi="Consolas"/>
                <w:b w:val="0"/>
                <w:noProof/>
                <w:sz w:val="20"/>
                <w:szCs w:val="20"/>
              </w:rPr>
            </w:pPr>
          </w:p>
          <w:p w14:paraId="71FA17C7"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 Windows 10 version 20H2</w:t>
            </w:r>
          </w:p>
          <w:p w14:paraId="1D064056"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$WhiteListedApps.AddRange(@(</w:t>
            </w:r>
          </w:p>
          <w:p w14:paraId="68D72BE2"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"Microsoft.MicrosoftEdge.Stable"</w:t>
            </w:r>
          </w:p>
          <w:p w14:paraId="2C1A00AE"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t>
            </w:r>
          </w:p>
          <w:p w14:paraId="0F4F99FB"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w:t>
            </w:r>
          </w:p>
          <w:p w14:paraId="6334A7E9"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Process {</w:t>
            </w:r>
          </w:p>
          <w:p w14:paraId="73DF83EB"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 Functions</w:t>
            </w:r>
          </w:p>
          <w:p w14:paraId="5B065D30"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function Write-LogEntry {</w:t>
            </w:r>
          </w:p>
          <w:p w14:paraId="7B07FE2C"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param(</w:t>
            </w:r>
          </w:p>
          <w:p w14:paraId="1E5CB099"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[parameter(Mandatory=$true, HelpMessage="Value added to the RemovedApps.log file.")]</w:t>
            </w:r>
          </w:p>
          <w:p w14:paraId="586E3DA9"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[ValidateNotNullOrEmpty()]</w:t>
            </w:r>
          </w:p>
          <w:p w14:paraId="775E6BC9"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[string]$Value,</w:t>
            </w:r>
          </w:p>
          <w:p w14:paraId="2121DD8F" w14:textId="77777777" w:rsidR="003C448A" w:rsidRPr="003C448A" w:rsidRDefault="003C448A" w:rsidP="003C448A">
            <w:pPr>
              <w:rPr>
                <w:rFonts w:ascii="Consolas" w:hAnsi="Consolas"/>
                <w:b w:val="0"/>
                <w:noProof/>
                <w:sz w:val="20"/>
                <w:szCs w:val="20"/>
              </w:rPr>
            </w:pPr>
          </w:p>
          <w:p w14:paraId="72C8F3FC"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[parameter(Mandatory=$false, HelpMessage="Name of the log file that the entry will written to.")]</w:t>
            </w:r>
          </w:p>
          <w:p w14:paraId="4C2D8B58"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[ValidateNotNullOrEmpty()]</w:t>
            </w:r>
          </w:p>
          <w:p w14:paraId="0A9D8CBC"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[string]$FileName = "RemovedApps.log"</w:t>
            </w:r>
          </w:p>
          <w:p w14:paraId="22498255"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t>
            </w:r>
          </w:p>
          <w:p w14:paraId="68DCF467"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 Determine log file location</w:t>
            </w:r>
          </w:p>
          <w:p w14:paraId="29234B07"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$LogFilePath = Join-Path -Path $env:windir -ChildPath "Temp\$($FileName)"</w:t>
            </w:r>
          </w:p>
          <w:p w14:paraId="4F49F34F" w14:textId="77777777" w:rsidR="003C448A" w:rsidRPr="003C448A" w:rsidRDefault="003C448A" w:rsidP="003C448A">
            <w:pPr>
              <w:rPr>
                <w:rFonts w:ascii="Consolas" w:hAnsi="Consolas"/>
                <w:b w:val="0"/>
                <w:noProof/>
                <w:sz w:val="20"/>
                <w:szCs w:val="20"/>
              </w:rPr>
            </w:pPr>
          </w:p>
          <w:p w14:paraId="42D004E4"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 Add value to log file</w:t>
            </w:r>
          </w:p>
          <w:p w14:paraId="7C36717A"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try {</w:t>
            </w:r>
          </w:p>
          <w:p w14:paraId="631CA88B"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Out-File -InputObject $Value -Append -NoClobber -Encoding Default -FilePath $LogFilePath -ErrorAction Stop</w:t>
            </w:r>
          </w:p>
          <w:p w14:paraId="4AE22E2F"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t>
            </w:r>
          </w:p>
          <w:p w14:paraId="0190F4DF"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catch [System.Exception] {</w:t>
            </w:r>
          </w:p>
          <w:p w14:paraId="1BC4240E"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Write-Warning -Message "Unable to append log entry to $($FileName) file"</w:t>
            </w:r>
          </w:p>
          <w:p w14:paraId="1B62BEC6"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t>
            </w:r>
          </w:p>
          <w:p w14:paraId="6D95EADF"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t>
            </w:r>
          </w:p>
          <w:p w14:paraId="2B9E5C13" w14:textId="77777777" w:rsidR="003C448A" w:rsidRPr="003C448A" w:rsidRDefault="003C448A" w:rsidP="003C448A">
            <w:pPr>
              <w:rPr>
                <w:rFonts w:ascii="Consolas" w:hAnsi="Consolas"/>
                <w:b w:val="0"/>
                <w:noProof/>
                <w:sz w:val="20"/>
                <w:szCs w:val="20"/>
              </w:rPr>
            </w:pPr>
          </w:p>
          <w:p w14:paraId="6B59E019"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 Initial logging</w:t>
            </w:r>
          </w:p>
          <w:p w14:paraId="2E8C7B4F"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lastRenderedPageBreak/>
              <w:t xml:space="preserve">    Write-LogEntry -Value "Starting built-in AppxPackage, AppxProvisioningPackage and Feature on Demand V2 removal process"</w:t>
            </w:r>
          </w:p>
          <w:p w14:paraId="21A62D3A" w14:textId="77777777" w:rsidR="003C448A" w:rsidRPr="003C448A" w:rsidRDefault="003C448A" w:rsidP="003C448A">
            <w:pPr>
              <w:rPr>
                <w:rFonts w:ascii="Consolas" w:hAnsi="Consolas"/>
                <w:b w:val="0"/>
                <w:noProof/>
                <w:sz w:val="20"/>
                <w:szCs w:val="20"/>
              </w:rPr>
            </w:pPr>
          </w:p>
          <w:p w14:paraId="4DB926CA"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 Determine provisioned apps</w:t>
            </w:r>
          </w:p>
          <w:p w14:paraId="09434A10"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$AppArrayList = Get-AppxProvisionedPackage -Online | Select-Object -ExpandProperty DisplayName</w:t>
            </w:r>
          </w:p>
          <w:p w14:paraId="591CBC65" w14:textId="77777777" w:rsidR="003C448A" w:rsidRPr="003C448A" w:rsidRDefault="003C448A" w:rsidP="003C448A">
            <w:pPr>
              <w:rPr>
                <w:rFonts w:ascii="Consolas" w:hAnsi="Consolas"/>
                <w:b w:val="0"/>
                <w:noProof/>
                <w:sz w:val="20"/>
                <w:szCs w:val="20"/>
              </w:rPr>
            </w:pPr>
          </w:p>
          <w:p w14:paraId="1087BEA1"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 Loop through the list of appx packages</w:t>
            </w:r>
          </w:p>
          <w:p w14:paraId="64C9D2DD"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foreach ($App in $AppArrayList) {</w:t>
            </w:r>
          </w:p>
          <w:p w14:paraId="20987A55"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Write-LogEntry -Value "Processing appx package: $($App)"</w:t>
            </w:r>
          </w:p>
          <w:p w14:paraId="6954B3A5" w14:textId="77777777" w:rsidR="003C448A" w:rsidRPr="003C448A" w:rsidRDefault="003C448A" w:rsidP="003C448A">
            <w:pPr>
              <w:rPr>
                <w:rFonts w:ascii="Consolas" w:hAnsi="Consolas"/>
                <w:b w:val="0"/>
                <w:noProof/>
                <w:sz w:val="20"/>
                <w:szCs w:val="20"/>
              </w:rPr>
            </w:pPr>
          </w:p>
          <w:p w14:paraId="540EA01E"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 If application name not in appx package white list, remove AppxPackage and AppxProvisioningPackage</w:t>
            </w:r>
          </w:p>
          <w:p w14:paraId="3180410C"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if (($App -in $WhiteListedApps)) {</w:t>
            </w:r>
          </w:p>
          <w:p w14:paraId="24D55A14"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Write-LogEntry -Value "Skipping excluded application package: $($App)"</w:t>
            </w:r>
          </w:p>
          <w:p w14:paraId="5AC2AD3C"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t>
            </w:r>
          </w:p>
          <w:p w14:paraId="425CEEAF"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else {</w:t>
            </w:r>
          </w:p>
          <w:p w14:paraId="0F31E926"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 Gather package names</w:t>
            </w:r>
          </w:p>
          <w:p w14:paraId="4275EE4A"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$AppPackageFullName = Get-AppxPackage -Name $App | Select-Object -ExpandProperty PackageFullName -First 1</w:t>
            </w:r>
          </w:p>
          <w:p w14:paraId="521ED500"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$AppProvisioningPackageName = Get-AppxProvisionedPackage -Online | Where-Object { $_.DisplayName -like $App } | Select-Object -ExpandProperty PackageName -First 1</w:t>
            </w:r>
          </w:p>
          <w:p w14:paraId="7E2B2B4B" w14:textId="77777777" w:rsidR="003C448A" w:rsidRPr="003C448A" w:rsidRDefault="003C448A" w:rsidP="003C448A">
            <w:pPr>
              <w:rPr>
                <w:rFonts w:ascii="Consolas" w:hAnsi="Consolas"/>
                <w:b w:val="0"/>
                <w:noProof/>
                <w:sz w:val="20"/>
                <w:szCs w:val="20"/>
              </w:rPr>
            </w:pPr>
          </w:p>
          <w:p w14:paraId="056CC4D2"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 Attempt to remove AppxPackage</w:t>
            </w:r>
          </w:p>
          <w:p w14:paraId="539AB4E9"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if ($AppPackageFullName -ne $null) {</w:t>
            </w:r>
          </w:p>
          <w:p w14:paraId="390CB8CF"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try {</w:t>
            </w:r>
          </w:p>
          <w:p w14:paraId="70497634"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Write-LogEntry -Value "Removing AppxPackage: $($AppPackageFullName)"</w:t>
            </w:r>
          </w:p>
          <w:p w14:paraId="207B102E"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Remove-AppxPackage -Package $AppPackageFullName -ErrorAction Stop | Out-Null</w:t>
            </w:r>
          </w:p>
          <w:p w14:paraId="28622662"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t>
            </w:r>
          </w:p>
          <w:p w14:paraId="0C95BE20"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catch [System.Exception] {</w:t>
            </w:r>
          </w:p>
          <w:p w14:paraId="3D59E2DF"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Write-LogEntry -Value "Removing AppxPackage '$($AppPackageFullName)' failed: $($_.Exception.Message)"</w:t>
            </w:r>
          </w:p>
          <w:p w14:paraId="7ECB5F80"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t>
            </w:r>
          </w:p>
          <w:p w14:paraId="519C8B34"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t>
            </w:r>
          </w:p>
          <w:p w14:paraId="31103FD4"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else {</w:t>
            </w:r>
          </w:p>
          <w:p w14:paraId="1F355F12"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Write-LogEntry -Value "Unable to locate AppxPackage for current app: $($App)"</w:t>
            </w:r>
          </w:p>
          <w:p w14:paraId="01F3AEB5"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t>
            </w:r>
          </w:p>
          <w:p w14:paraId="228C5AEA" w14:textId="77777777" w:rsidR="003C448A" w:rsidRPr="003C448A" w:rsidRDefault="003C448A" w:rsidP="003C448A">
            <w:pPr>
              <w:rPr>
                <w:rFonts w:ascii="Consolas" w:hAnsi="Consolas"/>
                <w:b w:val="0"/>
                <w:noProof/>
                <w:sz w:val="20"/>
                <w:szCs w:val="20"/>
              </w:rPr>
            </w:pPr>
          </w:p>
          <w:p w14:paraId="787DF5F9"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 Attempt to remove AppxProvisioningPackage</w:t>
            </w:r>
          </w:p>
          <w:p w14:paraId="56982336"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if ($AppProvisioningPackageName -ne $null) {</w:t>
            </w:r>
          </w:p>
          <w:p w14:paraId="7BCCEB06"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try {</w:t>
            </w:r>
          </w:p>
          <w:p w14:paraId="5BB68057"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Write-LogEntry -Value "Removing AppxProvisioningPackage: $($AppProvisioningPackageName)"</w:t>
            </w:r>
          </w:p>
          <w:p w14:paraId="0DE75137"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Remove-AppxProvisionedPackage -PackageName $AppProvisioningPackageName -Online -ErrorAction Stop | Out-Null</w:t>
            </w:r>
          </w:p>
          <w:p w14:paraId="2C44F330"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t>
            </w:r>
          </w:p>
          <w:p w14:paraId="77403E03"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catch [System.Exception] {</w:t>
            </w:r>
          </w:p>
          <w:p w14:paraId="3F12A644"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Write-LogEntry -Value "Removing AppxProvisioningPackage '$($AppProvisioningPackageName)' failed: $($_.Exception.Message)"</w:t>
            </w:r>
          </w:p>
          <w:p w14:paraId="03371246"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t>
            </w:r>
          </w:p>
          <w:p w14:paraId="00DE60FA"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t>
            </w:r>
          </w:p>
          <w:p w14:paraId="68D0653F"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else {</w:t>
            </w:r>
          </w:p>
          <w:p w14:paraId="79AD220D"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Write-LogEntry -Value "Unable to locate AppxProvisioningPackage for current app: $($App)"</w:t>
            </w:r>
          </w:p>
          <w:p w14:paraId="617147CF"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lastRenderedPageBreak/>
              <w:t xml:space="preserve">            }</w:t>
            </w:r>
          </w:p>
          <w:p w14:paraId="1D931AD9"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t>
            </w:r>
          </w:p>
          <w:p w14:paraId="6B6A54A4"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t>
            </w:r>
          </w:p>
          <w:p w14:paraId="0DCCE949" w14:textId="77777777" w:rsidR="003C448A" w:rsidRPr="003C448A" w:rsidRDefault="003C448A" w:rsidP="003C448A">
            <w:pPr>
              <w:rPr>
                <w:rFonts w:ascii="Consolas" w:hAnsi="Consolas"/>
                <w:b w:val="0"/>
                <w:noProof/>
                <w:sz w:val="20"/>
                <w:szCs w:val="20"/>
              </w:rPr>
            </w:pPr>
          </w:p>
          <w:p w14:paraId="6C24F650"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Write-LogEntry -Value "Starting Features on Demand V2 removal process"</w:t>
            </w:r>
          </w:p>
          <w:p w14:paraId="61E3D97C" w14:textId="77777777" w:rsidR="003C448A" w:rsidRPr="003C448A" w:rsidRDefault="003C448A" w:rsidP="003C448A">
            <w:pPr>
              <w:rPr>
                <w:rFonts w:ascii="Consolas" w:hAnsi="Consolas"/>
                <w:b w:val="0"/>
                <w:noProof/>
                <w:sz w:val="20"/>
                <w:szCs w:val="20"/>
              </w:rPr>
            </w:pPr>
          </w:p>
          <w:p w14:paraId="1D2A290F"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 Get Features On Demand that should be removed</w:t>
            </w:r>
          </w:p>
          <w:p w14:paraId="45062F7A"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try {</w:t>
            </w:r>
          </w:p>
          <w:p w14:paraId="5DD25BE0"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$OSBuildNumber = Get-WmiObject -Class "Win32_OperatingSystem" | Select-Object -ExpandProperty BuildNumber</w:t>
            </w:r>
          </w:p>
          <w:p w14:paraId="3CB62FEF" w14:textId="77777777" w:rsidR="003C448A" w:rsidRPr="003C448A" w:rsidRDefault="003C448A" w:rsidP="003C448A">
            <w:pPr>
              <w:rPr>
                <w:rFonts w:ascii="Consolas" w:hAnsi="Consolas"/>
                <w:b w:val="0"/>
                <w:noProof/>
                <w:sz w:val="20"/>
                <w:szCs w:val="20"/>
              </w:rPr>
            </w:pPr>
          </w:p>
          <w:p w14:paraId="735D8273"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 Handle cmdlet limitations for older OS builds</w:t>
            </w:r>
          </w:p>
          <w:p w14:paraId="0DA84C1C"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if ($OSBuildNumber -le "16299") {</w:t>
            </w:r>
          </w:p>
          <w:p w14:paraId="08470352"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$OnDemandFeatures = Get-WindowsCapability -Online -ErrorAction Stop | Where-Object { $_.Name -notmatch $WhiteListOnDemand -and $_.State -like "Installed" } | Select-Object -ExpandProperty Name</w:t>
            </w:r>
          </w:p>
          <w:p w14:paraId="530D423C"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t>
            </w:r>
          </w:p>
          <w:p w14:paraId="704BC76A"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else {</w:t>
            </w:r>
          </w:p>
          <w:p w14:paraId="5DBA27B3"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$OnDemandFeatures = Get-WindowsCapability -Online -LimitAccess -ErrorAction Stop | Where-Object { $_.Name -notmatch $WhiteListOnDemand -and $_.State -like "Installed" } | Select-Object -ExpandProperty Name</w:t>
            </w:r>
          </w:p>
          <w:p w14:paraId="7B74ECEB"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t>
            </w:r>
          </w:p>
          <w:p w14:paraId="7AC889E7" w14:textId="77777777" w:rsidR="003C448A" w:rsidRPr="003C448A" w:rsidRDefault="003C448A" w:rsidP="003C448A">
            <w:pPr>
              <w:rPr>
                <w:rFonts w:ascii="Consolas" w:hAnsi="Consolas"/>
                <w:b w:val="0"/>
                <w:noProof/>
                <w:sz w:val="20"/>
                <w:szCs w:val="20"/>
              </w:rPr>
            </w:pPr>
          </w:p>
          <w:p w14:paraId="36A72263"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foreach ($Feature in $OnDemandFeatures) {</w:t>
            </w:r>
          </w:p>
          <w:p w14:paraId="3CC9E706"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try {</w:t>
            </w:r>
          </w:p>
          <w:p w14:paraId="6E7B6B34"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Write-LogEntry -Value "Removing Feature on Demand V2 package: $($Feature)"</w:t>
            </w:r>
          </w:p>
          <w:p w14:paraId="36AC6ED0" w14:textId="77777777" w:rsidR="003C448A" w:rsidRPr="003C448A" w:rsidRDefault="003C448A" w:rsidP="003C448A">
            <w:pPr>
              <w:rPr>
                <w:rFonts w:ascii="Consolas" w:hAnsi="Consolas"/>
                <w:b w:val="0"/>
                <w:noProof/>
                <w:sz w:val="20"/>
                <w:szCs w:val="20"/>
              </w:rPr>
            </w:pPr>
          </w:p>
          <w:p w14:paraId="4E651C1E"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 Handle cmdlet limitations for older OS builds</w:t>
            </w:r>
          </w:p>
          <w:p w14:paraId="1A7579C2"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if ($OSBuildNumber -le "16299") {</w:t>
            </w:r>
          </w:p>
          <w:p w14:paraId="759376F0"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Get-WindowsCapability -Online -ErrorAction Stop | Where-Object { $_.Name -like $Feature } | Remove-WindowsCapability -Online -ErrorAction Stop | Out-Null</w:t>
            </w:r>
          </w:p>
          <w:p w14:paraId="76DA4D13"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t>
            </w:r>
          </w:p>
          <w:p w14:paraId="39CF418D"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else {</w:t>
            </w:r>
          </w:p>
          <w:p w14:paraId="3E43DE7D"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Get-WindowsCapability -Online -LimitAccess -ErrorAction Stop | Where-Object { $_.Name -like $Feature } | Remove-WindowsCapability -Online -ErrorAction Stop | Out-Null</w:t>
            </w:r>
          </w:p>
          <w:p w14:paraId="471349F4"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t>
            </w:r>
          </w:p>
          <w:p w14:paraId="561139BF"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t>
            </w:r>
          </w:p>
          <w:p w14:paraId="76D90926"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catch [System.Exception] {</w:t>
            </w:r>
          </w:p>
          <w:p w14:paraId="77377D2A"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Write-LogEntry -Value "Removing Feature on Demand V2 package failed: $($_.Exception.Message)"</w:t>
            </w:r>
          </w:p>
          <w:p w14:paraId="052D2D75"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t>
            </w:r>
          </w:p>
          <w:p w14:paraId="6DDB0749"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    </w:t>
            </w:r>
          </w:p>
          <w:p w14:paraId="2E64BC8B"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t>
            </w:r>
          </w:p>
          <w:p w14:paraId="0222540E"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catch [System.Exception] {</w:t>
            </w:r>
          </w:p>
          <w:p w14:paraId="4FC2F884"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Write-LogEntry -Value "Attempting to list Feature on Demand V2 packages failed: $($_.Exception.Message)"</w:t>
            </w:r>
          </w:p>
          <w:p w14:paraId="68A52092"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t>
            </w:r>
          </w:p>
          <w:p w14:paraId="119FB08D" w14:textId="77777777" w:rsidR="003C448A" w:rsidRPr="003C448A" w:rsidRDefault="003C448A" w:rsidP="003C448A">
            <w:pPr>
              <w:rPr>
                <w:rFonts w:ascii="Consolas" w:hAnsi="Consolas"/>
                <w:b w:val="0"/>
                <w:noProof/>
                <w:sz w:val="20"/>
                <w:szCs w:val="20"/>
              </w:rPr>
            </w:pPr>
          </w:p>
          <w:p w14:paraId="07071B08"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 Complete</w:t>
            </w:r>
          </w:p>
          <w:p w14:paraId="5A2DC531"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Write-LogEntry -Value "Completed built-in AppxPackage, AppxProvisioningPackage and Feature on Demand V2 removal process"</w:t>
            </w:r>
          </w:p>
          <w:p w14:paraId="05E52AF3"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EXIT 0</w:t>
            </w:r>
          </w:p>
          <w:p w14:paraId="6DF458A3"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$host.exit</w:t>
            </w:r>
          </w:p>
          <w:p w14:paraId="63399F24"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w:t>
            </w:r>
          </w:p>
          <w:p w14:paraId="11F67ED5" w14:textId="51F94785" w:rsidR="003C448A" w:rsidRPr="003C448A" w:rsidRDefault="003C448A" w:rsidP="003C448A">
            <w:pPr>
              <w:keepNext/>
              <w:rPr>
                <w:rFonts w:ascii="Consolas" w:hAnsi="Consolas"/>
                <w:b w:val="0"/>
                <w:noProof/>
                <w:sz w:val="20"/>
                <w:szCs w:val="20"/>
              </w:rPr>
            </w:pPr>
          </w:p>
        </w:tc>
      </w:tr>
    </w:tbl>
    <w:p w14:paraId="3991A243" w14:textId="70C61534" w:rsidR="003C448A" w:rsidRDefault="003C448A" w:rsidP="003C448A">
      <w:pPr>
        <w:pStyle w:val="Caption"/>
      </w:pPr>
      <w:r>
        <w:lastRenderedPageBreak/>
        <w:t xml:space="preserve">Table </w:t>
      </w:r>
      <w:r>
        <w:fldChar w:fldCharType="begin"/>
      </w:r>
      <w:r>
        <w:instrText xml:space="preserve"> SEQ Table \* ARABIC </w:instrText>
      </w:r>
      <w:r>
        <w:fldChar w:fldCharType="separate"/>
      </w:r>
      <w:r>
        <w:rPr>
          <w:noProof/>
        </w:rPr>
        <w:t>23</w:t>
      </w:r>
      <w:r>
        <w:fldChar w:fldCharType="end"/>
      </w:r>
      <w:r>
        <w:t>. PowerShell script - Remove-Bloatware</w:t>
      </w:r>
    </w:p>
    <w:tbl>
      <w:tblPr>
        <w:tblStyle w:val="GridTable4-Accent2"/>
        <w:tblW w:w="4994" w:type="pct"/>
        <w:tblLook w:val="04A0" w:firstRow="1" w:lastRow="0" w:firstColumn="1" w:lastColumn="0" w:noHBand="0" w:noVBand="1"/>
      </w:tblPr>
      <w:tblGrid>
        <w:gridCol w:w="3001"/>
        <w:gridCol w:w="3000"/>
        <w:gridCol w:w="3004"/>
      </w:tblGrid>
      <w:tr w:rsidR="003C448A" w14:paraId="3F992724"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7141B2A3" w14:textId="5FE4B398" w:rsidR="003C448A" w:rsidRDefault="003C448A" w:rsidP="003C448A">
            <w:pPr>
              <w:pStyle w:val="1ATableHeaderBold"/>
              <w:rPr>
                <w:lang w:bidi="en-US"/>
              </w:rPr>
            </w:pPr>
            <w:r>
              <w:rPr>
                <w:lang w:bidi="en-US"/>
              </w:rPr>
              <w:lastRenderedPageBreak/>
              <w:t>Group</w:t>
            </w:r>
          </w:p>
        </w:tc>
        <w:tc>
          <w:tcPr>
            <w:tcW w:w="1666" w:type="pct"/>
          </w:tcPr>
          <w:p w14:paraId="006EFE8C" w14:textId="63CAA522"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3D27EC18" w14:textId="702DFE2A"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2B23F2B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477D4098" w14:textId="4BED893D" w:rsidR="003C448A" w:rsidRDefault="003C448A" w:rsidP="003C448A">
            <w:pPr>
              <w:pStyle w:val="1ATableCategoryHeaderRowBold"/>
              <w:rPr>
                <w:lang w:bidi="en-US"/>
              </w:rPr>
            </w:pPr>
            <w:r>
              <w:rPr>
                <w:lang w:bidi="en-US"/>
              </w:rPr>
              <w:t>Included Groups</w:t>
            </w:r>
          </w:p>
        </w:tc>
      </w:tr>
      <w:tr w:rsidR="003C448A" w14:paraId="17EA5FCF"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717F6DE3" w14:textId="2F7C71EB" w:rsidR="003C448A" w:rsidRDefault="003C448A" w:rsidP="003C448A">
            <w:pPr>
              <w:pStyle w:val="1ATableTextStyle"/>
              <w:rPr>
                <w:lang w:bidi="en-US"/>
              </w:rPr>
            </w:pPr>
            <w:r>
              <w:rPr>
                <w:lang w:bidi="en-US"/>
              </w:rPr>
              <w:t>StAH-Windows11-PoC-User</w:t>
            </w:r>
          </w:p>
        </w:tc>
        <w:tc>
          <w:tcPr>
            <w:tcW w:w="1666" w:type="pct"/>
          </w:tcPr>
          <w:p w14:paraId="40A78730" w14:textId="542B042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None</w:t>
            </w:r>
          </w:p>
        </w:tc>
        <w:tc>
          <w:tcPr>
            <w:tcW w:w="1667" w:type="pct"/>
          </w:tcPr>
          <w:p w14:paraId="75FA21AA" w14:textId="114A7C4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None</w:t>
            </w:r>
          </w:p>
        </w:tc>
      </w:tr>
      <w:tr w:rsidR="003C448A" w14:paraId="6CD112E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156A5527" w14:textId="72B6C8C4" w:rsidR="003C448A" w:rsidRDefault="003C448A" w:rsidP="003C448A">
            <w:pPr>
              <w:pStyle w:val="1ATableTextStyle"/>
              <w:rPr>
                <w:lang w:bidi="en-US"/>
              </w:rPr>
            </w:pPr>
            <w:r>
              <w:rPr>
                <w:lang w:bidi="en-US"/>
              </w:rPr>
              <w:t>Intune-Test-SecurityPolicies-Device</w:t>
            </w:r>
          </w:p>
        </w:tc>
        <w:tc>
          <w:tcPr>
            <w:tcW w:w="1666" w:type="pct"/>
          </w:tcPr>
          <w:p w14:paraId="2B51818D" w14:textId="6940FEB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None</w:t>
            </w:r>
          </w:p>
        </w:tc>
        <w:tc>
          <w:tcPr>
            <w:tcW w:w="1667" w:type="pct"/>
          </w:tcPr>
          <w:p w14:paraId="70E3C387" w14:textId="7D788187"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None</w:t>
            </w:r>
          </w:p>
        </w:tc>
      </w:tr>
    </w:tbl>
    <w:p w14:paraId="6917EE51" w14:textId="1C7ACCD2" w:rsidR="003C448A" w:rsidRDefault="003C448A" w:rsidP="003C448A">
      <w:pPr>
        <w:pStyle w:val="Caption"/>
      </w:pPr>
      <w:r>
        <w:t xml:space="preserve">Table </w:t>
      </w:r>
      <w:r>
        <w:fldChar w:fldCharType="begin"/>
      </w:r>
      <w:r>
        <w:instrText xml:space="preserve"> SEQ Table \* ARABIC </w:instrText>
      </w:r>
      <w:r>
        <w:fldChar w:fldCharType="separate"/>
      </w:r>
      <w:r>
        <w:rPr>
          <w:noProof/>
        </w:rPr>
        <w:t>24</w:t>
      </w:r>
      <w:r>
        <w:fldChar w:fldCharType="end"/>
      </w:r>
      <w:r>
        <w:t>. Assignments - Remove-Bloatware</w:t>
      </w:r>
    </w:p>
    <w:p w14:paraId="69E1A953" w14:textId="1129C82C" w:rsidR="003C448A" w:rsidRDefault="003C448A" w:rsidP="003C448A">
      <w:pPr>
        <w:pStyle w:val="1ANumberedHeading3"/>
      </w:pPr>
      <w:bookmarkStart w:id="45" w:name="_Toc204168849"/>
      <w:r>
        <w:t>Windows 11 v3.0.1 Services CIS L2</w:t>
      </w:r>
      <w:bookmarkEnd w:id="45"/>
    </w:p>
    <w:p w14:paraId="57AD7391"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3145F670"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0EEE067" w14:textId="140D5A10" w:rsidR="003C448A" w:rsidRDefault="003C448A" w:rsidP="003C448A">
            <w:pPr>
              <w:pStyle w:val="1ATableHeaderBold"/>
              <w:rPr>
                <w:lang w:bidi="en-US"/>
              </w:rPr>
            </w:pPr>
            <w:r>
              <w:rPr>
                <w:lang w:bidi="en-US"/>
              </w:rPr>
              <w:t>Name</w:t>
            </w:r>
          </w:p>
        </w:tc>
        <w:tc>
          <w:tcPr>
            <w:tcW w:w="2500" w:type="pct"/>
          </w:tcPr>
          <w:p w14:paraId="7723BE3C" w14:textId="5F44DEB1"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552CA38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A276A79" w14:textId="36F257FA" w:rsidR="003C448A" w:rsidRDefault="003C448A" w:rsidP="003C448A">
            <w:pPr>
              <w:pStyle w:val="1ATableCategoryHeaderRowBold"/>
              <w:rPr>
                <w:lang w:bidi="en-US"/>
              </w:rPr>
            </w:pPr>
            <w:r>
              <w:rPr>
                <w:lang w:bidi="en-US"/>
              </w:rPr>
              <w:t>Basics</w:t>
            </w:r>
          </w:p>
        </w:tc>
      </w:tr>
      <w:tr w:rsidR="003C448A" w14:paraId="53436EA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40BFD3A" w14:textId="7020260E" w:rsidR="003C448A" w:rsidRDefault="003C448A" w:rsidP="003C448A">
            <w:pPr>
              <w:pStyle w:val="1ATableTextStyle"/>
              <w:rPr>
                <w:lang w:bidi="en-US"/>
              </w:rPr>
            </w:pPr>
            <w:r>
              <w:rPr>
                <w:lang w:bidi="en-US"/>
              </w:rPr>
              <w:t>Name</w:t>
            </w:r>
          </w:p>
        </w:tc>
        <w:tc>
          <w:tcPr>
            <w:tcW w:w="2500" w:type="pct"/>
          </w:tcPr>
          <w:p w14:paraId="3AFE9268" w14:textId="1C60EDA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Windows 11 v3.0.1 Services CIS L2</w:t>
            </w:r>
          </w:p>
        </w:tc>
      </w:tr>
      <w:tr w:rsidR="003C448A" w14:paraId="7E0A161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CF9ED50" w14:textId="0A25E585" w:rsidR="003C448A" w:rsidRDefault="003C448A" w:rsidP="003C448A">
            <w:pPr>
              <w:pStyle w:val="1ATableTextStyle"/>
              <w:rPr>
                <w:lang w:bidi="en-US"/>
              </w:rPr>
            </w:pPr>
            <w:r>
              <w:rPr>
                <w:lang w:bidi="en-US"/>
              </w:rPr>
              <w:t>Description</w:t>
            </w:r>
          </w:p>
        </w:tc>
        <w:tc>
          <w:tcPr>
            <w:tcW w:w="2500" w:type="pct"/>
          </w:tcPr>
          <w:p w14:paraId="1A1F6E8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This script will disable the following services:    </w:t>
            </w:r>
          </w:p>
          <w:p w14:paraId="2D38964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p w14:paraId="2A741F4A"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"BTAGService",     # Bluetooth Audio Gateway Service</w:t>
            </w:r>
          </w:p>
          <w:p w14:paraId="2E20393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"bthserv",         # Bluetooth Support Service</w:t>
            </w:r>
          </w:p>
          <w:p w14:paraId="7CD7889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"MapsBroker",      # Downloaded Maps Manager</w:t>
            </w:r>
          </w:p>
          <w:p w14:paraId="6953164D"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"lfsvc",           # Geolocation Service</w:t>
            </w:r>
          </w:p>
          <w:p w14:paraId="07E33B54"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"lltdsvc",         # Link-Layer Topology Discovery Mapper</w:t>
            </w:r>
          </w:p>
          <w:p w14:paraId="2EFF8520"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"MSiSCSI",         # Microsoft iSCSI Initiator Service</w:t>
            </w:r>
          </w:p>
          <w:p w14:paraId="5412B93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"PNRPsvc",         # Peer Name Resolution Protocol</w:t>
            </w:r>
          </w:p>
          <w:p w14:paraId="6330D417"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"p2psvc",          # Peer Networking Grouping</w:t>
            </w:r>
          </w:p>
          <w:p w14:paraId="195D5B8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"p2pimsvc",        # Peer Networking Identity Manager</w:t>
            </w:r>
          </w:p>
          <w:p w14:paraId="7D85F63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"PNRPAutoReg",     # PNRP Machine Name Publication Service</w:t>
            </w:r>
          </w:p>
          <w:p w14:paraId="3DF8D11D"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"wercplsupport",   # Problem Reports and Solutions Control Panel Support</w:t>
            </w:r>
          </w:p>
          <w:p w14:paraId="47109BD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"RasAuto",         # Remote Access Auto Connection Manager</w:t>
            </w:r>
          </w:p>
          <w:p w14:paraId="6CBCC8E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"SessionEnv",      # Remote Desktop Configuration</w:t>
            </w:r>
          </w:p>
          <w:p w14:paraId="758A539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"TermService",     # Remote Desktop LocalServices</w:t>
            </w:r>
          </w:p>
          <w:p w14:paraId="1D9F4A5D"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"UmRdpService",    # Remote Desktop LocalServices UserMode Port Redirector</w:t>
            </w:r>
          </w:p>
          <w:p w14:paraId="7CEDA760"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"RemoteRegistry",  # Remote Registry</w:t>
            </w:r>
          </w:p>
          <w:p w14:paraId="27086FF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lastRenderedPageBreak/>
              <w:t xml:space="preserve">    "LanmanServer",    # Server</w:t>
            </w:r>
          </w:p>
          <w:p w14:paraId="2230673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"SNMP",            # SNMP Service</w:t>
            </w:r>
          </w:p>
          <w:p w14:paraId="582FD1E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"WerSvc",          # Windows Error Reporting Service</w:t>
            </w:r>
          </w:p>
          <w:p w14:paraId="106EC56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"Wecsvc",          # Windows Event Collector</w:t>
            </w:r>
          </w:p>
          <w:p w14:paraId="6AA9BB9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"WpnService",      # Windows Push Notifications System Service</w:t>
            </w:r>
          </w:p>
          <w:p w14:paraId="6FA4E54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"PushToInstall",   # Windows PushToInstall Service</w:t>
            </w:r>
          </w:p>
          <w:p w14:paraId="7B1209AC" w14:textId="5BD3D31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"WinRM"            # Windows Remote Management</w:t>
            </w:r>
          </w:p>
        </w:tc>
      </w:tr>
      <w:tr w:rsidR="003C448A" w14:paraId="2E9035E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3FEBEC8" w14:textId="68573EE6" w:rsidR="003C448A" w:rsidRDefault="003C448A" w:rsidP="003C448A">
            <w:pPr>
              <w:pStyle w:val="1ATableTextStyle"/>
              <w:rPr>
                <w:lang w:bidi="en-US"/>
              </w:rPr>
            </w:pPr>
            <w:r>
              <w:rPr>
                <w:lang w:bidi="en-US"/>
              </w:rPr>
              <w:lastRenderedPageBreak/>
              <w:t>Profile type</w:t>
            </w:r>
          </w:p>
        </w:tc>
        <w:tc>
          <w:tcPr>
            <w:tcW w:w="2500" w:type="pct"/>
          </w:tcPr>
          <w:p w14:paraId="3EE9E8AE" w14:textId="7614FA4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PowerShell script</w:t>
            </w:r>
          </w:p>
        </w:tc>
      </w:tr>
      <w:tr w:rsidR="003C448A" w14:paraId="626EDF1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D6FA3F8" w14:textId="1DD3931A" w:rsidR="003C448A" w:rsidRDefault="003C448A" w:rsidP="003C448A">
            <w:pPr>
              <w:pStyle w:val="1ATableTextStyle"/>
              <w:rPr>
                <w:lang w:bidi="en-US"/>
              </w:rPr>
            </w:pPr>
            <w:r>
              <w:rPr>
                <w:lang w:bidi="en-US"/>
              </w:rPr>
              <w:t>Created</w:t>
            </w:r>
          </w:p>
        </w:tc>
        <w:tc>
          <w:tcPr>
            <w:tcW w:w="2500" w:type="pct"/>
          </w:tcPr>
          <w:p w14:paraId="6EF259E0" w14:textId="58BEFD3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10 April 2025 09:26:50</w:t>
            </w:r>
          </w:p>
        </w:tc>
      </w:tr>
      <w:tr w:rsidR="003C448A" w14:paraId="06EE721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2711A72" w14:textId="32055710" w:rsidR="003C448A" w:rsidRDefault="003C448A" w:rsidP="003C448A">
            <w:pPr>
              <w:pStyle w:val="1ATableTextStyle"/>
              <w:rPr>
                <w:lang w:bidi="en-US"/>
              </w:rPr>
            </w:pPr>
            <w:r>
              <w:rPr>
                <w:lang w:bidi="en-US"/>
              </w:rPr>
              <w:t>Last modified</w:t>
            </w:r>
          </w:p>
        </w:tc>
        <w:tc>
          <w:tcPr>
            <w:tcW w:w="2500" w:type="pct"/>
          </w:tcPr>
          <w:p w14:paraId="58105DE1" w14:textId="11E9D51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23 April 2025 12:03:10</w:t>
            </w:r>
          </w:p>
        </w:tc>
      </w:tr>
      <w:tr w:rsidR="003C448A" w14:paraId="532F002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49C48D5" w14:textId="52A153E9" w:rsidR="003C448A" w:rsidRDefault="003C448A" w:rsidP="003C448A">
            <w:pPr>
              <w:pStyle w:val="1ATableTextStyle"/>
              <w:rPr>
                <w:lang w:bidi="en-US"/>
              </w:rPr>
            </w:pPr>
            <w:r>
              <w:rPr>
                <w:lang w:bidi="en-US"/>
              </w:rPr>
              <w:t>Scope tags</w:t>
            </w:r>
          </w:p>
        </w:tc>
        <w:tc>
          <w:tcPr>
            <w:tcW w:w="2500" w:type="pct"/>
          </w:tcPr>
          <w:p w14:paraId="7AA2D0BE" w14:textId="121CE917"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Default</w:t>
            </w:r>
          </w:p>
        </w:tc>
      </w:tr>
    </w:tbl>
    <w:p w14:paraId="4A9F0A0C" w14:textId="085A0DCE" w:rsidR="003C448A" w:rsidRDefault="003C448A" w:rsidP="003C448A">
      <w:pPr>
        <w:pStyle w:val="Caption"/>
      </w:pPr>
      <w:r>
        <w:t xml:space="preserve">Table </w:t>
      </w:r>
      <w:r>
        <w:fldChar w:fldCharType="begin"/>
      </w:r>
      <w:r>
        <w:instrText xml:space="preserve"> SEQ Table \* ARABIC </w:instrText>
      </w:r>
      <w:r>
        <w:fldChar w:fldCharType="separate"/>
      </w:r>
      <w:r>
        <w:rPr>
          <w:noProof/>
        </w:rPr>
        <w:t>25</w:t>
      </w:r>
      <w:r>
        <w:fldChar w:fldCharType="end"/>
      </w:r>
      <w:r>
        <w:t>. Basics - Windows 11 v3.0.1 Services CIS L2</w:t>
      </w:r>
    </w:p>
    <w:tbl>
      <w:tblPr>
        <w:tblStyle w:val="GridTable4-Accent2"/>
        <w:tblW w:w="4994" w:type="pct"/>
        <w:tblLook w:val="04A0" w:firstRow="1" w:lastRow="0" w:firstColumn="1" w:lastColumn="0" w:noHBand="0" w:noVBand="1"/>
      </w:tblPr>
      <w:tblGrid>
        <w:gridCol w:w="4502"/>
        <w:gridCol w:w="4503"/>
      </w:tblGrid>
      <w:tr w:rsidR="003C448A" w14:paraId="543A46B6"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084DE51" w14:textId="6D067BE7" w:rsidR="003C448A" w:rsidRDefault="003C448A" w:rsidP="003C448A">
            <w:pPr>
              <w:pStyle w:val="1ATableHeaderBold"/>
              <w:rPr>
                <w:lang w:bidi="en-US"/>
              </w:rPr>
            </w:pPr>
            <w:r>
              <w:rPr>
                <w:lang w:bidi="en-US"/>
              </w:rPr>
              <w:t>Name</w:t>
            </w:r>
          </w:p>
        </w:tc>
        <w:tc>
          <w:tcPr>
            <w:tcW w:w="2500" w:type="pct"/>
          </w:tcPr>
          <w:p w14:paraId="54517675" w14:textId="2CCC3D3D"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6B189E6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AC1E270" w14:textId="49B962C0" w:rsidR="003C448A" w:rsidRDefault="003C448A" w:rsidP="003C448A">
            <w:pPr>
              <w:pStyle w:val="1ATableCategoryHeaderRowBold"/>
              <w:rPr>
                <w:lang w:bidi="en-US"/>
              </w:rPr>
            </w:pPr>
            <w:r>
              <w:rPr>
                <w:lang w:bidi="en-US"/>
              </w:rPr>
              <w:t>Script settings</w:t>
            </w:r>
          </w:p>
        </w:tc>
      </w:tr>
      <w:tr w:rsidR="003C448A" w14:paraId="3E73DE8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AB796A6" w14:textId="32560B6D" w:rsidR="003C448A" w:rsidRDefault="003C448A" w:rsidP="003C448A">
            <w:pPr>
              <w:pStyle w:val="1ATableTextStyle"/>
              <w:rPr>
                <w:lang w:bidi="en-US"/>
              </w:rPr>
            </w:pPr>
            <w:r>
              <w:rPr>
                <w:lang w:bidi="en-US"/>
              </w:rPr>
              <w:t>PowerShell script</w:t>
            </w:r>
          </w:p>
        </w:tc>
        <w:tc>
          <w:tcPr>
            <w:tcW w:w="2500" w:type="pct"/>
          </w:tcPr>
          <w:p w14:paraId="501B32AC" w14:textId="2A012C4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Windows 11 v3.0.1 Services L2 - No Spooler.ps1</w:t>
            </w:r>
          </w:p>
        </w:tc>
      </w:tr>
      <w:tr w:rsidR="003C448A" w14:paraId="25669E0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E2DC0E7" w14:textId="680E3338" w:rsidR="003C448A" w:rsidRDefault="003C448A" w:rsidP="003C448A">
            <w:pPr>
              <w:pStyle w:val="1ATableTextStyle"/>
              <w:rPr>
                <w:lang w:bidi="en-US"/>
              </w:rPr>
            </w:pPr>
            <w:r>
              <w:rPr>
                <w:lang w:bidi="en-US"/>
              </w:rPr>
              <w:t>Run this script using the logged on credentials</w:t>
            </w:r>
          </w:p>
        </w:tc>
        <w:tc>
          <w:tcPr>
            <w:tcW w:w="2500" w:type="pct"/>
          </w:tcPr>
          <w:p w14:paraId="3C4E5D85" w14:textId="03CFD28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w:t>
            </w:r>
          </w:p>
        </w:tc>
      </w:tr>
      <w:tr w:rsidR="003C448A" w14:paraId="6DD3345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CC9E6F5" w14:textId="56CC16BA" w:rsidR="003C448A" w:rsidRDefault="003C448A" w:rsidP="003C448A">
            <w:pPr>
              <w:pStyle w:val="1ATableTextStyle"/>
              <w:rPr>
                <w:lang w:bidi="en-US"/>
              </w:rPr>
            </w:pPr>
            <w:r>
              <w:rPr>
                <w:lang w:bidi="en-US"/>
              </w:rPr>
              <w:t>Enforce script signature check</w:t>
            </w:r>
          </w:p>
        </w:tc>
        <w:tc>
          <w:tcPr>
            <w:tcW w:w="2500" w:type="pct"/>
          </w:tcPr>
          <w:p w14:paraId="18AE327A" w14:textId="6E90B25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w:t>
            </w:r>
          </w:p>
        </w:tc>
      </w:tr>
      <w:tr w:rsidR="003C448A" w14:paraId="27CD1FE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A8B7BB1" w14:textId="4015919C" w:rsidR="003C448A" w:rsidRDefault="003C448A" w:rsidP="003C448A">
            <w:pPr>
              <w:pStyle w:val="1ATableTextStyle"/>
              <w:rPr>
                <w:lang w:bidi="en-US"/>
              </w:rPr>
            </w:pPr>
            <w:r>
              <w:rPr>
                <w:lang w:bidi="en-US"/>
              </w:rPr>
              <w:t>Run script in 64 bit PowerShell Host</w:t>
            </w:r>
          </w:p>
        </w:tc>
        <w:tc>
          <w:tcPr>
            <w:tcW w:w="2500" w:type="pct"/>
          </w:tcPr>
          <w:p w14:paraId="341514D6" w14:textId="167FF2E7"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No</w:t>
            </w:r>
          </w:p>
        </w:tc>
      </w:tr>
    </w:tbl>
    <w:p w14:paraId="35D7BDF3" w14:textId="02AFD41C" w:rsidR="003C448A" w:rsidRDefault="003C448A" w:rsidP="003C448A">
      <w:pPr>
        <w:pStyle w:val="Caption"/>
      </w:pPr>
      <w:r>
        <w:t xml:space="preserve">Table </w:t>
      </w:r>
      <w:r>
        <w:fldChar w:fldCharType="begin"/>
      </w:r>
      <w:r>
        <w:instrText xml:space="preserve"> SEQ Table \* ARABIC </w:instrText>
      </w:r>
      <w:r>
        <w:fldChar w:fldCharType="separate"/>
      </w:r>
      <w:r>
        <w:rPr>
          <w:noProof/>
        </w:rPr>
        <w:t>26</w:t>
      </w:r>
      <w:r>
        <w:fldChar w:fldCharType="end"/>
      </w:r>
      <w:r>
        <w:t>. Settings - Windows 11 v3.0.1 Services CIS L2</w:t>
      </w:r>
    </w:p>
    <w:tbl>
      <w:tblPr>
        <w:tblStyle w:val="GridTable4-Accent2"/>
        <w:tblW w:w="4994" w:type="pct"/>
        <w:tblLook w:val="04A0" w:firstRow="1" w:lastRow="0" w:firstColumn="1" w:lastColumn="0" w:noHBand="0" w:noVBand="1"/>
      </w:tblPr>
      <w:tblGrid>
        <w:gridCol w:w="9005"/>
      </w:tblGrid>
      <w:tr w:rsidR="003C448A" w14:paraId="09C5D001"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7A5AC0A" w14:textId="3A7C3B40" w:rsidR="003C448A" w:rsidRDefault="003C448A" w:rsidP="003C448A">
            <w:pPr>
              <w:rPr>
                <w:lang w:bidi="en-US"/>
              </w:rPr>
            </w:pPr>
            <w:r>
              <w:rPr>
                <w:lang w:bidi="en-US"/>
              </w:rPr>
              <w:t>Windows 11 v3.0.1 Services L2 - No Spooler.ps1</w:t>
            </w:r>
          </w:p>
        </w:tc>
      </w:tr>
      <w:tr w:rsidR="003C448A" w14:paraId="40F64BD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0361718"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&lt;##############################################################################</w:t>
            </w:r>
          </w:p>
          <w:p w14:paraId="14E4E867"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t>
            </w:r>
          </w:p>
          <w:p w14:paraId="241BDAD6"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CIS Microsoft Intune for Windows 11 Benchmark v3.0.1 Build Kit script</w:t>
            </w:r>
          </w:p>
          <w:p w14:paraId="2FD70BF9"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Section #69 - System Services</w:t>
            </w:r>
          </w:p>
          <w:p w14:paraId="669C7ACE"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Level 2 (L2) - High Security/Sensitive Data Environment (limited functionality)</w:t>
            </w:r>
          </w:p>
          <w:p w14:paraId="1845B27B" w14:textId="77777777" w:rsidR="003C448A" w:rsidRPr="003C448A" w:rsidRDefault="003C448A" w:rsidP="003C448A">
            <w:pPr>
              <w:rPr>
                <w:rFonts w:ascii="Consolas" w:hAnsi="Consolas"/>
                <w:b w:val="0"/>
                <w:noProof/>
                <w:sz w:val="20"/>
                <w:szCs w:val="20"/>
              </w:rPr>
            </w:pPr>
          </w:p>
          <w:p w14:paraId="69DB2129"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The purpose of this script is to configure a system using the recommendations </w:t>
            </w:r>
          </w:p>
          <w:p w14:paraId="4BA7EDDB"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provided in the Benchmark, section(s), and profile level listed above to a </w:t>
            </w:r>
          </w:p>
          <w:p w14:paraId="7928E938"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hardened state consistent with a CIS Benchmark. </w:t>
            </w:r>
          </w:p>
          <w:p w14:paraId="49F19C78"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t>
            </w:r>
          </w:p>
          <w:p w14:paraId="3A411334"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The script can be tailored to the organization's needs such as by creating </w:t>
            </w:r>
          </w:p>
          <w:p w14:paraId="7530ECD9"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exceptions or adding additional event logging.</w:t>
            </w:r>
          </w:p>
          <w:p w14:paraId="6EECEB31" w14:textId="77777777" w:rsidR="003C448A" w:rsidRPr="003C448A" w:rsidRDefault="003C448A" w:rsidP="003C448A">
            <w:pPr>
              <w:rPr>
                <w:rFonts w:ascii="Consolas" w:hAnsi="Consolas"/>
                <w:b w:val="0"/>
                <w:noProof/>
                <w:sz w:val="20"/>
                <w:szCs w:val="20"/>
              </w:rPr>
            </w:pPr>
          </w:p>
          <w:p w14:paraId="49839B76"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This script can be deployed through various means, including Intune script </w:t>
            </w:r>
          </w:p>
          <w:p w14:paraId="5B27F297"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manager, running it locally, or through any automation tool.</w:t>
            </w:r>
          </w:p>
          <w:p w14:paraId="59E5E110" w14:textId="77777777" w:rsidR="003C448A" w:rsidRPr="003C448A" w:rsidRDefault="003C448A" w:rsidP="003C448A">
            <w:pPr>
              <w:rPr>
                <w:rFonts w:ascii="Consolas" w:hAnsi="Consolas"/>
                <w:b w:val="0"/>
                <w:noProof/>
                <w:sz w:val="20"/>
                <w:szCs w:val="20"/>
              </w:rPr>
            </w:pPr>
          </w:p>
          <w:p w14:paraId="5DEF4C7C"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Version: 1.0</w:t>
            </w:r>
          </w:p>
          <w:p w14:paraId="4444E616"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Updated: 12.Feb.2024 by ceifert</w:t>
            </w:r>
          </w:p>
          <w:p w14:paraId="69D30881" w14:textId="77777777" w:rsidR="003C448A" w:rsidRPr="003C448A" w:rsidRDefault="003C448A" w:rsidP="003C448A">
            <w:pPr>
              <w:rPr>
                <w:rFonts w:ascii="Consolas" w:hAnsi="Consolas"/>
                <w:b w:val="0"/>
                <w:noProof/>
                <w:sz w:val="20"/>
                <w:szCs w:val="20"/>
              </w:rPr>
            </w:pPr>
          </w:p>
          <w:p w14:paraId="18E3E1F4"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##############################################################################&gt;</w:t>
            </w:r>
          </w:p>
          <w:p w14:paraId="738D8844" w14:textId="77777777" w:rsidR="003C448A" w:rsidRPr="003C448A" w:rsidRDefault="003C448A" w:rsidP="003C448A">
            <w:pPr>
              <w:rPr>
                <w:rFonts w:ascii="Consolas" w:hAnsi="Consolas"/>
                <w:b w:val="0"/>
                <w:noProof/>
                <w:sz w:val="20"/>
                <w:szCs w:val="20"/>
              </w:rPr>
            </w:pPr>
          </w:p>
          <w:p w14:paraId="10E26973"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lastRenderedPageBreak/>
              <w:t>#Requires -RunAsAdministrator</w:t>
            </w:r>
          </w:p>
          <w:p w14:paraId="2666770A" w14:textId="77777777" w:rsidR="003C448A" w:rsidRPr="003C448A" w:rsidRDefault="003C448A" w:rsidP="003C448A">
            <w:pPr>
              <w:rPr>
                <w:rFonts w:ascii="Consolas" w:hAnsi="Consolas"/>
                <w:b w:val="0"/>
                <w:noProof/>
                <w:sz w:val="20"/>
                <w:szCs w:val="20"/>
              </w:rPr>
            </w:pPr>
          </w:p>
          <w:p w14:paraId="20B252FE"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$L2Services = @(</w:t>
            </w:r>
          </w:p>
          <w:p w14:paraId="07CADCE6"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"BTAGService",     # Bluetooth Audio Gateway Service</w:t>
            </w:r>
          </w:p>
          <w:p w14:paraId="65FBBB0E"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"bthserv",         # Bluetooth Support Service</w:t>
            </w:r>
          </w:p>
          <w:p w14:paraId="1B611A27"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"MapsBroker",      # Downloaded Maps Manager</w:t>
            </w:r>
          </w:p>
          <w:p w14:paraId="4B997F12"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"lfsvc",           # Geolocation Service</w:t>
            </w:r>
          </w:p>
          <w:p w14:paraId="30C7CBC5"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"lltdsvc",         # Link-Layer Topology Discovery Mapper</w:t>
            </w:r>
          </w:p>
          <w:p w14:paraId="2C5D9D4E"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"MSiSCSI",         # Microsoft iSCSI Initiator Service</w:t>
            </w:r>
          </w:p>
          <w:p w14:paraId="2BFA217F"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"PNRPsvc",         # Peer Name Resolution Protocol</w:t>
            </w:r>
          </w:p>
          <w:p w14:paraId="0024E30F"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"p2psvc",          # Peer Networking Grouping</w:t>
            </w:r>
          </w:p>
          <w:p w14:paraId="5D7C163E"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"p2pimsvc",        # Peer Networking Identity Manager</w:t>
            </w:r>
          </w:p>
          <w:p w14:paraId="2BA1537F"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"PNRPAutoReg",     # PNRP Machine Name Publication Service</w:t>
            </w:r>
          </w:p>
          <w:p w14:paraId="269C2689"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"wercplsupport",   # Problem Reports and Solutions Control Panel Support</w:t>
            </w:r>
          </w:p>
          <w:p w14:paraId="5B809A4B"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"RasAuto",         # Remote Access Auto Connection Manager</w:t>
            </w:r>
          </w:p>
          <w:p w14:paraId="382448CD"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"SessionEnv",      # Remote Desktop Configuration</w:t>
            </w:r>
          </w:p>
          <w:p w14:paraId="04690154"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"TermService",     # Remote Desktop LocalServices</w:t>
            </w:r>
          </w:p>
          <w:p w14:paraId="50E79906"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"UmRdpService",    # Remote Desktop LocalServices UserMode Port Redirector</w:t>
            </w:r>
          </w:p>
          <w:p w14:paraId="224CF302"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"RemoteRegistry",  # Remote Registry</w:t>
            </w:r>
          </w:p>
          <w:p w14:paraId="6A068BE2"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"LanmanServer",    # Server</w:t>
            </w:r>
          </w:p>
          <w:p w14:paraId="38D54B02"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"SNMP",            # SNMP Service</w:t>
            </w:r>
          </w:p>
          <w:p w14:paraId="6F52FE1F"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"WerSvc",          # Windows Error Reporting Service</w:t>
            </w:r>
          </w:p>
          <w:p w14:paraId="45FD64BC"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"Wecsvc",          # Windows Event Collector</w:t>
            </w:r>
          </w:p>
          <w:p w14:paraId="313A92AF"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"WpnService",      # Windows Push Notifications System Service</w:t>
            </w:r>
          </w:p>
          <w:p w14:paraId="1529DCBD"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"PushToInstall",   # Windows PushToInstall Service</w:t>
            </w:r>
          </w:p>
          <w:p w14:paraId="3A4C2D32"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"WinRM"            # Windows Remote Management</w:t>
            </w:r>
          </w:p>
          <w:p w14:paraId="0CB759F9"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w:t>
            </w:r>
          </w:p>
          <w:p w14:paraId="28A8784D" w14:textId="77777777" w:rsidR="003C448A" w:rsidRPr="003C448A" w:rsidRDefault="003C448A" w:rsidP="003C448A">
            <w:pPr>
              <w:rPr>
                <w:rFonts w:ascii="Consolas" w:hAnsi="Consolas"/>
                <w:b w:val="0"/>
                <w:noProof/>
                <w:sz w:val="20"/>
                <w:szCs w:val="20"/>
              </w:rPr>
            </w:pPr>
          </w:p>
          <w:p w14:paraId="61C9E396"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Get current state on the services in the array above.</w:t>
            </w:r>
          </w:p>
          <w:p w14:paraId="48958194"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$LocalServices = Get-Service -Name $L2Services -ErrorAction SilentlyContinue</w:t>
            </w:r>
          </w:p>
          <w:p w14:paraId="49865D73" w14:textId="77777777" w:rsidR="003C448A" w:rsidRPr="003C448A" w:rsidRDefault="003C448A" w:rsidP="003C448A">
            <w:pPr>
              <w:rPr>
                <w:rFonts w:ascii="Consolas" w:hAnsi="Consolas"/>
                <w:b w:val="0"/>
                <w:noProof/>
                <w:sz w:val="20"/>
                <w:szCs w:val="20"/>
              </w:rPr>
            </w:pPr>
          </w:p>
          <w:p w14:paraId="3E1B70C4"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$DisabledCount = 0</w:t>
            </w:r>
          </w:p>
          <w:p w14:paraId="53CB3485"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$AlreadyDisabledCount = 0</w:t>
            </w:r>
          </w:p>
          <w:p w14:paraId="70E01D96"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$NotInstalledCount = 0</w:t>
            </w:r>
          </w:p>
          <w:p w14:paraId="72A93F71" w14:textId="77777777" w:rsidR="003C448A" w:rsidRPr="003C448A" w:rsidRDefault="003C448A" w:rsidP="003C448A">
            <w:pPr>
              <w:rPr>
                <w:rFonts w:ascii="Consolas" w:hAnsi="Consolas"/>
                <w:b w:val="0"/>
                <w:noProof/>
                <w:sz w:val="20"/>
                <w:szCs w:val="20"/>
              </w:rPr>
            </w:pPr>
          </w:p>
          <w:p w14:paraId="5FAB1265"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foreach ($service in $L2Services) {</w:t>
            </w:r>
          </w:p>
          <w:p w14:paraId="73CA7B84"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 Make sure service name in the list matches with local system services. </w:t>
            </w:r>
          </w:p>
          <w:p w14:paraId="25640899"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 Added because of Computer Browser mismatch with "bowser" service</w:t>
            </w:r>
          </w:p>
          <w:p w14:paraId="717DB1E8"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$FoundService = $LocalServices | Where-Object { $_.Name -eq $service }</w:t>
            </w:r>
          </w:p>
          <w:p w14:paraId="086A59BF" w14:textId="77777777" w:rsidR="003C448A" w:rsidRPr="003C448A" w:rsidRDefault="003C448A" w:rsidP="003C448A">
            <w:pPr>
              <w:rPr>
                <w:rFonts w:ascii="Consolas" w:hAnsi="Consolas"/>
                <w:b w:val="0"/>
                <w:noProof/>
                <w:sz w:val="20"/>
                <w:szCs w:val="20"/>
              </w:rPr>
            </w:pPr>
          </w:p>
          <w:p w14:paraId="22385375"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if ($FoundService) {</w:t>
            </w:r>
          </w:p>
          <w:p w14:paraId="56CB56AD"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if ($FoundService.StartType -ne 'Disabled') {</w:t>
            </w:r>
          </w:p>
          <w:p w14:paraId="73E485C9"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Set-Service $FoundService.Name -StartupType Disabled -Verbose</w:t>
            </w:r>
          </w:p>
          <w:p w14:paraId="4B98DED6"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$DisabledCount++</w:t>
            </w:r>
          </w:p>
          <w:p w14:paraId="7F0EE99D" w14:textId="77777777" w:rsidR="003C448A" w:rsidRPr="003C448A" w:rsidRDefault="003C448A" w:rsidP="003C448A">
            <w:pPr>
              <w:rPr>
                <w:rFonts w:ascii="Consolas" w:hAnsi="Consolas"/>
                <w:b w:val="0"/>
                <w:noProof/>
                <w:sz w:val="20"/>
                <w:szCs w:val="20"/>
              </w:rPr>
            </w:pPr>
          </w:p>
          <w:p w14:paraId="0132B9E9"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 else {</w:t>
            </w:r>
          </w:p>
          <w:p w14:paraId="77E6962C"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Write-Host "Service $($FoundService.DisplayName) is already disabled." -ForegroundColor Green</w:t>
            </w:r>
          </w:p>
          <w:p w14:paraId="23A49BA2"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$AlreadyDisabledCount++</w:t>
            </w:r>
          </w:p>
          <w:p w14:paraId="2189910E"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   </w:t>
            </w:r>
          </w:p>
          <w:p w14:paraId="326194C0"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 else {</w:t>
            </w:r>
          </w:p>
          <w:p w14:paraId="2B1F50A4"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Write-Host "Service $service not installed." -ForegroundColor Green</w:t>
            </w:r>
          </w:p>
          <w:p w14:paraId="2EF0EA66"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$NotInstalledCount++</w:t>
            </w:r>
          </w:p>
          <w:p w14:paraId="6D8B8BD0"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 xml:space="preserve">    }</w:t>
            </w:r>
          </w:p>
          <w:p w14:paraId="42461B4D"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w:t>
            </w:r>
          </w:p>
          <w:p w14:paraId="7FE55C0D" w14:textId="77777777" w:rsidR="003C448A" w:rsidRPr="003C448A" w:rsidRDefault="003C448A" w:rsidP="003C448A">
            <w:pPr>
              <w:rPr>
                <w:rFonts w:ascii="Consolas" w:hAnsi="Consolas"/>
                <w:b w:val="0"/>
                <w:noProof/>
                <w:sz w:val="20"/>
                <w:szCs w:val="20"/>
              </w:rPr>
            </w:pPr>
          </w:p>
          <w:p w14:paraId="0D2C4905"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t>Write-Host "`nThis script configured $DisabledCount services as 'Disabled'." -ForegroundColor Cyan</w:t>
            </w:r>
          </w:p>
          <w:p w14:paraId="676625C3" w14:textId="77777777" w:rsidR="003C448A" w:rsidRPr="003C448A" w:rsidRDefault="003C448A" w:rsidP="003C448A">
            <w:pPr>
              <w:rPr>
                <w:rFonts w:ascii="Consolas" w:hAnsi="Consolas"/>
                <w:b w:val="0"/>
                <w:noProof/>
                <w:sz w:val="20"/>
                <w:szCs w:val="20"/>
              </w:rPr>
            </w:pPr>
            <w:r w:rsidRPr="003C448A">
              <w:rPr>
                <w:rFonts w:ascii="Consolas" w:hAnsi="Consolas"/>
                <w:b w:val="0"/>
                <w:noProof/>
                <w:sz w:val="20"/>
                <w:szCs w:val="20"/>
              </w:rPr>
              <w:lastRenderedPageBreak/>
              <w:t>Write-Host "$AlreadyDisabledCount services were already disabled and $NotInstalledCount are not installed." -ForegroundColor Green</w:t>
            </w:r>
          </w:p>
          <w:p w14:paraId="04C97E13" w14:textId="7115ABA1" w:rsidR="003C448A" w:rsidRPr="003C448A" w:rsidRDefault="003C448A" w:rsidP="003C448A">
            <w:pPr>
              <w:keepNext/>
              <w:rPr>
                <w:rFonts w:ascii="Consolas" w:hAnsi="Consolas"/>
                <w:b w:val="0"/>
                <w:noProof/>
                <w:sz w:val="20"/>
                <w:szCs w:val="20"/>
              </w:rPr>
            </w:pPr>
          </w:p>
        </w:tc>
      </w:tr>
    </w:tbl>
    <w:p w14:paraId="7E65E0DA" w14:textId="4620DF17" w:rsidR="003C448A" w:rsidRDefault="003C448A" w:rsidP="003C448A">
      <w:pPr>
        <w:pStyle w:val="Caption"/>
      </w:pPr>
      <w:r>
        <w:lastRenderedPageBreak/>
        <w:t xml:space="preserve">Table </w:t>
      </w:r>
      <w:r>
        <w:fldChar w:fldCharType="begin"/>
      </w:r>
      <w:r>
        <w:instrText xml:space="preserve"> SEQ Table \* ARABIC </w:instrText>
      </w:r>
      <w:r>
        <w:fldChar w:fldCharType="separate"/>
      </w:r>
      <w:r>
        <w:rPr>
          <w:noProof/>
        </w:rPr>
        <w:t>27</w:t>
      </w:r>
      <w:r>
        <w:fldChar w:fldCharType="end"/>
      </w:r>
      <w:r>
        <w:t>. PowerShell script - Windows 11 v3.0.1 Services CIS L2</w:t>
      </w:r>
    </w:p>
    <w:tbl>
      <w:tblPr>
        <w:tblStyle w:val="GridTable4-Accent2"/>
        <w:tblW w:w="4994" w:type="pct"/>
        <w:tblLook w:val="04A0" w:firstRow="1" w:lastRow="0" w:firstColumn="1" w:lastColumn="0" w:noHBand="0" w:noVBand="1"/>
      </w:tblPr>
      <w:tblGrid>
        <w:gridCol w:w="3001"/>
        <w:gridCol w:w="3000"/>
        <w:gridCol w:w="3004"/>
      </w:tblGrid>
      <w:tr w:rsidR="003C448A" w14:paraId="0865B60B"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2EDB4957" w14:textId="06B8B899" w:rsidR="003C448A" w:rsidRDefault="003C448A" w:rsidP="003C448A">
            <w:pPr>
              <w:pStyle w:val="1ATableHeaderBold"/>
              <w:rPr>
                <w:lang w:bidi="en-US"/>
              </w:rPr>
            </w:pPr>
            <w:r>
              <w:rPr>
                <w:lang w:bidi="en-US"/>
              </w:rPr>
              <w:t>Group</w:t>
            </w:r>
          </w:p>
        </w:tc>
        <w:tc>
          <w:tcPr>
            <w:tcW w:w="1666" w:type="pct"/>
          </w:tcPr>
          <w:p w14:paraId="2D996CCB" w14:textId="778E6F3D"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71EF6795" w14:textId="2E4E7710"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2C44F9E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228A3CA3" w14:textId="2DEBF6CF" w:rsidR="003C448A" w:rsidRDefault="003C448A" w:rsidP="003C448A">
            <w:pPr>
              <w:pStyle w:val="1ATableCategoryHeaderRowBold"/>
              <w:rPr>
                <w:lang w:bidi="en-US"/>
              </w:rPr>
            </w:pPr>
            <w:r>
              <w:rPr>
                <w:lang w:bidi="en-US"/>
              </w:rPr>
              <w:t>Included Groups</w:t>
            </w:r>
          </w:p>
        </w:tc>
      </w:tr>
      <w:tr w:rsidR="003C448A" w14:paraId="45E4B48A"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410581AA" w14:textId="133A7D0D" w:rsidR="003C448A" w:rsidRDefault="003C448A" w:rsidP="003C448A">
            <w:pPr>
              <w:pStyle w:val="1ATableTextStyle"/>
              <w:rPr>
                <w:lang w:bidi="en-US"/>
              </w:rPr>
            </w:pPr>
            <w:r>
              <w:rPr>
                <w:lang w:bidi="en-US"/>
              </w:rPr>
              <w:t>StAH-Dynamic Group-Standard Entra ID Device</w:t>
            </w:r>
          </w:p>
        </w:tc>
        <w:tc>
          <w:tcPr>
            <w:tcW w:w="1666" w:type="pct"/>
          </w:tcPr>
          <w:p w14:paraId="0B4C1D0B" w14:textId="45DC263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None</w:t>
            </w:r>
          </w:p>
        </w:tc>
        <w:tc>
          <w:tcPr>
            <w:tcW w:w="1667" w:type="pct"/>
          </w:tcPr>
          <w:p w14:paraId="0202F103" w14:textId="29B2617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None</w:t>
            </w:r>
          </w:p>
        </w:tc>
      </w:tr>
      <w:tr w:rsidR="003C448A" w14:paraId="1B890B4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71EEF1AA" w14:textId="506826B5" w:rsidR="003C448A" w:rsidRDefault="003C448A" w:rsidP="003C448A">
            <w:pPr>
              <w:pStyle w:val="1ATableTextStyle"/>
              <w:rPr>
                <w:lang w:bidi="en-US"/>
              </w:rPr>
            </w:pPr>
            <w:r>
              <w:rPr>
                <w:lang w:bidi="en-US"/>
              </w:rPr>
              <w:t>StAH-Dynamic Group-Shared Entra ID Device</w:t>
            </w:r>
          </w:p>
        </w:tc>
        <w:tc>
          <w:tcPr>
            <w:tcW w:w="1666" w:type="pct"/>
          </w:tcPr>
          <w:p w14:paraId="76BA0E4D" w14:textId="46A1E0D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None</w:t>
            </w:r>
          </w:p>
        </w:tc>
        <w:tc>
          <w:tcPr>
            <w:tcW w:w="1667" w:type="pct"/>
          </w:tcPr>
          <w:p w14:paraId="5AC39070" w14:textId="4B3B984F"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None</w:t>
            </w:r>
          </w:p>
        </w:tc>
      </w:tr>
    </w:tbl>
    <w:p w14:paraId="7F607DD4" w14:textId="19992805" w:rsidR="003C448A" w:rsidRDefault="003C448A" w:rsidP="003C448A">
      <w:pPr>
        <w:pStyle w:val="Caption"/>
      </w:pPr>
      <w:r>
        <w:t xml:space="preserve">Table </w:t>
      </w:r>
      <w:r>
        <w:fldChar w:fldCharType="begin"/>
      </w:r>
      <w:r>
        <w:instrText xml:space="preserve"> SEQ Table \* ARABIC </w:instrText>
      </w:r>
      <w:r>
        <w:fldChar w:fldCharType="separate"/>
      </w:r>
      <w:r>
        <w:rPr>
          <w:noProof/>
        </w:rPr>
        <w:t>28</w:t>
      </w:r>
      <w:r>
        <w:fldChar w:fldCharType="end"/>
      </w:r>
      <w:r>
        <w:t>. Assignments - Windows 11 v3.0.1 Services CIS L2</w:t>
      </w:r>
    </w:p>
    <w:p w14:paraId="29791386" w14:textId="24EEB3BA" w:rsidR="003C448A" w:rsidRDefault="003C448A" w:rsidP="003C448A">
      <w:pPr>
        <w:pStyle w:val="1ANumberedHeading1"/>
      </w:pPr>
      <w:bookmarkStart w:id="46" w:name="_Toc204168850"/>
      <w:r>
        <w:t>Feature updates for Windows 10 and later</w:t>
      </w:r>
      <w:bookmarkEnd w:id="46"/>
    </w:p>
    <w:p w14:paraId="4A2BD69C" w14:textId="0ED503E7" w:rsidR="003C448A" w:rsidRDefault="003C448A" w:rsidP="003C448A">
      <w:pPr>
        <w:pStyle w:val="1ANumberedHeading2"/>
      </w:pPr>
      <w:bookmarkStart w:id="47" w:name="_Toc204168851"/>
      <w:r>
        <w:t>Feature Updates</w:t>
      </w:r>
      <w:bookmarkEnd w:id="47"/>
    </w:p>
    <w:p w14:paraId="2910421D" w14:textId="6FC50CFA" w:rsidR="003C448A" w:rsidRDefault="003C448A" w:rsidP="003C448A">
      <w:pPr>
        <w:pStyle w:val="1ANumberedHeading3"/>
      </w:pPr>
      <w:bookmarkStart w:id="48" w:name="_Toc204168852"/>
      <w:r>
        <w:t>Win - Updates - D - Feature Update - Broad Ring - v1.0</w:t>
      </w:r>
      <w:bookmarkEnd w:id="48"/>
    </w:p>
    <w:p w14:paraId="27C7F423"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7945A14D"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22D84C6" w14:textId="08A11DC8" w:rsidR="003C448A" w:rsidRDefault="003C448A" w:rsidP="003C448A">
            <w:pPr>
              <w:pStyle w:val="1ATableHeaderBold"/>
              <w:rPr>
                <w:lang w:bidi="en-US"/>
              </w:rPr>
            </w:pPr>
            <w:r>
              <w:rPr>
                <w:lang w:bidi="en-US"/>
              </w:rPr>
              <w:t>Name</w:t>
            </w:r>
          </w:p>
        </w:tc>
        <w:tc>
          <w:tcPr>
            <w:tcW w:w="2500" w:type="pct"/>
          </w:tcPr>
          <w:p w14:paraId="074B92A6" w14:textId="28004445"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6FB879B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00D77C5" w14:textId="3188A028" w:rsidR="003C448A" w:rsidRDefault="003C448A" w:rsidP="003C448A">
            <w:pPr>
              <w:pStyle w:val="1ATableCategoryHeaderRowBold"/>
              <w:rPr>
                <w:lang w:bidi="en-US"/>
              </w:rPr>
            </w:pPr>
            <w:r>
              <w:rPr>
                <w:lang w:bidi="en-US"/>
              </w:rPr>
              <w:t>Basics</w:t>
            </w:r>
          </w:p>
        </w:tc>
      </w:tr>
      <w:tr w:rsidR="003C448A" w14:paraId="1EAB29F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F49ED3F" w14:textId="2D47D0E7" w:rsidR="003C448A" w:rsidRDefault="003C448A" w:rsidP="003C448A">
            <w:pPr>
              <w:pStyle w:val="1ATableTextStyle"/>
              <w:rPr>
                <w:lang w:bidi="en-US"/>
              </w:rPr>
            </w:pPr>
            <w:r>
              <w:rPr>
                <w:lang w:bidi="en-US"/>
              </w:rPr>
              <w:t>Name</w:t>
            </w:r>
          </w:p>
        </w:tc>
        <w:tc>
          <w:tcPr>
            <w:tcW w:w="2500" w:type="pct"/>
          </w:tcPr>
          <w:p w14:paraId="521F87D7" w14:textId="3725EC7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Updates - D - Feature Update - Broad Ring - v1.0</w:t>
            </w:r>
          </w:p>
        </w:tc>
      </w:tr>
      <w:tr w:rsidR="003C448A" w14:paraId="0F765F9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7766B16" w14:textId="6174FDEA" w:rsidR="003C448A" w:rsidRDefault="003C448A" w:rsidP="003C448A">
            <w:pPr>
              <w:pStyle w:val="1ATableTextStyle"/>
              <w:rPr>
                <w:lang w:bidi="en-US"/>
              </w:rPr>
            </w:pPr>
            <w:r>
              <w:rPr>
                <w:lang w:bidi="en-US"/>
              </w:rPr>
              <w:t>Description</w:t>
            </w:r>
          </w:p>
        </w:tc>
        <w:tc>
          <w:tcPr>
            <w:tcW w:w="2500" w:type="pct"/>
          </w:tcPr>
          <w:p w14:paraId="04F6E9D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3BE216C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B3EB079" w14:textId="603DDC9D" w:rsidR="003C448A" w:rsidRDefault="003C448A" w:rsidP="003C448A">
            <w:pPr>
              <w:pStyle w:val="1ATableTextStyle"/>
              <w:rPr>
                <w:lang w:bidi="en-US"/>
              </w:rPr>
            </w:pPr>
            <w:r>
              <w:rPr>
                <w:lang w:bidi="en-US"/>
              </w:rPr>
              <w:t>Policy type</w:t>
            </w:r>
          </w:p>
        </w:tc>
        <w:tc>
          <w:tcPr>
            <w:tcW w:w="2500" w:type="pct"/>
          </w:tcPr>
          <w:p w14:paraId="3F04F2C4" w14:textId="40454E6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Feature updates for Windows 10 and later</w:t>
            </w:r>
          </w:p>
        </w:tc>
      </w:tr>
      <w:tr w:rsidR="003C448A" w14:paraId="762621A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B8FC3E0" w14:textId="3DDC7C76" w:rsidR="003C448A" w:rsidRDefault="003C448A" w:rsidP="003C448A">
            <w:pPr>
              <w:pStyle w:val="1ATableTextStyle"/>
              <w:rPr>
                <w:lang w:bidi="en-US"/>
              </w:rPr>
            </w:pPr>
            <w:r>
              <w:rPr>
                <w:lang w:bidi="en-US"/>
              </w:rPr>
              <w:t>Created</w:t>
            </w:r>
          </w:p>
        </w:tc>
        <w:tc>
          <w:tcPr>
            <w:tcW w:w="2500" w:type="pct"/>
          </w:tcPr>
          <w:p w14:paraId="055A5972" w14:textId="4E9F8E9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21 March 2025 09:02:21</w:t>
            </w:r>
          </w:p>
        </w:tc>
      </w:tr>
      <w:tr w:rsidR="003C448A" w14:paraId="64199B3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FE53F09" w14:textId="5A2D0007" w:rsidR="003C448A" w:rsidRDefault="003C448A" w:rsidP="003C448A">
            <w:pPr>
              <w:pStyle w:val="1ATableTextStyle"/>
              <w:rPr>
                <w:lang w:bidi="en-US"/>
              </w:rPr>
            </w:pPr>
            <w:r>
              <w:rPr>
                <w:lang w:bidi="en-US"/>
              </w:rPr>
              <w:t>Last modified</w:t>
            </w:r>
          </w:p>
        </w:tc>
        <w:tc>
          <w:tcPr>
            <w:tcW w:w="2500" w:type="pct"/>
          </w:tcPr>
          <w:p w14:paraId="08B0076D" w14:textId="0B6704F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17 June 2025 10:11:00</w:t>
            </w:r>
          </w:p>
        </w:tc>
      </w:tr>
      <w:tr w:rsidR="003C448A" w14:paraId="6F56BB3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563824A" w14:textId="0A35DA83" w:rsidR="003C448A" w:rsidRDefault="003C448A" w:rsidP="003C448A">
            <w:pPr>
              <w:pStyle w:val="1ATableTextStyle"/>
              <w:rPr>
                <w:lang w:bidi="en-US"/>
              </w:rPr>
            </w:pPr>
            <w:r>
              <w:rPr>
                <w:lang w:bidi="en-US"/>
              </w:rPr>
              <w:t>Scope tags</w:t>
            </w:r>
          </w:p>
        </w:tc>
        <w:tc>
          <w:tcPr>
            <w:tcW w:w="2500" w:type="pct"/>
          </w:tcPr>
          <w:p w14:paraId="158A2268" w14:textId="4F0C8D36"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Default</w:t>
            </w:r>
          </w:p>
        </w:tc>
      </w:tr>
    </w:tbl>
    <w:p w14:paraId="0630F33B" w14:textId="6886AA68" w:rsidR="003C448A" w:rsidRDefault="003C448A" w:rsidP="003C448A">
      <w:pPr>
        <w:pStyle w:val="Caption"/>
      </w:pPr>
      <w:r>
        <w:t xml:space="preserve">Table </w:t>
      </w:r>
      <w:r>
        <w:fldChar w:fldCharType="begin"/>
      </w:r>
      <w:r>
        <w:instrText xml:space="preserve"> SEQ Table \* ARABIC </w:instrText>
      </w:r>
      <w:r>
        <w:fldChar w:fldCharType="separate"/>
      </w:r>
      <w:r>
        <w:rPr>
          <w:noProof/>
        </w:rPr>
        <w:t>29</w:t>
      </w:r>
      <w:r>
        <w:fldChar w:fldCharType="end"/>
      </w:r>
      <w:r>
        <w:t>. Basics - Win - Updates - D - Feature Update - Broad Ring - v1.0</w:t>
      </w:r>
    </w:p>
    <w:tbl>
      <w:tblPr>
        <w:tblStyle w:val="GridTable4-Accent2"/>
        <w:tblW w:w="4994" w:type="pct"/>
        <w:tblLook w:val="04A0" w:firstRow="1" w:lastRow="0" w:firstColumn="1" w:lastColumn="0" w:noHBand="0" w:noVBand="1"/>
      </w:tblPr>
      <w:tblGrid>
        <w:gridCol w:w="4502"/>
        <w:gridCol w:w="4503"/>
      </w:tblGrid>
      <w:tr w:rsidR="003C448A" w14:paraId="5CA1FE98"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8ADDD0C" w14:textId="3EEC2F9B" w:rsidR="003C448A" w:rsidRDefault="003C448A" w:rsidP="003C448A">
            <w:pPr>
              <w:pStyle w:val="1ATableHeaderBold"/>
              <w:rPr>
                <w:lang w:bidi="en-US"/>
              </w:rPr>
            </w:pPr>
            <w:r>
              <w:rPr>
                <w:lang w:bidi="en-US"/>
              </w:rPr>
              <w:t>Name</w:t>
            </w:r>
          </w:p>
        </w:tc>
        <w:tc>
          <w:tcPr>
            <w:tcW w:w="2500" w:type="pct"/>
          </w:tcPr>
          <w:p w14:paraId="0105F559" w14:textId="05EB213B"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24E9BD1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661E70C" w14:textId="6369DE11" w:rsidR="003C448A" w:rsidRDefault="003C448A" w:rsidP="003C448A">
            <w:pPr>
              <w:pStyle w:val="1ATableCategoryHeaderRowBold"/>
              <w:rPr>
                <w:lang w:bidi="en-US"/>
              </w:rPr>
            </w:pPr>
            <w:r>
              <w:rPr>
                <w:lang w:bidi="en-US"/>
              </w:rPr>
              <w:t>Deployment settings</w:t>
            </w:r>
          </w:p>
        </w:tc>
      </w:tr>
      <w:tr w:rsidR="003C448A" w14:paraId="4286E4C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DB0EDF4" w14:textId="286698B2" w:rsidR="003C448A" w:rsidRDefault="003C448A" w:rsidP="003C448A">
            <w:pPr>
              <w:pStyle w:val="1ATableTextStyle"/>
              <w:rPr>
                <w:lang w:bidi="en-US"/>
              </w:rPr>
            </w:pPr>
            <w:r>
              <w:rPr>
                <w:lang w:bidi="en-US"/>
              </w:rPr>
              <w:t>Feature update to deploy</w:t>
            </w:r>
          </w:p>
        </w:tc>
        <w:tc>
          <w:tcPr>
            <w:tcW w:w="2500" w:type="pct"/>
          </w:tcPr>
          <w:p w14:paraId="17A57BB1" w14:textId="02FCAA5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Windows 10, version 22H2</w:t>
            </w:r>
          </w:p>
        </w:tc>
      </w:tr>
      <w:tr w:rsidR="003C448A" w14:paraId="09E3A4B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C0492D2" w14:textId="6F792723" w:rsidR="003C448A" w:rsidRDefault="003C448A" w:rsidP="003C448A">
            <w:pPr>
              <w:pStyle w:val="1ATableTextStyle"/>
              <w:rPr>
                <w:lang w:bidi="en-US"/>
              </w:rPr>
            </w:pPr>
            <w:r>
              <w:rPr>
                <w:lang w:bidi="en-US"/>
              </w:rPr>
              <w:t>Required or optional update</w:t>
            </w:r>
          </w:p>
        </w:tc>
        <w:tc>
          <w:tcPr>
            <w:tcW w:w="2500" w:type="pct"/>
          </w:tcPr>
          <w:p w14:paraId="66814FEA" w14:textId="15DF585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Make available to users as a required update</w:t>
            </w:r>
          </w:p>
        </w:tc>
      </w:tr>
      <w:tr w:rsidR="003C448A" w14:paraId="5038AB9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D33D39A" w14:textId="344BAC70" w:rsidR="003C448A" w:rsidRDefault="003C448A" w:rsidP="003C448A">
            <w:pPr>
              <w:pStyle w:val="1ATableTextStyle"/>
              <w:rPr>
                <w:lang w:bidi="en-US"/>
              </w:rPr>
            </w:pPr>
            <w:r>
              <w:rPr>
                <w:lang w:bidi="en-US"/>
              </w:rPr>
              <w:t>When a device isn't eligible to run Windows 11, install the latest Windows 10 feature update</w:t>
            </w:r>
          </w:p>
        </w:tc>
        <w:tc>
          <w:tcPr>
            <w:tcW w:w="2500" w:type="pct"/>
          </w:tcPr>
          <w:p w14:paraId="4849BF32" w14:textId="5623011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w:t>
            </w:r>
          </w:p>
        </w:tc>
      </w:tr>
      <w:tr w:rsidR="003C448A" w14:paraId="3FCC20D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91AC1AE" w14:textId="17ED458B" w:rsidR="003C448A" w:rsidRDefault="003C448A" w:rsidP="003C448A">
            <w:pPr>
              <w:pStyle w:val="1ATableTextStyle"/>
              <w:rPr>
                <w:lang w:bidi="en-US"/>
              </w:rPr>
            </w:pPr>
            <w:r>
              <w:rPr>
                <w:lang w:bidi="en-US"/>
              </w:rPr>
              <w:t>Rollout options</w:t>
            </w:r>
          </w:p>
        </w:tc>
        <w:tc>
          <w:tcPr>
            <w:tcW w:w="2500" w:type="pct"/>
          </w:tcPr>
          <w:p w14:paraId="0284E830" w14:textId="0491A0D8"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Make update available as soon as possible</w:t>
            </w:r>
          </w:p>
        </w:tc>
      </w:tr>
    </w:tbl>
    <w:p w14:paraId="25C71E30" w14:textId="5074833F" w:rsidR="003C448A" w:rsidRDefault="003C448A" w:rsidP="003C448A">
      <w:pPr>
        <w:pStyle w:val="Caption"/>
      </w:pPr>
      <w:r>
        <w:t xml:space="preserve">Table </w:t>
      </w:r>
      <w:r>
        <w:fldChar w:fldCharType="begin"/>
      </w:r>
      <w:r>
        <w:instrText xml:space="preserve"> SEQ Table \* ARABIC </w:instrText>
      </w:r>
      <w:r>
        <w:fldChar w:fldCharType="separate"/>
      </w:r>
      <w:r>
        <w:rPr>
          <w:noProof/>
        </w:rPr>
        <w:t>30</w:t>
      </w:r>
      <w:r>
        <w:fldChar w:fldCharType="end"/>
      </w:r>
      <w:r>
        <w:t>. Settings - Win - Updates - D - Feature Update - Broad Ring - v1.0</w:t>
      </w:r>
    </w:p>
    <w:tbl>
      <w:tblPr>
        <w:tblStyle w:val="GridTable4-Accent2"/>
        <w:tblW w:w="4994" w:type="pct"/>
        <w:tblLook w:val="04A0" w:firstRow="1" w:lastRow="0" w:firstColumn="1" w:lastColumn="0" w:noHBand="0" w:noVBand="1"/>
      </w:tblPr>
      <w:tblGrid>
        <w:gridCol w:w="3001"/>
        <w:gridCol w:w="3000"/>
        <w:gridCol w:w="3004"/>
      </w:tblGrid>
      <w:tr w:rsidR="003C448A" w14:paraId="56D6572F"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7AE2BA71" w14:textId="26694773" w:rsidR="003C448A" w:rsidRDefault="003C448A" w:rsidP="003C448A">
            <w:pPr>
              <w:pStyle w:val="1ATableHeaderBold"/>
              <w:rPr>
                <w:lang w:bidi="en-US"/>
              </w:rPr>
            </w:pPr>
            <w:r>
              <w:rPr>
                <w:lang w:bidi="en-US"/>
              </w:rPr>
              <w:t>Group</w:t>
            </w:r>
          </w:p>
        </w:tc>
        <w:tc>
          <w:tcPr>
            <w:tcW w:w="1666" w:type="pct"/>
          </w:tcPr>
          <w:p w14:paraId="671768E6" w14:textId="2FE6DA53"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8" w:type="pct"/>
          </w:tcPr>
          <w:p w14:paraId="08203678" w14:textId="465280F0"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4F8382A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0B5ED0F8" w14:textId="4AC260B7" w:rsidR="003C448A" w:rsidRDefault="003C448A" w:rsidP="003C448A">
            <w:pPr>
              <w:pStyle w:val="1ATableCategoryHeaderRowBold"/>
              <w:rPr>
                <w:lang w:bidi="en-US"/>
              </w:rPr>
            </w:pPr>
            <w:r>
              <w:rPr>
                <w:lang w:bidi="en-US"/>
              </w:rPr>
              <w:t>Included Groups</w:t>
            </w:r>
          </w:p>
        </w:tc>
      </w:tr>
      <w:tr w:rsidR="003C448A" w14:paraId="185D0B36"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77DB8BC0" w14:textId="66294868" w:rsidR="003C448A" w:rsidRDefault="003C448A" w:rsidP="003C448A">
            <w:pPr>
              <w:pStyle w:val="1ATableTextStyle"/>
              <w:rPr>
                <w:lang w:bidi="en-US"/>
              </w:rPr>
            </w:pPr>
            <w:r>
              <w:rPr>
                <w:lang w:bidi="en-US"/>
              </w:rPr>
              <w:t>Intune-Default-Broad-Devices</w:t>
            </w:r>
          </w:p>
        </w:tc>
        <w:tc>
          <w:tcPr>
            <w:tcW w:w="1666" w:type="pct"/>
          </w:tcPr>
          <w:p w14:paraId="3C8D313F" w14:textId="58CBBA1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None</w:t>
            </w:r>
          </w:p>
        </w:tc>
        <w:tc>
          <w:tcPr>
            <w:tcW w:w="1668" w:type="pct"/>
          </w:tcPr>
          <w:p w14:paraId="0FA71854" w14:textId="1AAEC4F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None</w:t>
            </w:r>
          </w:p>
        </w:tc>
      </w:tr>
      <w:tr w:rsidR="003C448A" w14:paraId="74791B3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4FAE8034" w14:textId="26555F6B" w:rsidR="003C448A" w:rsidRDefault="003C448A" w:rsidP="003C448A">
            <w:pPr>
              <w:pStyle w:val="1ATableCategoryHeaderRowBold"/>
              <w:rPr>
                <w:lang w:bidi="en-US"/>
              </w:rPr>
            </w:pPr>
            <w:r>
              <w:rPr>
                <w:lang w:bidi="en-US"/>
              </w:rPr>
              <w:lastRenderedPageBreak/>
              <w:t>Excluded Groups</w:t>
            </w:r>
          </w:p>
        </w:tc>
      </w:tr>
      <w:tr w:rsidR="003C448A" w14:paraId="2E179B74"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4483CF0A" w14:textId="1E0532E9" w:rsidR="003C448A" w:rsidRDefault="003C448A" w:rsidP="003C448A">
            <w:pPr>
              <w:pStyle w:val="1ATableTextStyle"/>
              <w:rPr>
                <w:lang w:bidi="en-US"/>
              </w:rPr>
            </w:pPr>
            <w:r>
              <w:rPr>
                <w:lang w:bidi="en-US"/>
              </w:rPr>
              <w:t>Intune-Update-Preview-UAT</w:t>
            </w:r>
          </w:p>
        </w:tc>
        <w:tc>
          <w:tcPr>
            <w:tcW w:w="1666" w:type="pct"/>
          </w:tcPr>
          <w:p w14:paraId="0FAA83DC" w14:textId="777777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p>
        </w:tc>
        <w:tc>
          <w:tcPr>
            <w:tcW w:w="1668" w:type="pct"/>
          </w:tcPr>
          <w:p w14:paraId="1B913E81" w14:textId="777777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p>
        </w:tc>
      </w:tr>
      <w:tr w:rsidR="003C448A" w14:paraId="6227BE4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5AB37AA5" w14:textId="343A65DC" w:rsidR="003C448A" w:rsidRDefault="003C448A" w:rsidP="003C448A">
            <w:pPr>
              <w:pStyle w:val="1ATableTextStyle"/>
              <w:rPr>
                <w:lang w:bidi="en-US"/>
              </w:rPr>
            </w:pPr>
            <w:r>
              <w:rPr>
                <w:lang w:bidi="en-US"/>
              </w:rPr>
              <w:t>Intune-Updates-Preview-Devices</w:t>
            </w:r>
          </w:p>
        </w:tc>
        <w:tc>
          <w:tcPr>
            <w:tcW w:w="1666" w:type="pct"/>
          </w:tcPr>
          <w:p w14:paraId="3274ED0D"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c>
          <w:tcPr>
            <w:tcW w:w="1668" w:type="pct"/>
          </w:tcPr>
          <w:p w14:paraId="4AB6CEC8" w14:textId="77777777"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p>
        </w:tc>
      </w:tr>
    </w:tbl>
    <w:p w14:paraId="7B8D8B9F" w14:textId="37CD36B4" w:rsidR="003C448A" w:rsidRDefault="003C448A" w:rsidP="003C448A">
      <w:pPr>
        <w:pStyle w:val="Caption"/>
      </w:pPr>
      <w:r>
        <w:t xml:space="preserve">Table </w:t>
      </w:r>
      <w:r>
        <w:fldChar w:fldCharType="begin"/>
      </w:r>
      <w:r>
        <w:instrText xml:space="preserve"> SEQ Table \* ARABIC </w:instrText>
      </w:r>
      <w:r>
        <w:fldChar w:fldCharType="separate"/>
      </w:r>
      <w:r>
        <w:rPr>
          <w:noProof/>
        </w:rPr>
        <w:t>31</w:t>
      </w:r>
      <w:r>
        <w:fldChar w:fldCharType="end"/>
      </w:r>
      <w:r>
        <w:t>. Assignments - Win - Updates - D - Feature Update - Broad Ring - v1.0</w:t>
      </w:r>
    </w:p>
    <w:p w14:paraId="069C5823" w14:textId="36EDEB51" w:rsidR="003C448A" w:rsidRDefault="003C448A" w:rsidP="003C448A">
      <w:pPr>
        <w:pStyle w:val="1ANumberedHeading3"/>
      </w:pPr>
      <w:bookmarkStart w:id="49" w:name="_Toc204168853"/>
      <w:r>
        <w:t>Win - Updates - D - Feature Update - Pilot Ring - v1.0</w:t>
      </w:r>
      <w:bookmarkEnd w:id="49"/>
    </w:p>
    <w:p w14:paraId="4236CEB5"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7B12C1BB"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E24A446" w14:textId="64E4C123" w:rsidR="003C448A" w:rsidRDefault="003C448A" w:rsidP="003C448A">
            <w:pPr>
              <w:pStyle w:val="1ATableHeaderBold"/>
              <w:rPr>
                <w:lang w:bidi="en-US"/>
              </w:rPr>
            </w:pPr>
            <w:r>
              <w:rPr>
                <w:lang w:bidi="en-US"/>
              </w:rPr>
              <w:t>Name</w:t>
            </w:r>
          </w:p>
        </w:tc>
        <w:tc>
          <w:tcPr>
            <w:tcW w:w="2500" w:type="pct"/>
          </w:tcPr>
          <w:p w14:paraId="7EBEDC34" w14:textId="36D25806"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1CE01CA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5ECEA29" w14:textId="1C40AD40" w:rsidR="003C448A" w:rsidRDefault="003C448A" w:rsidP="003C448A">
            <w:pPr>
              <w:pStyle w:val="1ATableCategoryHeaderRowBold"/>
              <w:rPr>
                <w:lang w:bidi="en-US"/>
              </w:rPr>
            </w:pPr>
            <w:r>
              <w:rPr>
                <w:lang w:bidi="en-US"/>
              </w:rPr>
              <w:t>Basics</w:t>
            </w:r>
          </w:p>
        </w:tc>
      </w:tr>
      <w:tr w:rsidR="003C448A" w14:paraId="27FB55A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99F131B" w14:textId="3E879EC5" w:rsidR="003C448A" w:rsidRDefault="003C448A" w:rsidP="003C448A">
            <w:pPr>
              <w:pStyle w:val="1ATableTextStyle"/>
              <w:rPr>
                <w:lang w:bidi="en-US"/>
              </w:rPr>
            </w:pPr>
            <w:r>
              <w:rPr>
                <w:lang w:bidi="en-US"/>
              </w:rPr>
              <w:t>Name</w:t>
            </w:r>
          </w:p>
        </w:tc>
        <w:tc>
          <w:tcPr>
            <w:tcW w:w="2500" w:type="pct"/>
          </w:tcPr>
          <w:p w14:paraId="06ACA324" w14:textId="73E2B51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Updates - D - Feature Update - Pilot Ring - v1.0</w:t>
            </w:r>
          </w:p>
        </w:tc>
      </w:tr>
      <w:tr w:rsidR="003C448A" w14:paraId="396C19F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010A1C8" w14:textId="78433DCC" w:rsidR="003C448A" w:rsidRDefault="003C448A" w:rsidP="003C448A">
            <w:pPr>
              <w:pStyle w:val="1ATableTextStyle"/>
              <w:rPr>
                <w:lang w:bidi="en-US"/>
              </w:rPr>
            </w:pPr>
            <w:r>
              <w:rPr>
                <w:lang w:bidi="en-US"/>
              </w:rPr>
              <w:t>Description</w:t>
            </w:r>
          </w:p>
        </w:tc>
        <w:tc>
          <w:tcPr>
            <w:tcW w:w="2500" w:type="pct"/>
          </w:tcPr>
          <w:p w14:paraId="491B5A8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38F09A0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32C4843" w14:textId="46A6BB3D" w:rsidR="003C448A" w:rsidRDefault="003C448A" w:rsidP="003C448A">
            <w:pPr>
              <w:pStyle w:val="1ATableTextStyle"/>
              <w:rPr>
                <w:lang w:bidi="en-US"/>
              </w:rPr>
            </w:pPr>
            <w:r>
              <w:rPr>
                <w:lang w:bidi="en-US"/>
              </w:rPr>
              <w:t>Policy type</w:t>
            </w:r>
          </w:p>
        </w:tc>
        <w:tc>
          <w:tcPr>
            <w:tcW w:w="2500" w:type="pct"/>
          </w:tcPr>
          <w:p w14:paraId="54DCE2AB" w14:textId="0569DE0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Feature updates for Windows 10 and later</w:t>
            </w:r>
          </w:p>
        </w:tc>
      </w:tr>
      <w:tr w:rsidR="003C448A" w14:paraId="2BD0AC4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1520292" w14:textId="49770489" w:rsidR="003C448A" w:rsidRDefault="003C448A" w:rsidP="003C448A">
            <w:pPr>
              <w:pStyle w:val="1ATableTextStyle"/>
              <w:rPr>
                <w:lang w:bidi="en-US"/>
              </w:rPr>
            </w:pPr>
            <w:r>
              <w:rPr>
                <w:lang w:bidi="en-US"/>
              </w:rPr>
              <w:t>Created</w:t>
            </w:r>
          </w:p>
        </w:tc>
        <w:tc>
          <w:tcPr>
            <w:tcW w:w="2500" w:type="pct"/>
          </w:tcPr>
          <w:p w14:paraId="42395077" w14:textId="75F5E7B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21 March 2025 09:02:21</w:t>
            </w:r>
          </w:p>
        </w:tc>
      </w:tr>
      <w:tr w:rsidR="003C448A" w14:paraId="469FAD6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F6D7322" w14:textId="75C8340B" w:rsidR="003C448A" w:rsidRDefault="003C448A" w:rsidP="003C448A">
            <w:pPr>
              <w:pStyle w:val="1ATableTextStyle"/>
              <w:rPr>
                <w:lang w:bidi="en-US"/>
              </w:rPr>
            </w:pPr>
            <w:r>
              <w:rPr>
                <w:lang w:bidi="en-US"/>
              </w:rPr>
              <w:t>Last modified</w:t>
            </w:r>
          </w:p>
        </w:tc>
        <w:tc>
          <w:tcPr>
            <w:tcW w:w="2500" w:type="pct"/>
          </w:tcPr>
          <w:p w14:paraId="24E6D5AA" w14:textId="1C8189E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29 May 2025 16:07:41</w:t>
            </w:r>
          </w:p>
        </w:tc>
      </w:tr>
      <w:tr w:rsidR="003C448A" w14:paraId="45E0373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6CC2FAB" w14:textId="309418CB" w:rsidR="003C448A" w:rsidRDefault="003C448A" w:rsidP="003C448A">
            <w:pPr>
              <w:pStyle w:val="1ATableTextStyle"/>
              <w:rPr>
                <w:lang w:bidi="en-US"/>
              </w:rPr>
            </w:pPr>
            <w:r>
              <w:rPr>
                <w:lang w:bidi="en-US"/>
              </w:rPr>
              <w:t>Scope tags</w:t>
            </w:r>
          </w:p>
        </w:tc>
        <w:tc>
          <w:tcPr>
            <w:tcW w:w="2500" w:type="pct"/>
          </w:tcPr>
          <w:p w14:paraId="124D9881" w14:textId="3C87EE3A"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Default</w:t>
            </w:r>
          </w:p>
        </w:tc>
      </w:tr>
    </w:tbl>
    <w:p w14:paraId="0BD6D63D" w14:textId="660AECAA" w:rsidR="003C448A" w:rsidRDefault="003C448A" w:rsidP="003C448A">
      <w:pPr>
        <w:pStyle w:val="Caption"/>
      </w:pPr>
      <w:r>
        <w:t xml:space="preserve">Table </w:t>
      </w:r>
      <w:r>
        <w:fldChar w:fldCharType="begin"/>
      </w:r>
      <w:r>
        <w:instrText xml:space="preserve"> SEQ Table \* ARABIC </w:instrText>
      </w:r>
      <w:r>
        <w:fldChar w:fldCharType="separate"/>
      </w:r>
      <w:r>
        <w:rPr>
          <w:noProof/>
        </w:rPr>
        <w:t>32</w:t>
      </w:r>
      <w:r>
        <w:fldChar w:fldCharType="end"/>
      </w:r>
      <w:r>
        <w:t>. Basics - Win - Updates - D - Feature Update - Pilot Ring - v1.0</w:t>
      </w:r>
    </w:p>
    <w:tbl>
      <w:tblPr>
        <w:tblStyle w:val="GridTable4-Accent2"/>
        <w:tblW w:w="4994" w:type="pct"/>
        <w:tblLook w:val="04A0" w:firstRow="1" w:lastRow="0" w:firstColumn="1" w:lastColumn="0" w:noHBand="0" w:noVBand="1"/>
      </w:tblPr>
      <w:tblGrid>
        <w:gridCol w:w="4502"/>
        <w:gridCol w:w="4503"/>
      </w:tblGrid>
      <w:tr w:rsidR="003C448A" w14:paraId="2E35D7CD"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2772D27" w14:textId="3971C9B1" w:rsidR="003C448A" w:rsidRDefault="003C448A" w:rsidP="003C448A">
            <w:pPr>
              <w:pStyle w:val="1ATableHeaderBold"/>
              <w:rPr>
                <w:lang w:bidi="en-US"/>
              </w:rPr>
            </w:pPr>
            <w:r>
              <w:rPr>
                <w:lang w:bidi="en-US"/>
              </w:rPr>
              <w:t>Name</w:t>
            </w:r>
          </w:p>
        </w:tc>
        <w:tc>
          <w:tcPr>
            <w:tcW w:w="2500" w:type="pct"/>
          </w:tcPr>
          <w:p w14:paraId="310BD6A2" w14:textId="5D535062"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5C0779A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9653DFB" w14:textId="6025DFB5" w:rsidR="003C448A" w:rsidRDefault="003C448A" w:rsidP="003C448A">
            <w:pPr>
              <w:pStyle w:val="1ATableCategoryHeaderRowBold"/>
              <w:rPr>
                <w:lang w:bidi="en-US"/>
              </w:rPr>
            </w:pPr>
            <w:r>
              <w:rPr>
                <w:lang w:bidi="en-US"/>
              </w:rPr>
              <w:t>Deployment settings</w:t>
            </w:r>
          </w:p>
        </w:tc>
      </w:tr>
      <w:tr w:rsidR="003C448A" w14:paraId="3A1C06D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2A4A0DF" w14:textId="603FAB92" w:rsidR="003C448A" w:rsidRDefault="003C448A" w:rsidP="003C448A">
            <w:pPr>
              <w:pStyle w:val="1ATableTextStyle"/>
              <w:rPr>
                <w:lang w:bidi="en-US"/>
              </w:rPr>
            </w:pPr>
            <w:r>
              <w:rPr>
                <w:lang w:bidi="en-US"/>
              </w:rPr>
              <w:t>Feature update to deploy</w:t>
            </w:r>
          </w:p>
        </w:tc>
        <w:tc>
          <w:tcPr>
            <w:tcW w:w="2500" w:type="pct"/>
          </w:tcPr>
          <w:p w14:paraId="60BC7D33" w14:textId="05A5F66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Windows 11, version 23H2</w:t>
            </w:r>
          </w:p>
        </w:tc>
      </w:tr>
      <w:tr w:rsidR="003C448A" w14:paraId="4927C59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03F1C80" w14:textId="28041432" w:rsidR="003C448A" w:rsidRDefault="003C448A" w:rsidP="003C448A">
            <w:pPr>
              <w:pStyle w:val="1ATableTextStyle"/>
              <w:rPr>
                <w:lang w:bidi="en-US"/>
              </w:rPr>
            </w:pPr>
            <w:r>
              <w:rPr>
                <w:lang w:bidi="en-US"/>
              </w:rPr>
              <w:t>Required or optional update</w:t>
            </w:r>
          </w:p>
        </w:tc>
        <w:tc>
          <w:tcPr>
            <w:tcW w:w="2500" w:type="pct"/>
          </w:tcPr>
          <w:p w14:paraId="703555C1" w14:textId="3F879C2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Make available to users as a required update</w:t>
            </w:r>
          </w:p>
        </w:tc>
      </w:tr>
      <w:tr w:rsidR="003C448A" w14:paraId="0E6A414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5D45B6C" w14:textId="507E63C7" w:rsidR="003C448A" w:rsidRDefault="003C448A" w:rsidP="003C448A">
            <w:pPr>
              <w:pStyle w:val="1ATableTextStyle"/>
              <w:rPr>
                <w:lang w:bidi="en-US"/>
              </w:rPr>
            </w:pPr>
            <w:r>
              <w:rPr>
                <w:lang w:bidi="en-US"/>
              </w:rPr>
              <w:t>When a device isn't eligible to run Windows 11, install the latest Windows 10 feature update</w:t>
            </w:r>
          </w:p>
        </w:tc>
        <w:tc>
          <w:tcPr>
            <w:tcW w:w="2500" w:type="pct"/>
          </w:tcPr>
          <w:p w14:paraId="0EC3F3BD" w14:textId="1BC69A7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w:t>
            </w:r>
          </w:p>
        </w:tc>
      </w:tr>
      <w:tr w:rsidR="003C448A" w14:paraId="5943953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D57DDD3" w14:textId="2D1FB007" w:rsidR="003C448A" w:rsidRDefault="003C448A" w:rsidP="003C448A">
            <w:pPr>
              <w:pStyle w:val="1ATableTextStyle"/>
              <w:rPr>
                <w:lang w:bidi="en-US"/>
              </w:rPr>
            </w:pPr>
            <w:r>
              <w:rPr>
                <w:lang w:bidi="en-US"/>
              </w:rPr>
              <w:t>Rollout options</w:t>
            </w:r>
          </w:p>
        </w:tc>
        <w:tc>
          <w:tcPr>
            <w:tcW w:w="2500" w:type="pct"/>
          </w:tcPr>
          <w:p w14:paraId="4EE599A1" w14:textId="33B0C141"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Make update available as soon as possible</w:t>
            </w:r>
          </w:p>
        </w:tc>
      </w:tr>
    </w:tbl>
    <w:p w14:paraId="369FBDFE" w14:textId="13FEF88B" w:rsidR="003C448A" w:rsidRDefault="003C448A" w:rsidP="003C448A">
      <w:pPr>
        <w:pStyle w:val="Caption"/>
      </w:pPr>
      <w:r>
        <w:t xml:space="preserve">Table </w:t>
      </w:r>
      <w:r>
        <w:fldChar w:fldCharType="begin"/>
      </w:r>
      <w:r>
        <w:instrText xml:space="preserve"> SEQ Table \* ARABIC </w:instrText>
      </w:r>
      <w:r>
        <w:fldChar w:fldCharType="separate"/>
      </w:r>
      <w:r>
        <w:rPr>
          <w:noProof/>
        </w:rPr>
        <w:t>33</w:t>
      </w:r>
      <w:r>
        <w:fldChar w:fldCharType="end"/>
      </w:r>
      <w:r>
        <w:t>. Settings - Win - Updates - D - Feature Update - Pilot Ring - v1.0</w:t>
      </w:r>
    </w:p>
    <w:p w14:paraId="0DB2EA2A" w14:textId="23CE0382" w:rsidR="003C448A" w:rsidRDefault="003C448A" w:rsidP="003C448A">
      <w:pPr>
        <w:pStyle w:val="1ANumberedHeading3"/>
      </w:pPr>
      <w:bookmarkStart w:id="50" w:name="_Toc204168854"/>
      <w:r>
        <w:t>Win - Updates - D - Feature Update - Preview Ring - v1.0</w:t>
      </w:r>
      <w:bookmarkEnd w:id="50"/>
    </w:p>
    <w:p w14:paraId="318F3A70"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7689B1D7"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F543F22" w14:textId="57A4D4F4" w:rsidR="003C448A" w:rsidRDefault="003C448A" w:rsidP="003C448A">
            <w:pPr>
              <w:pStyle w:val="1ATableHeaderBold"/>
              <w:rPr>
                <w:lang w:bidi="en-US"/>
              </w:rPr>
            </w:pPr>
            <w:r>
              <w:rPr>
                <w:lang w:bidi="en-US"/>
              </w:rPr>
              <w:t>Name</w:t>
            </w:r>
          </w:p>
        </w:tc>
        <w:tc>
          <w:tcPr>
            <w:tcW w:w="2500" w:type="pct"/>
          </w:tcPr>
          <w:p w14:paraId="4E06D0EB" w14:textId="698A75E5"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31F311E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709118C" w14:textId="7EFA6F40" w:rsidR="003C448A" w:rsidRDefault="003C448A" w:rsidP="003C448A">
            <w:pPr>
              <w:pStyle w:val="1ATableCategoryHeaderRowBold"/>
              <w:rPr>
                <w:lang w:bidi="en-US"/>
              </w:rPr>
            </w:pPr>
            <w:r>
              <w:rPr>
                <w:lang w:bidi="en-US"/>
              </w:rPr>
              <w:t>Basics</w:t>
            </w:r>
          </w:p>
        </w:tc>
      </w:tr>
      <w:tr w:rsidR="003C448A" w14:paraId="707F1EA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B788995" w14:textId="7FD9C98C" w:rsidR="003C448A" w:rsidRDefault="003C448A" w:rsidP="003C448A">
            <w:pPr>
              <w:pStyle w:val="1ATableTextStyle"/>
              <w:rPr>
                <w:lang w:bidi="en-US"/>
              </w:rPr>
            </w:pPr>
            <w:r>
              <w:rPr>
                <w:lang w:bidi="en-US"/>
              </w:rPr>
              <w:t>Name</w:t>
            </w:r>
          </w:p>
        </w:tc>
        <w:tc>
          <w:tcPr>
            <w:tcW w:w="2500" w:type="pct"/>
          </w:tcPr>
          <w:p w14:paraId="7A42D1FF" w14:textId="61160D9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Updates - D - Feature Update - Preview Ring - v1.0</w:t>
            </w:r>
          </w:p>
        </w:tc>
      </w:tr>
      <w:tr w:rsidR="003C448A" w14:paraId="73DBFC7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7C869D9" w14:textId="688ADD90" w:rsidR="003C448A" w:rsidRDefault="003C448A" w:rsidP="003C448A">
            <w:pPr>
              <w:pStyle w:val="1ATableTextStyle"/>
              <w:rPr>
                <w:lang w:bidi="en-US"/>
              </w:rPr>
            </w:pPr>
            <w:r>
              <w:rPr>
                <w:lang w:bidi="en-US"/>
              </w:rPr>
              <w:t>Description</w:t>
            </w:r>
          </w:p>
        </w:tc>
        <w:tc>
          <w:tcPr>
            <w:tcW w:w="2500" w:type="pct"/>
          </w:tcPr>
          <w:p w14:paraId="3E91A10B"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52E7AAA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971100F" w14:textId="3262CC22" w:rsidR="003C448A" w:rsidRDefault="003C448A" w:rsidP="003C448A">
            <w:pPr>
              <w:pStyle w:val="1ATableTextStyle"/>
              <w:rPr>
                <w:lang w:bidi="en-US"/>
              </w:rPr>
            </w:pPr>
            <w:r>
              <w:rPr>
                <w:lang w:bidi="en-US"/>
              </w:rPr>
              <w:t>Policy type</w:t>
            </w:r>
          </w:p>
        </w:tc>
        <w:tc>
          <w:tcPr>
            <w:tcW w:w="2500" w:type="pct"/>
          </w:tcPr>
          <w:p w14:paraId="6181FD84" w14:textId="133E00A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Feature updates for Windows 10 and later</w:t>
            </w:r>
          </w:p>
        </w:tc>
      </w:tr>
      <w:tr w:rsidR="003C448A" w14:paraId="3C23AFB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C8A0875" w14:textId="4CAAF6E1" w:rsidR="003C448A" w:rsidRDefault="003C448A" w:rsidP="003C448A">
            <w:pPr>
              <w:pStyle w:val="1ATableTextStyle"/>
              <w:rPr>
                <w:lang w:bidi="en-US"/>
              </w:rPr>
            </w:pPr>
            <w:r>
              <w:rPr>
                <w:lang w:bidi="en-US"/>
              </w:rPr>
              <w:t>Created</w:t>
            </w:r>
          </w:p>
        </w:tc>
        <w:tc>
          <w:tcPr>
            <w:tcW w:w="2500" w:type="pct"/>
          </w:tcPr>
          <w:p w14:paraId="767330CA" w14:textId="55CE002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21 March 2025 09:02:21</w:t>
            </w:r>
          </w:p>
        </w:tc>
      </w:tr>
      <w:tr w:rsidR="003C448A" w14:paraId="0864F19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019D754" w14:textId="5AE815DB" w:rsidR="003C448A" w:rsidRDefault="003C448A" w:rsidP="003C448A">
            <w:pPr>
              <w:pStyle w:val="1ATableTextStyle"/>
              <w:rPr>
                <w:lang w:bidi="en-US"/>
              </w:rPr>
            </w:pPr>
            <w:r>
              <w:rPr>
                <w:lang w:bidi="en-US"/>
              </w:rPr>
              <w:t>Last modified</w:t>
            </w:r>
          </w:p>
        </w:tc>
        <w:tc>
          <w:tcPr>
            <w:tcW w:w="2500" w:type="pct"/>
          </w:tcPr>
          <w:p w14:paraId="3A667A0C" w14:textId="149B55E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29 May 2025 16:07:10</w:t>
            </w:r>
          </w:p>
        </w:tc>
      </w:tr>
      <w:tr w:rsidR="003C448A" w14:paraId="35DB5AC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3959995" w14:textId="263BC64E" w:rsidR="003C448A" w:rsidRDefault="003C448A" w:rsidP="003C448A">
            <w:pPr>
              <w:pStyle w:val="1ATableTextStyle"/>
              <w:rPr>
                <w:lang w:bidi="en-US"/>
              </w:rPr>
            </w:pPr>
            <w:r>
              <w:rPr>
                <w:lang w:bidi="en-US"/>
              </w:rPr>
              <w:t>Scope tags</w:t>
            </w:r>
          </w:p>
        </w:tc>
        <w:tc>
          <w:tcPr>
            <w:tcW w:w="2500" w:type="pct"/>
          </w:tcPr>
          <w:p w14:paraId="3D31AD8A" w14:textId="5E335F13"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Default</w:t>
            </w:r>
          </w:p>
        </w:tc>
      </w:tr>
    </w:tbl>
    <w:p w14:paraId="488DACD6" w14:textId="1AF7BA1F" w:rsidR="003C448A" w:rsidRDefault="003C448A" w:rsidP="003C448A">
      <w:pPr>
        <w:pStyle w:val="Caption"/>
      </w:pPr>
      <w:r>
        <w:lastRenderedPageBreak/>
        <w:t xml:space="preserve">Table </w:t>
      </w:r>
      <w:r>
        <w:fldChar w:fldCharType="begin"/>
      </w:r>
      <w:r>
        <w:instrText xml:space="preserve"> SEQ Table \* ARABIC </w:instrText>
      </w:r>
      <w:r>
        <w:fldChar w:fldCharType="separate"/>
      </w:r>
      <w:r>
        <w:rPr>
          <w:noProof/>
        </w:rPr>
        <w:t>34</w:t>
      </w:r>
      <w:r>
        <w:fldChar w:fldCharType="end"/>
      </w:r>
      <w:r>
        <w:t>. Basics - Win - Updates - D - Feature Update - Preview Ring - v1.0</w:t>
      </w:r>
    </w:p>
    <w:tbl>
      <w:tblPr>
        <w:tblStyle w:val="GridTable4-Accent2"/>
        <w:tblW w:w="4994" w:type="pct"/>
        <w:tblLook w:val="04A0" w:firstRow="1" w:lastRow="0" w:firstColumn="1" w:lastColumn="0" w:noHBand="0" w:noVBand="1"/>
      </w:tblPr>
      <w:tblGrid>
        <w:gridCol w:w="4502"/>
        <w:gridCol w:w="4503"/>
      </w:tblGrid>
      <w:tr w:rsidR="003C448A" w14:paraId="1A1C9DA8"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266E42F" w14:textId="318B6419" w:rsidR="003C448A" w:rsidRDefault="003C448A" w:rsidP="003C448A">
            <w:pPr>
              <w:pStyle w:val="1ATableHeaderBold"/>
              <w:rPr>
                <w:lang w:bidi="en-US"/>
              </w:rPr>
            </w:pPr>
            <w:r>
              <w:rPr>
                <w:lang w:bidi="en-US"/>
              </w:rPr>
              <w:t>Name</w:t>
            </w:r>
          </w:p>
        </w:tc>
        <w:tc>
          <w:tcPr>
            <w:tcW w:w="2500" w:type="pct"/>
          </w:tcPr>
          <w:p w14:paraId="004CB732" w14:textId="4B8BDE3C"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72CD75B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7B8ACE4" w14:textId="1150E97D" w:rsidR="003C448A" w:rsidRDefault="003C448A" w:rsidP="003C448A">
            <w:pPr>
              <w:pStyle w:val="1ATableCategoryHeaderRowBold"/>
              <w:rPr>
                <w:lang w:bidi="en-US"/>
              </w:rPr>
            </w:pPr>
            <w:r>
              <w:rPr>
                <w:lang w:bidi="en-US"/>
              </w:rPr>
              <w:t>Deployment settings</w:t>
            </w:r>
          </w:p>
        </w:tc>
      </w:tr>
      <w:tr w:rsidR="003C448A" w14:paraId="2951417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6D8FB1E" w14:textId="4FD984C1" w:rsidR="003C448A" w:rsidRDefault="003C448A" w:rsidP="003C448A">
            <w:pPr>
              <w:pStyle w:val="1ATableTextStyle"/>
              <w:rPr>
                <w:lang w:bidi="en-US"/>
              </w:rPr>
            </w:pPr>
            <w:r>
              <w:rPr>
                <w:lang w:bidi="en-US"/>
              </w:rPr>
              <w:t>Feature update to deploy</w:t>
            </w:r>
          </w:p>
        </w:tc>
        <w:tc>
          <w:tcPr>
            <w:tcW w:w="2500" w:type="pct"/>
          </w:tcPr>
          <w:p w14:paraId="5D2681DF" w14:textId="66C6BB9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Windows 11, version 23H2</w:t>
            </w:r>
          </w:p>
        </w:tc>
      </w:tr>
      <w:tr w:rsidR="003C448A" w14:paraId="15AF6A6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D49834B" w14:textId="681A12C3" w:rsidR="003C448A" w:rsidRDefault="003C448A" w:rsidP="003C448A">
            <w:pPr>
              <w:pStyle w:val="1ATableTextStyle"/>
              <w:rPr>
                <w:lang w:bidi="en-US"/>
              </w:rPr>
            </w:pPr>
            <w:r>
              <w:rPr>
                <w:lang w:bidi="en-US"/>
              </w:rPr>
              <w:t>Required or optional update</w:t>
            </w:r>
          </w:p>
        </w:tc>
        <w:tc>
          <w:tcPr>
            <w:tcW w:w="2500" w:type="pct"/>
          </w:tcPr>
          <w:p w14:paraId="783EA0E5" w14:textId="4B4E9F1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Make available to users as a required update</w:t>
            </w:r>
          </w:p>
        </w:tc>
      </w:tr>
      <w:tr w:rsidR="003C448A" w14:paraId="2F440B8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592AD8B" w14:textId="22398CBF" w:rsidR="003C448A" w:rsidRDefault="003C448A" w:rsidP="003C448A">
            <w:pPr>
              <w:pStyle w:val="1ATableTextStyle"/>
              <w:rPr>
                <w:lang w:bidi="en-US"/>
              </w:rPr>
            </w:pPr>
            <w:r>
              <w:rPr>
                <w:lang w:bidi="en-US"/>
              </w:rPr>
              <w:t>When a device isn't eligible to run Windows 11, install the latest Windows 10 feature update</w:t>
            </w:r>
          </w:p>
        </w:tc>
        <w:tc>
          <w:tcPr>
            <w:tcW w:w="2500" w:type="pct"/>
          </w:tcPr>
          <w:p w14:paraId="67186E15" w14:textId="14D943F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w:t>
            </w:r>
          </w:p>
        </w:tc>
      </w:tr>
      <w:tr w:rsidR="003C448A" w14:paraId="15D2E28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079E83E" w14:textId="6E12417C" w:rsidR="003C448A" w:rsidRDefault="003C448A" w:rsidP="003C448A">
            <w:pPr>
              <w:pStyle w:val="1ATableTextStyle"/>
              <w:rPr>
                <w:lang w:bidi="en-US"/>
              </w:rPr>
            </w:pPr>
            <w:r>
              <w:rPr>
                <w:lang w:bidi="en-US"/>
              </w:rPr>
              <w:t>Rollout options</w:t>
            </w:r>
          </w:p>
        </w:tc>
        <w:tc>
          <w:tcPr>
            <w:tcW w:w="2500" w:type="pct"/>
          </w:tcPr>
          <w:p w14:paraId="3FCF7BF3" w14:textId="4D67268F"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Make update available as soon as possible</w:t>
            </w:r>
          </w:p>
        </w:tc>
      </w:tr>
    </w:tbl>
    <w:p w14:paraId="3B2AB7C7" w14:textId="1018B472" w:rsidR="003C448A" w:rsidRDefault="003C448A" w:rsidP="003C448A">
      <w:pPr>
        <w:pStyle w:val="Caption"/>
      </w:pPr>
      <w:r>
        <w:t xml:space="preserve">Table </w:t>
      </w:r>
      <w:r>
        <w:fldChar w:fldCharType="begin"/>
      </w:r>
      <w:r>
        <w:instrText xml:space="preserve"> SEQ Table \* ARABIC </w:instrText>
      </w:r>
      <w:r>
        <w:fldChar w:fldCharType="separate"/>
      </w:r>
      <w:r>
        <w:rPr>
          <w:noProof/>
        </w:rPr>
        <w:t>35</w:t>
      </w:r>
      <w:r>
        <w:fldChar w:fldCharType="end"/>
      </w:r>
      <w:r>
        <w:t>. Settings - Win - Updates - D - Feature Update - Preview Ring - v1.0</w:t>
      </w:r>
    </w:p>
    <w:tbl>
      <w:tblPr>
        <w:tblStyle w:val="GridTable4-Accent2"/>
        <w:tblW w:w="4994" w:type="pct"/>
        <w:tblLook w:val="04A0" w:firstRow="1" w:lastRow="0" w:firstColumn="1" w:lastColumn="0" w:noHBand="0" w:noVBand="1"/>
      </w:tblPr>
      <w:tblGrid>
        <w:gridCol w:w="3001"/>
        <w:gridCol w:w="3000"/>
        <w:gridCol w:w="3004"/>
      </w:tblGrid>
      <w:tr w:rsidR="003C448A" w14:paraId="1DFCE502"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0EC36590" w14:textId="618F4552" w:rsidR="003C448A" w:rsidRDefault="003C448A" w:rsidP="003C448A">
            <w:pPr>
              <w:pStyle w:val="1ATableHeaderBold"/>
              <w:rPr>
                <w:lang w:bidi="en-US"/>
              </w:rPr>
            </w:pPr>
            <w:r>
              <w:rPr>
                <w:lang w:bidi="en-US"/>
              </w:rPr>
              <w:t>Group</w:t>
            </w:r>
          </w:p>
        </w:tc>
        <w:tc>
          <w:tcPr>
            <w:tcW w:w="1666" w:type="pct"/>
          </w:tcPr>
          <w:p w14:paraId="791C042D" w14:textId="50634377"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42D91B66" w14:textId="0B1FFC8F"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5F5856D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05245EDF" w14:textId="285512E0" w:rsidR="003C448A" w:rsidRDefault="003C448A" w:rsidP="003C448A">
            <w:pPr>
              <w:pStyle w:val="1ATableCategoryHeaderRowBold"/>
              <w:rPr>
                <w:lang w:bidi="en-US"/>
              </w:rPr>
            </w:pPr>
            <w:r>
              <w:rPr>
                <w:lang w:bidi="en-US"/>
              </w:rPr>
              <w:t>Included Groups</w:t>
            </w:r>
          </w:p>
        </w:tc>
      </w:tr>
      <w:tr w:rsidR="003C448A" w14:paraId="14383A31"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09EA461C" w14:textId="6528A2A2" w:rsidR="003C448A" w:rsidRDefault="003C448A" w:rsidP="003C448A">
            <w:pPr>
              <w:pStyle w:val="1ATableTextStyle"/>
              <w:rPr>
                <w:lang w:bidi="en-US"/>
              </w:rPr>
            </w:pPr>
            <w:r>
              <w:rPr>
                <w:lang w:bidi="en-US"/>
              </w:rPr>
              <w:t>StAH-Dynamic Group-Standard Entra ID Device</w:t>
            </w:r>
          </w:p>
        </w:tc>
        <w:tc>
          <w:tcPr>
            <w:tcW w:w="1666" w:type="pct"/>
          </w:tcPr>
          <w:p w14:paraId="7B90657A" w14:textId="62F412E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None</w:t>
            </w:r>
          </w:p>
        </w:tc>
        <w:tc>
          <w:tcPr>
            <w:tcW w:w="1667" w:type="pct"/>
          </w:tcPr>
          <w:p w14:paraId="6D91FA32" w14:textId="4885A03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None</w:t>
            </w:r>
          </w:p>
        </w:tc>
      </w:tr>
      <w:tr w:rsidR="003C448A" w14:paraId="2EB7086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4C1D1E2D" w14:textId="62C1F117" w:rsidR="003C448A" w:rsidRDefault="003C448A" w:rsidP="003C448A">
            <w:pPr>
              <w:pStyle w:val="1ATableTextStyle"/>
              <w:rPr>
                <w:lang w:bidi="en-US"/>
              </w:rPr>
            </w:pPr>
            <w:r>
              <w:rPr>
                <w:lang w:bidi="en-US"/>
              </w:rPr>
              <w:t>StAH-Dynamic Group-Shared Entra ID Device</w:t>
            </w:r>
          </w:p>
        </w:tc>
        <w:tc>
          <w:tcPr>
            <w:tcW w:w="1666" w:type="pct"/>
          </w:tcPr>
          <w:p w14:paraId="141B7CEA" w14:textId="454AF7C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None</w:t>
            </w:r>
          </w:p>
        </w:tc>
        <w:tc>
          <w:tcPr>
            <w:tcW w:w="1667" w:type="pct"/>
          </w:tcPr>
          <w:p w14:paraId="7D93EB4E" w14:textId="680FF01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None</w:t>
            </w:r>
          </w:p>
        </w:tc>
      </w:tr>
      <w:tr w:rsidR="003C448A" w14:paraId="1B98984F"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3ECADF17" w14:textId="4679C286" w:rsidR="003C448A" w:rsidRDefault="003C448A" w:rsidP="003C448A">
            <w:pPr>
              <w:pStyle w:val="1ATableTextStyle"/>
              <w:rPr>
                <w:lang w:bidi="en-US"/>
              </w:rPr>
            </w:pPr>
            <w:r>
              <w:rPr>
                <w:lang w:bidi="en-US"/>
              </w:rPr>
              <w:t>Intune-Update-Preview-UAT</w:t>
            </w:r>
          </w:p>
        </w:tc>
        <w:tc>
          <w:tcPr>
            <w:tcW w:w="1666" w:type="pct"/>
          </w:tcPr>
          <w:p w14:paraId="07DD569E" w14:textId="48285C4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None</w:t>
            </w:r>
          </w:p>
        </w:tc>
        <w:tc>
          <w:tcPr>
            <w:tcW w:w="1667" w:type="pct"/>
          </w:tcPr>
          <w:p w14:paraId="51509608" w14:textId="4F69FD1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None</w:t>
            </w:r>
          </w:p>
        </w:tc>
      </w:tr>
      <w:tr w:rsidR="003C448A" w14:paraId="56C8B36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4817DBA7" w14:textId="301E621F" w:rsidR="003C448A" w:rsidRDefault="003C448A" w:rsidP="003C448A">
            <w:pPr>
              <w:pStyle w:val="1ATableTextStyle"/>
              <w:rPr>
                <w:lang w:bidi="en-US"/>
              </w:rPr>
            </w:pPr>
            <w:r>
              <w:rPr>
                <w:lang w:bidi="en-US"/>
              </w:rPr>
              <w:t>Intune-Updates-Preview-Devices</w:t>
            </w:r>
          </w:p>
        </w:tc>
        <w:tc>
          <w:tcPr>
            <w:tcW w:w="1666" w:type="pct"/>
          </w:tcPr>
          <w:p w14:paraId="56525E0C" w14:textId="18A71D2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None</w:t>
            </w:r>
          </w:p>
        </w:tc>
        <w:tc>
          <w:tcPr>
            <w:tcW w:w="1667" w:type="pct"/>
          </w:tcPr>
          <w:p w14:paraId="30EEDE08" w14:textId="5E160522"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None</w:t>
            </w:r>
          </w:p>
        </w:tc>
      </w:tr>
    </w:tbl>
    <w:p w14:paraId="3F3DAB0D" w14:textId="5558E8AE" w:rsidR="003C448A" w:rsidRDefault="003C448A" w:rsidP="003C448A">
      <w:pPr>
        <w:pStyle w:val="Caption"/>
      </w:pPr>
      <w:r>
        <w:t xml:space="preserve">Table </w:t>
      </w:r>
      <w:r>
        <w:fldChar w:fldCharType="begin"/>
      </w:r>
      <w:r>
        <w:instrText xml:space="preserve"> SEQ Table \* ARABIC </w:instrText>
      </w:r>
      <w:r>
        <w:fldChar w:fldCharType="separate"/>
      </w:r>
      <w:r>
        <w:rPr>
          <w:noProof/>
        </w:rPr>
        <w:t>36</w:t>
      </w:r>
      <w:r>
        <w:fldChar w:fldCharType="end"/>
      </w:r>
      <w:r>
        <w:t>. Assignments - Win - Updates - D - Feature Update - Preview Ring - v1.0</w:t>
      </w:r>
    </w:p>
    <w:p w14:paraId="12458DE9" w14:textId="1161EC07" w:rsidR="003C448A" w:rsidRDefault="003C448A" w:rsidP="003C448A">
      <w:pPr>
        <w:pStyle w:val="1ANumberedHeading1"/>
      </w:pPr>
      <w:bookmarkStart w:id="51" w:name="_Toc204168855"/>
      <w:r>
        <w:t>Device compliance</w:t>
      </w:r>
      <w:bookmarkEnd w:id="51"/>
    </w:p>
    <w:p w14:paraId="0156BEB6" w14:textId="77DF0FC6" w:rsidR="003C448A" w:rsidRDefault="003C448A" w:rsidP="003C448A">
      <w:pPr>
        <w:pStyle w:val="1ANumberedHeading2"/>
      </w:pPr>
      <w:bookmarkStart w:id="52" w:name="_Toc204168856"/>
      <w:r>
        <w:t>Compliance Policies</w:t>
      </w:r>
      <w:bookmarkEnd w:id="52"/>
    </w:p>
    <w:p w14:paraId="4C6FD724" w14:textId="799D5172" w:rsidR="003C448A" w:rsidRDefault="003C448A" w:rsidP="003C448A">
      <w:pPr>
        <w:pStyle w:val="1ANumberedHeading3"/>
      </w:pPr>
      <w:bookmarkStart w:id="53" w:name="_Toc204168857"/>
      <w:r>
        <w:t>Win - Compliance - Default - C - Broad v1.0.0</w:t>
      </w:r>
      <w:bookmarkEnd w:id="53"/>
    </w:p>
    <w:p w14:paraId="7E02E7D0"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1B52D008"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198C106" w14:textId="6832A487" w:rsidR="003C448A" w:rsidRDefault="003C448A" w:rsidP="003C448A">
            <w:pPr>
              <w:pStyle w:val="1ATableHeaderBold"/>
              <w:rPr>
                <w:lang w:bidi="en-US"/>
              </w:rPr>
            </w:pPr>
            <w:r>
              <w:rPr>
                <w:lang w:bidi="en-US"/>
              </w:rPr>
              <w:t>Name</w:t>
            </w:r>
          </w:p>
        </w:tc>
        <w:tc>
          <w:tcPr>
            <w:tcW w:w="2500" w:type="pct"/>
          </w:tcPr>
          <w:p w14:paraId="7C31BDFF" w14:textId="79DECE58"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645CE0A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4648727C" w14:textId="09A6C1E4" w:rsidR="003C448A" w:rsidRDefault="003C448A" w:rsidP="003C448A">
            <w:pPr>
              <w:pStyle w:val="1ATableCategoryHeaderRowBold"/>
              <w:rPr>
                <w:lang w:bidi="en-US"/>
              </w:rPr>
            </w:pPr>
            <w:r>
              <w:rPr>
                <w:lang w:bidi="en-US"/>
              </w:rPr>
              <w:t>Basics</w:t>
            </w:r>
          </w:p>
        </w:tc>
      </w:tr>
      <w:tr w:rsidR="003C448A" w14:paraId="77FA780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3038810" w14:textId="739EF71C" w:rsidR="003C448A" w:rsidRDefault="003C448A" w:rsidP="003C448A">
            <w:pPr>
              <w:pStyle w:val="1ATableTextStyle"/>
              <w:rPr>
                <w:lang w:bidi="en-US"/>
              </w:rPr>
            </w:pPr>
            <w:r>
              <w:rPr>
                <w:lang w:bidi="en-US"/>
              </w:rPr>
              <w:t>Name</w:t>
            </w:r>
          </w:p>
        </w:tc>
        <w:tc>
          <w:tcPr>
            <w:tcW w:w="2500" w:type="pct"/>
          </w:tcPr>
          <w:p w14:paraId="4987C0C1" w14:textId="347AD1C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Compliance - Default - C - Broad v1.0.0</w:t>
            </w:r>
          </w:p>
        </w:tc>
      </w:tr>
      <w:tr w:rsidR="003C448A" w14:paraId="596233A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EDB0B5E" w14:textId="5D68FF20" w:rsidR="003C448A" w:rsidRDefault="003C448A" w:rsidP="003C448A">
            <w:pPr>
              <w:pStyle w:val="1ATableTextStyle"/>
              <w:rPr>
                <w:lang w:bidi="en-US"/>
              </w:rPr>
            </w:pPr>
            <w:r>
              <w:rPr>
                <w:lang w:bidi="en-US"/>
              </w:rPr>
              <w:t>Description</w:t>
            </w:r>
          </w:p>
        </w:tc>
        <w:tc>
          <w:tcPr>
            <w:tcW w:w="2500" w:type="pct"/>
          </w:tcPr>
          <w:p w14:paraId="144FEDCB"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0AD0C05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7645C45" w14:textId="20104A6A" w:rsidR="003C448A" w:rsidRDefault="003C448A" w:rsidP="003C448A">
            <w:pPr>
              <w:pStyle w:val="1ATableTextStyle"/>
              <w:rPr>
                <w:lang w:bidi="en-US"/>
              </w:rPr>
            </w:pPr>
            <w:r>
              <w:rPr>
                <w:lang w:bidi="en-US"/>
              </w:rPr>
              <w:t>Platform supported</w:t>
            </w:r>
          </w:p>
        </w:tc>
        <w:tc>
          <w:tcPr>
            <w:tcW w:w="2500" w:type="pct"/>
          </w:tcPr>
          <w:p w14:paraId="50348B4C" w14:textId="2C038B8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Windows 10 and later</w:t>
            </w:r>
          </w:p>
        </w:tc>
      </w:tr>
      <w:tr w:rsidR="003C448A" w14:paraId="01C40C6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56FD2BA" w14:textId="1F0D0E78" w:rsidR="003C448A" w:rsidRDefault="003C448A" w:rsidP="003C448A">
            <w:pPr>
              <w:pStyle w:val="1ATableTextStyle"/>
              <w:rPr>
                <w:lang w:bidi="en-US"/>
              </w:rPr>
            </w:pPr>
            <w:r>
              <w:rPr>
                <w:lang w:bidi="en-US"/>
              </w:rPr>
              <w:t>Profile type</w:t>
            </w:r>
          </w:p>
        </w:tc>
        <w:tc>
          <w:tcPr>
            <w:tcW w:w="2500" w:type="pct"/>
          </w:tcPr>
          <w:p w14:paraId="2DF3EC7C" w14:textId="52F0C33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 compliance policy</w:t>
            </w:r>
          </w:p>
        </w:tc>
      </w:tr>
      <w:tr w:rsidR="003C448A" w14:paraId="5F48FE8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91C2CC5" w14:textId="797D3871" w:rsidR="003C448A" w:rsidRDefault="003C448A" w:rsidP="003C448A">
            <w:pPr>
              <w:pStyle w:val="1ATableTextStyle"/>
              <w:rPr>
                <w:lang w:bidi="en-US"/>
              </w:rPr>
            </w:pPr>
            <w:r>
              <w:rPr>
                <w:lang w:bidi="en-US"/>
              </w:rPr>
              <w:t>Created</w:t>
            </w:r>
          </w:p>
        </w:tc>
        <w:tc>
          <w:tcPr>
            <w:tcW w:w="2500" w:type="pct"/>
          </w:tcPr>
          <w:p w14:paraId="28EE769C" w14:textId="53EB3AB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03 March 2025 15:44:19</w:t>
            </w:r>
          </w:p>
        </w:tc>
      </w:tr>
      <w:tr w:rsidR="003C448A" w14:paraId="2D4957C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E58B824" w14:textId="02394FE3" w:rsidR="003C448A" w:rsidRDefault="003C448A" w:rsidP="003C448A">
            <w:pPr>
              <w:pStyle w:val="1ATableTextStyle"/>
              <w:rPr>
                <w:lang w:bidi="en-US"/>
              </w:rPr>
            </w:pPr>
            <w:r>
              <w:rPr>
                <w:lang w:bidi="en-US"/>
              </w:rPr>
              <w:t>Last modified</w:t>
            </w:r>
          </w:p>
        </w:tc>
        <w:tc>
          <w:tcPr>
            <w:tcW w:w="2500" w:type="pct"/>
          </w:tcPr>
          <w:p w14:paraId="7C9CFAAA" w14:textId="6BBA682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03 March 2025 15:44:19</w:t>
            </w:r>
          </w:p>
        </w:tc>
      </w:tr>
      <w:tr w:rsidR="003C448A" w14:paraId="1715D15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1BA19AE" w14:textId="693B1602" w:rsidR="003C448A" w:rsidRDefault="003C448A" w:rsidP="003C448A">
            <w:pPr>
              <w:pStyle w:val="1ATableTextStyle"/>
              <w:rPr>
                <w:lang w:bidi="en-US"/>
              </w:rPr>
            </w:pPr>
            <w:r>
              <w:rPr>
                <w:lang w:bidi="en-US"/>
              </w:rPr>
              <w:t>Version</w:t>
            </w:r>
          </w:p>
        </w:tc>
        <w:tc>
          <w:tcPr>
            <w:tcW w:w="2500" w:type="pct"/>
          </w:tcPr>
          <w:p w14:paraId="0B78099F" w14:textId="1AC83A2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w:t>
            </w:r>
          </w:p>
        </w:tc>
      </w:tr>
      <w:tr w:rsidR="003C448A" w14:paraId="63B62E9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B0C890A" w14:textId="0E6B7B1B" w:rsidR="003C448A" w:rsidRDefault="003C448A" w:rsidP="003C448A">
            <w:pPr>
              <w:pStyle w:val="1ATableTextStyle"/>
              <w:rPr>
                <w:lang w:bidi="en-US"/>
              </w:rPr>
            </w:pPr>
            <w:r>
              <w:rPr>
                <w:lang w:bidi="en-US"/>
              </w:rPr>
              <w:t>Scope tags</w:t>
            </w:r>
          </w:p>
        </w:tc>
        <w:tc>
          <w:tcPr>
            <w:tcW w:w="2500" w:type="pct"/>
          </w:tcPr>
          <w:p w14:paraId="6AF21255" w14:textId="4C5E703B"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Default</w:t>
            </w:r>
          </w:p>
        </w:tc>
      </w:tr>
    </w:tbl>
    <w:p w14:paraId="751F9DBF" w14:textId="7118301D" w:rsidR="003C448A" w:rsidRDefault="003C448A" w:rsidP="003C448A">
      <w:pPr>
        <w:pStyle w:val="Caption"/>
      </w:pPr>
      <w:r>
        <w:t xml:space="preserve">Table </w:t>
      </w:r>
      <w:r>
        <w:fldChar w:fldCharType="begin"/>
      </w:r>
      <w:r>
        <w:instrText xml:space="preserve"> SEQ Table \* ARABIC </w:instrText>
      </w:r>
      <w:r>
        <w:fldChar w:fldCharType="separate"/>
      </w:r>
      <w:r>
        <w:rPr>
          <w:noProof/>
        </w:rPr>
        <w:t>37</w:t>
      </w:r>
      <w:r>
        <w:fldChar w:fldCharType="end"/>
      </w:r>
      <w:r>
        <w:t>. Basics - Win - Compliance - Default - C - Broad v1.0.0</w:t>
      </w:r>
    </w:p>
    <w:tbl>
      <w:tblPr>
        <w:tblStyle w:val="GridTable4-Accent2"/>
        <w:tblW w:w="4994" w:type="pct"/>
        <w:tblLook w:val="04A0" w:firstRow="1" w:lastRow="0" w:firstColumn="1" w:lastColumn="0" w:noHBand="0" w:noVBand="1"/>
      </w:tblPr>
      <w:tblGrid>
        <w:gridCol w:w="4502"/>
        <w:gridCol w:w="4503"/>
      </w:tblGrid>
      <w:tr w:rsidR="003C448A" w14:paraId="63431A9A"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82EC796" w14:textId="2D22EE8F" w:rsidR="003C448A" w:rsidRDefault="003C448A" w:rsidP="003C448A">
            <w:pPr>
              <w:pStyle w:val="1ATableHeaderBold"/>
              <w:rPr>
                <w:lang w:bidi="en-US"/>
              </w:rPr>
            </w:pPr>
            <w:r>
              <w:rPr>
                <w:lang w:bidi="en-US"/>
              </w:rPr>
              <w:t>Name</w:t>
            </w:r>
          </w:p>
        </w:tc>
        <w:tc>
          <w:tcPr>
            <w:tcW w:w="2500" w:type="pct"/>
          </w:tcPr>
          <w:p w14:paraId="45AB9A16" w14:textId="3026AA62"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0FD3220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5C348F7" w14:textId="12A86434" w:rsidR="003C448A" w:rsidRDefault="003C448A" w:rsidP="003C448A">
            <w:pPr>
              <w:pStyle w:val="1ATableCategoryHeaderRowBold"/>
              <w:rPr>
                <w:lang w:bidi="en-US"/>
              </w:rPr>
            </w:pPr>
            <w:r>
              <w:rPr>
                <w:lang w:bidi="en-US"/>
              </w:rPr>
              <w:t>Custom Compliance</w:t>
            </w:r>
          </w:p>
        </w:tc>
      </w:tr>
      <w:tr w:rsidR="003C448A" w14:paraId="4BB1B24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0607345" w14:textId="5663418D" w:rsidR="003C448A" w:rsidRDefault="003C448A" w:rsidP="003C448A">
            <w:pPr>
              <w:pStyle w:val="1ATableTextStyle"/>
              <w:rPr>
                <w:lang w:bidi="en-US"/>
              </w:rPr>
            </w:pPr>
            <w:r>
              <w:rPr>
                <w:lang w:bidi="en-US"/>
              </w:rPr>
              <w:lastRenderedPageBreak/>
              <w:t>Custom compliance</w:t>
            </w:r>
          </w:p>
        </w:tc>
        <w:tc>
          <w:tcPr>
            <w:tcW w:w="2500" w:type="pct"/>
          </w:tcPr>
          <w:p w14:paraId="2F32D211" w14:textId="38D690C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w:t>
            </w:r>
          </w:p>
        </w:tc>
      </w:tr>
      <w:tr w:rsidR="003C448A" w14:paraId="00F2D3B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1345D79" w14:textId="36AFC0F9" w:rsidR="003C448A" w:rsidRDefault="003C448A" w:rsidP="003C448A">
            <w:pPr>
              <w:pStyle w:val="1ATableCategoryHeaderRowBold"/>
              <w:rPr>
                <w:lang w:bidi="en-US"/>
              </w:rPr>
            </w:pPr>
            <w:r>
              <w:rPr>
                <w:lang w:bidi="en-US"/>
              </w:rPr>
              <w:t>Device Health</w:t>
            </w:r>
          </w:p>
        </w:tc>
      </w:tr>
      <w:tr w:rsidR="003C448A" w14:paraId="111AA862"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3F3C8DDA" w14:textId="3DE66450" w:rsidR="003C448A" w:rsidRDefault="003C448A" w:rsidP="003C448A">
            <w:pPr>
              <w:pStyle w:val="1ATableSub-CategoryHeaderColumn"/>
              <w:rPr>
                <w:lang w:bidi="en-US"/>
              </w:rPr>
            </w:pPr>
            <w:r>
              <w:rPr>
                <w:lang w:bidi="en-US"/>
              </w:rPr>
              <w:t>Windows 10 and 11</w:t>
            </w:r>
          </w:p>
        </w:tc>
      </w:tr>
      <w:tr w:rsidR="003C448A" w14:paraId="486631D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B10973E" w14:textId="6118E206" w:rsidR="003C448A" w:rsidRDefault="003C448A" w:rsidP="003C448A">
            <w:pPr>
              <w:pStyle w:val="1ATableTextStyle"/>
              <w:rPr>
                <w:lang w:bidi="en-US"/>
              </w:rPr>
            </w:pPr>
            <w:r>
              <w:rPr>
                <w:lang w:bidi="en-US"/>
              </w:rPr>
              <w:t>BitLocker</w:t>
            </w:r>
          </w:p>
        </w:tc>
        <w:tc>
          <w:tcPr>
            <w:tcW w:w="2500" w:type="pct"/>
          </w:tcPr>
          <w:p w14:paraId="46871CBC" w14:textId="12A3F6C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r w:rsidR="003C448A" w14:paraId="00FF4D7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392BAE8" w14:textId="4AA31FD0" w:rsidR="003C448A" w:rsidRDefault="003C448A" w:rsidP="003C448A">
            <w:pPr>
              <w:pStyle w:val="1ATableTextStyle"/>
              <w:rPr>
                <w:lang w:bidi="en-US"/>
              </w:rPr>
            </w:pPr>
            <w:r>
              <w:rPr>
                <w:lang w:bidi="en-US"/>
              </w:rPr>
              <w:t>Secure Boot</w:t>
            </w:r>
          </w:p>
        </w:tc>
        <w:tc>
          <w:tcPr>
            <w:tcW w:w="2500" w:type="pct"/>
          </w:tcPr>
          <w:p w14:paraId="7F1919CA" w14:textId="6F0844B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w:t>
            </w:r>
          </w:p>
        </w:tc>
      </w:tr>
      <w:tr w:rsidR="003C448A" w14:paraId="4A66688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D4BF4CB" w14:textId="2B418F6E" w:rsidR="003C448A" w:rsidRDefault="003C448A" w:rsidP="003C448A">
            <w:pPr>
              <w:pStyle w:val="1ATableTextStyle"/>
              <w:rPr>
                <w:lang w:bidi="en-US"/>
              </w:rPr>
            </w:pPr>
            <w:r>
              <w:rPr>
                <w:lang w:bidi="en-US"/>
              </w:rPr>
              <w:t>Code integrity</w:t>
            </w:r>
          </w:p>
        </w:tc>
        <w:tc>
          <w:tcPr>
            <w:tcW w:w="2500" w:type="pct"/>
          </w:tcPr>
          <w:p w14:paraId="45FB07C8" w14:textId="0D282C2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r w:rsidR="003C448A" w14:paraId="16D16099"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3572F943" w14:textId="4FB18F91" w:rsidR="003C448A" w:rsidRDefault="003C448A" w:rsidP="003C448A">
            <w:pPr>
              <w:pStyle w:val="1ATableSub-CategoryHeaderColumn"/>
              <w:rPr>
                <w:lang w:bidi="en-US"/>
              </w:rPr>
            </w:pPr>
            <w:r>
              <w:rPr>
                <w:lang w:bidi="en-US"/>
              </w:rPr>
              <w:t>Windows 11 only</w:t>
            </w:r>
          </w:p>
        </w:tc>
      </w:tr>
      <w:tr w:rsidR="003C448A" w14:paraId="2BB754E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5C42FCC" w14:textId="5933A38C" w:rsidR="003C448A" w:rsidRDefault="003C448A" w:rsidP="003C448A">
            <w:pPr>
              <w:pStyle w:val="1ATableTextStyle"/>
              <w:rPr>
                <w:lang w:bidi="en-US"/>
              </w:rPr>
            </w:pPr>
            <w:r>
              <w:rPr>
                <w:lang w:bidi="en-US"/>
              </w:rPr>
              <w:t>Early Launch AntiMalware</w:t>
            </w:r>
          </w:p>
        </w:tc>
        <w:tc>
          <w:tcPr>
            <w:tcW w:w="2500" w:type="pct"/>
          </w:tcPr>
          <w:p w14:paraId="626A8684" w14:textId="2D160C9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r w:rsidR="003C448A" w14:paraId="0FAEB05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34067A0" w14:textId="69DD8856" w:rsidR="003C448A" w:rsidRDefault="003C448A" w:rsidP="003C448A">
            <w:pPr>
              <w:pStyle w:val="1ATableTextStyle"/>
              <w:rPr>
                <w:lang w:bidi="en-US"/>
              </w:rPr>
            </w:pPr>
            <w:r>
              <w:rPr>
                <w:lang w:bidi="en-US"/>
              </w:rPr>
              <w:t>Firmware Protection</w:t>
            </w:r>
          </w:p>
        </w:tc>
        <w:tc>
          <w:tcPr>
            <w:tcW w:w="2500" w:type="pct"/>
          </w:tcPr>
          <w:p w14:paraId="48D432D3" w14:textId="72C4433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w:t>
            </w:r>
          </w:p>
        </w:tc>
      </w:tr>
      <w:tr w:rsidR="003C448A" w14:paraId="4B88CD9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BB05585" w14:textId="6E52F44F" w:rsidR="003C448A" w:rsidRDefault="003C448A" w:rsidP="003C448A">
            <w:pPr>
              <w:pStyle w:val="1ATableTextStyle"/>
              <w:rPr>
                <w:lang w:bidi="en-US"/>
              </w:rPr>
            </w:pPr>
            <w:r>
              <w:rPr>
                <w:lang w:bidi="en-US"/>
              </w:rPr>
              <w:t>Memory Integrity Protection</w:t>
            </w:r>
          </w:p>
        </w:tc>
        <w:tc>
          <w:tcPr>
            <w:tcW w:w="2500" w:type="pct"/>
          </w:tcPr>
          <w:p w14:paraId="76CDAD93" w14:textId="7F73736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r w:rsidR="003C448A" w14:paraId="4BA28D0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A434CE7" w14:textId="0B1F4E9A" w:rsidR="003C448A" w:rsidRDefault="003C448A" w:rsidP="003C448A">
            <w:pPr>
              <w:pStyle w:val="1ATableTextStyle"/>
              <w:rPr>
                <w:lang w:bidi="en-US"/>
              </w:rPr>
            </w:pPr>
            <w:r>
              <w:rPr>
                <w:lang w:bidi="en-US"/>
              </w:rPr>
              <w:t>Memory Access Protection</w:t>
            </w:r>
          </w:p>
        </w:tc>
        <w:tc>
          <w:tcPr>
            <w:tcW w:w="2500" w:type="pct"/>
          </w:tcPr>
          <w:p w14:paraId="62EA2537" w14:textId="4B171A2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w:t>
            </w:r>
          </w:p>
        </w:tc>
      </w:tr>
      <w:tr w:rsidR="003C448A" w14:paraId="2105830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608AAB8" w14:textId="50520F99" w:rsidR="003C448A" w:rsidRDefault="003C448A" w:rsidP="003C448A">
            <w:pPr>
              <w:pStyle w:val="1ATableTextStyle"/>
              <w:rPr>
                <w:lang w:bidi="en-US"/>
              </w:rPr>
            </w:pPr>
            <w:r>
              <w:rPr>
                <w:lang w:bidi="en-US"/>
              </w:rPr>
              <w:t>Virtualization-based Security</w:t>
            </w:r>
          </w:p>
        </w:tc>
        <w:tc>
          <w:tcPr>
            <w:tcW w:w="2500" w:type="pct"/>
          </w:tcPr>
          <w:p w14:paraId="058A2DA3" w14:textId="772D2F7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r w:rsidR="003C448A" w14:paraId="48BCAD7E"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46FBE63E" w14:textId="10FD79E8" w:rsidR="003C448A" w:rsidRDefault="003C448A" w:rsidP="003C448A">
            <w:pPr>
              <w:pStyle w:val="1ATableCategoryHeaderRowBold"/>
              <w:rPr>
                <w:lang w:bidi="en-US"/>
              </w:rPr>
            </w:pPr>
            <w:r>
              <w:rPr>
                <w:lang w:bidi="en-US"/>
              </w:rPr>
              <w:t>Device Properties</w:t>
            </w:r>
          </w:p>
        </w:tc>
      </w:tr>
      <w:tr w:rsidR="003C448A" w14:paraId="209D380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FA60F13" w14:textId="5BCBC996" w:rsidR="003C448A" w:rsidRDefault="003C448A" w:rsidP="003C448A">
            <w:pPr>
              <w:pStyle w:val="1ATableSub-CategoryHeaderColumn"/>
              <w:rPr>
                <w:lang w:bidi="en-US"/>
              </w:rPr>
            </w:pPr>
            <w:r>
              <w:rPr>
                <w:lang w:bidi="en-US"/>
              </w:rPr>
              <w:t>Operating System Version</w:t>
            </w:r>
          </w:p>
        </w:tc>
      </w:tr>
      <w:tr w:rsidR="003C448A" w14:paraId="77810D8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B819CCE" w14:textId="1B8365CA" w:rsidR="003C448A" w:rsidRDefault="003C448A" w:rsidP="003C448A">
            <w:pPr>
              <w:pStyle w:val="1ATableTextStyle"/>
              <w:rPr>
                <w:lang w:bidi="en-US"/>
              </w:rPr>
            </w:pPr>
            <w:r>
              <w:rPr>
                <w:lang w:bidi="en-US"/>
              </w:rPr>
              <w:t>Minimum OS version</w:t>
            </w:r>
          </w:p>
        </w:tc>
        <w:tc>
          <w:tcPr>
            <w:tcW w:w="2500" w:type="pct"/>
          </w:tcPr>
          <w:p w14:paraId="66697A2D" w14:textId="1AE4C3A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10.0.19045.0</w:t>
            </w:r>
          </w:p>
        </w:tc>
      </w:tr>
      <w:tr w:rsidR="003C448A" w14:paraId="3CF0EDF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CF1C812" w14:textId="34015BE1" w:rsidR="003C448A" w:rsidRDefault="003C448A" w:rsidP="003C448A">
            <w:pPr>
              <w:pStyle w:val="1ATableTextStyle"/>
              <w:rPr>
                <w:lang w:bidi="en-US"/>
              </w:rPr>
            </w:pPr>
            <w:r>
              <w:rPr>
                <w:lang w:bidi="en-US"/>
              </w:rPr>
              <w:t>Maximum OS version</w:t>
            </w:r>
          </w:p>
        </w:tc>
        <w:tc>
          <w:tcPr>
            <w:tcW w:w="2500" w:type="pct"/>
          </w:tcPr>
          <w:p w14:paraId="5295191A"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7C24DE9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1E6B9D6" w14:textId="332E9F28" w:rsidR="003C448A" w:rsidRDefault="003C448A" w:rsidP="003C448A">
            <w:pPr>
              <w:pStyle w:val="1ATableTextStyle"/>
              <w:rPr>
                <w:lang w:bidi="en-US"/>
              </w:rPr>
            </w:pPr>
            <w:r>
              <w:rPr>
                <w:lang w:bidi="en-US"/>
              </w:rPr>
              <w:t>Minimum OS version for mobile devices</w:t>
            </w:r>
          </w:p>
        </w:tc>
        <w:tc>
          <w:tcPr>
            <w:tcW w:w="2500" w:type="pct"/>
          </w:tcPr>
          <w:p w14:paraId="0B73FFB1" w14:textId="777777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p>
        </w:tc>
      </w:tr>
      <w:tr w:rsidR="003C448A" w14:paraId="5B37837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D7BA3DB" w14:textId="1E9C81E6" w:rsidR="003C448A" w:rsidRDefault="003C448A" w:rsidP="003C448A">
            <w:pPr>
              <w:pStyle w:val="1ATableTextStyle"/>
              <w:rPr>
                <w:lang w:bidi="en-US"/>
              </w:rPr>
            </w:pPr>
            <w:r>
              <w:rPr>
                <w:lang w:bidi="en-US"/>
              </w:rPr>
              <w:t>Maximum OS version for mobile devices</w:t>
            </w:r>
          </w:p>
        </w:tc>
        <w:tc>
          <w:tcPr>
            <w:tcW w:w="2500" w:type="pct"/>
          </w:tcPr>
          <w:p w14:paraId="7B49D9DA"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1DDD460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BBB756C" w14:textId="75300927" w:rsidR="003C448A" w:rsidRDefault="003C448A" w:rsidP="003C448A">
            <w:pPr>
              <w:pStyle w:val="1ATableTextStyle"/>
              <w:rPr>
                <w:lang w:bidi="en-US"/>
              </w:rPr>
            </w:pPr>
            <w:r>
              <w:rPr>
                <w:lang w:bidi="en-US"/>
              </w:rPr>
              <w:t>Valid operating system builds</w:t>
            </w:r>
          </w:p>
        </w:tc>
        <w:tc>
          <w:tcPr>
            <w:tcW w:w="2500" w:type="pct"/>
          </w:tcPr>
          <w:p w14:paraId="6194A07A" w14:textId="777777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p>
        </w:tc>
      </w:tr>
      <w:tr w:rsidR="003C448A" w14:paraId="43ACB2D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D0A6AB6" w14:textId="60A75D67" w:rsidR="003C448A" w:rsidRDefault="003C448A" w:rsidP="003C448A">
            <w:pPr>
              <w:pStyle w:val="1ATableCategoryHeaderRowBold"/>
              <w:rPr>
                <w:lang w:bidi="en-US"/>
              </w:rPr>
            </w:pPr>
            <w:r>
              <w:rPr>
                <w:lang w:bidi="en-US"/>
              </w:rPr>
              <w:t>Configuration Manager Compliance</w:t>
            </w:r>
          </w:p>
        </w:tc>
      </w:tr>
      <w:tr w:rsidR="003C448A" w14:paraId="667AD8F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CD569D7" w14:textId="4EDC0AA3" w:rsidR="003C448A" w:rsidRDefault="003C448A" w:rsidP="003C448A">
            <w:pPr>
              <w:pStyle w:val="1ATableTextStyle"/>
              <w:rPr>
                <w:lang w:bidi="en-US"/>
              </w:rPr>
            </w:pPr>
            <w:r>
              <w:rPr>
                <w:lang w:bidi="en-US"/>
              </w:rPr>
              <w:t>Require device compliance from Configuration Manager</w:t>
            </w:r>
          </w:p>
        </w:tc>
        <w:tc>
          <w:tcPr>
            <w:tcW w:w="2500" w:type="pct"/>
          </w:tcPr>
          <w:p w14:paraId="324A4662" w14:textId="6A90F79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w:t>
            </w:r>
          </w:p>
        </w:tc>
      </w:tr>
      <w:tr w:rsidR="003C448A" w14:paraId="04CA254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4879D416" w14:textId="497E72C6" w:rsidR="003C448A" w:rsidRDefault="003C448A" w:rsidP="003C448A">
            <w:pPr>
              <w:pStyle w:val="1ATableCategoryHeaderRowBold"/>
              <w:rPr>
                <w:lang w:bidi="en-US"/>
              </w:rPr>
            </w:pPr>
            <w:r>
              <w:rPr>
                <w:lang w:bidi="en-US"/>
              </w:rPr>
              <w:t>System Security</w:t>
            </w:r>
          </w:p>
        </w:tc>
      </w:tr>
      <w:tr w:rsidR="003C448A" w14:paraId="4BA06D35"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2D8E6AB5" w14:textId="6C824761" w:rsidR="003C448A" w:rsidRDefault="003C448A" w:rsidP="003C448A">
            <w:pPr>
              <w:pStyle w:val="1ATableSub-CategoryHeaderColumn"/>
              <w:rPr>
                <w:lang w:bidi="en-US"/>
              </w:rPr>
            </w:pPr>
            <w:r>
              <w:rPr>
                <w:lang w:bidi="en-US"/>
              </w:rPr>
              <w:t>Password</w:t>
            </w:r>
          </w:p>
        </w:tc>
      </w:tr>
      <w:tr w:rsidR="003C448A" w14:paraId="67B3D64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1E1905D" w14:textId="0FB72764" w:rsidR="003C448A" w:rsidRDefault="003C448A" w:rsidP="003C448A">
            <w:pPr>
              <w:pStyle w:val="1ATableTextStyle"/>
              <w:rPr>
                <w:lang w:bidi="en-US"/>
              </w:rPr>
            </w:pPr>
            <w:r>
              <w:rPr>
                <w:lang w:bidi="en-US"/>
              </w:rPr>
              <w:t>Require a password to unlock mobile devices</w:t>
            </w:r>
          </w:p>
        </w:tc>
        <w:tc>
          <w:tcPr>
            <w:tcW w:w="2500" w:type="pct"/>
          </w:tcPr>
          <w:p w14:paraId="156BE819" w14:textId="006EDB2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r w:rsidR="003C448A" w14:paraId="0298837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93061C4" w14:textId="5CF939C4" w:rsidR="003C448A" w:rsidRDefault="003C448A" w:rsidP="003C448A">
            <w:pPr>
              <w:pStyle w:val="1ATableTextStyle"/>
              <w:rPr>
                <w:lang w:bidi="en-US"/>
              </w:rPr>
            </w:pPr>
            <w:r>
              <w:rPr>
                <w:lang w:bidi="en-US"/>
              </w:rPr>
              <w:t xml:space="preserve">  Simple passwords</w:t>
            </w:r>
          </w:p>
        </w:tc>
        <w:tc>
          <w:tcPr>
            <w:tcW w:w="2500" w:type="pct"/>
          </w:tcPr>
          <w:p w14:paraId="5023A5B2" w14:textId="6029F2D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w:t>
            </w:r>
          </w:p>
        </w:tc>
      </w:tr>
      <w:tr w:rsidR="003C448A" w14:paraId="1B89909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FF94CD8" w14:textId="4455E564" w:rsidR="003C448A" w:rsidRDefault="003C448A" w:rsidP="003C448A">
            <w:pPr>
              <w:pStyle w:val="1ATableTextStyle"/>
              <w:rPr>
                <w:lang w:bidi="en-US"/>
              </w:rPr>
            </w:pPr>
            <w:r>
              <w:rPr>
                <w:lang w:bidi="en-US"/>
              </w:rPr>
              <w:t xml:space="preserve">  Password type</w:t>
            </w:r>
          </w:p>
        </w:tc>
        <w:tc>
          <w:tcPr>
            <w:tcW w:w="2500" w:type="pct"/>
          </w:tcPr>
          <w:p w14:paraId="0A05CCAC" w14:textId="2E4E0B8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Device default</w:t>
            </w:r>
          </w:p>
        </w:tc>
      </w:tr>
      <w:tr w:rsidR="003C448A" w14:paraId="1150CAC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77BD95B" w14:textId="031C86CC" w:rsidR="003C448A" w:rsidRDefault="003C448A" w:rsidP="003C448A">
            <w:pPr>
              <w:pStyle w:val="1ATableTextStyle"/>
              <w:rPr>
                <w:lang w:bidi="en-US"/>
              </w:rPr>
            </w:pPr>
            <w:r>
              <w:rPr>
                <w:lang w:bidi="en-US"/>
              </w:rPr>
              <w:t xml:space="preserve">  Minimum password length</w:t>
            </w:r>
          </w:p>
        </w:tc>
        <w:tc>
          <w:tcPr>
            <w:tcW w:w="2500" w:type="pct"/>
          </w:tcPr>
          <w:p w14:paraId="354E20E5" w14:textId="777777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p>
        </w:tc>
      </w:tr>
      <w:tr w:rsidR="003C448A" w14:paraId="7912822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38123F7" w14:textId="786BEA4A" w:rsidR="003C448A" w:rsidRDefault="003C448A" w:rsidP="003C448A">
            <w:pPr>
              <w:pStyle w:val="1ATableTextStyle"/>
              <w:rPr>
                <w:lang w:bidi="en-US"/>
              </w:rPr>
            </w:pPr>
            <w:r>
              <w:rPr>
                <w:lang w:bidi="en-US"/>
              </w:rPr>
              <w:t xml:space="preserve">  Maximum minutes of inactivity before password is required</w:t>
            </w:r>
          </w:p>
        </w:tc>
        <w:tc>
          <w:tcPr>
            <w:tcW w:w="2500" w:type="pct"/>
          </w:tcPr>
          <w:p w14:paraId="6C4DA07B" w14:textId="5F08233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r w:rsidR="003C448A" w14:paraId="59E0655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617C232" w14:textId="563B5848" w:rsidR="003C448A" w:rsidRDefault="003C448A" w:rsidP="003C448A">
            <w:pPr>
              <w:pStyle w:val="1ATableTextStyle"/>
              <w:rPr>
                <w:lang w:bidi="en-US"/>
              </w:rPr>
            </w:pPr>
            <w:r>
              <w:rPr>
                <w:lang w:bidi="en-US"/>
              </w:rPr>
              <w:t xml:space="preserve">  Password expiration (days)</w:t>
            </w:r>
          </w:p>
        </w:tc>
        <w:tc>
          <w:tcPr>
            <w:tcW w:w="2500" w:type="pct"/>
          </w:tcPr>
          <w:p w14:paraId="6881E2A3" w14:textId="777777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p>
        </w:tc>
      </w:tr>
      <w:tr w:rsidR="003C448A" w14:paraId="45E9EC6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09C0064" w14:textId="3DB6AC8E" w:rsidR="003C448A" w:rsidRDefault="003C448A" w:rsidP="003C448A">
            <w:pPr>
              <w:pStyle w:val="1ATableTextStyle"/>
              <w:rPr>
                <w:lang w:bidi="en-US"/>
              </w:rPr>
            </w:pPr>
            <w:r>
              <w:rPr>
                <w:lang w:bidi="en-US"/>
              </w:rPr>
              <w:t xml:space="preserve">  Number of previous passwords to prevent reuse</w:t>
            </w:r>
          </w:p>
        </w:tc>
        <w:tc>
          <w:tcPr>
            <w:tcW w:w="2500" w:type="pct"/>
          </w:tcPr>
          <w:p w14:paraId="4BC7AAA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3D7CAB6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A202129" w14:textId="24069ABB" w:rsidR="003C448A" w:rsidRDefault="003C448A" w:rsidP="003C448A">
            <w:pPr>
              <w:pStyle w:val="1ATableTextStyle"/>
              <w:rPr>
                <w:lang w:bidi="en-US"/>
              </w:rPr>
            </w:pPr>
            <w:r>
              <w:rPr>
                <w:lang w:bidi="en-US"/>
              </w:rPr>
              <w:t xml:space="preserve">  Require password when device returns from idle state (Mobile and Holographic)</w:t>
            </w:r>
          </w:p>
        </w:tc>
        <w:tc>
          <w:tcPr>
            <w:tcW w:w="2500" w:type="pct"/>
          </w:tcPr>
          <w:p w14:paraId="7DA4FCA1" w14:textId="2C6AB4E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w:t>
            </w:r>
          </w:p>
        </w:tc>
      </w:tr>
      <w:tr w:rsidR="003C448A" w14:paraId="2BDC6D4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65B691D" w14:textId="1AEFF5FC" w:rsidR="003C448A" w:rsidRDefault="003C448A" w:rsidP="003C448A">
            <w:pPr>
              <w:pStyle w:val="1ATableSub-CategoryHeaderColumn"/>
              <w:rPr>
                <w:lang w:bidi="en-US"/>
              </w:rPr>
            </w:pPr>
            <w:r>
              <w:rPr>
                <w:lang w:bidi="en-US"/>
              </w:rPr>
              <w:t>Encryption</w:t>
            </w:r>
          </w:p>
        </w:tc>
      </w:tr>
      <w:tr w:rsidR="003C448A" w14:paraId="36E5638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2C8F651" w14:textId="14ABBC65" w:rsidR="003C448A" w:rsidRDefault="003C448A" w:rsidP="003C448A">
            <w:pPr>
              <w:pStyle w:val="1ATableTextStyle"/>
              <w:rPr>
                <w:lang w:bidi="en-US"/>
              </w:rPr>
            </w:pPr>
            <w:r>
              <w:rPr>
                <w:lang w:bidi="en-US"/>
              </w:rPr>
              <w:t>Require encryption of data storage on device.</w:t>
            </w:r>
          </w:p>
        </w:tc>
        <w:tc>
          <w:tcPr>
            <w:tcW w:w="2500" w:type="pct"/>
          </w:tcPr>
          <w:p w14:paraId="229E8873" w14:textId="1B672F6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w:t>
            </w:r>
          </w:p>
        </w:tc>
      </w:tr>
      <w:tr w:rsidR="003C448A" w14:paraId="2ED6B0A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2082DED" w14:textId="417D58EC" w:rsidR="003C448A" w:rsidRDefault="003C448A" w:rsidP="003C448A">
            <w:pPr>
              <w:pStyle w:val="1ATableSub-CategoryHeaderColumn"/>
              <w:rPr>
                <w:lang w:bidi="en-US"/>
              </w:rPr>
            </w:pPr>
            <w:r>
              <w:rPr>
                <w:lang w:bidi="en-US"/>
              </w:rPr>
              <w:t>Device Security</w:t>
            </w:r>
          </w:p>
        </w:tc>
      </w:tr>
      <w:tr w:rsidR="003C448A" w14:paraId="2849192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9289514" w14:textId="02BC81B1" w:rsidR="003C448A" w:rsidRDefault="003C448A" w:rsidP="003C448A">
            <w:pPr>
              <w:pStyle w:val="1ATableTextStyle"/>
              <w:rPr>
                <w:lang w:bidi="en-US"/>
              </w:rPr>
            </w:pPr>
            <w:r>
              <w:rPr>
                <w:lang w:bidi="en-US"/>
              </w:rPr>
              <w:t>Firewall</w:t>
            </w:r>
          </w:p>
        </w:tc>
        <w:tc>
          <w:tcPr>
            <w:tcW w:w="2500" w:type="pct"/>
          </w:tcPr>
          <w:p w14:paraId="44EBE1FA" w14:textId="14C81F2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w:t>
            </w:r>
          </w:p>
        </w:tc>
      </w:tr>
      <w:tr w:rsidR="003C448A" w14:paraId="592D76E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755AA48" w14:textId="00C92D41" w:rsidR="003C448A" w:rsidRDefault="003C448A" w:rsidP="003C448A">
            <w:pPr>
              <w:pStyle w:val="1ATableTextStyle"/>
              <w:rPr>
                <w:lang w:bidi="en-US"/>
              </w:rPr>
            </w:pPr>
            <w:r>
              <w:rPr>
                <w:lang w:bidi="en-US"/>
              </w:rPr>
              <w:t>Trusted Platform Module (TPM)</w:t>
            </w:r>
          </w:p>
        </w:tc>
        <w:tc>
          <w:tcPr>
            <w:tcW w:w="2500" w:type="pct"/>
          </w:tcPr>
          <w:p w14:paraId="4C7254D6" w14:textId="40D9D01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r w:rsidR="003C448A" w14:paraId="4A42856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0382C21" w14:textId="7F109BAE" w:rsidR="003C448A" w:rsidRDefault="003C448A" w:rsidP="003C448A">
            <w:pPr>
              <w:pStyle w:val="1ATableTextStyle"/>
              <w:rPr>
                <w:lang w:bidi="en-US"/>
              </w:rPr>
            </w:pPr>
            <w:r>
              <w:rPr>
                <w:lang w:bidi="en-US"/>
              </w:rPr>
              <w:lastRenderedPageBreak/>
              <w:t>Antivirus</w:t>
            </w:r>
          </w:p>
        </w:tc>
        <w:tc>
          <w:tcPr>
            <w:tcW w:w="2500" w:type="pct"/>
          </w:tcPr>
          <w:p w14:paraId="4601B326" w14:textId="3B3156A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w:t>
            </w:r>
          </w:p>
        </w:tc>
      </w:tr>
      <w:tr w:rsidR="003C448A" w14:paraId="1E468CE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503CC80" w14:textId="6ED602A2" w:rsidR="003C448A" w:rsidRDefault="003C448A" w:rsidP="003C448A">
            <w:pPr>
              <w:pStyle w:val="1ATableTextStyle"/>
              <w:rPr>
                <w:lang w:bidi="en-US"/>
              </w:rPr>
            </w:pPr>
            <w:r>
              <w:rPr>
                <w:lang w:bidi="en-US"/>
              </w:rPr>
              <w:t>Antispyware</w:t>
            </w:r>
          </w:p>
        </w:tc>
        <w:tc>
          <w:tcPr>
            <w:tcW w:w="2500" w:type="pct"/>
          </w:tcPr>
          <w:p w14:paraId="2DC94AC7" w14:textId="232FE30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r w:rsidR="003C448A" w14:paraId="4210E670"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1C88AAE5" w14:textId="6B5EEF97" w:rsidR="003C448A" w:rsidRDefault="003C448A" w:rsidP="003C448A">
            <w:pPr>
              <w:pStyle w:val="1ATableSub-CategoryHeaderColumn"/>
              <w:rPr>
                <w:lang w:bidi="en-US"/>
              </w:rPr>
            </w:pPr>
            <w:r>
              <w:rPr>
                <w:lang w:bidi="en-US"/>
              </w:rPr>
              <w:t>Defender</w:t>
            </w:r>
          </w:p>
        </w:tc>
      </w:tr>
      <w:tr w:rsidR="003C448A" w14:paraId="15D98F0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3998218" w14:textId="7F249BC4" w:rsidR="003C448A" w:rsidRDefault="003C448A" w:rsidP="003C448A">
            <w:pPr>
              <w:pStyle w:val="1ATableTextStyle"/>
              <w:rPr>
                <w:lang w:bidi="en-US"/>
              </w:rPr>
            </w:pPr>
            <w:r>
              <w:rPr>
                <w:lang w:bidi="en-US"/>
              </w:rPr>
              <w:t>Microsoft Defender Antimalware</w:t>
            </w:r>
          </w:p>
        </w:tc>
        <w:tc>
          <w:tcPr>
            <w:tcW w:w="2500" w:type="pct"/>
          </w:tcPr>
          <w:p w14:paraId="0320A153" w14:textId="3A78987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r w:rsidR="003C448A" w14:paraId="3602FF6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650908E" w14:textId="341A5257" w:rsidR="003C448A" w:rsidRDefault="003C448A" w:rsidP="003C448A">
            <w:pPr>
              <w:pStyle w:val="1ATableTextStyle"/>
              <w:rPr>
                <w:lang w:bidi="en-US"/>
              </w:rPr>
            </w:pPr>
            <w:r>
              <w:rPr>
                <w:lang w:bidi="en-US"/>
              </w:rPr>
              <w:t xml:space="preserve">  Microsoft Defender Antimalware minimum version</w:t>
            </w:r>
          </w:p>
        </w:tc>
        <w:tc>
          <w:tcPr>
            <w:tcW w:w="2500" w:type="pct"/>
          </w:tcPr>
          <w:p w14:paraId="6BC66AFB" w14:textId="777777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p>
        </w:tc>
      </w:tr>
      <w:tr w:rsidR="003C448A" w14:paraId="571169F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C0C81DC" w14:textId="70D5AF64" w:rsidR="003C448A" w:rsidRDefault="003C448A" w:rsidP="003C448A">
            <w:pPr>
              <w:pStyle w:val="1ATableTextStyle"/>
              <w:rPr>
                <w:lang w:bidi="en-US"/>
              </w:rPr>
            </w:pPr>
            <w:r>
              <w:rPr>
                <w:lang w:bidi="en-US"/>
              </w:rPr>
              <w:t xml:space="preserve">  Microsoft Defender Antimalware security intelligence up-to-date</w:t>
            </w:r>
          </w:p>
        </w:tc>
        <w:tc>
          <w:tcPr>
            <w:tcW w:w="2500" w:type="pct"/>
          </w:tcPr>
          <w:p w14:paraId="76DEA94A" w14:textId="50B67CB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r w:rsidR="003C448A" w14:paraId="50BA70D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21A8909" w14:textId="03DBA68B" w:rsidR="003C448A" w:rsidRDefault="003C448A" w:rsidP="003C448A">
            <w:pPr>
              <w:pStyle w:val="1ATableTextStyle"/>
              <w:rPr>
                <w:lang w:bidi="en-US"/>
              </w:rPr>
            </w:pPr>
            <w:r>
              <w:rPr>
                <w:lang w:bidi="en-US"/>
              </w:rPr>
              <w:t xml:space="preserve">  Real-time protection</w:t>
            </w:r>
          </w:p>
        </w:tc>
        <w:tc>
          <w:tcPr>
            <w:tcW w:w="2500" w:type="pct"/>
          </w:tcPr>
          <w:p w14:paraId="5F07FE7A" w14:textId="1C90D41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w:t>
            </w:r>
          </w:p>
        </w:tc>
      </w:tr>
      <w:tr w:rsidR="003C448A" w14:paraId="701DFEF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36EE398" w14:textId="5337C14D" w:rsidR="003C448A" w:rsidRDefault="003C448A" w:rsidP="003C448A">
            <w:pPr>
              <w:pStyle w:val="1ATableCategoryHeaderRowBold"/>
              <w:rPr>
                <w:lang w:bidi="en-US"/>
              </w:rPr>
            </w:pPr>
            <w:r>
              <w:rPr>
                <w:lang w:bidi="en-US"/>
              </w:rPr>
              <w:t>Microsoft Defender for Endpoint</w:t>
            </w:r>
          </w:p>
        </w:tc>
      </w:tr>
      <w:tr w:rsidR="003C448A" w14:paraId="1543462A"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670DBE1D" w14:textId="5A1DB721" w:rsidR="003C448A" w:rsidRDefault="003C448A" w:rsidP="003C448A">
            <w:pPr>
              <w:pStyle w:val="1ATableSub-CategoryHeaderColumn"/>
              <w:rPr>
                <w:lang w:bidi="en-US"/>
              </w:rPr>
            </w:pPr>
            <w:r>
              <w:rPr>
                <w:lang w:bidi="en-US"/>
              </w:rPr>
              <w:t>Microsoft Defender for Endpoint rules</w:t>
            </w:r>
          </w:p>
        </w:tc>
      </w:tr>
      <w:tr w:rsidR="003C448A" w14:paraId="4F90A3E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B882F91" w14:textId="7B25A65C" w:rsidR="003C448A" w:rsidRDefault="003C448A" w:rsidP="003C448A">
            <w:pPr>
              <w:pStyle w:val="1ATableTextStyle"/>
              <w:rPr>
                <w:lang w:bidi="en-US"/>
              </w:rPr>
            </w:pPr>
            <w:r>
              <w:rPr>
                <w:lang w:bidi="en-US"/>
              </w:rPr>
              <w:t>Require the device to be at or under the machine risk score:</w:t>
            </w:r>
          </w:p>
        </w:tc>
        <w:tc>
          <w:tcPr>
            <w:tcW w:w="2500" w:type="pct"/>
          </w:tcPr>
          <w:p w14:paraId="52959562" w14:textId="6E6C0B1C"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bl>
    <w:p w14:paraId="7DFF4037" w14:textId="42D08A19" w:rsidR="003C448A" w:rsidRDefault="003C448A" w:rsidP="003C448A">
      <w:pPr>
        <w:pStyle w:val="Caption"/>
      </w:pPr>
      <w:r>
        <w:t xml:space="preserve">Table </w:t>
      </w:r>
      <w:r>
        <w:fldChar w:fldCharType="begin"/>
      </w:r>
      <w:r>
        <w:instrText xml:space="preserve"> SEQ Table \* ARABIC </w:instrText>
      </w:r>
      <w:r>
        <w:fldChar w:fldCharType="separate"/>
      </w:r>
      <w:r>
        <w:rPr>
          <w:noProof/>
        </w:rPr>
        <w:t>38</w:t>
      </w:r>
      <w:r>
        <w:fldChar w:fldCharType="end"/>
      </w:r>
      <w:r>
        <w:t>. Settings - Win - Compliance - Default - C - Broad v1.0.0</w:t>
      </w:r>
    </w:p>
    <w:tbl>
      <w:tblPr>
        <w:tblStyle w:val="GridTable4-Accent2"/>
        <w:tblW w:w="4994" w:type="pct"/>
        <w:tblLook w:val="04A0" w:firstRow="1" w:lastRow="0" w:firstColumn="1" w:lastColumn="0" w:noHBand="0" w:noVBand="1"/>
      </w:tblPr>
      <w:tblGrid>
        <w:gridCol w:w="2252"/>
        <w:gridCol w:w="2251"/>
        <w:gridCol w:w="2251"/>
        <w:gridCol w:w="2251"/>
      </w:tblGrid>
      <w:tr w:rsidR="003C448A" w14:paraId="367D4238"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5093FB4D" w14:textId="4A037E3C" w:rsidR="003C448A" w:rsidRDefault="003C448A" w:rsidP="003C448A">
            <w:pPr>
              <w:pStyle w:val="1ATableHeaderBold"/>
              <w:rPr>
                <w:lang w:bidi="en-US"/>
              </w:rPr>
            </w:pPr>
            <w:r>
              <w:rPr>
                <w:lang w:bidi="en-US"/>
              </w:rPr>
              <w:t>Action</w:t>
            </w:r>
          </w:p>
        </w:tc>
        <w:tc>
          <w:tcPr>
            <w:tcW w:w="1250" w:type="pct"/>
          </w:tcPr>
          <w:p w14:paraId="581CA1CC" w14:textId="030E9300"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Schedule</w:t>
            </w:r>
          </w:p>
        </w:tc>
        <w:tc>
          <w:tcPr>
            <w:tcW w:w="1250" w:type="pct"/>
          </w:tcPr>
          <w:p w14:paraId="5D77ED5E" w14:textId="612A1A40"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Message template</w:t>
            </w:r>
          </w:p>
        </w:tc>
        <w:tc>
          <w:tcPr>
            <w:tcW w:w="1250" w:type="pct"/>
          </w:tcPr>
          <w:p w14:paraId="5CDA1C51" w14:textId="273DEC62"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Additional recipients (via email)</w:t>
            </w:r>
          </w:p>
        </w:tc>
      </w:tr>
      <w:tr w:rsidR="003C448A" w14:paraId="1352F49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E621C4E" w14:textId="0DA241FF" w:rsidR="003C448A" w:rsidRDefault="003C448A" w:rsidP="003C448A">
            <w:pPr>
              <w:pStyle w:val="1ATableTextStyle"/>
              <w:rPr>
                <w:lang w:bidi="en-US"/>
              </w:rPr>
            </w:pPr>
            <w:r>
              <w:rPr>
                <w:lang w:bidi="en-US"/>
              </w:rPr>
              <w:t>Mark device noncompliant</w:t>
            </w:r>
          </w:p>
        </w:tc>
        <w:tc>
          <w:tcPr>
            <w:tcW w:w="1250" w:type="pct"/>
          </w:tcPr>
          <w:p w14:paraId="14E4E4DC" w14:textId="24CA97A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Immediately</w:t>
            </w:r>
          </w:p>
        </w:tc>
        <w:tc>
          <w:tcPr>
            <w:tcW w:w="1250" w:type="pct"/>
          </w:tcPr>
          <w:p w14:paraId="2C2C7D9A"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c>
          <w:tcPr>
            <w:tcW w:w="1250" w:type="pct"/>
          </w:tcPr>
          <w:p w14:paraId="41DB40D5" w14:textId="77777777"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p>
        </w:tc>
      </w:tr>
    </w:tbl>
    <w:p w14:paraId="3B7AB5AC" w14:textId="1A9EC16B" w:rsidR="003C448A" w:rsidRDefault="003C448A" w:rsidP="003C448A">
      <w:pPr>
        <w:pStyle w:val="Caption"/>
      </w:pPr>
      <w:r>
        <w:t xml:space="preserve">Table </w:t>
      </w:r>
      <w:r>
        <w:fldChar w:fldCharType="begin"/>
      </w:r>
      <w:r>
        <w:instrText xml:space="preserve"> SEQ Table \* ARABIC </w:instrText>
      </w:r>
      <w:r>
        <w:fldChar w:fldCharType="separate"/>
      </w:r>
      <w:r>
        <w:rPr>
          <w:noProof/>
        </w:rPr>
        <w:t>39</w:t>
      </w:r>
      <w:r>
        <w:fldChar w:fldCharType="end"/>
      </w:r>
      <w:r>
        <w:t>. Actions for noncompliance - Win - Compliance - Default - C - Broad v1.0.0</w:t>
      </w:r>
    </w:p>
    <w:tbl>
      <w:tblPr>
        <w:tblStyle w:val="GridTable4-Accent2"/>
        <w:tblW w:w="4994" w:type="pct"/>
        <w:tblLook w:val="04A0" w:firstRow="1" w:lastRow="0" w:firstColumn="1" w:lastColumn="0" w:noHBand="0" w:noVBand="1"/>
      </w:tblPr>
      <w:tblGrid>
        <w:gridCol w:w="3001"/>
        <w:gridCol w:w="3000"/>
        <w:gridCol w:w="3004"/>
      </w:tblGrid>
      <w:tr w:rsidR="003C448A" w14:paraId="3126F732"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29F1E8A3" w14:textId="7A7CB9AE" w:rsidR="003C448A" w:rsidRDefault="003C448A" w:rsidP="003C448A">
            <w:pPr>
              <w:pStyle w:val="1ATableHeaderBold"/>
              <w:rPr>
                <w:lang w:bidi="en-US"/>
              </w:rPr>
            </w:pPr>
            <w:r>
              <w:rPr>
                <w:lang w:bidi="en-US"/>
              </w:rPr>
              <w:t>Group</w:t>
            </w:r>
          </w:p>
        </w:tc>
        <w:tc>
          <w:tcPr>
            <w:tcW w:w="1666" w:type="pct"/>
          </w:tcPr>
          <w:p w14:paraId="40768ED4" w14:textId="1DEC34EF"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1F523E26" w14:textId="09B77DE2"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06A69B6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72356D14" w14:textId="0A151B3A" w:rsidR="003C448A" w:rsidRDefault="003C448A" w:rsidP="003C448A">
            <w:pPr>
              <w:pStyle w:val="1ATableCategoryHeaderRowBold"/>
              <w:rPr>
                <w:lang w:bidi="en-US"/>
              </w:rPr>
            </w:pPr>
            <w:r>
              <w:rPr>
                <w:lang w:bidi="en-US"/>
              </w:rPr>
              <w:t>Included Groups</w:t>
            </w:r>
          </w:p>
        </w:tc>
      </w:tr>
      <w:tr w:rsidR="003C448A" w14:paraId="54AA2026"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3EE60644" w14:textId="5F64FE66" w:rsidR="003C448A" w:rsidRDefault="003C448A" w:rsidP="003C448A">
            <w:pPr>
              <w:pStyle w:val="1ATableTextStyle"/>
              <w:rPr>
                <w:lang w:bidi="en-US"/>
              </w:rPr>
            </w:pPr>
            <w:r>
              <w:rPr>
                <w:lang w:bidi="en-US"/>
              </w:rPr>
              <w:t>All devices</w:t>
            </w:r>
          </w:p>
        </w:tc>
        <w:tc>
          <w:tcPr>
            <w:tcW w:w="1666" w:type="pct"/>
          </w:tcPr>
          <w:p w14:paraId="198B3506" w14:textId="40806AD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None</w:t>
            </w:r>
          </w:p>
        </w:tc>
        <w:tc>
          <w:tcPr>
            <w:tcW w:w="1667" w:type="pct"/>
          </w:tcPr>
          <w:p w14:paraId="0C7DE440" w14:textId="198FA781"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None</w:t>
            </w:r>
          </w:p>
        </w:tc>
      </w:tr>
    </w:tbl>
    <w:p w14:paraId="160B94CD" w14:textId="64ABFFFF" w:rsidR="003C448A" w:rsidRDefault="003C448A" w:rsidP="003C448A">
      <w:pPr>
        <w:pStyle w:val="Caption"/>
      </w:pPr>
      <w:r>
        <w:t xml:space="preserve">Table </w:t>
      </w:r>
      <w:r>
        <w:fldChar w:fldCharType="begin"/>
      </w:r>
      <w:r>
        <w:instrText xml:space="preserve"> SEQ Table \* ARABIC </w:instrText>
      </w:r>
      <w:r>
        <w:fldChar w:fldCharType="separate"/>
      </w:r>
      <w:r>
        <w:rPr>
          <w:noProof/>
        </w:rPr>
        <w:t>40</w:t>
      </w:r>
      <w:r>
        <w:fldChar w:fldCharType="end"/>
      </w:r>
      <w:r>
        <w:t>. Assignments - Win - Compliance - Default - C - Broad v1.0.0</w:t>
      </w:r>
    </w:p>
    <w:p w14:paraId="0E5F81DA" w14:textId="0105324F" w:rsidR="003C448A" w:rsidRDefault="003C448A" w:rsidP="003C448A">
      <w:pPr>
        <w:pStyle w:val="1ANumberedHeading3"/>
      </w:pPr>
      <w:bookmarkStart w:id="54" w:name="_Toc204168858"/>
      <w:r>
        <w:t>Win - Compliance - U - Defender for Endpoint - v1.0.0</w:t>
      </w:r>
      <w:bookmarkEnd w:id="54"/>
    </w:p>
    <w:p w14:paraId="08F0AE98"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61DBE1A0"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E416EA9" w14:textId="44F990C0" w:rsidR="003C448A" w:rsidRDefault="003C448A" w:rsidP="003C448A">
            <w:pPr>
              <w:pStyle w:val="1ATableHeaderBold"/>
              <w:rPr>
                <w:lang w:bidi="en-US"/>
              </w:rPr>
            </w:pPr>
            <w:r>
              <w:rPr>
                <w:lang w:bidi="en-US"/>
              </w:rPr>
              <w:t>Name</w:t>
            </w:r>
          </w:p>
        </w:tc>
        <w:tc>
          <w:tcPr>
            <w:tcW w:w="2500" w:type="pct"/>
          </w:tcPr>
          <w:p w14:paraId="6F3F137F" w14:textId="3532FC67"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58CED80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466982E1" w14:textId="45DAFF25" w:rsidR="003C448A" w:rsidRDefault="003C448A" w:rsidP="003C448A">
            <w:pPr>
              <w:pStyle w:val="1ATableCategoryHeaderRowBold"/>
              <w:rPr>
                <w:lang w:bidi="en-US"/>
              </w:rPr>
            </w:pPr>
            <w:r>
              <w:rPr>
                <w:lang w:bidi="en-US"/>
              </w:rPr>
              <w:t>Basics</w:t>
            </w:r>
          </w:p>
        </w:tc>
      </w:tr>
      <w:tr w:rsidR="003C448A" w14:paraId="0F9C8B3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B6BA5F2" w14:textId="0009CF6B" w:rsidR="003C448A" w:rsidRDefault="003C448A" w:rsidP="003C448A">
            <w:pPr>
              <w:pStyle w:val="1ATableTextStyle"/>
              <w:rPr>
                <w:lang w:bidi="en-US"/>
              </w:rPr>
            </w:pPr>
            <w:r>
              <w:rPr>
                <w:lang w:bidi="en-US"/>
              </w:rPr>
              <w:t>Name</w:t>
            </w:r>
          </w:p>
        </w:tc>
        <w:tc>
          <w:tcPr>
            <w:tcW w:w="2500" w:type="pct"/>
          </w:tcPr>
          <w:p w14:paraId="7BCA0130" w14:textId="1366E0B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Compliance - U - Defender for Endpoint - v1.0.0</w:t>
            </w:r>
          </w:p>
        </w:tc>
      </w:tr>
      <w:tr w:rsidR="003C448A" w14:paraId="0B68255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394C147" w14:textId="7D7B0A3A" w:rsidR="003C448A" w:rsidRDefault="003C448A" w:rsidP="003C448A">
            <w:pPr>
              <w:pStyle w:val="1ATableTextStyle"/>
              <w:rPr>
                <w:lang w:bidi="en-US"/>
              </w:rPr>
            </w:pPr>
            <w:r>
              <w:rPr>
                <w:lang w:bidi="en-US"/>
              </w:rPr>
              <w:t>Description</w:t>
            </w:r>
          </w:p>
        </w:tc>
        <w:tc>
          <w:tcPr>
            <w:tcW w:w="2500" w:type="pct"/>
          </w:tcPr>
          <w:p w14:paraId="7CC7788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4A285BF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56E5BE5" w14:textId="74444076" w:rsidR="003C448A" w:rsidRDefault="003C448A" w:rsidP="003C448A">
            <w:pPr>
              <w:pStyle w:val="1ATableTextStyle"/>
              <w:rPr>
                <w:lang w:bidi="en-US"/>
              </w:rPr>
            </w:pPr>
            <w:r>
              <w:rPr>
                <w:lang w:bidi="en-US"/>
              </w:rPr>
              <w:t>Platform supported</w:t>
            </w:r>
          </w:p>
        </w:tc>
        <w:tc>
          <w:tcPr>
            <w:tcW w:w="2500" w:type="pct"/>
          </w:tcPr>
          <w:p w14:paraId="65C82460" w14:textId="7969F68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Windows 10 and later</w:t>
            </w:r>
          </w:p>
        </w:tc>
      </w:tr>
      <w:tr w:rsidR="003C448A" w14:paraId="5191C59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95C7AC2" w14:textId="7124CA5A" w:rsidR="003C448A" w:rsidRDefault="003C448A" w:rsidP="003C448A">
            <w:pPr>
              <w:pStyle w:val="1ATableTextStyle"/>
              <w:rPr>
                <w:lang w:bidi="en-US"/>
              </w:rPr>
            </w:pPr>
            <w:r>
              <w:rPr>
                <w:lang w:bidi="en-US"/>
              </w:rPr>
              <w:t>Profile type</w:t>
            </w:r>
          </w:p>
        </w:tc>
        <w:tc>
          <w:tcPr>
            <w:tcW w:w="2500" w:type="pct"/>
          </w:tcPr>
          <w:p w14:paraId="3BDE1328" w14:textId="2B73C90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 compliance policy</w:t>
            </w:r>
          </w:p>
        </w:tc>
      </w:tr>
      <w:tr w:rsidR="003C448A" w14:paraId="0C93314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0560673" w14:textId="13F39511" w:rsidR="003C448A" w:rsidRDefault="003C448A" w:rsidP="003C448A">
            <w:pPr>
              <w:pStyle w:val="1ATableTextStyle"/>
              <w:rPr>
                <w:lang w:bidi="en-US"/>
              </w:rPr>
            </w:pPr>
            <w:r>
              <w:rPr>
                <w:lang w:bidi="en-US"/>
              </w:rPr>
              <w:t>Created</w:t>
            </w:r>
          </w:p>
        </w:tc>
        <w:tc>
          <w:tcPr>
            <w:tcW w:w="2500" w:type="pct"/>
          </w:tcPr>
          <w:p w14:paraId="5F424663" w14:textId="02AA754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09:23:11</w:t>
            </w:r>
          </w:p>
        </w:tc>
      </w:tr>
      <w:tr w:rsidR="003C448A" w14:paraId="16A1355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5D697E3" w14:textId="606134C6" w:rsidR="003C448A" w:rsidRDefault="003C448A" w:rsidP="003C448A">
            <w:pPr>
              <w:pStyle w:val="1ATableTextStyle"/>
              <w:rPr>
                <w:lang w:bidi="en-US"/>
              </w:rPr>
            </w:pPr>
            <w:r>
              <w:rPr>
                <w:lang w:bidi="en-US"/>
              </w:rPr>
              <w:t>Last modified</w:t>
            </w:r>
          </w:p>
        </w:tc>
        <w:tc>
          <w:tcPr>
            <w:tcW w:w="2500" w:type="pct"/>
          </w:tcPr>
          <w:p w14:paraId="148D9531" w14:textId="0C327AE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10 April 2025 09:23:11</w:t>
            </w:r>
          </w:p>
        </w:tc>
      </w:tr>
      <w:tr w:rsidR="003C448A" w14:paraId="1381798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18841D1" w14:textId="07A2D5A1" w:rsidR="003C448A" w:rsidRDefault="003C448A" w:rsidP="003C448A">
            <w:pPr>
              <w:pStyle w:val="1ATableTextStyle"/>
              <w:rPr>
                <w:lang w:bidi="en-US"/>
              </w:rPr>
            </w:pPr>
            <w:r>
              <w:rPr>
                <w:lang w:bidi="en-US"/>
              </w:rPr>
              <w:t>Version</w:t>
            </w:r>
          </w:p>
        </w:tc>
        <w:tc>
          <w:tcPr>
            <w:tcW w:w="2500" w:type="pct"/>
          </w:tcPr>
          <w:p w14:paraId="2351C864" w14:textId="0CEA3AD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w:t>
            </w:r>
          </w:p>
        </w:tc>
      </w:tr>
      <w:tr w:rsidR="003C448A" w14:paraId="173BDDD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91FD14F" w14:textId="10DEEF51" w:rsidR="003C448A" w:rsidRDefault="003C448A" w:rsidP="003C448A">
            <w:pPr>
              <w:pStyle w:val="1ATableTextStyle"/>
              <w:rPr>
                <w:lang w:bidi="en-US"/>
              </w:rPr>
            </w:pPr>
            <w:r>
              <w:rPr>
                <w:lang w:bidi="en-US"/>
              </w:rPr>
              <w:t>Scope tags</w:t>
            </w:r>
          </w:p>
        </w:tc>
        <w:tc>
          <w:tcPr>
            <w:tcW w:w="2500" w:type="pct"/>
          </w:tcPr>
          <w:p w14:paraId="04ADB66B" w14:textId="538FC147"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Default</w:t>
            </w:r>
          </w:p>
        </w:tc>
      </w:tr>
    </w:tbl>
    <w:p w14:paraId="414ADD35" w14:textId="750E2E41" w:rsidR="003C448A" w:rsidRDefault="003C448A" w:rsidP="003C448A">
      <w:pPr>
        <w:pStyle w:val="Caption"/>
      </w:pPr>
      <w:r>
        <w:t xml:space="preserve">Table </w:t>
      </w:r>
      <w:r>
        <w:fldChar w:fldCharType="begin"/>
      </w:r>
      <w:r>
        <w:instrText xml:space="preserve"> SEQ Table \* ARABIC </w:instrText>
      </w:r>
      <w:r>
        <w:fldChar w:fldCharType="separate"/>
      </w:r>
      <w:r>
        <w:rPr>
          <w:noProof/>
        </w:rPr>
        <w:t>41</w:t>
      </w:r>
      <w:r>
        <w:fldChar w:fldCharType="end"/>
      </w:r>
      <w:r>
        <w:t>. Basics - Win - Compliance - U - Defender for Endpoint - v1.0.0</w:t>
      </w:r>
    </w:p>
    <w:tbl>
      <w:tblPr>
        <w:tblStyle w:val="GridTable4-Accent2"/>
        <w:tblW w:w="4994" w:type="pct"/>
        <w:tblLook w:val="04A0" w:firstRow="1" w:lastRow="0" w:firstColumn="1" w:lastColumn="0" w:noHBand="0" w:noVBand="1"/>
      </w:tblPr>
      <w:tblGrid>
        <w:gridCol w:w="4502"/>
        <w:gridCol w:w="4503"/>
      </w:tblGrid>
      <w:tr w:rsidR="003C448A" w14:paraId="659BF349"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7431BF4" w14:textId="4C084EA3" w:rsidR="003C448A" w:rsidRDefault="003C448A" w:rsidP="003C448A">
            <w:pPr>
              <w:pStyle w:val="1ATableHeaderBold"/>
              <w:rPr>
                <w:lang w:bidi="en-US"/>
              </w:rPr>
            </w:pPr>
            <w:r>
              <w:rPr>
                <w:lang w:bidi="en-US"/>
              </w:rPr>
              <w:t>Name</w:t>
            </w:r>
          </w:p>
        </w:tc>
        <w:tc>
          <w:tcPr>
            <w:tcW w:w="2500" w:type="pct"/>
          </w:tcPr>
          <w:p w14:paraId="24943AAE" w14:textId="75BDA66B"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28497DB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AFE492A" w14:textId="1B4E419E" w:rsidR="003C448A" w:rsidRDefault="003C448A" w:rsidP="003C448A">
            <w:pPr>
              <w:pStyle w:val="1ATableCategoryHeaderRowBold"/>
              <w:rPr>
                <w:lang w:bidi="en-US"/>
              </w:rPr>
            </w:pPr>
            <w:r>
              <w:rPr>
                <w:lang w:bidi="en-US"/>
              </w:rPr>
              <w:t>Custom Compliance</w:t>
            </w:r>
          </w:p>
        </w:tc>
      </w:tr>
      <w:tr w:rsidR="003C448A" w14:paraId="7F652F0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AD11BB3" w14:textId="07A64399" w:rsidR="003C448A" w:rsidRDefault="003C448A" w:rsidP="003C448A">
            <w:pPr>
              <w:pStyle w:val="1ATableTextStyle"/>
              <w:rPr>
                <w:lang w:bidi="en-US"/>
              </w:rPr>
            </w:pPr>
            <w:r>
              <w:rPr>
                <w:lang w:bidi="en-US"/>
              </w:rPr>
              <w:t>Custom compliance</w:t>
            </w:r>
          </w:p>
        </w:tc>
        <w:tc>
          <w:tcPr>
            <w:tcW w:w="2500" w:type="pct"/>
          </w:tcPr>
          <w:p w14:paraId="3320763F" w14:textId="107BE74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w:t>
            </w:r>
          </w:p>
        </w:tc>
      </w:tr>
      <w:tr w:rsidR="003C448A" w14:paraId="143C9B4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F0E576B" w14:textId="034CA703" w:rsidR="003C448A" w:rsidRDefault="003C448A" w:rsidP="003C448A">
            <w:pPr>
              <w:pStyle w:val="1ATableCategoryHeaderRowBold"/>
              <w:rPr>
                <w:lang w:bidi="en-US"/>
              </w:rPr>
            </w:pPr>
            <w:r>
              <w:rPr>
                <w:lang w:bidi="en-US"/>
              </w:rPr>
              <w:t>Device Health</w:t>
            </w:r>
          </w:p>
        </w:tc>
      </w:tr>
      <w:tr w:rsidR="003C448A" w14:paraId="38CEFECE"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5AB04EE1" w14:textId="45FC1614" w:rsidR="003C448A" w:rsidRDefault="003C448A" w:rsidP="003C448A">
            <w:pPr>
              <w:pStyle w:val="1ATableSub-CategoryHeaderColumn"/>
              <w:rPr>
                <w:lang w:bidi="en-US"/>
              </w:rPr>
            </w:pPr>
            <w:r>
              <w:rPr>
                <w:lang w:bidi="en-US"/>
              </w:rPr>
              <w:lastRenderedPageBreak/>
              <w:t>Windows 10 and 11</w:t>
            </w:r>
          </w:p>
        </w:tc>
      </w:tr>
      <w:tr w:rsidR="003C448A" w14:paraId="3956680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7C9AE60" w14:textId="243801D9" w:rsidR="003C448A" w:rsidRDefault="003C448A" w:rsidP="003C448A">
            <w:pPr>
              <w:pStyle w:val="1ATableTextStyle"/>
              <w:rPr>
                <w:lang w:bidi="en-US"/>
              </w:rPr>
            </w:pPr>
            <w:r>
              <w:rPr>
                <w:lang w:bidi="en-US"/>
              </w:rPr>
              <w:t>BitLocker</w:t>
            </w:r>
          </w:p>
        </w:tc>
        <w:tc>
          <w:tcPr>
            <w:tcW w:w="2500" w:type="pct"/>
          </w:tcPr>
          <w:p w14:paraId="3F3397E1" w14:textId="13ABA53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r w:rsidR="003C448A" w14:paraId="1E7DDE2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2E0E354" w14:textId="72E7D0BC" w:rsidR="003C448A" w:rsidRDefault="003C448A" w:rsidP="003C448A">
            <w:pPr>
              <w:pStyle w:val="1ATableTextStyle"/>
              <w:rPr>
                <w:lang w:bidi="en-US"/>
              </w:rPr>
            </w:pPr>
            <w:r>
              <w:rPr>
                <w:lang w:bidi="en-US"/>
              </w:rPr>
              <w:t>Secure Boot</w:t>
            </w:r>
          </w:p>
        </w:tc>
        <w:tc>
          <w:tcPr>
            <w:tcW w:w="2500" w:type="pct"/>
          </w:tcPr>
          <w:p w14:paraId="487DD5BF" w14:textId="423FA37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w:t>
            </w:r>
          </w:p>
        </w:tc>
      </w:tr>
      <w:tr w:rsidR="003C448A" w14:paraId="026E194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DBF2E04" w14:textId="1E6F3772" w:rsidR="003C448A" w:rsidRDefault="003C448A" w:rsidP="003C448A">
            <w:pPr>
              <w:pStyle w:val="1ATableTextStyle"/>
              <w:rPr>
                <w:lang w:bidi="en-US"/>
              </w:rPr>
            </w:pPr>
            <w:r>
              <w:rPr>
                <w:lang w:bidi="en-US"/>
              </w:rPr>
              <w:t>Code integrity</w:t>
            </w:r>
          </w:p>
        </w:tc>
        <w:tc>
          <w:tcPr>
            <w:tcW w:w="2500" w:type="pct"/>
          </w:tcPr>
          <w:p w14:paraId="0A5538BB" w14:textId="2BAEC5C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r w:rsidR="003C448A" w14:paraId="35832CED"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7020CDC7" w14:textId="329AB75A" w:rsidR="003C448A" w:rsidRDefault="003C448A" w:rsidP="003C448A">
            <w:pPr>
              <w:pStyle w:val="1ATableSub-CategoryHeaderColumn"/>
              <w:rPr>
                <w:lang w:bidi="en-US"/>
              </w:rPr>
            </w:pPr>
            <w:r>
              <w:rPr>
                <w:lang w:bidi="en-US"/>
              </w:rPr>
              <w:t>Windows 11 only</w:t>
            </w:r>
          </w:p>
        </w:tc>
      </w:tr>
      <w:tr w:rsidR="003C448A" w14:paraId="7FC596F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4CC8D3C" w14:textId="6AE5B044" w:rsidR="003C448A" w:rsidRDefault="003C448A" w:rsidP="003C448A">
            <w:pPr>
              <w:pStyle w:val="1ATableTextStyle"/>
              <w:rPr>
                <w:lang w:bidi="en-US"/>
              </w:rPr>
            </w:pPr>
            <w:r>
              <w:rPr>
                <w:lang w:bidi="en-US"/>
              </w:rPr>
              <w:t>Early Launch AntiMalware</w:t>
            </w:r>
          </w:p>
        </w:tc>
        <w:tc>
          <w:tcPr>
            <w:tcW w:w="2500" w:type="pct"/>
          </w:tcPr>
          <w:p w14:paraId="46532BD6" w14:textId="08A8062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r w:rsidR="003C448A" w14:paraId="7E4EE9D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A3C9276" w14:textId="7478D6B4" w:rsidR="003C448A" w:rsidRDefault="003C448A" w:rsidP="003C448A">
            <w:pPr>
              <w:pStyle w:val="1ATableTextStyle"/>
              <w:rPr>
                <w:lang w:bidi="en-US"/>
              </w:rPr>
            </w:pPr>
            <w:r>
              <w:rPr>
                <w:lang w:bidi="en-US"/>
              </w:rPr>
              <w:t>Firmware Protection</w:t>
            </w:r>
          </w:p>
        </w:tc>
        <w:tc>
          <w:tcPr>
            <w:tcW w:w="2500" w:type="pct"/>
          </w:tcPr>
          <w:p w14:paraId="60CB9CE5" w14:textId="5AD19D8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w:t>
            </w:r>
          </w:p>
        </w:tc>
      </w:tr>
      <w:tr w:rsidR="003C448A" w14:paraId="3D23318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46D9F1E" w14:textId="3694C0F9" w:rsidR="003C448A" w:rsidRDefault="003C448A" w:rsidP="003C448A">
            <w:pPr>
              <w:pStyle w:val="1ATableTextStyle"/>
              <w:rPr>
                <w:lang w:bidi="en-US"/>
              </w:rPr>
            </w:pPr>
            <w:r>
              <w:rPr>
                <w:lang w:bidi="en-US"/>
              </w:rPr>
              <w:t>Memory Integrity Protection</w:t>
            </w:r>
          </w:p>
        </w:tc>
        <w:tc>
          <w:tcPr>
            <w:tcW w:w="2500" w:type="pct"/>
          </w:tcPr>
          <w:p w14:paraId="6C7E1CC9" w14:textId="03BBD92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r w:rsidR="003C448A" w14:paraId="5B5DC62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A2FA7BE" w14:textId="5885F4E5" w:rsidR="003C448A" w:rsidRDefault="003C448A" w:rsidP="003C448A">
            <w:pPr>
              <w:pStyle w:val="1ATableTextStyle"/>
              <w:rPr>
                <w:lang w:bidi="en-US"/>
              </w:rPr>
            </w:pPr>
            <w:r>
              <w:rPr>
                <w:lang w:bidi="en-US"/>
              </w:rPr>
              <w:t>Memory Access Protection</w:t>
            </w:r>
          </w:p>
        </w:tc>
        <w:tc>
          <w:tcPr>
            <w:tcW w:w="2500" w:type="pct"/>
          </w:tcPr>
          <w:p w14:paraId="6142D121" w14:textId="2610E59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w:t>
            </w:r>
          </w:p>
        </w:tc>
      </w:tr>
      <w:tr w:rsidR="003C448A" w14:paraId="69333BD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78817AB" w14:textId="714470A6" w:rsidR="003C448A" w:rsidRDefault="003C448A" w:rsidP="003C448A">
            <w:pPr>
              <w:pStyle w:val="1ATableTextStyle"/>
              <w:rPr>
                <w:lang w:bidi="en-US"/>
              </w:rPr>
            </w:pPr>
            <w:r>
              <w:rPr>
                <w:lang w:bidi="en-US"/>
              </w:rPr>
              <w:t>Virtualization-based Security</w:t>
            </w:r>
          </w:p>
        </w:tc>
        <w:tc>
          <w:tcPr>
            <w:tcW w:w="2500" w:type="pct"/>
          </w:tcPr>
          <w:p w14:paraId="7B00CFDD" w14:textId="69A2833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r w:rsidR="003C448A" w14:paraId="351A6F6A"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43E4A1A7" w14:textId="7E9767B0" w:rsidR="003C448A" w:rsidRDefault="003C448A" w:rsidP="003C448A">
            <w:pPr>
              <w:pStyle w:val="1ATableCategoryHeaderRowBold"/>
              <w:rPr>
                <w:lang w:bidi="en-US"/>
              </w:rPr>
            </w:pPr>
            <w:r>
              <w:rPr>
                <w:lang w:bidi="en-US"/>
              </w:rPr>
              <w:t>Device Properties</w:t>
            </w:r>
          </w:p>
        </w:tc>
      </w:tr>
      <w:tr w:rsidR="003C448A" w14:paraId="1C829CF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5B2E5BBF" w14:textId="17A55BDE" w:rsidR="003C448A" w:rsidRDefault="003C448A" w:rsidP="003C448A">
            <w:pPr>
              <w:pStyle w:val="1ATableSub-CategoryHeaderColumn"/>
              <w:rPr>
                <w:lang w:bidi="en-US"/>
              </w:rPr>
            </w:pPr>
            <w:r>
              <w:rPr>
                <w:lang w:bidi="en-US"/>
              </w:rPr>
              <w:t>Operating System Version</w:t>
            </w:r>
          </w:p>
        </w:tc>
      </w:tr>
      <w:tr w:rsidR="003C448A" w14:paraId="2544C46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D8B3F9B" w14:textId="1A91D3F1" w:rsidR="003C448A" w:rsidRDefault="003C448A" w:rsidP="003C448A">
            <w:pPr>
              <w:pStyle w:val="1ATableTextStyle"/>
              <w:rPr>
                <w:lang w:bidi="en-US"/>
              </w:rPr>
            </w:pPr>
            <w:r>
              <w:rPr>
                <w:lang w:bidi="en-US"/>
              </w:rPr>
              <w:t>Minimum OS version</w:t>
            </w:r>
          </w:p>
        </w:tc>
        <w:tc>
          <w:tcPr>
            <w:tcW w:w="2500" w:type="pct"/>
          </w:tcPr>
          <w:p w14:paraId="1214065C" w14:textId="777777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p>
        </w:tc>
      </w:tr>
      <w:tr w:rsidR="003C448A" w14:paraId="3AF4C70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A2E5F41" w14:textId="3DC206E6" w:rsidR="003C448A" w:rsidRDefault="003C448A" w:rsidP="003C448A">
            <w:pPr>
              <w:pStyle w:val="1ATableTextStyle"/>
              <w:rPr>
                <w:lang w:bidi="en-US"/>
              </w:rPr>
            </w:pPr>
            <w:r>
              <w:rPr>
                <w:lang w:bidi="en-US"/>
              </w:rPr>
              <w:t>Maximum OS version</w:t>
            </w:r>
          </w:p>
        </w:tc>
        <w:tc>
          <w:tcPr>
            <w:tcW w:w="2500" w:type="pct"/>
          </w:tcPr>
          <w:p w14:paraId="40092C4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236FCD3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B8467EE" w14:textId="578F88AF" w:rsidR="003C448A" w:rsidRDefault="003C448A" w:rsidP="003C448A">
            <w:pPr>
              <w:pStyle w:val="1ATableTextStyle"/>
              <w:rPr>
                <w:lang w:bidi="en-US"/>
              </w:rPr>
            </w:pPr>
            <w:r>
              <w:rPr>
                <w:lang w:bidi="en-US"/>
              </w:rPr>
              <w:t>Minimum OS version for mobile devices</w:t>
            </w:r>
          </w:p>
        </w:tc>
        <w:tc>
          <w:tcPr>
            <w:tcW w:w="2500" w:type="pct"/>
          </w:tcPr>
          <w:p w14:paraId="0193F021" w14:textId="777777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p>
        </w:tc>
      </w:tr>
      <w:tr w:rsidR="003C448A" w14:paraId="022524C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320D622" w14:textId="387B8754" w:rsidR="003C448A" w:rsidRDefault="003C448A" w:rsidP="003C448A">
            <w:pPr>
              <w:pStyle w:val="1ATableTextStyle"/>
              <w:rPr>
                <w:lang w:bidi="en-US"/>
              </w:rPr>
            </w:pPr>
            <w:r>
              <w:rPr>
                <w:lang w:bidi="en-US"/>
              </w:rPr>
              <w:t>Maximum OS version for mobile devices</w:t>
            </w:r>
          </w:p>
        </w:tc>
        <w:tc>
          <w:tcPr>
            <w:tcW w:w="2500" w:type="pct"/>
          </w:tcPr>
          <w:p w14:paraId="6DC38DD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07AC6EF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6006983" w14:textId="76036E9D" w:rsidR="003C448A" w:rsidRDefault="003C448A" w:rsidP="003C448A">
            <w:pPr>
              <w:pStyle w:val="1ATableTextStyle"/>
              <w:rPr>
                <w:lang w:bidi="en-US"/>
              </w:rPr>
            </w:pPr>
            <w:r>
              <w:rPr>
                <w:lang w:bidi="en-US"/>
              </w:rPr>
              <w:t>Valid operating system builds</w:t>
            </w:r>
          </w:p>
        </w:tc>
        <w:tc>
          <w:tcPr>
            <w:tcW w:w="2500" w:type="pct"/>
          </w:tcPr>
          <w:p w14:paraId="38DCBF87" w14:textId="777777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p>
        </w:tc>
      </w:tr>
      <w:tr w:rsidR="003C448A" w14:paraId="0A02635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82FBA13" w14:textId="4D520B9E" w:rsidR="003C448A" w:rsidRDefault="003C448A" w:rsidP="003C448A">
            <w:pPr>
              <w:pStyle w:val="1ATableCategoryHeaderRowBold"/>
              <w:rPr>
                <w:lang w:bidi="en-US"/>
              </w:rPr>
            </w:pPr>
            <w:r>
              <w:rPr>
                <w:lang w:bidi="en-US"/>
              </w:rPr>
              <w:t>Configuration Manager Compliance</w:t>
            </w:r>
          </w:p>
        </w:tc>
      </w:tr>
      <w:tr w:rsidR="003C448A" w14:paraId="1900DB0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D29DA29" w14:textId="7CB779B6" w:rsidR="003C448A" w:rsidRDefault="003C448A" w:rsidP="003C448A">
            <w:pPr>
              <w:pStyle w:val="1ATableTextStyle"/>
              <w:rPr>
                <w:lang w:bidi="en-US"/>
              </w:rPr>
            </w:pPr>
            <w:r>
              <w:rPr>
                <w:lang w:bidi="en-US"/>
              </w:rPr>
              <w:t>Require device compliance from Configuration Manager</w:t>
            </w:r>
          </w:p>
        </w:tc>
        <w:tc>
          <w:tcPr>
            <w:tcW w:w="2500" w:type="pct"/>
          </w:tcPr>
          <w:p w14:paraId="49A34E54" w14:textId="25C544E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w:t>
            </w:r>
          </w:p>
        </w:tc>
      </w:tr>
      <w:tr w:rsidR="003C448A" w14:paraId="2FE1A2E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4D401E92" w14:textId="4C3F0BCA" w:rsidR="003C448A" w:rsidRDefault="003C448A" w:rsidP="003C448A">
            <w:pPr>
              <w:pStyle w:val="1ATableCategoryHeaderRowBold"/>
              <w:rPr>
                <w:lang w:bidi="en-US"/>
              </w:rPr>
            </w:pPr>
            <w:r>
              <w:rPr>
                <w:lang w:bidi="en-US"/>
              </w:rPr>
              <w:t>System Security</w:t>
            </w:r>
          </w:p>
        </w:tc>
      </w:tr>
      <w:tr w:rsidR="003C448A" w14:paraId="5190081C"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5D423FA2" w14:textId="7A00F463" w:rsidR="003C448A" w:rsidRDefault="003C448A" w:rsidP="003C448A">
            <w:pPr>
              <w:pStyle w:val="1ATableSub-CategoryHeaderColumn"/>
              <w:rPr>
                <w:lang w:bidi="en-US"/>
              </w:rPr>
            </w:pPr>
            <w:r>
              <w:rPr>
                <w:lang w:bidi="en-US"/>
              </w:rPr>
              <w:t>Password</w:t>
            </w:r>
          </w:p>
        </w:tc>
      </w:tr>
      <w:tr w:rsidR="003C448A" w14:paraId="3D6FAB5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0DFBF09" w14:textId="5F948D6E" w:rsidR="003C448A" w:rsidRDefault="003C448A" w:rsidP="003C448A">
            <w:pPr>
              <w:pStyle w:val="1ATableTextStyle"/>
              <w:rPr>
                <w:lang w:bidi="en-US"/>
              </w:rPr>
            </w:pPr>
            <w:r>
              <w:rPr>
                <w:lang w:bidi="en-US"/>
              </w:rPr>
              <w:t>Require a password to unlock mobile devices</w:t>
            </w:r>
          </w:p>
        </w:tc>
        <w:tc>
          <w:tcPr>
            <w:tcW w:w="2500" w:type="pct"/>
          </w:tcPr>
          <w:p w14:paraId="32B0A326" w14:textId="6102976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r w:rsidR="003C448A" w14:paraId="01B681C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00D0DD6" w14:textId="11AC64E4" w:rsidR="003C448A" w:rsidRDefault="003C448A" w:rsidP="003C448A">
            <w:pPr>
              <w:pStyle w:val="1ATableTextStyle"/>
              <w:rPr>
                <w:lang w:bidi="en-US"/>
              </w:rPr>
            </w:pPr>
            <w:r>
              <w:rPr>
                <w:lang w:bidi="en-US"/>
              </w:rPr>
              <w:t xml:space="preserve">  Simple passwords</w:t>
            </w:r>
          </w:p>
        </w:tc>
        <w:tc>
          <w:tcPr>
            <w:tcW w:w="2500" w:type="pct"/>
          </w:tcPr>
          <w:p w14:paraId="0FD88D6E" w14:textId="1DA73A1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w:t>
            </w:r>
          </w:p>
        </w:tc>
      </w:tr>
      <w:tr w:rsidR="003C448A" w14:paraId="1107A3E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19D044D" w14:textId="336C9E8F" w:rsidR="003C448A" w:rsidRDefault="003C448A" w:rsidP="003C448A">
            <w:pPr>
              <w:pStyle w:val="1ATableTextStyle"/>
              <w:rPr>
                <w:lang w:bidi="en-US"/>
              </w:rPr>
            </w:pPr>
            <w:r>
              <w:rPr>
                <w:lang w:bidi="en-US"/>
              </w:rPr>
              <w:t xml:space="preserve">  Password type</w:t>
            </w:r>
          </w:p>
        </w:tc>
        <w:tc>
          <w:tcPr>
            <w:tcW w:w="2500" w:type="pct"/>
          </w:tcPr>
          <w:p w14:paraId="0FBAEC4B" w14:textId="690BA6B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Device default</w:t>
            </w:r>
          </w:p>
        </w:tc>
      </w:tr>
      <w:tr w:rsidR="003C448A" w14:paraId="2D922B5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D26D623" w14:textId="7F08BC35" w:rsidR="003C448A" w:rsidRDefault="003C448A" w:rsidP="003C448A">
            <w:pPr>
              <w:pStyle w:val="1ATableTextStyle"/>
              <w:rPr>
                <w:lang w:bidi="en-US"/>
              </w:rPr>
            </w:pPr>
            <w:r>
              <w:rPr>
                <w:lang w:bidi="en-US"/>
              </w:rPr>
              <w:t xml:space="preserve">  Minimum password length</w:t>
            </w:r>
          </w:p>
        </w:tc>
        <w:tc>
          <w:tcPr>
            <w:tcW w:w="2500" w:type="pct"/>
          </w:tcPr>
          <w:p w14:paraId="05F1F009" w14:textId="777777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p>
        </w:tc>
      </w:tr>
      <w:tr w:rsidR="003C448A" w14:paraId="01C1F44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B965B10" w14:textId="0D2940C2" w:rsidR="003C448A" w:rsidRDefault="003C448A" w:rsidP="003C448A">
            <w:pPr>
              <w:pStyle w:val="1ATableTextStyle"/>
              <w:rPr>
                <w:lang w:bidi="en-US"/>
              </w:rPr>
            </w:pPr>
            <w:r>
              <w:rPr>
                <w:lang w:bidi="en-US"/>
              </w:rPr>
              <w:t xml:space="preserve">  Maximum minutes of inactivity before password is required</w:t>
            </w:r>
          </w:p>
        </w:tc>
        <w:tc>
          <w:tcPr>
            <w:tcW w:w="2500" w:type="pct"/>
          </w:tcPr>
          <w:p w14:paraId="32304B35" w14:textId="02A5FD9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r w:rsidR="003C448A" w14:paraId="28E31A0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8C59207" w14:textId="34FD41CC" w:rsidR="003C448A" w:rsidRDefault="003C448A" w:rsidP="003C448A">
            <w:pPr>
              <w:pStyle w:val="1ATableTextStyle"/>
              <w:rPr>
                <w:lang w:bidi="en-US"/>
              </w:rPr>
            </w:pPr>
            <w:r>
              <w:rPr>
                <w:lang w:bidi="en-US"/>
              </w:rPr>
              <w:t xml:space="preserve">  Password expiration (days)</w:t>
            </w:r>
          </w:p>
        </w:tc>
        <w:tc>
          <w:tcPr>
            <w:tcW w:w="2500" w:type="pct"/>
          </w:tcPr>
          <w:p w14:paraId="1E7FD38A" w14:textId="777777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p>
        </w:tc>
      </w:tr>
      <w:tr w:rsidR="003C448A" w14:paraId="27BE891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B6B803D" w14:textId="72D209B2" w:rsidR="003C448A" w:rsidRDefault="003C448A" w:rsidP="003C448A">
            <w:pPr>
              <w:pStyle w:val="1ATableTextStyle"/>
              <w:rPr>
                <w:lang w:bidi="en-US"/>
              </w:rPr>
            </w:pPr>
            <w:r>
              <w:rPr>
                <w:lang w:bidi="en-US"/>
              </w:rPr>
              <w:t xml:space="preserve">  Number of previous passwords to prevent reuse</w:t>
            </w:r>
          </w:p>
        </w:tc>
        <w:tc>
          <w:tcPr>
            <w:tcW w:w="2500" w:type="pct"/>
          </w:tcPr>
          <w:p w14:paraId="56236AA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12737ED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39E8E19" w14:textId="7ECAF9A8" w:rsidR="003C448A" w:rsidRDefault="003C448A" w:rsidP="003C448A">
            <w:pPr>
              <w:pStyle w:val="1ATableTextStyle"/>
              <w:rPr>
                <w:lang w:bidi="en-US"/>
              </w:rPr>
            </w:pPr>
            <w:r>
              <w:rPr>
                <w:lang w:bidi="en-US"/>
              </w:rPr>
              <w:t xml:space="preserve">  Require password when device returns from idle state (Mobile and Holographic)</w:t>
            </w:r>
          </w:p>
        </w:tc>
        <w:tc>
          <w:tcPr>
            <w:tcW w:w="2500" w:type="pct"/>
          </w:tcPr>
          <w:p w14:paraId="04BE4541" w14:textId="4BD895F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w:t>
            </w:r>
          </w:p>
        </w:tc>
      </w:tr>
      <w:tr w:rsidR="003C448A" w14:paraId="0BD2D8F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012C9C2" w14:textId="449BC03F" w:rsidR="003C448A" w:rsidRDefault="003C448A" w:rsidP="003C448A">
            <w:pPr>
              <w:pStyle w:val="1ATableSub-CategoryHeaderColumn"/>
              <w:rPr>
                <w:lang w:bidi="en-US"/>
              </w:rPr>
            </w:pPr>
            <w:r>
              <w:rPr>
                <w:lang w:bidi="en-US"/>
              </w:rPr>
              <w:t>Encryption</w:t>
            </w:r>
          </w:p>
        </w:tc>
      </w:tr>
      <w:tr w:rsidR="003C448A" w14:paraId="2F34457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3D6E396" w14:textId="4EFD3EC1" w:rsidR="003C448A" w:rsidRDefault="003C448A" w:rsidP="003C448A">
            <w:pPr>
              <w:pStyle w:val="1ATableTextStyle"/>
              <w:rPr>
                <w:lang w:bidi="en-US"/>
              </w:rPr>
            </w:pPr>
            <w:r>
              <w:rPr>
                <w:lang w:bidi="en-US"/>
              </w:rPr>
              <w:t>Require encryption of data storage on device.</w:t>
            </w:r>
          </w:p>
        </w:tc>
        <w:tc>
          <w:tcPr>
            <w:tcW w:w="2500" w:type="pct"/>
          </w:tcPr>
          <w:p w14:paraId="15E5E2A3" w14:textId="645D43C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w:t>
            </w:r>
          </w:p>
        </w:tc>
      </w:tr>
      <w:tr w:rsidR="003C448A" w14:paraId="14D7150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2042A4A" w14:textId="597EF008" w:rsidR="003C448A" w:rsidRDefault="003C448A" w:rsidP="003C448A">
            <w:pPr>
              <w:pStyle w:val="1ATableSub-CategoryHeaderColumn"/>
              <w:rPr>
                <w:lang w:bidi="en-US"/>
              </w:rPr>
            </w:pPr>
            <w:r>
              <w:rPr>
                <w:lang w:bidi="en-US"/>
              </w:rPr>
              <w:t>Device Security</w:t>
            </w:r>
          </w:p>
        </w:tc>
      </w:tr>
      <w:tr w:rsidR="003C448A" w14:paraId="16DCC64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35A575B" w14:textId="262AFB71" w:rsidR="003C448A" w:rsidRDefault="003C448A" w:rsidP="003C448A">
            <w:pPr>
              <w:pStyle w:val="1ATableTextStyle"/>
              <w:rPr>
                <w:lang w:bidi="en-US"/>
              </w:rPr>
            </w:pPr>
            <w:r>
              <w:rPr>
                <w:lang w:bidi="en-US"/>
              </w:rPr>
              <w:t>Firewall</w:t>
            </w:r>
          </w:p>
        </w:tc>
        <w:tc>
          <w:tcPr>
            <w:tcW w:w="2500" w:type="pct"/>
          </w:tcPr>
          <w:p w14:paraId="3BD5DF1A" w14:textId="59FCEDA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w:t>
            </w:r>
          </w:p>
        </w:tc>
      </w:tr>
      <w:tr w:rsidR="003C448A" w14:paraId="7D3DA9C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EAE9557" w14:textId="75CB4AD4" w:rsidR="003C448A" w:rsidRDefault="003C448A" w:rsidP="003C448A">
            <w:pPr>
              <w:pStyle w:val="1ATableTextStyle"/>
              <w:rPr>
                <w:lang w:bidi="en-US"/>
              </w:rPr>
            </w:pPr>
            <w:r>
              <w:rPr>
                <w:lang w:bidi="en-US"/>
              </w:rPr>
              <w:t>Trusted Platform Module (TPM)</w:t>
            </w:r>
          </w:p>
        </w:tc>
        <w:tc>
          <w:tcPr>
            <w:tcW w:w="2500" w:type="pct"/>
          </w:tcPr>
          <w:p w14:paraId="7AA3E964" w14:textId="1302A4C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r w:rsidR="003C448A" w14:paraId="4ABF635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1A6E1ED" w14:textId="6777056E" w:rsidR="003C448A" w:rsidRDefault="003C448A" w:rsidP="003C448A">
            <w:pPr>
              <w:pStyle w:val="1ATableTextStyle"/>
              <w:rPr>
                <w:lang w:bidi="en-US"/>
              </w:rPr>
            </w:pPr>
            <w:r>
              <w:rPr>
                <w:lang w:bidi="en-US"/>
              </w:rPr>
              <w:t>Antivirus</w:t>
            </w:r>
          </w:p>
        </w:tc>
        <w:tc>
          <w:tcPr>
            <w:tcW w:w="2500" w:type="pct"/>
          </w:tcPr>
          <w:p w14:paraId="3A362893" w14:textId="5C18493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w:t>
            </w:r>
          </w:p>
        </w:tc>
      </w:tr>
      <w:tr w:rsidR="003C448A" w14:paraId="77AFF9C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B522B6A" w14:textId="2ABCBCC9" w:rsidR="003C448A" w:rsidRDefault="003C448A" w:rsidP="003C448A">
            <w:pPr>
              <w:pStyle w:val="1ATableTextStyle"/>
              <w:rPr>
                <w:lang w:bidi="en-US"/>
              </w:rPr>
            </w:pPr>
            <w:r>
              <w:rPr>
                <w:lang w:bidi="en-US"/>
              </w:rPr>
              <w:t>Antispyware</w:t>
            </w:r>
          </w:p>
        </w:tc>
        <w:tc>
          <w:tcPr>
            <w:tcW w:w="2500" w:type="pct"/>
          </w:tcPr>
          <w:p w14:paraId="0A584732" w14:textId="25A338A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r w:rsidR="003C448A" w14:paraId="26238AFB"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773E2522" w14:textId="7FA09DE6" w:rsidR="003C448A" w:rsidRDefault="003C448A" w:rsidP="003C448A">
            <w:pPr>
              <w:pStyle w:val="1ATableSub-CategoryHeaderColumn"/>
              <w:rPr>
                <w:lang w:bidi="en-US"/>
              </w:rPr>
            </w:pPr>
            <w:r>
              <w:rPr>
                <w:lang w:bidi="en-US"/>
              </w:rPr>
              <w:lastRenderedPageBreak/>
              <w:t>Defender</w:t>
            </w:r>
          </w:p>
        </w:tc>
      </w:tr>
      <w:tr w:rsidR="003C448A" w14:paraId="17D5631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50EB62A" w14:textId="01C0F2AE" w:rsidR="003C448A" w:rsidRDefault="003C448A" w:rsidP="003C448A">
            <w:pPr>
              <w:pStyle w:val="1ATableTextStyle"/>
              <w:rPr>
                <w:lang w:bidi="en-US"/>
              </w:rPr>
            </w:pPr>
            <w:r>
              <w:rPr>
                <w:lang w:bidi="en-US"/>
              </w:rPr>
              <w:t>Microsoft Defender Antimalware</w:t>
            </w:r>
          </w:p>
        </w:tc>
        <w:tc>
          <w:tcPr>
            <w:tcW w:w="2500" w:type="pct"/>
          </w:tcPr>
          <w:p w14:paraId="106F45CC" w14:textId="622A9D6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Require</w:t>
            </w:r>
          </w:p>
        </w:tc>
      </w:tr>
      <w:tr w:rsidR="003C448A" w14:paraId="05676E6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0479490" w14:textId="4FD67EBC" w:rsidR="003C448A" w:rsidRDefault="003C448A" w:rsidP="003C448A">
            <w:pPr>
              <w:pStyle w:val="1ATableTextStyle"/>
              <w:rPr>
                <w:lang w:bidi="en-US"/>
              </w:rPr>
            </w:pPr>
            <w:r>
              <w:rPr>
                <w:lang w:bidi="en-US"/>
              </w:rPr>
              <w:t xml:space="preserve">  Microsoft Defender Antimalware minimum version</w:t>
            </w:r>
          </w:p>
        </w:tc>
        <w:tc>
          <w:tcPr>
            <w:tcW w:w="2500" w:type="pct"/>
          </w:tcPr>
          <w:p w14:paraId="051B5A64" w14:textId="777777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p>
        </w:tc>
      </w:tr>
      <w:tr w:rsidR="003C448A" w14:paraId="2479B6C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C02D7C7" w14:textId="72C8C7A3" w:rsidR="003C448A" w:rsidRDefault="003C448A" w:rsidP="003C448A">
            <w:pPr>
              <w:pStyle w:val="1ATableTextStyle"/>
              <w:rPr>
                <w:lang w:bidi="en-US"/>
              </w:rPr>
            </w:pPr>
            <w:r>
              <w:rPr>
                <w:lang w:bidi="en-US"/>
              </w:rPr>
              <w:t xml:space="preserve">  Microsoft Defender Antimalware security intelligence up-to-date</w:t>
            </w:r>
          </w:p>
        </w:tc>
        <w:tc>
          <w:tcPr>
            <w:tcW w:w="2500" w:type="pct"/>
          </w:tcPr>
          <w:p w14:paraId="441CEB3F" w14:textId="1B9FB42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Require</w:t>
            </w:r>
          </w:p>
        </w:tc>
      </w:tr>
      <w:tr w:rsidR="003C448A" w14:paraId="73535F9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C653FBD" w14:textId="58CEDA10" w:rsidR="003C448A" w:rsidRDefault="003C448A" w:rsidP="003C448A">
            <w:pPr>
              <w:pStyle w:val="1ATableTextStyle"/>
              <w:rPr>
                <w:lang w:bidi="en-US"/>
              </w:rPr>
            </w:pPr>
            <w:r>
              <w:rPr>
                <w:lang w:bidi="en-US"/>
              </w:rPr>
              <w:t xml:space="preserve">  Real-time protection</w:t>
            </w:r>
          </w:p>
        </w:tc>
        <w:tc>
          <w:tcPr>
            <w:tcW w:w="2500" w:type="pct"/>
          </w:tcPr>
          <w:p w14:paraId="034B1AE4" w14:textId="129083D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Require</w:t>
            </w:r>
          </w:p>
        </w:tc>
      </w:tr>
      <w:tr w:rsidR="003C448A" w14:paraId="453D2D6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4CBB3716" w14:textId="7E6F329D" w:rsidR="003C448A" w:rsidRDefault="003C448A" w:rsidP="003C448A">
            <w:pPr>
              <w:pStyle w:val="1ATableCategoryHeaderRowBold"/>
              <w:rPr>
                <w:lang w:bidi="en-US"/>
              </w:rPr>
            </w:pPr>
            <w:r>
              <w:rPr>
                <w:lang w:bidi="en-US"/>
              </w:rPr>
              <w:t>Microsoft Defender for Endpoint</w:t>
            </w:r>
          </w:p>
        </w:tc>
      </w:tr>
      <w:tr w:rsidR="003C448A" w14:paraId="0BF6DFF4"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30FD9982" w14:textId="33A86F55" w:rsidR="003C448A" w:rsidRDefault="003C448A" w:rsidP="003C448A">
            <w:pPr>
              <w:pStyle w:val="1ATableSub-CategoryHeaderColumn"/>
              <w:rPr>
                <w:lang w:bidi="en-US"/>
              </w:rPr>
            </w:pPr>
            <w:r>
              <w:rPr>
                <w:lang w:bidi="en-US"/>
              </w:rPr>
              <w:t>Microsoft Defender for Endpoint rules</w:t>
            </w:r>
          </w:p>
        </w:tc>
      </w:tr>
      <w:tr w:rsidR="003C448A" w14:paraId="2A19FEA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086F7A0" w14:textId="4D1F65EA" w:rsidR="003C448A" w:rsidRDefault="003C448A" w:rsidP="003C448A">
            <w:pPr>
              <w:pStyle w:val="1ATableTextStyle"/>
              <w:rPr>
                <w:lang w:bidi="en-US"/>
              </w:rPr>
            </w:pPr>
            <w:r>
              <w:rPr>
                <w:lang w:bidi="en-US"/>
              </w:rPr>
              <w:t>Require the device to be at or under the machine risk score:</w:t>
            </w:r>
          </w:p>
        </w:tc>
        <w:tc>
          <w:tcPr>
            <w:tcW w:w="2500" w:type="pct"/>
          </w:tcPr>
          <w:p w14:paraId="34D6A8E4" w14:textId="4895976D"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bl>
    <w:p w14:paraId="26E5C47C" w14:textId="50F78482" w:rsidR="003C448A" w:rsidRDefault="003C448A" w:rsidP="003C448A">
      <w:pPr>
        <w:pStyle w:val="Caption"/>
      </w:pPr>
      <w:r>
        <w:t xml:space="preserve">Table </w:t>
      </w:r>
      <w:r>
        <w:fldChar w:fldCharType="begin"/>
      </w:r>
      <w:r>
        <w:instrText xml:space="preserve"> SEQ Table \* ARABIC </w:instrText>
      </w:r>
      <w:r>
        <w:fldChar w:fldCharType="separate"/>
      </w:r>
      <w:r>
        <w:rPr>
          <w:noProof/>
        </w:rPr>
        <w:t>42</w:t>
      </w:r>
      <w:r>
        <w:fldChar w:fldCharType="end"/>
      </w:r>
      <w:r>
        <w:t>. Settings - Win - Compliance - U - Defender for Endpoint - v1.0.0</w:t>
      </w:r>
    </w:p>
    <w:tbl>
      <w:tblPr>
        <w:tblStyle w:val="GridTable4-Accent2"/>
        <w:tblW w:w="4994" w:type="pct"/>
        <w:tblLook w:val="04A0" w:firstRow="1" w:lastRow="0" w:firstColumn="1" w:lastColumn="0" w:noHBand="0" w:noVBand="1"/>
      </w:tblPr>
      <w:tblGrid>
        <w:gridCol w:w="2252"/>
        <w:gridCol w:w="2251"/>
        <w:gridCol w:w="2251"/>
        <w:gridCol w:w="2251"/>
      </w:tblGrid>
      <w:tr w:rsidR="003C448A" w14:paraId="2935C297"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58F592D3" w14:textId="336D46C3" w:rsidR="003C448A" w:rsidRDefault="003C448A" w:rsidP="003C448A">
            <w:pPr>
              <w:pStyle w:val="1ATableHeaderBold"/>
              <w:rPr>
                <w:lang w:bidi="en-US"/>
              </w:rPr>
            </w:pPr>
            <w:r>
              <w:rPr>
                <w:lang w:bidi="en-US"/>
              </w:rPr>
              <w:t>Action</w:t>
            </w:r>
          </w:p>
        </w:tc>
        <w:tc>
          <w:tcPr>
            <w:tcW w:w="1250" w:type="pct"/>
          </w:tcPr>
          <w:p w14:paraId="600E8077" w14:textId="02407033"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Schedule</w:t>
            </w:r>
          </w:p>
        </w:tc>
        <w:tc>
          <w:tcPr>
            <w:tcW w:w="1250" w:type="pct"/>
          </w:tcPr>
          <w:p w14:paraId="276350F0" w14:textId="7D1D0155"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Message template</w:t>
            </w:r>
          </w:p>
        </w:tc>
        <w:tc>
          <w:tcPr>
            <w:tcW w:w="1250" w:type="pct"/>
          </w:tcPr>
          <w:p w14:paraId="2824DCC2" w14:textId="5CC90B8C"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Additional recipients (via email)</w:t>
            </w:r>
          </w:p>
        </w:tc>
      </w:tr>
      <w:tr w:rsidR="003C448A" w14:paraId="234CA8D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0E76D29B" w14:textId="27CCD965" w:rsidR="003C448A" w:rsidRDefault="003C448A" w:rsidP="003C448A">
            <w:pPr>
              <w:pStyle w:val="1ATableTextStyle"/>
              <w:rPr>
                <w:lang w:bidi="en-US"/>
              </w:rPr>
            </w:pPr>
            <w:r>
              <w:rPr>
                <w:lang w:bidi="en-US"/>
              </w:rPr>
              <w:t>Mark device noncompliant</w:t>
            </w:r>
          </w:p>
        </w:tc>
        <w:tc>
          <w:tcPr>
            <w:tcW w:w="1250" w:type="pct"/>
          </w:tcPr>
          <w:p w14:paraId="7F7A3D2D" w14:textId="78BCC1D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0.25 days after noncompliance</w:t>
            </w:r>
          </w:p>
        </w:tc>
        <w:tc>
          <w:tcPr>
            <w:tcW w:w="1250" w:type="pct"/>
          </w:tcPr>
          <w:p w14:paraId="0F89E26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c>
          <w:tcPr>
            <w:tcW w:w="1250" w:type="pct"/>
          </w:tcPr>
          <w:p w14:paraId="37BE86F8" w14:textId="77777777"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p>
        </w:tc>
      </w:tr>
    </w:tbl>
    <w:p w14:paraId="4144A6A3" w14:textId="52419169" w:rsidR="003C448A" w:rsidRDefault="003C448A" w:rsidP="003C448A">
      <w:pPr>
        <w:pStyle w:val="Caption"/>
      </w:pPr>
      <w:r>
        <w:t xml:space="preserve">Table </w:t>
      </w:r>
      <w:r>
        <w:fldChar w:fldCharType="begin"/>
      </w:r>
      <w:r>
        <w:instrText xml:space="preserve"> SEQ Table \* ARABIC </w:instrText>
      </w:r>
      <w:r>
        <w:fldChar w:fldCharType="separate"/>
      </w:r>
      <w:r>
        <w:rPr>
          <w:noProof/>
        </w:rPr>
        <w:t>43</w:t>
      </w:r>
      <w:r>
        <w:fldChar w:fldCharType="end"/>
      </w:r>
      <w:r>
        <w:t>. Actions for noncompliance - Win - Compliance - U - Defender for Endpoint - v1.0.0</w:t>
      </w:r>
    </w:p>
    <w:tbl>
      <w:tblPr>
        <w:tblStyle w:val="GridTable4-Accent2"/>
        <w:tblW w:w="4994" w:type="pct"/>
        <w:tblLook w:val="04A0" w:firstRow="1" w:lastRow="0" w:firstColumn="1" w:lastColumn="0" w:noHBand="0" w:noVBand="1"/>
      </w:tblPr>
      <w:tblGrid>
        <w:gridCol w:w="3001"/>
        <w:gridCol w:w="3000"/>
        <w:gridCol w:w="3004"/>
      </w:tblGrid>
      <w:tr w:rsidR="003C448A" w14:paraId="5323DAD1"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3D9867B2" w14:textId="0B1AD941" w:rsidR="003C448A" w:rsidRDefault="003C448A" w:rsidP="003C448A">
            <w:pPr>
              <w:pStyle w:val="1ATableHeaderBold"/>
              <w:rPr>
                <w:lang w:bidi="en-US"/>
              </w:rPr>
            </w:pPr>
            <w:r>
              <w:rPr>
                <w:lang w:bidi="en-US"/>
              </w:rPr>
              <w:t>Group</w:t>
            </w:r>
          </w:p>
        </w:tc>
        <w:tc>
          <w:tcPr>
            <w:tcW w:w="1666" w:type="pct"/>
          </w:tcPr>
          <w:p w14:paraId="1ACEE37F" w14:textId="200D559A"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0DFA3730" w14:textId="3A99B742"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7D0B674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636D8EC8" w14:textId="41B34A5C" w:rsidR="003C448A" w:rsidRDefault="003C448A" w:rsidP="003C448A">
            <w:pPr>
              <w:pStyle w:val="1ATableCategoryHeaderRowBold"/>
              <w:rPr>
                <w:lang w:bidi="en-US"/>
              </w:rPr>
            </w:pPr>
            <w:r>
              <w:rPr>
                <w:lang w:bidi="en-US"/>
              </w:rPr>
              <w:t>Included Groups</w:t>
            </w:r>
          </w:p>
        </w:tc>
      </w:tr>
      <w:tr w:rsidR="003C448A" w14:paraId="0F3C0DA6"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218E6E7A" w14:textId="36182F4D" w:rsidR="003C448A" w:rsidRDefault="003C448A" w:rsidP="003C448A">
            <w:pPr>
              <w:pStyle w:val="1ATableTextStyle"/>
              <w:rPr>
                <w:lang w:bidi="en-US"/>
              </w:rPr>
            </w:pPr>
            <w:r>
              <w:rPr>
                <w:lang w:bidi="en-US"/>
              </w:rPr>
              <w:t>All users</w:t>
            </w:r>
          </w:p>
        </w:tc>
        <w:tc>
          <w:tcPr>
            <w:tcW w:w="1666" w:type="pct"/>
          </w:tcPr>
          <w:p w14:paraId="7030FD08" w14:textId="58DB6C0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 GroupTags</w:t>
            </w:r>
          </w:p>
        </w:tc>
        <w:tc>
          <w:tcPr>
            <w:tcW w:w="1667" w:type="pct"/>
          </w:tcPr>
          <w:p w14:paraId="22681D62" w14:textId="74CBEDDB"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16ED747E" w14:textId="33DA3859" w:rsidR="003C448A" w:rsidRDefault="003C448A" w:rsidP="003C448A">
      <w:pPr>
        <w:pStyle w:val="Caption"/>
      </w:pPr>
      <w:r>
        <w:t xml:space="preserve">Table </w:t>
      </w:r>
      <w:r>
        <w:fldChar w:fldCharType="begin"/>
      </w:r>
      <w:r>
        <w:instrText xml:space="preserve"> SEQ Table \* ARABIC </w:instrText>
      </w:r>
      <w:r>
        <w:fldChar w:fldCharType="separate"/>
      </w:r>
      <w:r>
        <w:rPr>
          <w:noProof/>
        </w:rPr>
        <w:t>44</w:t>
      </w:r>
      <w:r>
        <w:fldChar w:fldCharType="end"/>
      </w:r>
      <w:r>
        <w:t>. Assignments - Win - Compliance - U - Defender for Endpoint - v1.0.0</w:t>
      </w:r>
    </w:p>
    <w:p w14:paraId="1BCE7547" w14:textId="5A75D8B8" w:rsidR="003C448A" w:rsidRDefault="003C448A" w:rsidP="003C448A">
      <w:pPr>
        <w:pStyle w:val="1ANumberedHeading3"/>
      </w:pPr>
      <w:bookmarkStart w:id="55" w:name="_Toc204168859"/>
      <w:r>
        <w:t>Win - Compliance - U - Device Health - v1.0.0</w:t>
      </w:r>
      <w:bookmarkEnd w:id="55"/>
    </w:p>
    <w:p w14:paraId="2727C765"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00075140"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BD71AFA" w14:textId="52A8938C" w:rsidR="003C448A" w:rsidRDefault="003C448A" w:rsidP="003C448A">
            <w:pPr>
              <w:pStyle w:val="1ATableHeaderBold"/>
              <w:rPr>
                <w:lang w:bidi="en-US"/>
              </w:rPr>
            </w:pPr>
            <w:r>
              <w:rPr>
                <w:lang w:bidi="en-US"/>
              </w:rPr>
              <w:t>Name</w:t>
            </w:r>
          </w:p>
        </w:tc>
        <w:tc>
          <w:tcPr>
            <w:tcW w:w="2500" w:type="pct"/>
          </w:tcPr>
          <w:p w14:paraId="2632A597" w14:textId="28315148"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4D88D9F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87A7936" w14:textId="18A983C6" w:rsidR="003C448A" w:rsidRDefault="003C448A" w:rsidP="003C448A">
            <w:pPr>
              <w:pStyle w:val="1ATableCategoryHeaderRowBold"/>
              <w:rPr>
                <w:lang w:bidi="en-US"/>
              </w:rPr>
            </w:pPr>
            <w:r>
              <w:rPr>
                <w:lang w:bidi="en-US"/>
              </w:rPr>
              <w:t>Basics</w:t>
            </w:r>
          </w:p>
        </w:tc>
      </w:tr>
      <w:tr w:rsidR="003C448A" w14:paraId="31F0DC2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3C4AAFD" w14:textId="0707EE75" w:rsidR="003C448A" w:rsidRDefault="003C448A" w:rsidP="003C448A">
            <w:pPr>
              <w:pStyle w:val="1ATableTextStyle"/>
              <w:rPr>
                <w:lang w:bidi="en-US"/>
              </w:rPr>
            </w:pPr>
            <w:r>
              <w:rPr>
                <w:lang w:bidi="en-US"/>
              </w:rPr>
              <w:t>Name</w:t>
            </w:r>
          </w:p>
        </w:tc>
        <w:tc>
          <w:tcPr>
            <w:tcW w:w="2500" w:type="pct"/>
          </w:tcPr>
          <w:p w14:paraId="1AE0823B" w14:textId="5653B3E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Compliance - U - Device Health - v1.0.0</w:t>
            </w:r>
          </w:p>
        </w:tc>
      </w:tr>
      <w:tr w:rsidR="003C448A" w14:paraId="202B3B0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03A083B" w14:textId="3A30F069" w:rsidR="003C448A" w:rsidRDefault="003C448A" w:rsidP="003C448A">
            <w:pPr>
              <w:pStyle w:val="1ATableTextStyle"/>
              <w:rPr>
                <w:lang w:bidi="en-US"/>
              </w:rPr>
            </w:pPr>
            <w:r>
              <w:rPr>
                <w:lang w:bidi="en-US"/>
              </w:rPr>
              <w:t>Description</w:t>
            </w:r>
          </w:p>
        </w:tc>
        <w:tc>
          <w:tcPr>
            <w:tcW w:w="2500" w:type="pct"/>
          </w:tcPr>
          <w:p w14:paraId="4D5A66E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6550ADE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583AAB2" w14:textId="0283CFCE" w:rsidR="003C448A" w:rsidRDefault="003C448A" w:rsidP="003C448A">
            <w:pPr>
              <w:pStyle w:val="1ATableTextStyle"/>
              <w:rPr>
                <w:lang w:bidi="en-US"/>
              </w:rPr>
            </w:pPr>
            <w:r>
              <w:rPr>
                <w:lang w:bidi="en-US"/>
              </w:rPr>
              <w:t>Platform supported</w:t>
            </w:r>
          </w:p>
        </w:tc>
        <w:tc>
          <w:tcPr>
            <w:tcW w:w="2500" w:type="pct"/>
          </w:tcPr>
          <w:p w14:paraId="173848E1" w14:textId="15C7B54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Windows 10 and later</w:t>
            </w:r>
          </w:p>
        </w:tc>
      </w:tr>
      <w:tr w:rsidR="003C448A" w14:paraId="44379BD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32BC89C" w14:textId="29823B6A" w:rsidR="003C448A" w:rsidRDefault="003C448A" w:rsidP="003C448A">
            <w:pPr>
              <w:pStyle w:val="1ATableTextStyle"/>
              <w:rPr>
                <w:lang w:bidi="en-US"/>
              </w:rPr>
            </w:pPr>
            <w:r>
              <w:rPr>
                <w:lang w:bidi="en-US"/>
              </w:rPr>
              <w:t>Profile type</w:t>
            </w:r>
          </w:p>
        </w:tc>
        <w:tc>
          <w:tcPr>
            <w:tcW w:w="2500" w:type="pct"/>
          </w:tcPr>
          <w:p w14:paraId="21BBFF23" w14:textId="042E1B1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 compliance policy</w:t>
            </w:r>
          </w:p>
        </w:tc>
      </w:tr>
      <w:tr w:rsidR="003C448A" w14:paraId="00BC4F9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4631EF7" w14:textId="77D20311" w:rsidR="003C448A" w:rsidRDefault="003C448A" w:rsidP="003C448A">
            <w:pPr>
              <w:pStyle w:val="1ATableTextStyle"/>
              <w:rPr>
                <w:lang w:bidi="en-US"/>
              </w:rPr>
            </w:pPr>
            <w:r>
              <w:rPr>
                <w:lang w:bidi="en-US"/>
              </w:rPr>
              <w:t>Created</w:t>
            </w:r>
          </w:p>
        </w:tc>
        <w:tc>
          <w:tcPr>
            <w:tcW w:w="2500" w:type="pct"/>
          </w:tcPr>
          <w:p w14:paraId="09A7AD9F" w14:textId="4ECC887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09:23:12</w:t>
            </w:r>
          </w:p>
        </w:tc>
      </w:tr>
      <w:tr w:rsidR="003C448A" w14:paraId="5724433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346B28B" w14:textId="179CA057" w:rsidR="003C448A" w:rsidRDefault="003C448A" w:rsidP="003C448A">
            <w:pPr>
              <w:pStyle w:val="1ATableTextStyle"/>
              <w:rPr>
                <w:lang w:bidi="en-US"/>
              </w:rPr>
            </w:pPr>
            <w:r>
              <w:rPr>
                <w:lang w:bidi="en-US"/>
              </w:rPr>
              <w:t>Last modified</w:t>
            </w:r>
          </w:p>
        </w:tc>
        <w:tc>
          <w:tcPr>
            <w:tcW w:w="2500" w:type="pct"/>
          </w:tcPr>
          <w:p w14:paraId="5A3C520B" w14:textId="6EBFF24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10 April 2025 09:23:12</w:t>
            </w:r>
          </w:p>
        </w:tc>
      </w:tr>
      <w:tr w:rsidR="003C448A" w14:paraId="24B84AF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53473CC" w14:textId="54BEBBB3" w:rsidR="003C448A" w:rsidRDefault="003C448A" w:rsidP="003C448A">
            <w:pPr>
              <w:pStyle w:val="1ATableTextStyle"/>
              <w:rPr>
                <w:lang w:bidi="en-US"/>
              </w:rPr>
            </w:pPr>
            <w:r>
              <w:rPr>
                <w:lang w:bidi="en-US"/>
              </w:rPr>
              <w:t>Version</w:t>
            </w:r>
          </w:p>
        </w:tc>
        <w:tc>
          <w:tcPr>
            <w:tcW w:w="2500" w:type="pct"/>
          </w:tcPr>
          <w:p w14:paraId="684B1D84" w14:textId="3433B27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w:t>
            </w:r>
          </w:p>
        </w:tc>
      </w:tr>
      <w:tr w:rsidR="003C448A" w14:paraId="3F68108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D1FA7F0" w14:textId="3E537E44" w:rsidR="003C448A" w:rsidRDefault="003C448A" w:rsidP="003C448A">
            <w:pPr>
              <w:pStyle w:val="1ATableTextStyle"/>
              <w:rPr>
                <w:lang w:bidi="en-US"/>
              </w:rPr>
            </w:pPr>
            <w:r>
              <w:rPr>
                <w:lang w:bidi="en-US"/>
              </w:rPr>
              <w:t>Scope tags</w:t>
            </w:r>
          </w:p>
        </w:tc>
        <w:tc>
          <w:tcPr>
            <w:tcW w:w="2500" w:type="pct"/>
          </w:tcPr>
          <w:p w14:paraId="527A785B" w14:textId="241FBF29"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Default</w:t>
            </w:r>
          </w:p>
        </w:tc>
      </w:tr>
    </w:tbl>
    <w:p w14:paraId="2F758E1E" w14:textId="79FC18C5" w:rsidR="003C448A" w:rsidRDefault="003C448A" w:rsidP="003C448A">
      <w:pPr>
        <w:pStyle w:val="Caption"/>
      </w:pPr>
      <w:r>
        <w:t xml:space="preserve">Table </w:t>
      </w:r>
      <w:r>
        <w:fldChar w:fldCharType="begin"/>
      </w:r>
      <w:r>
        <w:instrText xml:space="preserve"> SEQ Table \* ARABIC </w:instrText>
      </w:r>
      <w:r>
        <w:fldChar w:fldCharType="separate"/>
      </w:r>
      <w:r>
        <w:rPr>
          <w:noProof/>
        </w:rPr>
        <w:t>45</w:t>
      </w:r>
      <w:r>
        <w:fldChar w:fldCharType="end"/>
      </w:r>
      <w:r>
        <w:t>. Basics - Win - Compliance - U - Device Health - v1.0.0</w:t>
      </w:r>
    </w:p>
    <w:tbl>
      <w:tblPr>
        <w:tblStyle w:val="GridTable4-Accent2"/>
        <w:tblW w:w="4994" w:type="pct"/>
        <w:tblLook w:val="04A0" w:firstRow="1" w:lastRow="0" w:firstColumn="1" w:lastColumn="0" w:noHBand="0" w:noVBand="1"/>
      </w:tblPr>
      <w:tblGrid>
        <w:gridCol w:w="4502"/>
        <w:gridCol w:w="4503"/>
      </w:tblGrid>
      <w:tr w:rsidR="003C448A" w14:paraId="39C44A63"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246317B" w14:textId="4921C255" w:rsidR="003C448A" w:rsidRDefault="003C448A" w:rsidP="003C448A">
            <w:pPr>
              <w:pStyle w:val="1ATableHeaderBold"/>
              <w:rPr>
                <w:lang w:bidi="en-US"/>
              </w:rPr>
            </w:pPr>
            <w:r>
              <w:rPr>
                <w:lang w:bidi="en-US"/>
              </w:rPr>
              <w:t>Name</w:t>
            </w:r>
          </w:p>
        </w:tc>
        <w:tc>
          <w:tcPr>
            <w:tcW w:w="2500" w:type="pct"/>
          </w:tcPr>
          <w:p w14:paraId="09E538E4" w14:textId="2F2908B4"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58EA0DB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0256D9B1" w14:textId="225E86C4" w:rsidR="003C448A" w:rsidRDefault="003C448A" w:rsidP="003C448A">
            <w:pPr>
              <w:pStyle w:val="1ATableCategoryHeaderRowBold"/>
              <w:rPr>
                <w:lang w:bidi="en-US"/>
              </w:rPr>
            </w:pPr>
            <w:r>
              <w:rPr>
                <w:lang w:bidi="en-US"/>
              </w:rPr>
              <w:t>Custom Compliance</w:t>
            </w:r>
          </w:p>
        </w:tc>
      </w:tr>
      <w:tr w:rsidR="003C448A" w14:paraId="1F9D317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A667D59" w14:textId="543FA25A" w:rsidR="003C448A" w:rsidRDefault="003C448A" w:rsidP="003C448A">
            <w:pPr>
              <w:pStyle w:val="1ATableTextStyle"/>
              <w:rPr>
                <w:lang w:bidi="en-US"/>
              </w:rPr>
            </w:pPr>
            <w:r>
              <w:rPr>
                <w:lang w:bidi="en-US"/>
              </w:rPr>
              <w:t>Custom compliance</w:t>
            </w:r>
          </w:p>
        </w:tc>
        <w:tc>
          <w:tcPr>
            <w:tcW w:w="2500" w:type="pct"/>
          </w:tcPr>
          <w:p w14:paraId="08E3A0D1" w14:textId="2844430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w:t>
            </w:r>
          </w:p>
        </w:tc>
      </w:tr>
      <w:tr w:rsidR="003C448A" w14:paraId="72E914F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B3BDF0E" w14:textId="47324DA5" w:rsidR="003C448A" w:rsidRDefault="003C448A" w:rsidP="003C448A">
            <w:pPr>
              <w:pStyle w:val="1ATableCategoryHeaderRowBold"/>
              <w:rPr>
                <w:lang w:bidi="en-US"/>
              </w:rPr>
            </w:pPr>
            <w:r>
              <w:rPr>
                <w:lang w:bidi="en-US"/>
              </w:rPr>
              <w:t>Device Health</w:t>
            </w:r>
          </w:p>
        </w:tc>
      </w:tr>
      <w:tr w:rsidR="003C448A" w14:paraId="2CE3DAC6"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1F9EDF29" w14:textId="675615D0" w:rsidR="003C448A" w:rsidRDefault="003C448A" w:rsidP="003C448A">
            <w:pPr>
              <w:pStyle w:val="1ATableSub-CategoryHeaderColumn"/>
              <w:rPr>
                <w:lang w:bidi="en-US"/>
              </w:rPr>
            </w:pPr>
            <w:r>
              <w:rPr>
                <w:lang w:bidi="en-US"/>
              </w:rPr>
              <w:t>Windows 10 and 11</w:t>
            </w:r>
          </w:p>
        </w:tc>
      </w:tr>
      <w:tr w:rsidR="003C448A" w14:paraId="745ADF6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C7F7D44" w14:textId="1F64C63A" w:rsidR="003C448A" w:rsidRDefault="003C448A" w:rsidP="003C448A">
            <w:pPr>
              <w:pStyle w:val="1ATableTextStyle"/>
              <w:rPr>
                <w:lang w:bidi="en-US"/>
              </w:rPr>
            </w:pPr>
            <w:r>
              <w:rPr>
                <w:lang w:bidi="en-US"/>
              </w:rPr>
              <w:lastRenderedPageBreak/>
              <w:t>BitLocker</w:t>
            </w:r>
          </w:p>
        </w:tc>
        <w:tc>
          <w:tcPr>
            <w:tcW w:w="2500" w:type="pct"/>
          </w:tcPr>
          <w:p w14:paraId="71F58E24" w14:textId="78155B4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Require</w:t>
            </w:r>
          </w:p>
        </w:tc>
      </w:tr>
      <w:tr w:rsidR="003C448A" w14:paraId="5001225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D397B03" w14:textId="6C8FB4C9" w:rsidR="003C448A" w:rsidRDefault="003C448A" w:rsidP="003C448A">
            <w:pPr>
              <w:pStyle w:val="1ATableTextStyle"/>
              <w:rPr>
                <w:lang w:bidi="en-US"/>
              </w:rPr>
            </w:pPr>
            <w:r>
              <w:rPr>
                <w:lang w:bidi="en-US"/>
              </w:rPr>
              <w:t>Secure Boot</w:t>
            </w:r>
          </w:p>
        </w:tc>
        <w:tc>
          <w:tcPr>
            <w:tcW w:w="2500" w:type="pct"/>
          </w:tcPr>
          <w:p w14:paraId="01310107" w14:textId="6017764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Require</w:t>
            </w:r>
          </w:p>
        </w:tc>
      </w:tr>
      <w:tr w:rsidR="003C448A" w14:paraId="57DFBF4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68F314E" w14:textId="7F20A9E6" w:rsidR="003C448A" w:rsidRDefault="003C448A" w:rsidP="003C448A">
            <w:pPr>
              <w:pStyle w:val="1ATableTextStyle"/>
              <w:rPr>
                <w:lang w:bidi="en-US"/>
              </w:rPr>
            </w:pPr>
            <w:r>
              <w:rPr>
                <w:lang w:bidi="en-US"/>
              </w:rPr>
              <w:t>Code integrity</w:t>
            </w:r>
          </w:p>
        </w:tc>
        <w:tc>
          <w:tcPr>
            <w:tcW w:w="2500" w:type="pct"/>
          </w:tcPr>
          <w:p w14:paraId="4E637080" w14:textId="2322DA4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Require</w:t>
            </w:r>
          </w:p>
        </w:tc>
      </w:tr>
      <w:tr w:rsidR="003C448A" w14:paraId="3D5CAD5F"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57C861CC" w14:textId="2BC9E0CE" w:rsidR="003C448A" w:rsidRDefault="003C448A" w:rsidP="003C448A">
            <w:pPr>
              <w:pStyle w:val="1ATableSub-CategoryHeaderColumn"/>
              <w:rPr>
                <w:lang w:bidi="en-US"/>
              </w:rPr>
            </w:pPr>
            <w:r>
              <w:rPr>
                <w:lang w:bidi="en-US"/>
              </w:rPr>
              <w:t>Windows 11 only</w:t>
            </w:r>
          </w:p>
        </w:tc>
      </w:tr>
      <w:tr w:rsidR="003C448A" w14:paraId="0BFDF02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DBB0740" w14:textId="0B1CF492" w:rsidR="003C448A" w:rsidRDefault="003C448A" w:rsidP="003C448A">
            <w:pPr>
              <w:pStyle w:val="1ATableTextStyle"/>
              <w:rPr>
                <w:lang w:bidi="en-US"/>
              </w:rPr>
            </w:pPr>
            <w:r>
              <w:rPr>
                <w:lang w:bidi="en-US"/>
              </w:rPr>
              <w:t>Early Launch AntiMalware</w:t>
            </w:r>
          </w:p>
        </w:tc>
        <w:tc>
          <w:tcPr>
            <w:tcW w:w="2500" w:type="pct"/>
          </w:tcPr>
          <w:p w14:paraId="4B11FC04" w14:textId="70DF348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r w:rsidR="003C448A" w14:paraId="562F871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7F30C0B" w14:textId="7AC20351" w:rsidR="003C448A" w:rsidRDefault="003C448A" w:rsidP="003C448A">
            <w:pPr>
              <w:pStyle w:val="1ATableTextStyle"/>
              <w:rPr>
                <w:lang w:bidi="en-US"/>
              </w:rPr>
            </w:pPr>
            <w:r>
              <w:rPr>
                <w:lang w:bidi="en-US"/>
              </w:rPr>
              <w:t>Firmware Protection</w:t>
            </w:r>
          </w:p>
        </w:tc>
        <w:tc>
          <w:tcPr>
            <w:tcW w:w="2500" w:type="pct"/>
          </w:tcPr>
          <w:p w14:paraId="3221CFD9" w14:textId="00063B6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w:t>
            </w:r>
          </w:p>
        </w:tc>
      </w:tr>
      <w:tr w:rsidR="003C448A" w14:paraId="7EA5475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85EF763" w14:textId="0A20C2F2" w:rsidR="003C448A" w:rsidRDefault="003C448A" w:rsidP="003C448A">
            <w:pPr>
              <w:pStyle w:val="1ATableTextStyle"/>
              <w:rPr>
                <w:lang w:bidi="en-US"/>
              </w:rPr>
            </w:pPr>
            <w:r>
              <w:rPr>
                <w:lang w:bidi="en-US"/>
              </w:rPr>
              <w:t>Memory Integrity Protection</w:t>
            </w:r>
          </w:p>
        </w:tc>
        <w:tc>
          <w:tcPr>
            <w:tcW w:w="2500" w:type="pct"/>
          </w:tcPr>
          <w:p w14:paraId="6E459656" w14:textId="25E3751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r w:rsidR="003C448A" w14:paraId="1F0B760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5AFD12B" w14:textId="220EC252" w:rsidR="003C448A" w:rsidRDefault="003C448A" w:rsidP="003C448A">
            <w:pPr>
              <w:pStyle w:val="1ATableTextStyle"/>
              <w:rPr>
                <w:lang w:bidi="en-US"/>
              </w:rPr>
            </w:pPr>
            <w:r>
              <w:rPr>
                <w:lang w:bidi="en-US"/>
              </w:rPr>
              <w:t>Memory Access Protection</w:t>
            </w:r>
          </w:p>
        </w:tc>
        <w:tc>
          <w:tcPr>
            <w:tcW w:w="2500" w:type="pct"/>
          </w:tcPr>
          <w:p w14:paraId="64F82760" w14:textId="2B418D7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w:t>
            </w:r>
          </w:p>
        </w:tc>
      </w:tr>
      <w:tr w:rsidR="003C448A" w14:paraId="603210E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5BBB074" w14:textId="0CDC1719" w:rsidR="003C448A" w:rsidRDefault="003C448A" w:rsidP="003C448A">
            <w:pPr>
              <w:pStyle w:val="1ATableTextStyle"/>
              <w:rPr>
                <w:lang w:bidi="en-US"/>
              </w:rPr>
            </w:pPr>
            <w:r>
              <w:rPr>
                <w:lang w:bidi="en-US"/>
              </w:rPr>
              <w:t>Virtualization-based Security</w:t>
            </w:r>
          </w:p>
        </w:tc>
        <w:tc>
          <w:tcPr>
            <w:tcW w:w="2500" w:type="pct"/>
          </w:tcPr>
          <w:p w14:paraId="5C6D17AC" w14:textId="726ED4E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r w:rsidR="003C448A" w14:paraId="3CE5DA59"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6A3CE338" w14:textId="4890951F" w:rsidR="003C448A" w:rsidRDefault="003C448A" w:rsidP="003C448A">
            <w:pPr>
              <w:pStyle w:val="1ATableCategoryHeaderRowBold"/>
              <w:rPr>
                <w:lang w:bidi="en-US"/>
              </w:rPr>
            </w:pPr>
            <w:r>
              <w:rPr>
                <w:lang w:bidi="en-US"/>
              </w:rPr>
              <w:t>Device Properties</w:t>
            </w:r>
          </w:p>
        </w:tc>
      </w:tr>
      <w:tr w:rsidR="003C448A" w14:paraId="44999B0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FCADD54" w14:textId="05555470" w:rsidR="003C448A" w:rsidRDefault="003C448A" w:rsidP="003C448A">
            <w:pPr>
              <w:pStyle w:val="1ATableSub-CategoryHeaderColumn"/>
              <w:rPr>
                <w:lang w:bidi="en-US"/>
              </w:rPr>
            </w:pPr>
            <w:r>
              <w:rPr>
                <w:lang w:bidi="en-US"/>
              </w:rPr>
              <w:t>Operating System Version</w:t>
            </w:r>
          </w:p>
        </w:tc>
      </w:tr>
      <w:tr w:rsidR="003C448A" w14:paraId="02C336B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BBF4B93" w14:textId="20EA6BF3" w:rsidR="003C448A" w:rsidRDefault="003C448A" w:rsidP="003C448A">
            <w:pPr>
              <w:pStyle w:val="1ATableTextStyle"/>
              <w:rPr>
                <w:lang w:bidi="en-US"/>
              </w:rPr>
            </w:pPr>
            <w:r>
              <w:rPr>
                <w:lang w:bidi="en-US"/>
              </w:rPr>
              <w:t>Minimum OS version</w:t>
            </w:r>
          </w:p>
        </w:tc>
        <w:tc>
          <w:tcPr>
            <w:tcW w:w="2500" w:type="pct"/>
          </w:tcPr>
          <w:p w14:paraId="74C3488D" w14:textId="777777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p>
        </w:tc>
      </w:tr>
      <w:tr w:rsidR="003C448A" w14:paraId="4BF200E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6160CAE" w14:textId="3594F1EE" w:rsidR="003C448A" w:rsidRDefault="003C448A" w:rsidP="003C448A">
            <w:pPr>
              <w:pStyle w:val="1ATableTextStyle"/>
              <w:rPr>
                <w:lang w:bidi="en-US"/>
              </w:rPr>
            </w:pPr>
            <w:r>
              <w:rPr>
                <w:lang w:bidi="en-US"/>
              </w:rPr>
              <w:t>Maximum OS version</w:t>
            </w:r>
          </w:p>
        </w:tc>
        <w:tc>
          <w:tcPr>
            <w:tcW w:w="2500" w:type="pct"/>
          </w:tcPr>
          <w:p w14:paraId="66F123A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28D58E6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E1A91F0" w14:textId="2E11F581" w:rsidR="003C448A" w:rsidRDefault="003C448A" w:rsidP="003C448A">
            <w:pPr>
              <w:pStyle w:val="1ATableTextStyle"/>
              <w:rPr>
                <w:lang w:bidi="en-US"/>
              </w:rPr>
            </w:pPr>
            <w:r>
              <w:rPr>
                <w:lang w:bidi="en-US"/>
              </w:rPr>
              <w:t>Minimum OS version for mobile devices</w:t>
            </w:r>
          </w:p>
        </w:tc>
        <w:tc>
          <w:tcPr>
            <w:tcW w:w="2500" w:type="pct"/>
          </w:tcPr>
          <w:p w14:paraId="7C5D781B" w14:textId="777777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p>
        </w:tc>
      </w:tr>
      <w:tr w:rsidR="003C448A" w14:paraId="1560F72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3C5FE16" w14:textId="020418A1" w:rsidR="003C448A" w:rsidRDefault="003C448A" w:rsidP="003C448A">
            <w:pPr>
              <w:pStyle w:val="1ATableTextStyle"/>
              <w:rPr>
                <w:lang w:bidi="en-US"/>
              </w:rPr>
            </w:pPr>
            <w:r>
              <w:rPr>
                <w:lang w:bidi="en-US"/>
              </w:rPr>
              <w:t>Maximum OS version for mobile devices</w:t>
            </w:r>
          </w:p>
        </w:tc>
        <w:tc>
          <w:tcPr>
            <w:tcW w:w="2500" w:type="pct"/>
          </w:tcPr>
          <w:p w14:paraId="7DB14996"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16D5FCD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3F67027" w14:textId="723185E4" w:rsidR="003C448A" w:rsidRDefault="003C448A" w:rsidP="003C448A">
            <w:pPr>
              <w:pStyle w:val="1ATableTextStyle"/>
              <w:rPr>
                <w:lang w:bidi="en-US"/>
              </w:rPr>
            </w:pPr>
            <w:r>
              <w:rPr>
                <w:lang w:bidi="en-US"/>
              </w:rPr>
              <w:t>Valid operating system builds</w:t>
            </w:r>
          </w:p>
        </w:tc>
        <w:tc>
          <w:tcPr>
            <w:tcW w:w="2500" w:type="pct"/>
          </w:tcPr>
          <w:p w14:paraId="603971F7" w14:textId="777777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p>
        </w:tc>
      </w:tr>
      <w:tr w:rsidR="003C448A" w14:paraId="294B8EB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299973C" w14:textId="1371939D" w:rsidR="003C448A" w:rsidRDefault="003C448A" w:rsidP="003C448A">
            <w:pPr>
              <w:pStyle w:val="1ATableCategoryHeaderRowBold"/>
              <w:rPr>
                <w:lang w:bidi="en-US"/>
              </w:rPr>
            </w:pPr>
            <w:r>
              <w:rPr>
                <w:lang w:bidi="en-US"/>
              </w:rPr>
              <w:t>Configuration Manager Compliance</w:t>
            </w:r>
          </w:p>
        </w:tc>
      </w:tr>
      <w:tr w:rsidR="003C448A" w14:paraId="3AAF51E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A521528" w14:textId="70EA7EE1" w:rsidR="003C448A" w:rsidRDefault="003C448A" w:rsidP="003C448A">
            <w:pPr>
              <w:pStyle w:val="1ATableTextStyle"/>
              <w:rPr>
                <w:lang w:bidi="en-US"/>
              </w:rPr>
            </w:pPr>
            <w:r>
              <w:rPr>
                <w:lang w:bidi="en-US"/>
              </w:rPr>
              <w:t>Require device compliance from Configuration Manager</w:t>
            </w:r>
          </w:p>
        </w:tc>
        <w:tc>
          <w:tcPr>
            <w:tcW w:w="2500" w:type="pct"/>
          </w:tcPr>
          <w:p w14:paraId="2A0270D5" w14:textId="6F1262A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w:t>
            </w:r>
          </w:p>
        </w:tc>
      </w:tr>
      <w:tr w:rsidR="003C448A" w14:paraId="0EBF133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C297D76" w14:textId="5A394D57" w:rsidR="003C448A" w:rsidRDefault="003C448A" w:rsidP="003C448A">
            <w:pPr>
              <w:pStyle w:val="1ATableCategoryHeaderRowBold"/>
              <w:rPr>
                <w:lang w:bidi="en-US"/>
              </w:rPr>
            </w:pPr>
            <w:r>
              <w:rPr>
                <w:lang w:bidi="en-US"/>
              </w:rPr>
              <w:t>System Security</w:t>
            </w:r>
          </w:p>
        </w:tc>
      </w:tr>
      <w:tr w:rsidR="003C448A" w14:paraId="14858F37"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0E4BFF15" w14:textId="62994037" w:rsidR="003C448A" w:rsidRDefault="003C448A" w:rsidP="003C448A">
            <w:pPr>
              <w:pStyle w:val="1ATableSub-CategoryHeaderColumn"/>
              <w:rPr>
                <w:lang w:bidi="en-US"/>
              </w:rPr>
            </w:pPr>
            <w:r>
              <w:rPr>
                <w:lang w:bidi="en-US"/>
              </w:rPr>
              <w:t>Password</w:t>
            </w:r>
          </w:p>
        </w:tc>
      </w:tr>
      <w:tr w:rsidR="003C448A" w14:paraId="3AEEB65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2E6D3ED" w14:textId="0738ABC8" w:rsidR="003C448A" w:rsidRDefault="003C448A" w:rsidP="003C448A">
            <w:pPr>
              <w:pStyle w:val="1ATableTextStyle"/>
              <w:rPr>
                <w:lang w:bidi="en-US"/>
              </w:rPr>
            </w:pPr>
            <w:r>
              <w:rPr>
                <w:lang w:bidi="en-US"/>
              </w:rPr>
              <w:t>Require a password to unlock mobile devices</w:t>
            </w:r>
          </w:p>
        </w:tc>
        <w:tc>
          <w:tcPr>
            <w:tcW w:w="2500" w:type="pct"/>
          </w:tcPr>
          <w:p w14:paraId="1C5D1B58" w14:textId="2422BE8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r w:rsidR="003C448A" w14:paraId="0FB6127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2D60A5C" w14:textId="2C415739" w:rsidR="003C448A" w:rsidRDefault="003C448A" w:rsidP="003C448A">
            <w:pPr>
              <w:pStyle w:val="1ATableTextStyle"/>
              <w:rPr>
                <w:lang w:bidi="en-US"/>
              </w:rPr>
            </w:pPr>
            <w:r>
              <w:rPr>
                <w:lang w:bidi="en-US"/>
              </w:rPr>
              <w:t xml:space="preserve">  Simple passwords</w:t>
            </w:r>
          </w:p>
        </w:tc>
        <w:tc>
          <w:tcPr>
            <w:tcW w:w="2500" w:type="pct"/>
          </w:tcPr>
          <w:p w14:paraId="185854B3" w14:textId="61BBE5F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w:t>
            </w:r>
          </w:p>
        </w:tc>
      </w:tr>
      <w:tr w:rsidR="003C448A" w14:paraId="6EDC6D9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6EE7AD3" w14:textId="00733BA3" w:rsidR="003C448A" w:rsidRDefault="003C448A" w:rsidP="003C448A">
            <w:pPr>
              <w:pStyle w:val="1ATableTextStyle"/>
              <w:rPr>
                <w:lang w:bidi="en-US"/>
              </w:rPr>
            </w:pPr>
            <w:r>
              <w:rPr>
                <w:lang w:bidi="en-US"/>
              </w:rPr>
              <w:t xml:space="preserve">  Password type</w:t>
            </w:r>
          </w:p>
        </w:tc>
        <w:tc>
          <w:tcPr>
            <w:tcW w:w="2500" w:type="pct"/>
          </w:tcPr>
          <w:p w14:paraId="15EAE192" w14:textId="5FC3811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Device default</w:t>
            </w:r>
          </w:p>
        </w:tc>
      </w:tr>
      <w:tr w:rsidR="003C448A" w14:paraId="54C24F1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965F621" w14:textId="6A3BC431" w:rsidR="003C448A" w:rsidRDefault="003C448A" w:rsidP="003C448A">
            <w:pPr>
              <w:pStyle w:val="1ATableTextStyle"/>
              <w:rPr>
                <w:lang w:bidi="en-US"/>
              </w:rPr>
            </w:pPr>
            <w:r>
              <w:rPr>
                <w:lang w:bidi="en-US"/>
              </w:rPr>
              <w:t xml:space="preserve">  Minimum password length</w:t>
            </w:r>
          </w:p>
        </w:tc>
        <w:tc>
          <w:tcPr>
            <w:tcW w:w="2500" w:type="pct"/>
          </w:tcPr>
          <w:p w14:paraId="77A01E96" w14:textId="777777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p>
        </w:tc>
      </w:tr>
      <w:tr w:rsidR="003C448A" w14:paraId="5D2C8F6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D60DCBA" w14:textId="11E26EA2" w:rsidR="003C448A" w:rsidRDefault="003C448A" w:rsidP="003C448A">
            <w:pPr>
              <w:pStyle w:val="1ATableTextStyle"/>
              <w:rPr>
                <w:lang w:bidi="en-US"/>
              </w:rPr>
            </w:pPr>
            <w:r>
              <w:rPr>
                <w:lang w:bidi="en-US"/>
              </w:rPr>
              <w:t xml:space="preserve">  Maximum minutes of inactivity before password is required</w:t>
            </w:r>
          </w:p>
        </w:tc>
        <w:tc>
          <w:tcPr>
            <w:tcW w:w="2500" w:type="pct"/>
          </w:tcPr>
          <w:p w14:paraId="4800AE53" w14:textId="36BB06B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r w:rsidR="003C448A" w14:paraId="79CCB55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1872A4F" w14:textId="3FFE1185" w:rsidR="003C448A" w:rsidRDefault="003C448A" w:rsidP="003C448A">
            <w:pPr>
              <w:pStyle w:val="1ATableTextStyle"/>
              <w:rPr>
                <w:lang w:bidi="en-US"/>
              </w:rPr>
            </w:pPr>
            <w:r>
              <w:rPr>
                <w:lang w:bidi="en-US"/>
              </w:rPr>
              <w:t xml:space="preserve">  Password expiration (days)</w:t>
            </w:r>
          </w:p>
        </w:tc>
        <w:tc>
          <w:tcPr>
            <w:tcW w:w="2500" w:type="pct"/>
          </w:tcPr>
          <w:p w14:paraId="096EC6C9" w14:textId="777777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p>
        </w:tc>
      </w:tr>
      <w:tr w:rsidR="003C448A" w14:paraId="5ED567B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D554D14" w14:textId="10F2F023" w:rsidR="003C448A" w:rsidRDefault="003C448A" w:rsidP="003C448A">
            <w:pPr>
              <w:pStyle w:val="1ATableTextStyle"/>
              <w:rPr>
                <w:lang w:bidi="en-US"/>
              </w:rPr>
            </w:pPr>
            <w:r>
              <w:rPr>
                <w:lang w:bidi="en-US"/>
              </w:rPr>
              <w:t xml:space="preserve">  Number of previous passwords to prevent reuse</w:t>
            </w:r>
          </w:p>
        </w:tc>
        <w:tc>
          <w:tcPr>
            <w:tcW w:w="2500" w:type="pct"/>
          </w:tcPr>
          <w:p w14:paraId="0C7AD1F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06C1050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BF99F4B" w14:textId="52F339DE" w:rsidR="003C448A" w:rsidRDefault="003C448A" w:rsidP="003C448A">
            <w:pPr>
              <w:pStyle w:val="1ATableTextStyle"/>
              <w:rPr>
                <w:lang w:bidi="en-US"/>
              </w:rPr>
            </w:pPr>
            <w:r>
              <w:rPr>
                <w:lang w:bidi="en-US"/>
              </w:rPr>
              <w:t xml:space="preserve">  Require password when device returns from idle state (Mobile and Holographic)</w:t>
            </w:r>
          </w:p>
        </w:tc>
        <w:tc>
          <w:tcPr>
            <w:tcW w:w="2500" w:type="pct"/>
          </w:tcPr>
          <w:p w14:paraId="7260CDB8" w14:textId="57FFDA9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w:t>
            </w:r>
          </w:p>
        </w:tc>
      </w:tr>
      <w:tr w:rsidR="003C448A" w14:paraId="25CD958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68EF805" w14:textId="35AC4A06" w:rsidR="003C448A" w:rsidRDefault="003C448A" w:rsidP="003C448A">
            <w:pPr>
              <w:pStyle w:val="1ATableSub-CategoryHeaderColumn"/>
              <w:rPr>
                <w:lang w:bidi="en-US"/>
              </w:rPr>
            </w:pPr>
            <w:r>
              <w:rPr>
                <w:lang w:bidi="en-US"/>
              </w:rPr>
              <w:t>Encryption</w:t>
            </w:r>
          </w:p>
        </w:tc>
      </w:tr>
      <w:tr w:rsidR="003C448A" w14:paraId="7F80CEA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5E9C644" w14:textId="0D7247CD" w:rsidR="003C448A" w:rsidRDefault="003C448A" w:rsidP="003C448A">
            <w:pPr>
              <w:pStyle w:val="1ATableTextStyle"/>
              <w:rPr>
                <w:lang w:bidi="en-US"/>
              </w:rPr>
            </w:pPr>
            <w:r>
              <w:rPr>
                <w:lang w:bidi="en-US"/>
              </w:rPr>
              <w:t>Require encryption of data storage on device.</w:t>
            </w:r>
          </w:p>
        </w:tc>
        <w:tc>
          <w:tcPr>
            <w:tcW w:w="2500" w:type="pct"/>
          </w:tcPr>
          <w:p w14:paraId="6467DC71" w14:textId="74392EA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w:t>
            </w:r>
          </w:p>
        </w:tc>
      </w:tr>
      <w:tr w:rsidR="003C448A" w14:paraId="1688A86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875B40A" w14:textId="1EEB3FF1" w:rsidR="003C448A" w:rsidRDefault="003C448A" w:rsidP="003C448A">
            <w:pPr>
              <w:pStyle w:val="1ATableSub-CategoryHeaderColumn"/>
              <w:rPr>
                <w:lang w:bidi="en-US"/>
              </w:rPr>
            </w:pPr>
            <w:r>
              <w:rPr>
                <w:lang w:bidi="en-US"/>
              </w:rPr>
              <w:t>Device Security</w:t>
            </w:r>
          </w:p>
        </w:tc>
      </w:tr>
      <w:tr w:rsidR="003C448A" w14:paraId="1780698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B853404" w14:textId="2DA0A0E5" w:rsidR="003C448A" w:rsidRDefault="003C448A" w:rsidP="003C448A">
            <w:pPr>
              <w:pStyle w:val="1ATableTextStyle"/>
              <w:rPr>
                <w:lang w:bidi="en-US"/>
              </w:rPr>
            </w:pPr>
            <w:r>
              <w:rPr>
                <w:lang w:bidi="en-US"/>
              </w:rPr>
              <w:t>Firewall</w:t>
            </w:r>
          </w:p>
        </w:tc>
        <w:tc>
          <w:tcPr>
            <w:tcW w:w="2500" w:type="pct"/>
          </w:tcPr>
          <w:p w14:paraId="1029326E" w14:textId="06494D6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w:t>
            </w:r>
          </w:p>
        </w:tc>
      </w:tr>
      <w:tr w:rsidR="003C448A" w14:paraId="4DF5D66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45DF38E" w14:textId="4200C855" w:rsidR="003C448A" w:rsidRDefault="003C448A" w:rsidP="003C448A">
            <w:pPr>
              <w:pStyle w:val="1ATableTextStyle"/>
              <w:rPr>
                <w:lang w:bidi="en-US"/>
              </w:rPr>
            </w:pPr>
            <w:r>
              <w:rPr>
                <w:lang w:bidi="en-US"/>
              </w:rPr>
              <w:t>Trusted Platform Module (TPM)</w:t>
            </w:r>
          </w:p>
        </w:tc>
        <w:tc>
          <w:tcPr>
            <w:tcW w:w="2500" w:type="pct"/>
          </w:tcPr>
          <w:p w14:paraId="1355644F" w14:textId="33123F2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r w:rsidR="003C448A" w14:paraId="55A4257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B2E4378" w14:textId="5E0E29BD" w:rsidR="003C448A" w:rsidRDefault="003C448A" w:rsidP="003C448A">
            <w:pPr>
              <w:pStyle w:val="1ATableTextStyle"/>
              <w:rPr>
                <w:lang w:bidi="en-US"/>
              </w:rPr>
            </w:pPr>
            <w:r>
              <w:rPr>
                <w:lang w:bidi="en-US"/>
              </w:rPr>
              <w:t>Antivirus</w:t>
            </w:r>
          </w:p>
        </w:tc>
        <w:tc>
          <w:tcPr>
            <w:tcW w:w="2500" w:type="pct"/>
          </w:tcPr>
          <w:p w14:paraId="68DF3293" w14:textId="60641EA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w:t>
            </w:r>
          </w:p>
        </w:tc>
      </w:tr>
      <w:tr w:rsidR="003C448A" w14:paraId="59998AC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53E2DEF" w14:textId="7BFA1668" w:rsidR="003C448A" w:rsidRDefault="003C448A" w:rsidP="003C448A">
            <w:pPr>
              <w:pStyle w:val="1ATableTextStyle"/>
              <w:rPr>
                <w:lang w:bidi="en-US"/>
              </w:rPr>
            </w:pPr>
            <w:r>
              <w:rPr>
                <w:lang w:bidi="en-US"/>
              </w:rPr>
              <w:t>Antispyware</w:t>
            </w:r>
          </w:p>
        </w:tc>
        <w:tc>
          <w:tcPr>
            <w:tcW w:w="2500" w:type="pct"/>
          </w:tcPr>
          <w:p w14:paraId="0D74EC4A" w14:textId="443A972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r w:rsidR="003C448A" w14:paraId="2C103401"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19820540" w14:textId="16A7B4C1" w:rsidR="003C448A" w:rsidRDefault="003C448A" w:rsidP="003C448A">
            <w:pPr>
              <w:pStyle w:val="1ATableSub-CategoryHeaderColumn"/>
              <w:rPr>
                <w:lang w:bidi="en-US"/>
              </w:rPr>
            </w:pPr>
            <w:r>
              <w:rPr>
                <w:lang w:bidi="en-US"/>
              </w:rPr>
              <w:t>Defender</w:t>
            </w:r>
          </w:p>
        </w:tc>
      </w:tr>
      <w:tr w:rsidR="003C448A" w14:paraId="578F375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26DE176" w14:textId="16C4B6DD" w:rsidR="003C448A" w:rsidRDefault="003C448A" w:rsidP="003C448A">
            <w:pPr>
              <w:pStyle w:val="1ATableTextStyle"/>
              <w:rPr>
                <w:lang w:bidi="en-US"/>
              </w:rPr>
            </w:pPr>
            <w:r>
              <w:rPr>
                <w:lang w:bidi="en-US"/>
              </w:rPr>
              <w:lastRenderedPageBreak/>
              <w:t>Microsoft Defender Antimalware</w:t>
            </w:r>
          </w:p>
        </w:tc>
        <w:tc>
          <w:tcPr>
            <w:tcW w:w="2500" w:type="pct"/>
          </w:tcPr>
          <w:p w14:paraId="7C6F5EA7" w14:textId="13A8090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r w:rsidR="003C448A" w14:paraId="12D69A3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C4BA6A8" w14:textId="3ACDFAE6" w:rsidR="003C448A" w:rsidRDefault="003C448A" w:rsidP="003C448A">
            <w:pPr>
              <w:pStyle w:val="1ATableTextStyle"/>
              <w:rPr>
                <w:lang w:bidi="en-US"/>
              </w:rPr>
            </w:pPr>
            <w:r>
              <w:rPr>
                <w:lang w:bidi="en-US"/>
              </w:rPr>
              <w:t xml:space="preserve">  Microsoft Defender Antimalware minimum version</w:t>
            </w:r>
          </w:p>
        </w:tc>
        <w:tc>
          <w:tcPr>
            <w:tcW w:w="2500" w:type="pct"/>
          </w:tcPr>
          <w:p w14:paraId="6D453386" w14:textId="777777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p>
        </w:tc>
      </w:tr>
      <w:tr w:rsidR="003C448A" w14:paraId="17245C7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DE7C1B1" w14:textId="0B1F1888" w:rsidR="003C448A" w:rsidRDefault="003C448A" w:rsidP="003C448A">
            <w:pPr>
              <w:pStyle w:val="1ATableTextStyle"/>
              <w:rPr>
                <w:lang w:bidi="en-US"/>
              </w:rPr>
            </w:pPr>
            <w:r>
              <w:rPr>
                <w:lang w:bidi="en-US"/>
              </w:rPr>
              <w:t xml:space="preserve">  Microsoft Defender Antimalware security intelligence up-to-date</w:t>
            </w:r>
          </w:p>
        </w:tc>
        <w:tc>
          <w:tcPr>
            <w:tcW w:w="2500" w:type="pct"/>
          </w:tcPr>
          <w:p w14:paraId="4EFE9198" w14:textId="42FCDE1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r w:rsidR="003C448A" w14:paraId="2A77A0D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8FB4E4A" w14:textId="79E1EE06" w:rsidR="003C448A" w:rsidRDefault="003C448A" w:rsidP="003C448A">
            <w:pPr>
              <w:pStyle w:val="1ATableTextStyle"/>
              <w:rPr>
                <w:lang w:bidi="en-US"/>
              </w:rPr>
            </w:pPr>
            <w:r>
              <w:rPr>
                <w:lang w:bidi="en-US"/>
              </w:rPr>
              <w:t xml:space="preserve">  Real-time protection</w:t>
            </w:r>
          </w:p>
        </w:tc>
        <w:tc>
          <w:tcPr>
            <w:tcW w:w="2500" w:type="pct"/>
          </w:tcPr>
          <w:p w14:paraId="0BF754A9" w14:textId="6B75672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w:t>
            </w:r>
          </w:p>
        </w:tc>
      </w:tr>
      <w:tr w:rsidR="003C448A" w14:paraId="415F478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6F5DE56" w14:textId="2DEF0CF2" w:rsidR="003C448A" w:rsidRDefault="003C448A" w:rsidP="003C448A">
            <w:pPr>
              <w:pStyle w:val="1ATableCategoryHeaderRowBold"/>
              <w:rPr>
                <w:lang w:bidi="en-US"/>
              </w:rPr>
            </w:pPr>
            <w:r>
              <w:rPr>
                <w:lang w:bidi="en-US"/>
              </w:rPr>
              <w:t>Microsoft Defender for Endpoint</w:t>
            </w:r>
          </w:p>
        </w:tc>
      </w:tr>
      <w:tr w:rsidR="003C448A" w14:paraId="7B8384E4"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7A25142A" w14:textId="23919863" w:rsidR="003C448A" w:rsidRDefault="003C448A" w:rsidP="003C448A">
            <w:pPr>
              <w:pStyle w:val="1ATableSub-CategoryHeaderColumn"/>
              <w:rPr>
                <w:lang w:bidi="en-US"/>
              </w:rPr>
            </w:pPr>
            <w:r>
              <w:rPr>
                <w:lang w:bidi="en-US"/>
              </w:rPr>
              <w:t>Microsoft Defender for Endpoint rules</w:t>
            </w:r>
          </w:p>
        </w:tc>
      </w:tr>
      <w:tr w:rsidR="003C448A" w14:paraId="3F25F55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A6198CA" w14:textId="1203DABB" w:rsidR="003C448A" w:rsidRDefault="003C448A" w:rsidP="003C448A">
            <w:pPr>
              <w:pStyle w:val="1ATableTextStyle"/>
              <w:rPr>
                <w:lang w:bidi="en-US"/>
              </w:rPr>
            </w:pPr>
            <w:r>
              <w:rPr>
                <w:lang w:bidi="en-US"/>
              </w:rPr>
              <w:t>Require the device to be at or under the machine risk score:</w:t>
            </w:r>
          </w:p>
        </w:tc>
        <w:tc>
          <w:tcPr>
            <w:tcW w:w="2500" w:type="pct"/>
          </w:tcPr>
          <w:p w14:paraId="1D2F6AEE" w14:textId="38EAE005"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bl>
    <w:p w14:paraId="104AF0DE" w14:textId="741750EF" w:rsidR="003C448A" w:rsidRDefault="003C448A" w:rsidP="003C448A">
      <w:pPr>
        <w:pStyle w:val="Caption"/>
      </w:pPr>
      <w:r>
        <w:t xml:space="preserve">Table </w:t>
      </w:r>
      <w:r>
        <w:fldChar w:fldCharType="begin"/>
      </w:r>
      <w:r>
        <w:instrText xml:space="preserve"> SEQ Table \* ARABIC </w:instrText>
      </w:r>
      <w:r>
        <w:fldChar w:fldCharType="separate"/>
      </w:r>
      <w:r>
        <w:rPr>
          <w:noProof/>
        </w:rPr>
        <w:t>46</w:t>
      </w:r>
      <w:r>
        <w:fldChar w:fldCharType="end"/>
      </w:r>
      <w:r>
        <w:t>. Settings - Win - Compliance - U - Device Health - v1.0.0</w:t>
      </w:r>
    </w:p>
    <w:tbl>
      <w:tblPr>
        <w:tblStyle w:val="GridTable4-Accent2"/>
        <w:tblW w:w="4994" w:type="pct"/>
        <w:tblLook w:val="04A0" w:firstRow="1" w:lastRow="0" w:firstColumn="1" w:lastColumn="0" w:noHBand="0" w:noVBand="1"/>
      </w:tblPr>
      <w:tblGrid>
        <w:gridCol w:w="2252"/>
        <w:gridCol w:w="2251"/>
        <w:gridCol w:w="2251"/>
        <w:gridCol w:w="2251"/>
      </w:tblGrid>
      <w:tr w:rsidR="003C448A" w14:paraId="1F47391D"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1311F04B" w14:textId="2D09D4BC" w:rsidR="003C448A" w:rsidRDefault="003C448A" w:rsidP="003C448A">
            <w:pPr>
              <w:pStyle w:val="1ATableHeaderBold"/>
              <w:rPr>
                <w:lang w:bidi="en-US"/>
              </w:rPr>
            </w:pPr>
            <w:r>
              <w:rPr>
                <w:lang w:bidi="en-US"/>
              </w:rPr>
              <w:t>Action</w:t>
            </w:r>
          </w:p>
        </w:tc>
        <w:tc>
          <w:tcPr>
            <w:tcW w:w="1250" w:type="pct"/>
          </w:tcPr>
          <w:p w14:paraId="323C3913" w14:textId="6D32EB30"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Schedule</w:t>
            </w:r>
          </w:p>
        </w:tc>
        <w:tc>
          <w:tcPr>
            <w:tcW w:w="1250" w:type="pct"/>
          </w:tcPr>
          <w:p w14:paraId="4B6660D9" w14:textId="557587CC"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Message template</w:t>
            </w:r>
          </w:p>
        </w:tc>
        <w:tc>
          <w:tcPr>
            <w:tcW w:w="1250" w:type="pct"/>
          </w:tcPr>
          <w:p w14:paraId="319E4198" w14:textId="18E78497"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Additional recipients (via email)</w:t>
            </w:r>
          </w:p>
        </w:tc>
      </w:tr>
      <w:tr w:rsidR="003C448A" w14:paraId="76B82D1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0A66DFA9" w14:textId="04D6426A" w:rsidR="003C448A" w:rsidRDefault="003C448A" w:rsidP="003C448A">
            <w:pPr>
              <w:pStyle w:val="1ATableTextStyle"/>
              <w:rPr>
                <w:lang w:bidi="en-US"/>
              </w:rPr>
            </w:pPr>
            <w:r>
              <w:rPr>
                <w:lang w:bidi="en-US"/>
              </w:rPr>
              <w:t>Mark device noncompliant</w:t>
            </w:r>
          </w:p>
        </w:tc>
        <w:tc>
          <w:tcPr>
            <w:tcW w:w="1250" w:type="pct"/>
          </w:tcPr>
          <w:p w14:paraId="279F0CDF" w14:textId="2ABEA0C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0.5 days after noncompliance</w:t>
            </w:r>
          </w:p>
        </w:tc>
        <w:tc>
          <w:tcPr>
            <w:tcW w:w="1250" w:type="pct"/>
          </w:tcPr>
          <w:p w14:paraId="1BBD7C8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c>
          <w:tcPr>
            <w:tcW w:w="1250" w:type="pct"/>
          </w:tcPr>
          <w:p w14:paraId="4F5E7B97" w14:textId="77777777"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p>
        </w:tc>
      </w:tr>
    </w:tbl>
    <w:p w14:paraId="53B32234" w14:textId="7E7D6C2E" w:rsidR="003C448A" w:rsidRDefault="003C448A" w:rsidP="003C448A">
      <w:pPr>
        <w:pStyle w:val="Caption"/>
      </w:pPr>
      <w:r>
        <w:t xml:space="preserve">Table </w:t>
      </w:r>
      <w:r>
        <w:fldChar w:fldCharType="begin"/>
      </w:r>
      <w:r>
        <w:instrText xml:space="preserve"> SEQ Table \* ARABIC </w:instrText>
      </w:r>
      <w:r>
        <w:fldChar w:fldCharType="separate"/>
      </w:r>
      <w:r>
        <w:rPr>
          <w:noProof/>
        </w:rPr>
        <w:t>47</w:t>
      </w:r>
      <w:r>
        <w:fldChar w:fldCharType="end"/>
      </w:r>
      <w:r>
        <w:t>. Actions for noncompliance - Win - Compliance - U - Device Health - v1.0.0</w:t>
      </w:r>
    </w:p>
    <w:tbl>
      <w:tblPr>
        <w:tblStyle w:val="GridTable4-Accent2"/>
        <w:tblW w:w="4994" w:type="pct"/>
        <w:tblLook w:val="04A0" w:firstRow="1" w:lastRow="0" w:firstColumn="1" w:lastColumn="0" w:noHBand="0" w:noVBand="1"/>
      </w:tblPr>
      <w:tblGrid>
        <w:gridCol w:w="3001"/>
        <w:gridCol w:w="3000"/>
        <w:gridCol w:w="3004"/>
      </w:tblGrid>
      <w:tr w:rsidR="003C448A" w14:paraId="19AE4C15"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588A437E" w14:textId="72EDAC92" w:rsidR="003C448A" w:rsidRDefault="003C448A" w:rsidP="003C448A">
            <w:pPr>
              <w:pStyle w:val="1ATableHeaderBold"/>
              <w:rPr>
                <w:lang w:bidi="en-US"/>
              </w:rPr>
            </w:pPr>
            <w:r>
              <w:rPr>
                <w:lang w:bidi="en-US"/>
              </w:rPr>
              <w:t>Group</w:t>
            </w:r>
          </w:p>
        </w:tc>
        <w:tc>
          <w:tcPr>
            <w:tcW w:w="1666" w:type="pct"/>
          </w:tcPr>
          <w:p w14:paraId="4B4C2C03" w14:textId="23025BBF"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444156DE" w14:textId="2C8667DC"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122BB4B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405EDC06" w14:textId="277B4C1E" w:rsidR="003C448A" w:rsidRDefault="003C448A" w:rsidP="003C448A">
            <w:pPr>
              <w:pStyle w:val="1ATableCategoryHeaderRowBold"/>
              <w:rPr>
                <w:lang w:bidi="en-US"/>
              </w:rPr>
            </w:pPr>
            <w:r>
              <w:rPr>
                <w:lang w:bidi="en-US"/>
              </w:rPr>
              <w:t>Included Groups</w:t>
            </w:r>
          </w:p>
        </w:tc>
      </w:tr>
      <w:tr w:rsidR="003C448A" w14:paraId="196BDDF1"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4EA97567" w14:textId="3B4B229D" w:rsidR="003C448A" w:rsidRDefault="003C448A" w:rsidP="003C448A">
            <w:pPr>
              <w:pStyle w:val="1ATableTextStyle"/>
              <w:rPr>
                <w:lang w:bidi="en-US"/>
              </w:rPr>
            </w:pPr>
            <w:r>
              <w:rPr>
                <w:lang w:bidi="en-US"/>
              </w:rPr>
              <w:t>All users</w:t>
            </w:r>
          </w:p>
        </w:tc>
        <w:tc>
          <w:tcPr>
            <w:tcW w:w="1666" w:type="pct"/>
          </w:tcPr>
          <w:p w14:paraId="5609DDF6" w14:textId="4C7BA3A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 GroupTags</w:t>
            </w:r>
          </w:p>
        </w:tc>
        <w:tc>
          <w:tcPr>
            <w:tcW w:w="1667" w:type="pct"/>
          </w:tcPr>
          <w:p w14:paraId="539515A3" w14:textId="3E41DD23"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72088A03" w14:textId="422647AC" w:rsidR="003C448A" w:rsidRDefault="003C448A" w:rsidP="003C448A">
      <w:pPr>
        <w:pStyle w:val="Caption"/>
      </w:pPr>
      <w:r>
        <w:t xml:space="preserve">Table </w:t>
      </w:r>
      <w:r>
        <w:fldChar w:fldCharType="begin"/>
      </w:r>
      <w:r>
        <w:instrText xml:space="preserve"> SEQ Table \* ARABIC </w:instrText>
      </w:r>
      <w:r>
        <w:fldChar w:fldCharType="separate"/>
      </w:r>
      <w:r>
        <w:rPr>
          <w:noProof/>
        </w:rPr>
        <w:t>48</w:t>
      </w:r>
      <w:r>
        <w:fldChar w:fldCharType="end"/>
      </w:r>
      <w:r>
        <w:t>. Assignments - Win - Compliance - U - Device Health - v1.0.0</w:t>
      </w:r>
    </w:p>
    <w:p w14:paraId="0E819FE5" w14:textId="1DDFC80B" w:rsidR="003C448A" w:rsidRDefault="003C448A" w:rsidP="003C448A">
      <w:pPr>
        <w:pStyle w:val="1ANumberedHeading3"/>
      </w:pPr>
      <w:bookmarkStart w:id="56" w:name="_Toc204168860"/>
      <w:r>
        <w:t>Win - Compliance - U - Device Security - v1.0.0</w:t>
      </w:r>
      <w:bookmarkEnd w:id="56"/>
    </w:p>
    <w:p w14:paraId="77E6A296"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6E4FE5B9"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F040FB8" w14:textId="0F60979D" w:rsidR="003C448A" w:rsidRDefault="003C448A" w:rsidP="003C448A">
            <w:pPr>
              <w:pStyle w:val="1ATableHeaderBold"/>
              <w:rPr>
                <w:lang w:bidi="en-US"/>
              </w:rPr>
            </w:pPr>
            <w:r>
              <w:rPr>
                <w:lang w:bidi="en-US"/>
              </w:rPr>
              <w:t>Name</w:t>
            </w:r>
          </w:p>
        </w:tc>
        <w:tc>
          <w:tcPr>
            <w:tcW w:w="2500" w:type="pct"/>
          </w:tcPr>
          <w:p w14:paraId="29DBBF8A" w14:textId="07A51E6E"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0CE7C00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5420E46B" w14:textId="6A366BAF" w:rsidR="003C448A" w:rsidRDefault="003C448A" w:rsidP="003C448A">
            <w:pPr>
              <w:pStyle w:val="1ATableCategoryHeaderRowBold"/>
              <w:rPr>
                <w:lang w:bidi="en-US"/>
              </w:rPr>
            </w:pPr>
            <w:r>
              <w:rPr>
                <w:lang w:bidi="en-US"/>
              </w:rPr>
              <w:t>Basics</w:t>
            </w:r>
          </w:p>
        </w:tc>
      </w:tr>
      <w:tr w:rsidR="003C448A" w14:paraId="5DAC6C4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A2CED2F" w14:textId="648D24DF" w:rsidR="003C448A" w:rsidRDefault="003C448A" w:rsidP="003C448A">
            <w:pPr>
              <w:pStyle w:val="1ATableTextStyle"/>
              <w:rPr>
                <w:lang w:bidi="en-US"/>
              </w:rPr>
            </w:pPr>
            <w:r>
              <w:rPr>
                <w:lang w:bidi="en-US"/>
              </w:rPr>
              <w:t>Name</w:t>
            </w:r>
          </w:p>
        </w:tc>
        <w:tc>
          <w:tcPr>
            <w:tcW w:w="2500" w:type="pct"/>
          </w:tcPr>
          <w:p w14:paraId="7893EB07" w14:textId="15CC60B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Compliance - U - Device Security - v1.0.0</w:t>
            </w:r>
          </w:p>
        </w:tc>
      </w:tr>
      <w:tr w:rsidR="003C448A" w14:paraId="14C8938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AC26F4E" w14:textId="44CE1062" w:rsidR="003C448A" w:rsidRDefault="003C448A" w:rsidP="003C448A">
            <w:pPr>
              <w:pStyle w:val="1ATableTextStyle"/>
              <w:rPr>
                <w:lang w:bidi="en-US"/>
              </w:rPr>
            </w:pPr>
            <w:r>
              <w:rPr>
                <w:lang w:bidi="en-US"/>
              </w:rPr>
              <w:t>Description</w:t>
            </w:r>
          </w:p>
        </w:tc>
        <w:tc>
          <w:tcPr>
            <w:tcW w:w="2500" w:type="pct"/>
          </w:tcPr>
          <w:p w14:paraId="5034CDD0"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05CD84D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DD0A29E" w14:textId="30576A73" w:rsidR="003C448A" w:rsidRDefault="003C448A" w:rsidP="003C448A">
            <w:pPr>
              <w:pStyle w:val="1ATableTextStyle"/>
              <w:rPr>
                <w:lang w:bidi="en-US"/>
              </w:rPr>
            </w:pPr>
            <w:r>
              <w:rPr>
                <w:lang w:bidi="en-US"/>
              </w:rPr>
              <w:t>Platform supported</w:t>
            </w:r>
          </w:p>
        </w:tc>
        <w:tc>
          <w:tcPr>
            <w:tcW w:w="2500" w:type="pct"/>
          </w:tcPr>
          <w:p w14:paraId="77FB7BE9" w14:textId="249B985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Windows 10 and later</w:t>
            </w:r>
          </w:p>
        </w:tc>
      </w:tr>
      <w:tr w:rsidR="003C448A" w14:paraId="600C75F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86F0FCA" w14:textId="003118C8" w:rsidR="003C448A" w:rsidRDefault="003C448A" w:rsidP="003C448A">
            <w:pPr>
              <w:pStyle w:val="1ATableTextStyle"/>
              <w:rPr>
                <w:lang w:bidi="en-US"/>
              </w:rPr>
            </w:pPr>
            <w:r>
              <w:rPr>
                <w:lang w:bidi="en-US"/>
              </w:rPr>
              <w:t>Profile type</w:t>
            </w:r>
          </w:p>
        </w:tc>
        <w:tc>
          <w:tcPr>
            <w:tcW w:w="2500" w:type="pct"/>
          </w:tcPr>
          <w:p w14:paraId="17BD9BBE" w14:textId="769060D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 compliance policy</w:t>
            </w:r>
          </w:p>
        </w:tc>
      </w:tr>
      <w:tr w:rsidR="003C448A" w14:paraId="4D58761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915F8BE" w14:textId="1BDFC3B8" w:rsidR="003C448A" w:rsidRDefault="003C448A" w:rsidP="003C448A">
            <w:pPr>
              <w:pStyle w:val="1ATableTextStyle"/>
              <w:rPr>
                <w:lang w:bidi="en-US"/>
              </w:rPr>
            </w:pPr>
            <w:r>
              <w:rPr>
                <w:lang w:bidi="en-US"/>
              </w:rPr>
              <w:t>Created</w:t>
            </w:r>
          </w:p>
        </w:tc>
        <w:tc>
          <w:tcPr>
            <w:tcW w:w="2500" w:type="pct"/>
          </w:tcPr>
          <w:p w14:paraId="3AF46877" w14:textId="726420C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09:23:13</w:t>
            </w:r>
          </w:p>
        </w:tc>
      </w:tr>
      <w:tr w:rsidR="003C448A" w14:paraId="46E38C5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5B760E4" w14:textId="0649DE84" w:rsidR="003C448A" w:rsidRDefault="003C448A" w:rsidP="003C448A">
            <w:pPr>
              <w:pStyle w:val="1ATableTextStyle"/>
              <w:rPr>
                <w:lang w:bidi="en-US"/>
              </w:rPr>
            </w:pPr>
            <w:r>
              <w:rPr>
                <w:lang w:bidi="en-US"/>
              </w:rPr>
              <w:t>Last modified</w:t>
            </w:r>
          </w:p>
        </w:tc>
        <w:tc>
          <w:tcPr>
            <w:tcW w:w="2500" w:type="pct"/>
          </w:tcPr>
          <w:p w14:paraId="770CF36D" w14:textId="5AEA233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10 April 2025 09:23:13</w:t>
            </w:r>
          </w:p>
        </w:tc>
      </w:tr>
      <w:tr w:rsidR="003C448A" w14:paraId="7CC7F0E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28AD2AC" w14:textId="63564787" w:rsidR="003C448A" w:rsidRDefault="003C448A" w:rsidP="003C448A">
            <w:pPr>
              <w:pStyle w:val="1ATableTextStyle"/>
              <w:rPr>
                <w:lang w:bidi="en-US"/>
              </w:rPr>
            </w:pPr>
            <w:r>
              <w:rPr>
                <w:lang w:bidi="en-US"/>
              </w:rPr>
              <w:t>Version</w:t>
            </w:r>
          </w:p>
        </w:tc>
        <w:tc>
          <w:tcPr>
            <w:tcW w:w="2500" w:type="pct"/>
          </w:tcPr>
          <w:p w14:paraId="42C0E2C1" w14:textId="0002EF9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w:t>
            </w:r>
          </w:p>
        </w:tc>
      </w:tr>
      <w:tr w:rsidR="003C448A" w14:paraId="5C86093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D710816" w14:textId="0BAF579E" w:rsidR="003C448A" w:rsidRDefault="003C448A" w:rsidP="003C448A">
            <w:pPr>
              <w:pStyle w:val="1ATableTextStyle"/>
              <w:rPr>
                <w:lang w:bidi="en-US"/>
              </w:rPr>
            </w:pPr>
            <w:r>
              <w:rPr>
                <w:lang w:bidi="en-US"/>
              </w:rPr>
              <w:t>Scope tags</w:t>
            </w:r>
          </w:p>
        </w:tc>
        <w:tc>
          <w:tcPr>
            <w:tcW w:w="2500" w:type="pct"/>
          </w:tcPr>
          <w:p w14:paraId="145002BF" w14:textId="60C10C5C"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Default</w:t>
            </w:r>
          </w:p>
        </w:tc>
      </w:tr>
    </w:tbl>
    <w:p w14:paraId="0160533A" w14:textId="6A7B14C1" w:rsidR="003C448A" w:rsidRDefault="003C448A" w:rsidP="003C448A">
      <w:pPr>
        <w:pStyle w:val="Caption"/>
      </w:pPr>
      <w:r>
        <w:t xml:space="preserve">Table </w:t>
      </w:r>
      <w:r>
        <w:fldChar w:fldCharType="begin"/>
      </w:r>
      <w:r>
        <w:instrText xml:space="preserve"> SEQ Table \* ARABIC </w:instrText>
      </w:r>
      <w:r>
        <w:fldChar w:fldCharType="separate"/>
      </w:r>
      <w:r>
        <w:rPr>
          <w:noProof/>
        </w:rPr>
        <w:t>49</w:t>
      </w:r>
      <w:r>
        <w:fldChar w:fldCharType="end"/>
      </w:r>
      <w:r>
        <w:t>. Basics - Win - Compliance - U - Device Security - v1.0.0</w:t>
      </w:r>
    </w:p>
    <w:tbl>
      <w:tblPr>
        <w:tblStyle w:val="GridTable4-Accent2"/>
        <w:tblW w:w="4994" w:type="pct"/>
        <w:tblLook w:val="04A0" w:firstRow="1" w:lastRow="0" w:firstColumn="1" w:lastColumn="0" w:noHBand="0" w:noVBand="1"/>
      </w:tblPr>
      <w:tblGrid>
        <w:gridCol w:w="4502"/>
        <w:gridCol w:w="4503"/>
      </w:tblGrid>
      <w:tr w:rsidR="003C448A" w14:paraId="6307698D"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C43665E" w14:textId="3113173C" w:rsidR="003C448A" w:rsidRDefault="003C448A" w:rsidP="003C448A">
            <w:pPr>
              <w:pStyle w:val="1ATableHeaderBold"/>
              <w:rPr>
                <w:lang w:bidi="en-US"/>
              </w:rPr>
            </w:pPr>
            <w:r>
              <w:rPr>
                <w:lang w:bidi="en-US"/>
              </w:rPr>
              <w:t>Name</w:t>
            </w:r>
          </w:p>
        </w:tc>
        <w:tc>
          <w:tcPr>
            <w:tcW w:w="2500" w:type="pct"/>
          </w:tcPr>
          <w:p w14:paraId="40BB0DA6" w14:textId="446F3855"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0377CF4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3F7C61A" w14:textId="324D2CE1" w:rsidR="003C448A" w:rsidRDefault="003C448A" w:rsidP="003C448A">
            <w:pPr>
              <w:pStyle w:val="1ATableCategoryHeaderRowBold"/>
              <w:rPr>
                <w:lang w:bidi="en-US"/>
              </w:rPr>
            </w:pPr>
            <w:r>
              <w:rPr>
                <w:lang w:bidi="en-US"/>
              </w:rPr>
              <w:t>Custom Compliance</w:t>
            </w:r>
          </w:p>
        </w:tc>
      </w:tr>
      <w:tr w:rsidR="003C448A" w14:paraId="149E495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E6934AB" w14:textId="79D0DF0E" w:rsidR="003C448A" w:rsidRDefault="003C448A" w:rsidP="003C448A">
            <w:pPr>
              <w:pStyle w:val="1ATableTextStyle"/>
              <w:rPr>
                <w:lang w:bidi="en-US"/>
              </w:rPr>
            </w:pPr>
            <w:r>
              <w:rPr>
                <w:lang w:bidi="en-US"/>
              </w:rPr>
              <w:t>Custom compliance</w:t>
            </w:r>
          </w:p>
        </w:tc>
        <w:tc>
          <w:tcPr>
            <w:tcW w:w="2500" w:type="pct"/>
          </w:tcPr>
          <w:p w14:paraId="151653EC" w14:textId="5D0A158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w:t>
            </w:r>
          </w:p>
        </w:tc>
      </w:tr>
      <w:tr w:rsidR="003C448A" w14:paraId="4EABD29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0AB14B8B" w14:textId="5EDD0658" w:rsidR="003C448A" w:rsidRDefault="003C448A" w:rsidP="003C448A">
            <w:pPr>
              <w:pStyle w:val="1ATableCategoryHeaderRowBold"/>
              <w:rPr>
                <w:lang w:bidi="en-US"/>
              </w:rPr>
            </w:pPr>
            <w:r>
              <w:rPr>
                <w:lang w:bidi="en-US"/>
              </w:rPr>
              <w:t>Device Health</w:t>
            </w:r>
          </w:p>
        </w:tc>
      </w:tr>
      <w:tr w:rsidR="003C448A" w14:paraId="5140EC61"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44CEEC02" w14:textId="74B2FF39" w:rsidR="003C448A" w:rsidRDefault="003C448A" w:rsidP="003C448A">
            <w:pPr>
              <w:pStyle w:val="1ATableSub-CategoryHeaderColumn"/>
              <w:rPr>
                <w:lang w:bidi="en-US"/>
              </w:rPr>
            </w:pPr>
            <w:r>
              <w:rPr>
                <w:lang w:bidi="en-US"/>
              </w:rPr>
              <w:t>Windows 10 and 11</w:t>
            </w:r>
          </w:p>
        </w:tc>
      </w:tr>
      <w:tr w:rsidR="003C448A" w14:paraId="28F4431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77183AD" w14:textId="55BF8928" w:rsidR="003C448A" w:rsidRDefault="003C448A" w:rsidP="003C448A">
            <w:pPr>
              <w:pStyle w:val="1ATableTextStyle"/>
              <w:rPr>
                <w:lang w:bidi="en-US"/>
              </w:rPr>
            </w:pPr>
            <w:r>
              <w:rPr>
                <w:lang w:bidi="en-US"/>
              </w:rPr>
              <w:t>BitLocker</w:t>
            </w:r>
          </w:p>
        </w:tc>
        <w:tc>
          <w:tcPr>
            <w:tcW w:w="2500" w:type="pct"/>
          </w:tcPr>
          <w:p w14:paraId="78D5463B" w14:textId="2FFDA01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r w:rsidR="003C448A" w14:paraId="00D6B2C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DBE945C" w14:textId="11F63122" w:rsidR="003C448A" w:rsidRDefault="003C448A" w:rsidP="003C448A">
            <w:pPr>
              <w:pStyle w:val="1ATableTextStyle"/>
              <w:rPr>
                <w:lang w:bidi="en-US"/>
              </w:rPr>
            </w:pPr>
            <w:r>
              <w:rPr>
                <w:lang w:bidi="en-US"/>
              </w:rPr>
              <w:lastRenderedPageBreak/>
              <w:t>Secure Boot</w:t>
            </w:r>
          </w:p>
        </w:tc>
        <w:tc>
          <w:tcPr>
            <w:tcW w:w="2500" w:type="pct"/>
          </w:tcPr>
          <w:p w14:paraId="534E6071" w14:textId="2CC7AFE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w:t>
            </w:r>
          </w:p>
        </w:tc>
      </w:tr>
      <w:tr w:rsidR="003C448A" w14:paraId="25960E4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795736E" w14:textId="03B426DC" w:rsidR="003C448A" w:rsidRDefault="003C448A" w:rsidP="003C448A">
            <w:pPr>
              <w:pStyle w:val="1ATableTextStyle"/>
              <w:rPr>
                <w:lang w:bidi="en-US"/>
              </w:rPr>
            </w:pPr>
            <w:r>
              <w:rPr>
                <w:lang w:bidi="en-US"/>
              </w:rPr>
              <w:t>Code integrity</w:t>
            </w:r>
          </w:p>
        </w:tc>
        <w:tc>
          <w:tcPr>
            <w:tcW w:w="2500" w:type="pct"/>
          </w:tcPr>
          <w:p w14:paraId="4B7A1575" w14:textId="314375A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r w:rsidR="003C448A" w14:paraId="16DFD69F"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1DFD3B7C" w14:textId="07E2BC6C" w:rsidR="003C448A" w:rsidRDefault="003C448A" w:rsidP="003C448A">
            <w:pPr>
              <w:pStyle w:val="1ATableSub-CategoryHeaderColumn"/>
              <w:rPr>
                <w:lang w:bidi="en-US"/>
              </w:rPr>
            </w:pPr>
            <w:r>
              <w:rPr>
                <w:lang w:bidi="en-US"/>
              </w:rPr>
              <w:t>Windows 11 only</w:t>
            </w:r>
          </w:p>
        </w:tc>
      </w:tr>
      <w:tr w:rsidR="003C448A" w14:paraId="07C5C9E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8AEC5C3" w14:textId="04055632" w:rsidR="003C448A" w:rsidRDefault="003C448A" w:rsidP="003C448A">
            <w:pPr>
              <w:pStyle w:val="1ATableTextStyle"/>
              <w:rPr>
                <w:lang w:bidi="en-US"/>
              </w:rPr>
            </w:pPr>
            <w:r>
              <w:rPr>
                <w:lang w:bidi="en-US"/>
              </w:rPr>
              <w:t>Early Launch AntiMalware</w:t>
            </w:r>
          </w:p>
        </w:tc>
        <w:tc>
          <w:tcPr>
            <w:tcW w:w="2500" w:type="pct"/>
          </w:tcPr>
          <w:p w14:paraId="33E58901" w14:textId="5BC87D6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r w:rsidR="003C448A" w14:paraId="48BE726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9E0456A" w14:textId="206325F2" w:rsidR="003C448A" w:rsidRDefault="003C448A" w:rsidP="003C448A">
            <w:pPr>
              <w:pStyle w:val="1ATableTextStyle"/>
              <w:rPr>
                <w:lang w:bidi="en-US"/>
              </w:rPr>
            </w:pPr>
            <w:r>
              <w:rPr>
                <w:lang w:bidi="en-US"/>
              </w:rPr>
              <w:t>Firmware Protection</w:t>
            </w:r>
          </w:p>
        </w:tc>
        <w:tc>
          <w:tcPr>
            <w:tcW w:w="2500" w:type="pct"/>
          </w:tcPr>
          <w:p w14:paraId="3BD3D5D0" w14:textId="16B37CE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w:t>
            </w:r>
          </w:p>
        </w:tc>
      </w:tr>
      <w:tr w:rsidR="003C448A" w14:paraId="4C7CD40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D373A66" w14:textId="7ECC3290" w:rsidR="003C448A" w:rsidRDefault="003C448A" w:rsidP="003C448A">
            <w:pPr>
              <w:pStyle w:val="1ATableTextStyle"/>
              <w:rPr>
                <w:lang w:bidi="en-US"/>
              </w:rPr>
            </w:pPr>
            <w:r>
              <w:rPr>
                <w:lang w:bidi="en-US"/>
              </w:rPr>
              <w:t>Memory Integrity Protection</w:t>
            </w:r>
          </w:p>
        </w:tc>
        <w:tc>
          <w:tcPr>
            <w:tcW w:w="2500" w:type="pct"/>
          </w:tcPr>
          <w:p w14:paraId="5AC82D40" w14:textId="7ABCAD6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r w:rsidR="003C448A" w14:paraId="2E19D12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BDFF4D3" w14:textId="33563D30" w:rsidR="003C448A" w:rsidRDefault="003C448A" w:rsidP="003C448A">
            <w:pPr>
              <w:pStyle w:val="1ATableTextStyle"/>
              <w:rPr>
                <w:lang w:bidi="en-US"/>
              </w:rPr>
            </w:pPr>
            <w:r>
              <w:rPr>
                <w:lang w:bidi="en-US"/>
              </w:rPr>
              <w:t>Memory Access Protection</w:t>
            </w:r>
          </w:p>
        </w:tc>
        <w:tc>
          <w:tcPr>
            <w:tcW w:w="2500" w:type="pct"/>
          </w:tcPr>
          <w:p w14:paraId="09C03765" w14:textId="0E76276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w:t>
            </w:r>
          </w:p>
        </w:tc>
      </w:tr>
      <w:tr w:rsidR="003C448A" w14:paraId="5288E97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F7A304B" w14:textId="65D1EFB5" w:rsidR="003C448A" w:rsidRDefault="003C448A" w:rsidP="003C448A">
            <w:pPr>
              <w:pStyle w:val="1ATableTextStyle"/>
              <w:rPr>
                <w:lang w:bidi="en-US"/>
              </w:rPr>
            </w:pPr>
            <w:r>
              <w:rPr>
                <w:lang w:bidi="en-US"/>
              </w:rPr>
              <w:t>Virtualization-based Security</w:t>
            </w:r>
          </w:p>
        </w:tc>
        <w:tc>
          <w:tcPr>
            <w:tcW w:w="2500" w:type="pct"/>
          </w:tcPr>
          <w:p w14:paraId="7D9B86A2" w14:textId="41E5DE6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r w:rsidR="003C448A" w14:paraId="29C507B9"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17BC3189" w14:textId="4103E151" w:rsidR="003C448A" w:rsidRDefault="003C448A" w:rsidP="003C448A">
            <w:pPr>
              <w:pStyle w:val="1ATableCategoryHeaderRowBold"/>
              <w:rPr>
                <w:lang w:bidi="en-US"/>
              </w:rPr>
            </w:pPr>
            <w:r>
              <w:rPr>
                <w:lang w:bidi="en-US"/>
              </w:rPr>
              <w:t>Device Properties</w:t>
            </w:r>
          </w:p>
        </w:tc>
      </w:tr>
      <w:tr w:rsidR="003C448A" w14:paraId="1A8A4E1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EDC753B" w14:textId="43AB18EE" w:rsidR="003C448A" w:rsidRDefault="003C448A" w:rsidP="003C448A">
            <w:pPr>
              <w:pStyle w:val="1ATableSub-CategoryHeaderColumn"/>
              <w:rPr>
                <w:lang w:bidi="en-US"/>
              </w:rPr>
            </w:pPr>
            <w:r>
              <w:rPr>
                <w:lang w:bidi="en-US"/>
              </w:rPr>
              <w:t>Operating System Version</w:t>
            </w:r>
          </w:p>
        </w:tc>
      </w:tr>
      <w:tr w:rsidR="003C448A" w14:paraId="15A2657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9705FCD" w14:textId="2A92D61D" w:rsidR="003C448A" w:rsidRDefault="003C448A" w:rsidP="003C448A">
            <w:pPr>
              <w:pStyle w:val="1ATableTextStyle"/>
              <w:rPr>
                <w:lang w:bidi="en-US"/>
              </w:rPr>
            </w:pPr>
            <w:r>
              <w:rPr>
                <w:lang w:bidi="en-US"/>
              </w:rPr>
              <w:t>Minimum OS version</w:t>
            </w:r>
          </w:p>
        </w:tc>
        <w:tc>
          <w:tcPr>
            <w:tcW w:w="2500" w:type="pct"/>
          </w:tcPr>
          <w:p w14:paraId="17182DD1" w14:textId="777777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p>
        </w:tc>
      </w:tr>
      <w:tr w:rsidR="003C448A" w14:paraId="7503FEA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21A9AF0" w14:textId="15E84B97" w:rsidR="003C448A" w:rsidRDefault="003C448A" w:rsidP="003C448A">
            <w:pPr>
              <w:pStyle w:val="1ATableTextStyle"/>
              <w:rPr>
                <w:lang w:bidi="en-US"/>
              </w:rPr>
            </w:pPr>
            <w:r>
              <w:rPr>
                <w:lang w:bidi="en-US"/>
              </w:rPr>
              <w:t>Maximum OS version</w:t>
            </w:r>
          </w:p>
        </w:tc>
        <w:tc>
          <w:tcPr>
            <w:tcW w:w="2500" w:type="pct"/>
          </w:tcPr>
          <w:p w14:paraId="21B6987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06865EB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54DE679" w14:textId="0BA88D44" w:rsidR="003C448A" w:rsidRDefault="003C448A" w:rsidP="003C448A">
            <w:pPr>
              <w:pStyle w:val="1ATableTextStyle"/>
              <w:rPr>
                <w:lang w:bidi="en-US"/>
              </w:rPr>
            </w:pPr>
            <w:r>
              <w:rPr>
                <w:lang w:bidi="en-US"/>
              </w:rPr>
              <w:t>Minimum OS version for mobile devices</w:t>
            </w:r>
          </w:p>
        </w:tc>
        <w:tc>
          <w:tcPr>
            <w:tcW w:w="2500" w:type="pct"/>
          </w:tcPr>
          <w:p w14:paraId="088F8FA5" w14:textId="777777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p>
        </w:tc>
      </w:tr>
      <w:tr w:rsidR="003C448A" w14:paraId="2276812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BEB9D84" w14:textId="5C402006" w:rsidR="003C448A" w:rsidRDefault="003C448A" w:rsidP="003C448A">
            <w:pPr>
              <w:pStyle w:val="1ATableTextStyle"/>
              <w:rPr>
                <w:lang w:bidi="en-US"/>
              </w:rPr>
            </w:pPr>
            <w:r>
              <w:rPr>
                <w:lang w:bidi="en-US"/>
              </w:rPr>
              <w:t>Maximum OS version for mobile devices</w:t>
            </w:r>
          </w:p>
        </w:tc>
        <w:tc>
          <w:tcPr>
            <w:tcW w:w="2500" w:type="pct"/>
          </w:tcPr>
          <w:p w14:paraId="4906BC66"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509BBF8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746794F" w14:textId="23197A78" w:rsidR="003C448A" w:rsidRDefault="003C448A" w:rsidP="003C448A">
            <w:pPr>
              <w:pStyle w:val="1ATableTextStyle"/>
              <w:rPr>
                <w:lang w:bidi="en-US"/>
              </w:rPr>
            </w:pPr>
            <w:r>
              <w:rPr>
                <w:lang w:bidi="en-US"/>
              </w:rPr>
              <w:t>Valid operating system builds</w:t>
            </w:r>
          </w:p>
        </w:tc>
        <w:tc>
          <w:tcPr>
            <w:tcW w:w="2500" w:type="pct"/>
          </w:tcPr>
          <w:p w14:paraId="25A89D00" w14:textId="777777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p>
        </w:tc>
      </w:tr>
      <w:tr w:rsidR="003C448A" w14:paraId="63105AD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BCDD926" w14:textId="1073B684" w:rsidR="003C448A" w:rsidRDefault="003C448A" w:rsidP="003C448A">
            <w:pPr>
              <w:pStyle w:val="1ATableCategoryHeaderRowBold"/>
              <w:rPr>
                <w:lang w:bidi="en-US"/>
              </w:rPr>
            </w:pPr>
            <w:r>
              <w:rPr>
                <w:lang w:bidi="en-US"/>
              </w:rPr>
              <w:t>Configuration Manager Compliance</w:t>
            </w:r>
          </w:p>
        </w:tc>
      </w:tr>
      <w:tr w:rsidR="003C448A" w14:paraId="2C3E124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21040B2" w14:textId="237C23D7" w:rsidR="003C448A" w:rsidRDefault="003C448A" w:rsidP="003C448A">
            <w:pPr>
              <w:pStyle w:val="1ATableTextStyle"/>
              <w:rPr>
                <w:lang w:bidi="en-US"/>
              </w:rPr>
            </w:pPr>
            <w:r>
              <w:rPr>
                <w:lang w:bidi="en-US"/>
              </w:rPr>
              <w:t>Require device compliance from Configuration Manager</w:t>
            </w:r>
          </w:p>
        </w:tc>
        <w:tc>
          <w:tcPr>
            <w:tcW w:w="2500" w:type="pct"/>
          </w:tcPr>
          <w:p w14:paraId="448E902E" w14:textId="6C77A53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w:t>
            </w:r>
          </w:p>
        </w:tc>
      </w:tr>
      <w:tr w:rsidR="003C448A" w14:paraId="42DD62D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BED1F7A" w14:textId="3A5DA873" w:rsidR="003C448A" w:rsidRDefault="003C448A" w:rsidP="003C448A">
            <w:pPr>
              <w:pStyle w:val="1ATableCategoryHeaderRowBold"/>
              <w:rPr>
                <w:lang w:bidi="en-US"/>
              </w:rPr>
            </w:pPr>
            <w:r>
              <w:rPr>
                <w:lang w:bidi="en-US"/>
              </w:rPr>
              <w:t>System Security</w:t>
            </w:r>
          </w:p>
        </w:tc>
      </w:tr>
      <w:tr w:rsidR="003C448A" w14:paraId="5E31B9AF"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01F990B9" w14:textId="673A3051" w:rsidR="003C448A" w:rsidRDefault="003C448A" w:rsidP="003C448A">
            <w:pPr>
              <w:pStyle w:val="1ATableSub-CategoryHeaderColumn"/>
              <w:rPr>
                <w:lang w:bidi="en-US"/>
              </w:rPr>
            </w:pPr>
            <w:r>
              <w:rPr>
                <w:lang w:bidi="en-US"/>
              </w:rPr>
              <w:t>Password</w:t>
            </w:r>
          </w:p>
        </w:tc>
      </w:tr>
      <w:tr w:rsidR="003C448A" w14:paraId="2C5152E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450D96E" w14:textId="422DB00F" w:rsidR="003C448A" w:rsidRDefault="003C448A" w:rsidP="003C448A">
            <w:pPr>
              <w:pStyle w:val="1ATableTextStyle"/>
              <w:rPr>
                <w:lang w:bidi="en-US"/>
              </w:rPr>
            </w:pPr>
            <w:r>
              <w:rPr>
                <w:lang w:bidi="en-US"/>
              </w:rPr>
              <w:t>Require a password to unlock mobile devices</w:t>
            </w:r>
          </w:p>
        </w:tc>
        <w:tc>
          <w:tcPr>
            <w:tcW w:w="2500" w:type="pct"/>
          </w:tcPr>
          <w:p w14:paraId="0CB2396A" w14:textId="6DC7FB9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r w:rsidR="003C448A" w14:paraId="31A5C80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6E72983" w14:textId="3E5C755C" w:rsidR="003C448A" w:rsidRDefault="003C448A" w:rsidP="003C448A">
            <w:pPr>
              <w:pStyle w:val="1ATableTextStyle"/>
              <w:rPr>
                <w:lang w:bidi="en-US"/>
              </w:rPr>
            </w:pPr>
            <w:r>
              <w:rPr>
                <w:lang w:bidi="en-US"/>
              </w:rPr>
              <w:t xml:space="preserve">  Simple passwords</w:t>
            </w:r>
          </w:p>
        </w:tc>
        <w:tc>
          <w:tcPr>
            <w:tcW w:w="2500" w:type="pct"/>
          </w:tcPr>
          <w:p w14:paraId="2D305125" w14:textId="7C0F0D6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w:t>
            </w:r>
          </w:p>
        </w:tc>
      </w:tr>
      <w:tr w:rsidR="003C448A" w14:paraId="4833AB3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FF7178C" w14:textId="68823774" w:rsidR="003C448A" w:rsidRDefault="003C448A" w:rsidP="003C448A">
            <w:pPr>
              <w:pStyle w:val="1ATableTextStyle"/>
              <w:rPr>
                <w:lang w:bidi="en-US"/>
              </w:rPr>
            </w:pPr>
            <w:r>
              <w:rPr>
                <w:lang w:bidi="en-US"/>
              </w:rPr>
              <w:t xml:space="preserve">  Password type</w:t>
            </w:r>
          </w:p>
        </w:tc>
        <w:tc>
          <w:tcPr>
            <w:tcW w:w="2500" w:type="pct"/>
          </w:tcPr>
          <w:p w14:paraId="054F2463" w14:textId="669653E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Device default</w:t>
            </w:r>
          </w:p>
        </w:tc>
      </w:tr>
      <w:tr w:rsidR="003C448A" w14:paraId="012C3C1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13CB1EE" w14:textId="301D9AF0" w:rsidR="003C448A" w:rsidRDefault="003C448A" w:rsidP="003C448A">
            <w:pPr>
              <w:pStyle w:val="1ATableTextStyle"/>
              <w:rPr>
                <w:lang w:bidi="en-US"/>
              </w:rPr>
            </w:pPr>
            <w:r>
              <w:rPr>
                <w:lang w:bidi="en-US"/>
              </w:rPr>
              <w:t xml:space="preserve">  Minimum password length</w:t>
            </w:r>
          </w:p>
        </w:tc>
        <w:tc>
          <w:tcPr>
            <w:tcW w:w="2500" w:type="pct"/>
          </w:tcPr>
          <w:p w14:paraId="1082B37B" w14:textId="777777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p>
        </w:tc>
      </w:tr>
      <w:tr w:rsidR="003C448A" w14:paraId="16A0DE6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90B265A" w14:textId="7ACDB0BE" w:rsidR="003C448A" w:rsidRDefault="003C448A" w:rsidP="003C448A">
            <w:pPr>
              <w:pStyle w:val="1ATableTextStyle"/>
              <w:rPr>
                <w:lang w:bidi="en-US"/>
              </w:rPr>
            </w:pPr>
            <w:r>
              <w:rPr>
                <w:lang w:bidi="en-US"/>
              </w:rPr>
              <w:t xml:space="preserve">  Maximum minutes of inactivity before password is required</w:t>
            </w:r>
          </w:p>
        </w:tc>
        <w:tc>
          <w:tcPr>
            <w:tcW w:w="2500" w:type="pct"/>
          </w:tcPr>
          <w:p w14:paraId="5BCB058D" w14:textId="400254C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r w:rsidR="003C448A" w14:paraId="7FF6799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48193CD" w14:textId="347AEB33" w:rsidR="003C448A" w:rsidRDefault="003C448A" w:rsidP="003C448A">
            <w:pPr>
              <w:pStyle w:val="1ATableTextStyle"/>
              <w:rPr>
                <w:lang w:bidi="en-US"/>
              </w:rPr>
            </w:pPr>
            <w:r>
              <w:rPr>
                <w:lang w:bidi="en-US"/>
              </w:rPr>
              <w:t xml:space="preserve">  Password expiration (days)</w:t>
            </w:r>
          </w:p>
        </w:tc>
        <w:tc>
          <w:tcPr>
            <w:tcW w:w="2500" w:type="pct"/>
          </w:tcPr>
          <w:p w14:paraId="6A0FECA6" w14:textId="777777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p>
        </w:tc>
      </w:tr>
      <w:tr w:rsidR="003C448A" w14:paraId="167FDBA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DA3752A" w14:textId="6A9DD100" w:rsidR="003C448A" w:rsidRDefault="003C448A" w:rsidP="003C448A">
            <w:pPr>
              <w:pStyle w:val="1ATableTextStyle"/>
              <w:rPr>
                <w:lang w:bidi="en-US"/>
              </w:rPr>
            </w:pPr>
            <w:r>
              <w:rPr>
                <w:lang w:bidi="en-US"/>
              </w:rPr>
              <w:t xml:space="preserve">  Number of previous passwords to prevent reuse</w:t>
            </w:r>
          </w:p>
        </w:tc>
        <w:tc>
          <w:tcPr>
            <w:tcW w:w="2500" w:type="pct"/>
          </w:tcPr>
          <w:p w14:paraId="72D2A7E4"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4262FCB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21A5907" w14:textId="4367E629" w:rsidR="003C448A" w:rsidRDefault="003C448A" w:rsidP="003C448A">
            <w:pPr>
              <w:pStyle w:val="1ATableTextStyle"/>
              <w:rPr>
                <w:lang w:bidi="en-US"/>
              </w:rPr>
            </w:pPr>
            <w:r>
              <w:rPr>
                <w:lang w:bidi="en-US"/>
              </w:rPr>
              <w:t xml:space="preserve">  Require password when device returns from idle state (Mobile and Holographic)</w:t>
            </w:r>
          </w:p>
        </w:tc>
        <w:tc>
          <w:tcPr>
            <w:tcW w:w="2500" w:type="pct"/>
          </w:tcPr>
          <w:p w14:paraId="07D646B3" w14:textId="03F581B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w:t>
            </w:r>
          </w:p>
        </w:tc>
      </w:tr>
      <w:tr w:rsidR="003C448A" w14:paraId="60C6FFB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5880D061" w14:textId="7A9E720C" w:rsidR="003C448A" w:rsidRDefault="003C448A" w:rsidP="003C448A">
            <w:pPr>
              <w:pStyle w:val="1ATableSub-CategoryHeaderColumn"/>
              <w:rPr>
                <w:lang w:bidi="en-US"/>
              </w:rPr>
            </w:pPr>
            <w:r>
              <w:rPr>
                <w:lang w:bidi="en-US"/>
              </w:rPr>
              <w:t>Encryption</w:t>
            </w:r>
          </w:p>
        </w:tc>
      </w:tr>
      <w:tr w:rsidR="003C448A" w14:paraId="6E3E406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A86FC4F" w14:textId="7C7E4CFA" w:rsidR="003C448A" w:rsidRDefault="003C448A" w:rsidP="003C448A">
            <w:pPr>
              <w:pStyle w:val="1ATableTextStyle"/>
              <w:rPr>
                <w:lang w:bidi="en-US"/>
              </w:rPr>
            </w:pPr>
            <w:r>
              <w:rPr>
                <w:lang w:bidi="en-US"/>
              </w:rPr>
              <w:t>Require encryption of data storage on device.</w:t>
            </w:r>
          </w:p>
        </w:tc>
        <w:tc>
          <w:tcPr>
            <w:tcW w:w="2500" w:type="pct"/>
          </w:tcPr>
          <w:p w14:paraId="578A4321" w14:textId="145C0A8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w:t>
            </w:r>
          </w:p>
        </w:tc>
      </w:tr>
      <w:tr w:rsidR="003C448A" w14:paraId="0470BF5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D997D81" w14:textId="4CA60E2D" w:rsidR="003C448A" w:rsidRDefault="003C448A" w:rsidP="003C448A">
            <w:pPr>
              <w:pStyle w:val="1ATableSub-CategoryHeaderColumn"/>
              <w:rPr>
                <w:lang w:bidi="en-US"/>
              </w:rPr>
            </w:pPr>
            <w:r>
              <w:rPr>
                <w:lang w:bidi="en-US"/>
              </w:rPr>
              <w:t>Device Security</w:t>
            </w:r>
          </w:p>
        </w:tc>
      </w:tr>
      <w:tr w:rsidR="003C448A" w14:paraId="441829B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53A5D9A" w14:textId="2B8A37D6" w:rsidR="003C448A" w:rsidRDefault="003C448A" w:rsidP="003C448A">
            <w:pPr>
              <w:pStyle w:val="1ATableTextStyle"/>
              <w:rPr>
                <w:lang w:bidi="en-US"/>
              </w:rPr>
            </w:pPr>
            <w:r>
              <w:rPr>
                <w:lang w:bidi="en-US"/>
              </w:rPr>
              <w:t>Firewall</w:t>
            </w:r>
          </w:p>
        </w:tc>
        <w:tc>
          <w:tcPr>
            <w:tcW w:w="2500" w:type="pct"/>
          </w:tcPr>
          <w:p w14:paraId="0B25CC38" w14:textId="708CE1C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Require</w:t>
            </w:r>
          </w:p>
        </w:tc>
      </w:tr>
      <w:tr w:rsidR="003C448A" w14:paraId="63FA037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E04C26B" w14:textId="197AB741" w:rsidR="003C448A" w:rsidRDefault="003C448A" w:rsidP="003C448A">
            <w:pPr>
              <w:pStyle w:val="1ATableTextStyle"/>
              <w:rPr>
                <w:lang w:bidi="en-US"/>
              </w:rPr>
            </w:pPr>
            <w:r>
              <w:rPr>
                <w:lang w:bidi="en-US"/>
              </w:rPr>
              <w:t>Trusted Platform Module (TPM)</w:t>
            </w:r>
          </w:p>
        </w:tc>
        <w:tc>
          <w:tcPr>
            <w:tcW w:w="2500" w:type="pct"/>
          </w:tcPr>
          <w:p w14:paraId="47A36F84" w14:textId="13D509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Require</w:t>
            </w:r>
          </w:p>
        </w:tc>
      </w:tr>
      <w:tr w:rsidR="003C448A" w14:paraId="5F0C034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9644813" w14:textId="6ED8CD54" w:rsidR="003C448A" w:rsidRDefault="003C448A" w:rsidP="003C448A">
            <w:pPr>
              <w:pStyle w:val="1ATableTextStyle"/>
              <w:rPr>
                <w:lang w:bidi="en-US"/>
              </w:rPr>
            </w:pPr>
            <w:r>
              <w:rPr>
                <w:lang w:bidi="en-US"/>
              </w:rPr>
              <w:t>Antivirus</w:t>
            </w:r>
          </w:p>
        </w:tc>
        <w:tc>
          <w:tcPr>
            <w:tcW w:w="2500" w:type="pct"/>
          </w:tcPr>
          <w:p w14:paraId="672DB1D4" w14:textId="0E4A0B1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Require</w:t>
            </w:r>
          </w:p>
        </w:tc>
      </w:tr>
      <w:tr w:rsidR="003C448A" w14:paraId="337AFE7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AE7B9C0" w14:textId="49979F9C" w:rsidR="003C448A" w:rsidRDefault="003C448A" w:rsidP="003C448A">
            <w:pPr>
              <w:pStyle w:val="1ATableTextStyle"/>
              <w:rPr>
                <w:lang w:bidi="en-US"/>
              </w:rPr>
            </w:pPr>
            <w:r>
              <w:rPr>
                <w:lang w:bidi="en-US"/>
              </w:rPr>
              <w:t>Antispyware</w:t>
            </w:r>
          </w:p>
        </w:tc>
        <w:tc>
          <w:tcPr>
            <w:tcW w:w="2500" w:type="pct"/>
          </w:tcPr>
          <w:p w14:paraId="56CDE299" w14:textId="58D2F6F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Require</w:t>
            </w:r>
          </w:p>
        </w:tc>
      </w:tr>
      <w:tr w:rsidR="003C448A" w14:paraId="79A6B8D6"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0B69EC9B" w14:textId="5FC997C4" w:rsidR="003C448A" w:rsidRDefault="003C448A" w:rsidP="003C448A">
            <w:pPr>
              <w:pStyle w:val="1ATableSub-CategoryHeaderColumn"/>
              <w:rPr>
                <w:lang w:bidi="en-US"/>
              </w:rPr>
            </w:pPr>
            <w:r>
              <w:rPr>
                <w:lang w:bidi="en-US"/>
              </w:rPr>
              <w:t>Defender</w:t>
            </w:r>
          </w:p>
        </w:tc>
      </w:tr>
      <w:tr w:rsidR="003C448A" w14:paraId="335D916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0820BBB" w14:textId="305A4784" w:rsidR="003C448A" w:rsidRDefault="003C448A" w:rsidP="003C448A">
            <w:pPr>
              <w:pStyle w:val="1ATableTextStyle"/>
              <w:rPr>
                <w:lang w:bidi="en-US"/>
              </w:rPr>
            </w:pPr>
            <w:r>
              <w:rPr>
                <w:lang w:bidi="en-US"/>
              </w:rPr>
              <w:t>Microsoft Defender Antimalware</w:t>
            </w:r>
          </w:p>
        </w:tc>
        <w:tc>
          <w:tcPr>
            <w:tcW w:w="2500" w:type="pct"/>
          </w:tcPr>
          <w:p w14:paraId="6808C43F" w14:textId="1276533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r w:rsidR="003C448A" w14:paraId="428A07B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79F370B" w14:textId="53D01DEF" w:rsidR="003C448A" w:rsidRDefault="003C448A" w:rsidP="003C448A">
            <w:pPr>
              <w:pStyle w:val="1ATableTextStyle"/>
              <w:rPr>
                <w:lang w:bidi="en-US"/>
              </w:rPr>
            </w:pPr>
            <w:r>
              <w:rPr>
                <w:lang w:bidi="en-US"/>
              </w:rPr>
              <w:lastRenderedPageBreak/>
              <w:t xml:space="preserve">  Microsoft Defender Antimalware minimum version</w:t>
            </w:r>
          </w:p>
        </w:tc>
        <w:tc>
          <w:tcPr>
            <w:tcW w:w="2500" w:type="pct"/>
          </w:tcPr>
          <w:p w14:paraId="220F5DB1" w14:textId="777777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p>
        </w:tc>
      </w:tr>
      <w:tr w:rsidR="003C448A" w14:paraId="6CBC6ED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457156E" w14:textId="72192A98" w:rsidR="003C448A" w:rsidRDefault="003C448A" w:rsidP="003C448A">
            <w:pPr>
              <w:pStyle w:val="1ATableTextStyle"/>
              <w:rPr>
                <w:lang w:bidi="en-US"/>
              </w:rPr>
            </w:pPr>
            <w:r>
              <w:rPr>
                <w:lang w:bidi="en-US"/>
              </w:rPr>
              <w:t xml:space="preserve">  Microsoft Defender Antimalware security intelligence up-to-date</w:t>
            </w:r>
          </w:p>
        </w:tc>
        <w:tc>
          <w:tcPr>
            <w:tcW w:w="2500" w:type="pct"/>
          </w:tcPr>
          <w:p w14:paraId="5BDDF2E7" w14:textId="4A84021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r w:rsidR="003C448A" w14:paraId="0E4E67B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3F62A85" w14:textId="455092A8" w:rsidR="003C448A" w:rsidRDefault="003C448A" w:rsidP="003C448A">
            <w:pPr>
              <w:pStyle w:val="1ATableTextStyle"/>
              <w:rPr>
                <w:lang w:bidi="en-US"/>
              </w:rPr>
            </w:pPr>
            <w:r>
              <w:rPr>
                <w:lang w:bidi="en-US"/>
              </w:rPr>
              <w:t xml:space="preserve">  Real-time protection</w:t>
            </w:r>
          </w:p>
        </w:tc>
        <w:tc>
          <w:tcPr>
            <w:tcW w:w="2500" w:type="pct"/>
          </w:tcPr>
          <w:p w14:paraId="65C9EB22" w14:textId="3F17054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w:t>
            </w:r>
          </w:p>
        </w:tc>
      </w:tr>
      <w:tr w:rsidR="003C448A" w14:paraId="42DA302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0BB1E63C" w14:textId="3C45EF93" w:rsidR="003C448A" w:rsidRDefault="003C448A" w:rsidP="003C448A">
            <w:pPr>
              <w:pStyle w:val="1ATableCategoryHeaderRowBold"/>
              <w:rPr>
                <w:lang w:bidi="en-US"/>
              </w:rPr>
            </w:pPr>
            <w:r>
              <w:rPr>
                <w:lang w:bidi="en-US"/>
              </w:rPr>
              <w:t>Microsoft Defender for Endpoint</w:t>
            </w:r>
          </w:p>
        </w:tc>
      </w:tr>
      <w:tr w:rsidR="003C448A" w14:paraId="4C45B758"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4EAFE089" w14:textId="1D917C85" w:rsidR="003C448A" w:rsidRDefault="003C448A" w:rsidP="003C448A">
            <w:pPr>
              <w:pStyle w:val="1ATableSub-CategoryHeaderColumn"/>
              <w:rPr>
                <w:lang w:bidi="en-US"/>
              </w:rPr>
            </w:pPr>
            <w:r>
              <w:rPr>
                <w:lang w:bidi="en-US"/>
              </w:rPr>
              <w:t>Microsoft Defender for Endpoint rules</w:t>
            </w:r>
          </w:p>
        </w:tc>
      </w:tr>
      <w:tr w:rsidR="003C448A" w14:paraId="654066B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0EECF8B" w14:textId="713180BA" w:rsidR="003C448A" w:rsidRDefault="003C448A" w:rsidP="003C448A">
            <w:pPr>
              <w:pStyle w:val="1ATableTextStyle"/>
              <w:rPr>
                <w:lang w:bidi="en-US"/>
              </w:rPr>
            </w:pPr>
            <w:r>
              <w:rPr>
                <w:lang w:bidi="en-US"/>
              </w:rPr>
              <w:t>Require the device to be at or under the machine risk score:</w:t>
            </w:r>
          </w:p>
        </w:tc>
        <w:tc>
          <w:tcPr>
            <w:tcW w:w="2500" w:type="pct"/>
          </w:tcPr>
          <w:p w14:paraId="149CFA70" w14:textId="132451EA"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bl>
    <w:p w14:paraId="0E8B4E0E" w14:textId="037853EA" w:rsidR="003C448A" w:rsidRDefault="003C448A" w:rsidP="003C448A">
      <w:pPr>
        <w:pStyle w:val="Caption"/>
      </w:pPr>
      <w:r>
        <w:t xml:space="preserve">Table </w:t>
      </w:r>
      <w:r>
        <w:fldChar w:fldCharType="begin"/>
      </w:r>
      <w:r>
        <w:instrText xml:space="preserve"> SEQ Table \* ARABIC </w:instrText>
      </w:r>
      <w:r>
        <w:fldChar w:fldCharType="separate"/>
      </w:r>
      <w:r>
        <w:rPr>
          <w:noProof/>
        </w:rPr>
        <w:t>50</w:t>
      </w:r>
      <w:r>
        <w:fldChar w:fldCharType="end"/>
      </w:r>
      <w:r>
        <w:t>. Settings - Win - Compliance - U - Device Security - v1.0.0</w:t>
      </w:r>
    </w:p>
    <w:tbl>
      <w:tblPr>
        <w:tblStyle w:val="GridTable4-Accent2"/>
        <w:tblW w:w="4994" w:type="pct"/>
        <w:tblLook w:val="04A0" w:firstRow="1" w:lastRow="0" w:firstColumn="1" w:lastColumn="0" w:noHBand="0" w:noVBand="1"/>
      </w:tblPr>
      <w:tblGrid>
        <w:gridCol w:w="2252"/>
        <w:gridCol w:w="2251"/>
        <w:gridCol w:w="2251"/>
        <w:gridCol w:w="2251"/>
      </w:tblGrid>
      <w:tr w:rsidR="003C448A" w14:paraId="31913F25"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1CACE918" w14:textId="51715DD8" w:rsidR="003C448A" w:rsidRDefault="003C448A" w:rsidP="003C448A">
            <w:pPr>
              <w:pStyle w:val="1ATableHeaderBold"/>
              <w:rPr>
                <w:lang w:bidi="en-US"/>
              </w:rPr>
            </w:pPr>
            <w:r>
              <w:rPr>
                <w:lang w:bidi="en-US"/>
              </w:rPr>
              <w:t>Action</w:t>
            </w:r>
          </w:p>
        </w:tc>
        <w:tc>
          <w:tcPr>
            <w:tcW w:w="1250" w:type="pct"/>
          </w:tcPr>
          <w:p w14:paraId="3076F04C" w14:textId="052A05BC"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Schedule</w:t>
            </w:r>
          </w:p>
        </w:tc>
        <w:tc>
          <w:tcPr>
            <w:tcW w:w="1250" w:type="pct"/>
          </w:tcPr>
          <w:p w14:paraId="5DED5E63" w14:textId="382A9DBE"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Message template</w:t>
            </w:r>
          </w:p>
        </w:tc>
        <w:tc>
          <w:tcPr>
            <w:tcW w:w="1250" w:type="pct"/>
          </w:tcPr>
          <w:p w14:paraId="764AE071" w14:textId="55F24E73"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Additional recipients (via email)</w:t>
            </w:r>
          </w:p>
        </w:tc>
      </w:tr>
      <w:tr w:rsidR="003C448A" w14:paraId="0861DF4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2C303E17" w14:textId="4BB8761B" w:rsidR="003C448A" w:rsidRDefault="003C448A" w:rsidP="003C448A">
            <w:pPr>
              <w:pStyle w:val="1ATableTextStyle"/>
              <w:rPr>
                <w:lang w:bidi="en-US"/>
              </w:rPr>
            </w:pPr>
            <w:r>
              <w:rPr>
                <w:lang w:bidi="en-US"/>
              </w:rPr>
              <w:t>Mark device noncompliant</w:t>
            </w:r>
          </w:p>
        </w:tc>
        <w:tc>
          <w:tcPr>
            <w:tcW w:w="1250" w:type="pct"/>
          </w:tcPr>
          <w:p w14:paraId="51CAD56A" w14:textId="7E97CBF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0.25 days after noncompliance</w:t>
            </w:r>
          </w:p>
        </w:tc>
        <w:tc>
          <w:tcPr>
            <w:tcW w:w="1250" w:type="pct"/>
          </w:tcPr>
          <w:p w14:paraId="6D6A3446"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c>
          <w:tcPr>
            <w:tcW w:w="1250" w:type="pct"/>
          </w:tcPr>
          <w:p w14:paraId="1E64496F" w14:textId="77777777"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p>
        </w:tc>
      </w:tr>
    </w:tbl>
    <w:p w14:paraId="772EDCA0" w14:textId="2A33FEBD" w:rsidR="003C448A" w:rsidRDefault="003C448A" w:rsidP="003C448A">
      <w:pPr>
        <w:pStyle w:val="Caption"/>
      </w:pPr>
      <w:r>
        <w:t xml:space="preserve">Table </w:t>
      </w:r>
      <w:r>
        <w:fldChar w:fldCharType="begin"/>
      </w:r>
      <w:r>
        <w:instrText xml:space="preserve"> SEQ Table \* ARABIC </w:instrText>
      </w:r>
      <w:r>
        <w:fldChar w:fldCharType="separate"/>
      </w:r>
      <w:r>
        <w:rPr>
          <w:noProof/>
        </w:rPr>
        <w:t>51</w:t>
      </w:r>
      <w:r>
        <w:fldChar w:fldCharType="end"/>
      </w:r>
      <w:r>
        <w:t>. Actions for noncompliance - Win - Compliance - U - Device Security - v1.0.0</w:t>
      </w:r>
    </w:p>
    <w:tbl>
      <w:tblPr>
        <w:tblStyle w:val="GridTable4-Accent2"/>
        <w:tblW w:w="4994" w:type="pct"/>
        <w:tblLook w:val="04A0" w:firstRow="1" w:lastRow="0" w:firstColumn="1" w:lastColumn="0" w:noHBand="0" w:noVBand="1"/>
      </w:tblPr>
      <w:tblGrid>
        <w:gridCol w:w="3001"/>
        <w:gridCol w:w="3000"/>
        <w:gridCol w:w="3004"/>
      </w:tblGrid>
      <w:tr w:rsidR="003C448A" w14:paraId="39D01F41"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3F4941C9" w14:textId="7618ADEA" w:rsidR="003C448A" w:rsidRDefault="003C448A" w:rsidP="003C448A">
            <w:pPr>
              <w:pStyle w:val="1ATableHeaderBold"/>
              <w:rPr>
                <w:lang w:bidi="en-US"/>
              </w:rPr>
            </w:pPr>
            <w:r>
              <w:rPr>
                <w:lang w:bidi="en-US"/>
              </w:rPr>
              <w:t>Group</w:t>
            </w:r>
          </w:p>
        </w:tc>
        <w:tc>
          <w:tcPr>
            <w:tcW w:w="1666" w:type="pct"/>
          </w:tcPr>
          <w:p w14:paraId="786D83A6" w14:textId="2BD4E3EB"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1C606A06" w14:textId="2138763B"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6D4CA83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68F3D559" w14:textId="5B357B56" w:rsidR="003C448A" w:rsidRDefault="003C448A" w:rsidP="003C448A">
            <w:pPr>
              <w:pStyle w:val="1ATableCategoryHeaderRowBold"/>
              <w:rPr>
                <w:lang w:bidi="en-US"/>
              </w:rPr>
            </w:pPr>
            <w:r>
              <w:rPr>
                <w:lang w:bidi="en-US"/>
              </w:rPr>
              <w:t>Included Groups</w:t>
            </w:r>
          </w:p>
        </w:tc>
      </w:tr>
      <w:tr w:rsidR="003C448A" w14:paraId="5583EAF3"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004BC780" w14:textId="0E1C7055" w:rsidR="003C448A" w:rsidRDefault="003C448A" w:rsidP="003C448A">
            <w:pPr>
              <w:pStyle w:val="1ATableTextStyle"/>
              <w:rPr>
                <w:lang w:bidi="en-US"/>
              </w:rPr>
            </w:pPr>
            <w:r>
              <w:rPr>
                <w:lang w:bidi="en-US"/>
              </w:rPr>
              <w:t>All users</w:t>
            </w:r>
          </w:p>
        </w:tc>
        <w:tc>
          <w:tcPr>
            <w:tcW w:w="1666" w:type="pct"/>
          </w:tcPr>
          <w:p w14:paraId="76312687" w14:textId="740E178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 GroupTags</w:t>
            </w:r>
          </w:p>
        </w:tc>
        <w:tc>
          <w:tcPr>
            <w:tcW w:w="1667" w:type="pct"/>
          </w:tcPr>
          <w:p w14:paraId="56A00F9D" w14:textId="5BA8E3FD"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47F11D03" w14:textId="654BD1F6" w:rsidR="003C448A" w:rsidRDefault="003C448A" w:rsidP="003C448A">
      <w:pPr>
        <w:pStyle w:val="Caption"/>
      </w:pPr>
      <w:r>
        <w:t xml:space="preserve">Table </w:t>
      </w:r>
      <w:r>
        <w:fldChar w:fldCharType="begin"/>
      </w:r>
      <w:r>
        <w:instrText xml:space="preserve"> SEQ Table \* ARABIC </w:instrText>
      </w:r>
      <w:r>
        <w:fldChar w:fldCharType="separate"/>
      </w:r>
      <w:r>
        <w:rPr>
          <w:noProof/>
        </w:rPr>
        <w:t>52</w:t>
      </w:r>
      <w:r>
        <w:fldChar w:fldCharType="end"/>
      </w:r>
      <w:r>
        <w:t>. Assignments - Win - Compliance - U - Device Security - v1.0.0</w:t>
      </w:r>
    </w:p>
    <w:p w14:paraId="45799F2E" w14:textId="65DC7842" w:rsidR="003C448A" w:rsidRDefault="003C448A" w:rsidP="003C448A">
      <w:pPr>
        <w:pStyle w:val="1ANumberedHeading3"/>
      </w:pPr>
      <w:bookmarkStart w:id="57" w:name="_Toc204168861"/>
      <w:r>
        <w:t>Win - Compliance - U - Password - v1.0.0</w:t>
      </w:r>
      <w:bookmarkEnd w:id="57"/>
    </w:p>
    <w:p w14:paraId="1AB31324"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1FA5E3FB"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0EF4E40" w14:textId="666728C0" w:rsidR="003C448A" w:rsidRDefault="003C448A" w:rsidP="003C448A">
            <w:pPr>
              <w:pStyle w:val="1ATableHeaderBold"/>
              <w:rPr>
                <w:lang w:bidi="en-US"/>
              </w:rPr>
            </w:pPr>
            <w:r>
              <w:rPr>
                <w:lang w:bidi="en-US"/>
              </w:rPr>
              <w:t>Name</w:t>
            </w:r>
          </w:p>
        </w:tc>
        <w:tc>
          <w:tcPr>
            <w:tcW w:w="2500" w:type="pct"/>
          </w:tcPr>
          <w:p w14:paraId="3799BAF4" w14:textId="1E933561"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2147996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4BC925C" w14:textId="77706322" w:rsidR="003C448A" w:rsidRDefault="003C448A" w:rsidP="003C448A">
            <w:pPr>
              <w:pStyle w:val="1ATableCategoryHeaderRowBold"/>
              <w:rPr>
                <w:lang w:bidi="en-US"/>
              </w:rPr>
            </w:pPr>
            <w:r>
              <w:rPr>
                <w:lang w:bidi="en-US"/>
              </w:rPr>
              <w:t>Basics</w:t>
            </w:r>
          </w:p>
        </w:tc>
      </w:tr>
      <w:tr w:rsidR="003C448A" w14:paraId="4891CFB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A27D6A5" w14:textId="107385BC" w:rsidR="003C448A" w:rsidRDefault="003C448A" w:rsidP="003C448A">
            <w:pPr>
              <w:pStyle w:val="1ATableTextStyle"/>
              <w:rPr>
                <w:lang w:bidi="en-US"/>
              </w:rPr>
            </w:pPr>
            <w:r>
              <w:rPr>
                <w:lang w:bidi="en-US"/>
              </w:rPr>
              <w:t>Name</w:t>
            </w:r>
          </w:p>
        </w:tc>
        <w:tc>
          <w:tcPr>
            <w:tcW w:w="2500" w:type="pct"/>
          </w:tcPr>
          <w:p w14:paraId="25625634" w14:textId="3ADE395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Compliance - U - Password - v1.0.0</w:t>
            </w:r>
          </w:p>
        </w:tc>
      </w:tr>
      <w:tr w:rsidR="003C448A" w14:paraId="18922DC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CD9D275" w14:textId="2D980C69" w:rsidR="003C448A" w:rsidRDefault="003C448A" w:rsidP="003C448A">
            <w:pPr>
              <w:pStyle w:val="1ATableTextStyle"/>
              <w:rPr>
                <w:lang w:bidi="en-US"/>
              </w:rPr>
            </w:pPr>
            <w:r>
              <w:rPr>
                <w:lang w:bidi="en-US"/>
              </w:rPr>
              <w:t>Description</w:t>
            </w:r>
          </w:p>
        </w:tc>
        <w:tc>
          <w:tcPr>
            <w:tcW w:w="2500" w:type="pct"/>
          </w:tcPr>
          <w:p w14:paraId="6B6B907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5767490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AF1F6CB" w14:textId="3D20D1C4" w:rsidR="003C448A" w:rsidRDefault="003C448A" w:rsidP="003C448A">
            <w:pPr>
              <w:pStyle w:val="1ATableTextStyle"/>
              <w:rPr>
                <w:lang w:bidi="en-US"/>
              </w:rPr>
            </w:pPr>
            <w:r>
              <w:rPr>
                <w:lang w:bidi="en-US"/>
              </w:rPr>
              <w:t>Platform supported</w:t>
            </w:r>
          </w:p>
        </w:tc>
        <w:tc>
          <w:tcPr>
            <w:tcW w:w="2500" w:type="pct"/>
          </w:tcPr>
          <w:p w14:paraId="6F958DA1" w14:textId="2F1C19D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Windows 10 and later</w:t>
            </w:r>
          </w:p>
        </w:tc>
      </w:tr>
      <w:tr w:rsidR="003C448A" w14:paraId="144020F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06A89C2" w14:textId="6417BABF" w:rsidR="003C448A" w:rsidRDefault="003C448A" w:rsidP="003C448A">
            <w:pPr>
              <w:pStyle w:val="1ATableTextStyle"/>
              <w:rPr>
                <w:lang w:bidi="en-US"/>
              </w:rPr>
            </w:pPr>
            <w:r>
              <w:rPr>
                <w:lang w:bidi="en-US"/>
              </w:rPr>
              <w:t>Profile type</w:t>
            </w:r>
          </w:p>
        </w:tc>
        <w:tc>
          <w:tcPr>
            <w:tcW w:w="2500" w:type="pct"/>
          </w:tcPr>
          <w:p w14:paraId="0233B1FE" w14:textId="7D641E5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 compliance policy</w:t>
            </w:r>
          </w:p>
        </w:tc>
      </w:tr>
      <w:tr w:rsidR="003C448A" w14:paraId="6299B37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B3C4B7D" w14:textId="04EC80C5" w:rsidR="003C448A" w:rsidRDefault="003C448A" w:rsidP="003C448A">
            <w:pPr>
              <w:pStyle w:val="1ATableTextStyle"/>
              <w:rPr>
                <w:lang w:bidi="en-US"/>
              </w:rPr>
            </w:pPr>
            <w:r>
              <w:rPr>
                <w:lang w:bidi="en-US"/>
              </w:rPr>
              <w:t>Created</w:t>
            </w:r>
          </w:p>
        </w:tc>
        <w:tc>
          <w:tcPr>
            <w:tcW w:w="2500" w:type="pct"/>
          </w:tcPr>
          <w:p w14:paraId="5328E302" w14:textId="0014A99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09:23:14</w:t>
            </w:r>
          </w:p>
        </w:tc>
      </w:tr>
      <w:tr w:rsidR="003C448A" w14:paraId="33D512A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D85EF96" w14:textId="33BB874F" w:rsidR="003C448A" w:rsidRDefault="003C448A" w:rsidP="003C448A">
            <w:pPr>
              <w:pStyle w:val="1ATableTextStyle"/>
              <w:rPr>
                <w:lang w:bidi="en-US"/>
              </w:rPr>
            </w:pPr>
            <w:r>
              <w:rPr>
                <w:lang w:bidi="en-US"/>
              </w:rPr>
              <w:t>Last modified</w:t>
            </w:r>
          </w:p>
        </w:tc>
        <w:tc>
          <w:tcPr>
            <w:tcW w:w="2500" w:type="pct"/>
          </w:tcPr>
          <w:p w14:paraId="564518CB" w14:textId="3C42C00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10 April 2025 09:23:14</w:t>
            </w:r>
          </w:p>
        </w:tc>
      </w:tr>
      <w:tr w:rsidR="003C448A" w14:paraId="68D9688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038F0D4" w14:textId="67CDF4AE" w:rsidR="003C448A" w:rsidRDefault="003C448A" w:rsidP="003C448A">
            <w:pPr>
              <w:pStyle w:val="1ATableTextStyle"/>
              <w:rPr>
                <w:lang w:bidi="en-US"/>
              </w:rPr>
            </w:pPr>
            <w:r>
              <w:rPr>
                <w:lang w:bidi="en-US"/>
              </w:rPr>
              <w:t>Version</w:t>
            </w:r>
          </w:p>
        </w:tc>
        <w:tc>
          <w:tcPr>
            <w:tcW w:w="2500" w:type="pct"/>
          </w:tcPr>
          <w:p w14:paraId="737BA0EC" w14:textId="6330A82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w:t>
            </w:r>
          </w:p>
        </w:tc>
      </w:tr>
      <w:tr w:rsidR="003C448A" w14:paraId="18A5013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78B16EB" w14:textId="5CAEC990" w:rsidR="003C448A" w:rsidRDefault="003C448A" w:rsidP="003C448A">
            <w:pPr>
              <w:pStyle w:val="1ATableTextStyle"/>
              <w:rPr>
                <w:lang w:bidi="en-US"/>
              </w:rPr>
            </w:pPr>
            <w:r>
              <w:rPr>
                <w:lang w:bidi="en-US"/>
              </w:rPr>
              <w:t>Scope tags</w:t>
            </w:r>
          </w:p>
        </w:tc>
        <w:tc>
          <w:tcPr>
            <w:tcW w:w="2500" w:type="pct"/>
          </w:tcPr>
          <w:p w14:paraId="2DFB3174" w14:textId="38776F68"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Default</w:t>
            </w:r>
          </w:p>
        </w:tc>
      </w:tr>
    </w:tbl>
    <w:p w14:paraId="7BB17C0D" w14:textId="76B5B76F" w:rsidR="003C448A" w:rsidRDefault="003C448A" w:rsidP="003C448A">
      <w:pPr>
        <w:pStyle w:val="Caption"/>
      </w:pPr>
      <w:r>
        <w:t xml:space="preserve">Table </w:t>
      </w:r>
      <w:r>
        <w:fldChar w:fldCharType="begin"/>
      </w:r>
      <w:r>
        <w:instrText xml:space="preserve"> SEQ Table \* ARABIC </w:instrText>
      </w:r>
      <w:r>
        <w:fldChar w:fldCharType="separate"/>
      </w:r>
      <w:r>
        <w:rPr>
          <w:noProof/>
        </w:rPr>
        <w:t>53</w:t>
      </w:r>
      <w:r>
        <w:fldChar w:fldCharType="end"/>
      </w:r>
      <w:r>
        <w:t>. Basics - Win - Compliance - U - Password - v1.0.0</w:t>
      </w:r>
    </w:p>
    <w:tbl>
      <w:tblPr>
        <w:tblStyle w:val="GridTable4-Accent2"/>
        <w:tblW w:w="4994" w:type="pct"/>
        <w:tblLook w:val="04A0" w:firstRow="1" w:lastRow="0" w:firstColumn="1" w:lastColumn="0" w:noHBand="0" w:noVBand="1"/>
      </w:tblPr>
      <w:tblGrid>
        <w:gridCol w:w="4502"/>
        <w:gridCol w:w="4503"/>
      </w:tblGrid>
      <w:tr w:rsidR="003C448A" w14:paraId="60FAFA5A"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54F20CA" w14:textId="53F35EB7" w:rsidR="003C448A" w:rsidRDefault="003C448A" w:rsidP="003C448A">
            <w:pPr>
              <w:pStyle w:val="1ATableHeaderBold"/>
              <w:rPr>
                <w:lang w:bidi="en-US"/>
              </w:rPr>
            </w:pPr>
            <w:r>
              <w:rPr>
                <w:lang w:bidi="en-US"/>
              </w:rPr>
              <w:t>Name</w:t>
            </w:r>
          </w:p>
        </w:tc>
        <w:tc>
          <w:tcPr>
            <w:tcW w:w="2500" w:type="pct"/>
          </w:tcPr>
          <w:p w14:paraId="17A99D0F" w14:textId="3A856BCC"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10E1A3D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0BE5FB2D" w14:textId="2506074A" w:rsidR="003C448A" w:rsidRDefault="003C448A" w:rsidP="003C448A">
            <w:pPr>
              <w:pStyle w:val="1ATableCategoryHeaderRowBold"/>
              <w:rPr>
                <w:lang w:bidi="en-US"/>
              </w:rPr>
            </w:pPr>
            <w:r>
              <w:rPr>
                <w:lang w:bidi="en-US"/>
              </w:rPr>
              <w:t>Custom Compliance</w:t>
            </w:r>
          </w:p>
        </w:tc>
      </w:tr>
      <w:tr w:rsidR="003C448A" w14:paraId="4AF9BAF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763277D" w14:textId="2B85385E" w:rsidR="003C448A" w:rsidRDefault="003C448A" w:rsidP="003C448A">
            <w:pPr>
              <w:pStyle w:val="1ATableTextStyle"/>
              <w:rPr>
                <w:lang w:bidi="en-US"/>
              </w:rPr>
            </w:pPr>
            <w:r>
              <w:rPr>
                <w:lang w:bidi="en-US"/>
              </w:rPr>
              <w:t>Custom compliance</w:t>
            </w:r>
          </w:p>
        </w:tc>
        <w:tc>
          <w:tcPr>
            <w:tcW w:w="2500" w:type="pct"/>
          </w:tcPr>
          <w:p w14:paraId="51EEA340" w14:textId="30D03E0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w:t>
            </w:r>
          </w:p>
        </w:tc>
      </w:tr>
      <w:tr w:rsidR="003C448A" w14:paraId="0748ADF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508B33A2" w14:textId="314A4B78" w:rsidR="003C448A" w:rsidRDefault="003C448A" w:rsidP="003C448A">
            <w:pPr>
              <w:pStyle w:val="1ATableCategoryHeaderRowBold"/>
              <w:rPr>
                <w:lang w:bidi="en-US"/>
              </w:rPr>
            </w:pPr>
            <w:r>
              <w:rPr>
                <w:lang w:bidi="en-US"/>
              </w:rPr>
              <w:t>Device Health</w:t>
            </w:r>
          </w:p>
        </w:tc>
      </w:tr>
      <w:tr w:rsidR="003C448A" w14:paraId="6CF026F4"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7EB7D194" w14:textId="433C0282" w:rsidR="003C448A" w:rsidRDefault="003C448A" w:rsidP="003C448A">
            <w:pPr>
              <w:pStyle w:val="1ATableSub-CategoryHeaderColumn"/>
              <w:rPr>
                <w:lang w:bidi="en-US"/>
              </w:rPr>
            </w:pPr>
            <w:r>
              <w:rPr>
                <w:lang w:bidi="en-US"/>
              </w:rPr>
              <w:t>Windows 10 and 11</w:t>
            </w:r>
          </w:p>
        </w:tc>
      </w:tr>
      <w:tr w:rsidR="003C448A" w14:paraId="36736F2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986AB6F" w14:textId="73525D00" w:rsidR="003C448A" w:rsidRDefault="003C448A" w:rsidP="003C448A">
            <w:pPr>
              <w:pStyle w:val="1ATableTextStyle"/>
              <w:rPr>
                <w:lang w:bidi="en-US"/>
              </w:rPr>
            </w:pPr>
            <w:r>
              <w:rPr>
                <w:lang w:bidi="en-US"/>
              </w:rPr>
              <w:t>BitLocker</w:t>
            </w:r>
          </w:p>
        </w:tc>
        <w:tc>
          <w:tcPr>
            <w:tcW w:w="2500" w:type="pct"/>
          </w:tcPr>
          <w:p w14:paraId="6E6BBE61" w14:textId="39C6AEE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r w:rsidR="003C448A" w14:paraId="2727496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57BCB77" w14:textId="7039071F" w:rsidR="003C448A" w:rsidRDefault="003C448A" w:rsidP="003C448A">
            <w:pPr>
              <w:pStyle w:val="1ATableTextStyle"/>
              <w:rPr>
                <w:lang w:bidi="en-US"/>
              </w:rPr>
            </w:pPr>
            <w:r>
              <w:rPr>
                <w:lang w:bidi="en-US"/>
              </w:rPr>
              <w:t>Secure Boot</w:t>
            </w:r>
          </w:p>
        </w:tc>
        <w:tc>
          <w:tcPr>
            <w:tcW w:w="2500" w:type="pct"/>
          </w:tcPr>
          <w:p w14:paraId="793952B8" w14:textId="56D31E8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w:t>
            </w:r>
          </w:p>
        </w:tc>
      </w:tr>
      <w:tr w:rsidR="003C448A" w14:paraId="29B3C19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93848FE" w14:textId="7C4815CF" w:rsidR="003C448A" w:rsidRDefault="003C448A" w:rsidP="003C448A">
            <w:pPr>
              <w:pStyle w:val="1ATableTextStyle"/>
              <w:rPr>
                <w:lang w:bidi="en-US"/>
              </w:rPr>
            </w:pPr>
            <w:r>
              <w:rPr>
                <w:lang w:bidi="en-US"/>
              </w:rPr>
              <w:t>Code integrity</w:t>
            </w:r>
          </w:p>
        </w:tc>
        <w:tc>
          <w:tcPr>
            <w:tcW w:w="2500" w:type="pct"/>
          </w:tcPr>
          <w:p w14:paraId="6F54F7CF" w14:textId="7479997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r w:rsidR="003C448A" w14:paraId="305D5BBE"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581ECAF7" w14:textId="023A6D79" w:rsidR="003C448A" w:rsidRDefault="003C448A" w:rsidP="003C448A">
            <w:pPr>
              <w:pStyle w:val="1ATableSub-CategoryHeaderColumn"/>
              <w:rPr>
                <w:lang w:bidi="en-US"/>
              </w:rPr>
            </w:pPr>
            <w:r>
              <w:rPr>
                <w:lang w:bidi="en-US"/>
              </w:rPr>
              <w:lastRenderedPageBreak/>
              <w:t>Windows 11 only</w:t>
            </w:r>
          </w:p>
        </w:tc>
      </w:tr>
      <w:tr w:rsidR="003C448A" w14:paraId="20F0E2E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016FF18" w14:textId="7800459C" w:rsidR="003C448A" w:rsidRDefault="003C448A" w:rsidP="003C448A">
            <w:pPr>
              <w:pStyle w:val="1ATableTextStyle"/>
              <w:rPr>
                <w:lang w:bidi="en-US"/>
              </w:rPr>
            </w:pPr>
            <w:r>
              <w:rPr>
                <w:lang w:bidi="en-US"/>
              </w:rPr>
              <w:t>Early Launch AntiMalware</w:t>
            </w:r>
          </w:p>
        </w:tc>
        <w:tc>
          <w:tcPr>
            <w:tcW w:w="2500" w:type="pct"/>
          </w:tcPr>
          <w:p w14:paraId="3D4526DE" w14:textId="3D7B6F7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r w:rsidR="003C448A" w14:paraId="5482681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43D59A3" w14:textId="1686733B" w:rsidR="003C448A" w:rsidRDefault="003C448A" w:rsidP="003C448A">
            <w:pPr>
              <w:pStyle w:val="1ATableTextStyle"/>
              <w:rPr>
                <w:lang w:bidi="en-US"/>
              </w:rPr>
            </w:pPr>
            <w:r>
              <w:rPr>
                <w:lang w:bidi="en-US"/>
              </w:rPr>
              <w:t>Firmware Protection</w:t>
            </w:r>
          </w:p>
        </w:tc>
        <w:tc>
          <w:tcPr>
            <w:tcW w:w="2500" w:type="pct"/>
          </w:tcPr>
          <w:p w14:paraId="50A49203" w14:textId="3EFF61B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w:t>
            </w:r>
          </w:p>
        </w:tc>
      </w:tr>
      <w:tr w:rsidR="003C448A" w14:paraId="12109CA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9DFFC85" w14:textId="6654C508" w:rsidR="003C448A" w:rsidRDefault="003C448A" w:rsidP="003C448A">
            <w:pPr>
              <w:pStyle w:val="1ATableTextStyle"/>
              <w:rPr>
                <w:lang w:bidi="en-US"/>
              </w:rPr>
            </w:pPr>
            <w:r>
              <w:rPr>
                <w:lang w:bidi="en-US"/>
              </w:rPr>
              <w:t>Memory Integrity Protection</w:t>
            </w:r>
          </w:p>
        </w:tc>
        <w:tc>
          <w:tcPr>
            <w:tcW w:w="2500" w:type="pct"/>
          </w:tcPr>
          <w:p w14:paraId="10E73CB5" w14:textId="5D17A10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r w:rsidR="003C448A" w14:paraId="3E64C8D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257B081" w14:textId="6E89F45E" w:rsidR="003C448A" w:rsidRDefault="003C448A" w:rsidP="003C448A">
            <w:pPr>
              <w:pStyle w:val="1ATableTextStyle"/>
              <w:rPr>
                <w:lang w:bidi="en-US"/>
              </w:rPr>
            </w:pPr>
            <w:r>
              <w:rPr>
                <w:lang w:bidi="en-US"/>
              </w:rPr>
              <w:t>Memory Access Protection</w:t>
            </w:r>
          </w:p>
        </w:tc>
        <w:tc>
          <w:tcPr>
            <w:tcW w:w="2500" w:type="pct"/>
          </w:tcPr>
          <w:p w14:paraId="191B10EB" w14:textId="3D709E0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w:t>
            </w:r>
          </w:p>
        </w:tc>
      </w:tr>
      <w:tr w:rsidR="003C448A" w14:paraId="55B7FFC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B7A7052" w14:textId="246B5154" w:rsidR="003C448A" w:rsidRDefault="003C448A" w:rsidP="003C448A">
            <w:pPr>
              <w:pStyle w:val="1ATableTextStyle"/>
              <w:rPr>
                <w:lang w:bidi="en-US"/>
              </w:rPr>
            </w:pPr>
            <w:r>
              <w:rPr>
                <w:lang w:bidi="en-US"/>
              </w:rPr>
              <w:t>Virtualization-based Security</w:t>
            </w:r>
          </w:p>
        </w:tc>
        <w:tc>
          <w:tcPr>
            <w:tcW w:w="2500" w:type="pct"/>
          </w:tcPr>
          <w:p w14:paraId="6333CFCE" w14:textId="441BD4B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r w:rsidR="003C448A" w14:paraId="36F2E4C7"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472D7BCB" w14:textId="486D00EF" w:rsidR="003C448A" w:rsidRDefault="003C448A" w:rsidP="003C448A">
            <w:pPr>
              <w:pStyle w:val="1ATableCategoryHeaderRowBold"/>
              <w:rPr>
                <w:lang w:bidi="en-US"/>
              </w:rPr>
            </w:pPr>
            <w:r>
              <w:rPr>
                <w:lang w:bidi="en-US"/>
              </w:rPr>
              <w:t>Device Properties</w:t>
            </w:r>
          </w:p>
        </w:tc>
      </w:tr>
      <w:tr w:rsidR="003C448A" w14:paraId="46EC12B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3232917" w14:textId="539598AD" w:rsidR="003C448A" w:rsidRDefault="003C448A" w:rsidP="003C448A">
            <w:pPr>
              <w:pStyle w:val="1ATableSub-CategoryHeaderColumn"/>
              <w:rPr>
                <w:lang w:bidi="en-US"/>
              </w:rPr>
            </w:pPr>
            <w:r>
              <w:rPr>
                <w:lang w:bidi="en-US"/>
              </w:rPr>
              <w:t>Operating System Version</w:t>
            </w:r>
          </w:p>
        </w:tc>
      </w:tr>
      <w:tr w:rsidR="003C448A" w14:paraId="025EF45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EDB7ADD" w14:textId="7ABD2C9A" w:rsidR="003C448A" w:rsidRDefault="003C448A" w:rsidP="003C448A">
            <w:pPr>
              <w:pStyle w:val="1ATableTextStyle"/>
              <w:rPr>
                <w:lang w:bidi="en-US"/>
              </w:rPr>
            </w:pPr>
            <w:r>
              <w:rPr>
                <w:lang w:bidi="en-US"/>
              </w:rPr>
              <w:t>Minimum OS version</w:t>
            </w:r>
          </w:p>
        </w:tc>
        <w:tc>
          <w:tcPr>
            <w:tcW w:w="2500" w:type="pct"/>
          </w:tcPr>
          <w:p w14:paraId="15052B68" w14:textId="777777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p>
        </w:tc>
      </w:tr>
      <w:tr w:rsidR="003C448A" w14:paraId="20DFDC8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FCFC8D5" w14:textId="2D0F0282" w:rsidR="003C448A" w:rsidRDefault="003C448A" w:rsidP="003C448A">
            <w:pPr>
              <w:pStyle w:val="1ATableTextStyle"/>
              <w:rPr>
                <w:lang w:bidi="en-US"/>
              </w:rPr>
            </w:pPr>
            <w:r>
              <w:rPr>
                <w:lang w:bidi="en-US"/>
              </w:rPr>
              <w:t>Maximum OS version</w:t>
            </w:r>
          </w:p>
        </w:tc>
        <w:tc>
          <w:tcPr>
            <w:tcW w:w="2500" w:type="pct"/>
          </w:tcPr>
          <w:p w14:paraId="31583B1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22A85DC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71C6549" w14:textId="33E01104" w:rsidR="003C448A" w:rsidRDefault="003C448A" w:rsidP="003C448A">
            <w:pPr>
              <w:pStyle w:val="1ATableTextStyle"/>
              <w:rPr>
                <w:lang w:bidi="en-US"/>
              </w:rPr>
            </w:pPr>
            <w:r>
              <w:rPr>
                <w:lang w:bidi="en-US"/>
              </w:rPr>
              <w:t>Minimum OS version for mobile devices</w:t>
            </w:r>
          </w:p>
        </w:tc>
        <w:tc>
          <w:tcPr>
            <w:tcW w:w="2500" w:type="pct"/>
          </w:tcPr>
          <w:p w14:paraId="2766827B" w14:textId="777777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p>
        </w:tc>
      </w:tr>
      <w:tr w:rsidR="003C448A" w14:paraId="35D0F4D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0239FB9" w14:textId="35F98D7C" w:rsidR="003C448A" w:rsidRDefault="003C448A" w:rsidP="003C448A">
            <w:pPr>
              <w:pStyle w:val="1ATableTextStyle"/>
              <w:rPr>
                <w:lang w:bidi="en-US"/>
              </w:rPr>
            </w:pPr>
            <w:r>
              <w:rPr>
                <w:lang w:bidi="en-US"/>
              </w:rPr>
              <w:t>Maximum OS version for mobile devices</w:t>
            </w:r>
          </w:p>
        </w:tc>
        <w:tc>
          <w:tcPr>
            <w:tcW w:w="2500" w:type="pct"/>
          </w:tcPr>
          <w:p w14:paraId="61B347A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7A3ADBA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C4E8D4A" w14:textId="41B5AF61" w:rsidR="003C448A" w:rsidRDefault="003C448A" w:rsidP="003C448A">
            <w:pPr>
              <w:pStyle w:val="1ATableTextStyle"/>
              <w:rPr>
                <w:lang w:bidi="en-US"/>
              </w:rPr>
            </w:pPr>
            <w:r>
              <w:rPr>
                <w:lang w:bidi="en-US"/>
              </w:rPr>
              <w:t>Valid operating system builds</w:t>
            </w:r>
          </w:p>
        </w:tc>
        <w:tc>
          <w:tcPr>
            <w:tcW w:w="2500" w:type="pct"/>
          </w:tcPr>
          <w:p w14:paraId="5C8F22E7" w14:textId="777777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p>
        </w:tc>
      </w:tr>
      <w:tr w:rsidR="003C448A" w14:paraId="71E663B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34F3D0F" w14:textId="0497B72F" w:rsidR="003C448A" w:rsidRDefault="003C448A" w:rsidP="003C448A">
            <w:pPr>
              <w:pStyle w:val="1ATableCategoryHeaderRowBold"/>
              <w:rPr>
                <w:lang w:bidi="en-US"/>
              </w:rPr>
            </w:pPr>
            <w:r>
              <w:rPr>
                <w:lang w:bidi="en-US"/>
              </w:rPr>
              <w:t>Configuration Manager Compliance</w:t>
            </w:r>
          </w:p>
        </w:tc>
      </w:tr>
      <w:tr w:rsidR="003C448A" w14:paraId="5B77FEE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F094014" w14:textId="7215F434" w:rsidR="003C448A" w:rsidRDefault="003C448A" w:rsidP="003C448A">
            <w:pPr>
              <w:pStyle w:val="1ATableTextStyle"/>
              <w:rPr>
                <w:lang w:bidi="en-US"/>
              </w:rPr>
            </w:pPr>
            <w:r>
              <w:rPr>
                <w:lang w:bidi="en-US"/>
              </w:rPr>
              <w:t>Require device compliance from Configuration Manager</w:t>
            </w:r>
          </w:p>
        </w:tc>
        <w:tc>
          <w:tcPr>
            <w:tcW w:w="2500" w:type="pct"/>
          </w:tcPr>
          <w:p w14:paraId="60EC11E9" w14:textId="4F46522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w:t>
            </w:r>
          </w:p>
        </w:tc>
      </w:tr>
      <w:tr w:rsidR="003C448A" w14:paraId="106BC1D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55E013FD" w14:textId="4998E55D" w:rsidR="003C448A" w:rsidRDefault="003C448A" w:rsidP="003C448A">
            <w:pPr>
              <w:pStyle w:val="1ATableCategoryHeaderRowBold"/>
              <w:rPr>
                <w:lang w:bidi="en-US"/>
              </w:rPr>
            </w:pPr>
            <w:r>
              <w:rPr>
                <w:lang w:bidi="en-US"/>
              </w:rPr>
              <w:t>System Security</w:t>
            </w:r>
          </w:p>
        </w:tc>
      </w:tr>
      <w:tr w:rsidR="003C448A" w14:paraId="53453333"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11325720" w14:textId="4EB9748F" w:rsidR="003C448A" w:rsidRDefault="003C448A" w:rsidP="003C448A">
            <w:pPr>
              <w:pStyle w:val="1ATableSub-CategoryHeaderColumn"/>
              <w:rPr>
                <w:lang w:bidi="en-US"/>
              </w:rPr>
            </w:pPr>
            <w:r>
              <w:rPr>
                <w:lang w:bidi="en-US"/>
              </w:rPr>
              <w:t>Password</w:t>
            </w:r>
          </w:p>
        </w:tc>
      </w:tr>
      <w:tr w:rsidR="003C448A" w14:paraId="7BBDE75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57A7C92" w14:textId="4B5B3ECB" w:rsidR="003C448A" w:rsidRDefault="003C448A" w:rsidP="003C448A">
            <w:pPr>
              <w:pStyle w:val="1ATableTextStyle"/>
              <w:rPr>
                <w:lang w:bidi="en-US"/>
              </w:rPr>
            </w:pPr>
            <w:r>
              <w:rPr>
                <w:lang w:bidi="en-US"/>
              </w:rPr>
              <w:t>Require a password to unlock mobile devices</w:t>
            </w:r>
          </w:p>
        </w:tc>
        <w:tc>
          <w:tcPr>
            <w:tcW w:w="2500" w:type="pct"/>
          </w:tcPr>
          <w:p w14:paraId="6709BDA9" w14:textId="0684DED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Require</w:t>
            </w:r>
          </w:p>
        </w:tc>
      </w:tr>
      <w:tr w:rsidR="003C448A" w14:paraId="63B278B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F5FEFFC" w14:textId="3BB97574" w:rsidR="003C448A" w:rsidRDefault="003C448A" w:rsidP="003C448A">
            <w:pPr>
              <w:pStyle w:val="1ATableTextStyle"/>
              <w:rPr>
                <w:lang w:bidi="en-US"/>
              </w:rPr>
            </w:pPr>
            <w:r>
              <w:rPr>
                <w:lang w:bidi="en-US"/>
              </w:rPr>
              <w:t xml:space="preserve">  Simple passwords</w:t>
            </w:r>
          </w:p>
        </w:tc>
        <w:tc>
          <w:tcPr>
            <w:tcW w:w="2500" w:type="pct"/>
          </w:tcPr>
          <w:p w14:paraId="5E865D34" w14:textId="54DBC55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Block</w:t>
            </w:r>
          </w:p>
        </w:tc>
      </w:tr>
      <w:tr w:rsidR="003C448A" w14:paraId="4856860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0CEFD98" w14:textId="0E2FAC60" w:rsidR="003C448A" w:rsidRDefault="003C448A" w:rsidP="003C448A">
            <w:pPr>
              <w:pStyle w:val="1ATableTextStyle"/>
              <w:rPr>
                <w:lang w:bidi="en-US"/>
              </w:rPr>
            </w:pPr>
            <w:r>
              <w:rPr>
                <w:lang w:bidi="en-US"/>
              </w:rPr>
              <w:t xml:space="preserve">  Password type</w:t>
            </w:r>
          </w:p>
        </w:tc>
        <w:tc>
          <w:tcPr>
            <w:tcW w:w="2500" w:type="pct"/>
          </w:tcPr>
          <w:p w14:paraId="2FE391A0" w14:textId="55F490B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Numeric</w:t>
            </w:r>
          </w:p>
        </w:tc>
      </w:tr>
      <w:tr w:rsidR="003C448A" w14:paraId="1479063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A61CC9C" w14:textId="22601B37" w:rsidR="003C448A" w:rsidRDefault="003C448A" w:rsidP="003C448A">
            <w:pPr>
              <w:pStyle w:val="1ATableTextStyle"/>
              <w:rPr>
                <w:lang w:bidi="en-US"/>
              </w:rPr>
            </w:pPr>
            <w:r>
              <w:rPr>
                <w:lang w:bidi="en-US"/>
              </w:rPr>
              <w:t xml:space="preserve">  Minimum password length</w:t>
            </w:r>
          </w:p>
        </w:tc>
        <w:tc>
          <w:tcPr>
            <w:tcW w:w="2500" w:type="pct"/>
          </w:tcPr>
          <w:p w14:paraId="54F34A5F" w14:textId="5C00CDF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8</w:t>
            </w:r>
          </w:p>
        </w:tc>
      </w:tr>
      <w:tr w:rsidR="003C448A" w14:paraId="0AE45AE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1F02E72" w14:textId="25E982E6" w:rsidR="003C448A" w:rsidRDefault="003C448A" w:rsidP="003C448A">
            <w:pPr>
              <w:pStyle w:val="1ATableTextStyle"/>
              <w:rPr>
                <w:lang w:bidi="en-US"/>
              </w:rPr>
            </w:pPr>
            <w:r>
              <w:rPr>
                <w:lang w:bidi="en-US"/>
              </w:rPr>
              <w:t xml:space="preserve">  Maximum minutes of inactivity before password is required</w:t>
            </w:r>
          </w:p>
        </w:tc>
        <w:tc>
          <w:tcPr>
            <w:tcW w:w="2500" w:type="pct"/>
          </w:tcPr>
          <w:p w14:paraId="7632834F" w14:textId="0A4F7E0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15 minutes</w:t>
            </w:r>
          </w:p>
        </w:tc>
      </w:tr>
      <w:tr w:rsidR="003C448A" w14:paraId="649E423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57F0070" w14:textId="26A3CA63" w:rsidR="003C448A" w:rsidRDefault="003C448A" w:rsidP="003C448A">
            <w:pPr>
              <w:pStyle w:val="1ATableTextStyle"/>
              <w:rPr>
                <w:lang w:bidi="en-US"/>
              </w:rPr>
            </w:pPr>
            <w:r>
              <w:rPr>
                <w:lang w:bidi="en-US"/>
              </w:rPr>
              <w:t xml:space="preserve">  Password expiration (days)</w:t>
            </w:r>
          </w:p>
        </w:tc>
        <w:tc>
          <w:tcPr>
            <w:tcW w:w="2500" w:type="pct"/>
          </w:tcPr>
          <w:p w14:paraId="2440CA51" w14:textId="777777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p>
        </w:tc>
      </w:tr>
      <w:tr w:rsidR="003C448A" w14:paraId="3D14A94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65E378E" w14:textId="7497EFA2" w:rsidR="003C448A" w:rsidRDefault="003C448A" w:rsidP="003C448A">
            <w:pPr>
              <w:pStyle w:val="1ATableTextStyle"/>
              <w:rPr>
                <w:lang w:bidi="en-US"/>
              </w:rPr>
            </w:pPr>
            <w:r>
              <w:rPr>
                <w:lang w:bidi="en-US"/>
              </w:rPr>
              <w:t xml:space="preserve">  Number of previous passwords to prevent reuse</w:t>
            </w:r>
          </w:p>
        </w:tc>
        <w:tc>
          <w:tcPr>
            <w:tcW w:w="2500" w:type="pct"/>
          </w:tcPr>
          <w:p w14:paraId="07860FB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4F9259F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CAE060B" w14:textId="03D1187C" w:rsidR="003C448A" w:rsidRDefault="003C448A" w:rsidP="003C448A">
            <w:pPr>
              <w:pStyle w:val="1ATableTextStyle"/>
              <w:rPr>
                <w:lang w:bidi="en-US"/>
              </w:rPr>
            </w:pPr>
            <w:r>
              <w:rPr>
                <w:lang w:bidi="en-US"/>
              </w:rPr>
              <w:t xml:space="preserve">  Require password when device returns from idle state (Mobile and Holographic)</w:t>
            </w:r>
          </w:p>
        </w:tc>
        <w:tc>
          <w:tcPr>
            <w:tcW w:w="2500" w:type="pct"/>
          </w:tcPr>
          <w:p w14:paraId="1B2AAF43" w14:textId="07A4FFA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w:t>
            </w:r>
          </w:p>
        </w:tc>
      </w:tr>
      <w:tr w:rsidR="003C448A" w14:paraId="082CE13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4404D359" w14:textId="4ED74BDB" w:rsidR="003C448A" w:rsidRDefault="003C448A" w:rsidP="003C448A">
            <w:pPr>
              <w:pStyle w:val="1ATableSub-CategoryHeaderColumn"/>
              <w:rPr>
                <w:lang w:bidi="en-US"/>
              </w:rPr>
            </w:pPr>
            <w:r>
              <w:rPr>
                <w:lang w:bidi="en-US"/>
              </w:rPr>
              <w:t>Encryption</w:t>
            </w:r>
          </w:p>
        </w:tc>
      </w:tr>
      <w:tr w:rsidR="003C448A" w14:paraId="2DCD506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C91E3D2" w14:textId="5FEF67E7" w:rsidR="003C448A" w:rsidRDefault="003C448A" w:rsidP="003C448A">
            <w:pPr>
              <w:pStyle w:val="1ATableTextStyle"/>
              <w:rPr>
                <w:lang w:bidi="en-US"/>
              </w:rPr>
            </w:pPr>
            <w:r>
              <w:rPr>
                <w:lang w:bidi="en-US"/>
              </w:rPr>
              <w:t>Require encryption of data storage on device.</w:t>
            </w:r>
          </w:p>
        </w:tc>
        <w:tc>
          <w:tcPr>
            <w:tcW w:w="2500" w:type="pct"/>
          </w:tcPr>
          <w:p w14:paraId="43DDC4A2" w14:textId="7E71ED6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w:t>
            </w:r>
          </w:p>
        </w:tc>
      </w:tr>
      <w:tr w:rsidR="003C448A" w14:paraId="7A717DF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D6D0550" w14:textId="5302A4CD" w:rsidR="003C448A" w:rsidRDefault="003C448A" w:rsidP="003C448A">
            <w:pPr>
              <w:pStyle w:val="1ATableSub-CategoryHeaderColumn"/>
              <w:rPr>
                <w:lang w:bidi="en-US"/>
              </w:rPr>
            </w:pPr>
            <w:r>
              <w:rPr>
                <w:lang w:bidi="en-US"/>
              </w:rPr>
              <w:t>Device Security</w:t>
            </w:r>
          </w:p>
        </w:tc>
      </w:tr>
      <w:tr w:rsidR="003C448A" w14:paraId="033F4F8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8930358" w14:textId="34860287" w:rsidR="003C448A" w:rsidRDefault="003C448A" w:rsidP="003C448A">
            <w:pPr>
              <w:pStyle w:val="1ATableTextStyle"/>
              <w:rPr>
                <w:lang w:bidi="en-US"/>
              </w:rPr>
            </w:pPr>
            <w:r>
              <w:rPr>
                <w:lang w:bidi="en-US"/>
              </w:rPr>
              <w:t>Firewall</w:t>
            </w:r>
          </w:p>
        </w:tc>
        <w:tc>
          <w:tcPr>
            <w:tcW w:w="2500" w:type="pct"/>
          </w:tcPr>
          <w:p w14:paraId="7AF42513" w14:textId="141BB31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w:t>
            </w:r>
          </w:p>
        </w:tc>
      </w:tr>
      <w:tr w:rsidR="003C448A" w14:paraId="0C4CD5A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ED9B63F" w14:textId="27793081" w:rsidR="003C448A" w:rsidRDefault="003C448A" w:rsidP="003C448A">
            <w:pPr>
              <w:pStyle w:val="1ATableTextStyle"/>
              <w:rPr>
                <w:lang w:bidi="en-US"/>
              </w:rPr>
            </w:pPr>
            <w:r>
              <w:rPr>
                <w:lang w:bidi="en-US"/>
              </w:rPr>
              <w:t>Trusted Platform Module (TPM)</w:t>
            </w:r>
          </w:p>
        </w:tc>
        <w:tc>
          <w:tcPr>
            <w:tcW w:w="2500" w:type="pct"/>
          </w:tcPr>
          <w:p w14:paraId="71315312" w14:textId="6F468B2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r w:rsidR="003C448A" w14:paraId="47FEB14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AAC06CE" w14:textId="0054F2D2" w:rsidR="003C448A" w:rsidRDefault="003C448A" w:rsidP="003C448A">
            <w:pPr>
              <w:pStyle w:val="1ATableTextStyle"/>
              <w:rPr>
                <w:lang w:bidi="en-US"/>
              </w:rPr>
            </w:pPr>
            <w:r>
              <w:rPr>
                <w:lang w:bidi="en-US"/>
              </w:rPr>
              <w:t>Antivirus</w:t>
            </w:r>
          </w:p>
        </w:tc>
        <w:tc>
          <w:tcPr>
            <w:tcW w:w="2500" w:type="pct"/>
          </w:tcPr>
          <w:p w14:paraId="348E0911" w14:textId="55F416D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w:t>
            </w:r>
          </w:p>
        </w:tc>
      </w:tr>
      <w:tr w:rsidR="003C448A" w14:paraId="6D1803B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0E4FF44" w14:textId="101C1012" w:rsidR="003C448A" w:rsidRDefault="003C448A" w:rsidP="003C448A">
            <w:pPr>
              <w:pStyle w:val="1ATableTextStyle"/>
              <w:rPr>
                <w:lang w:bidi="en-US"/>
              </w:rPr>
            </w:pPr>
            <w:r>
              <w:rPr>
                <w:lang w:bidi="en-US"/>
              </w:rPr>
              <w:t>Antispyware</w:t>
            </w:r>
          </w:p>
        </w:tc>
        <w:tc>
          <w:tcPr>
            <w:tcW w:w="2500" w:type="pct"/>
          </w:tcPr>
          <w:p w14:paraId="3C2185D5" w14:textId="1FA1309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r w:rsidR="003C448A" w14:paraId="3B6C3545"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60B28383" w14:textId="43430BE0" w:rsidR="003C448A" w:rsidRDefault="003C448A" w:rsidP="003C448A">
            <w:pPr>
              <w:pStyle w:val="1ATableSub-CategoryHeaderColumn"/>
              <w:rPr>
                <w:lang w:bidi="en-US"/>
              </w:rPr>
            </w:pPr>
            <w:r>
              <w:rPr>
                <w:lang w:bidi="en-US"/>
              </w:rPr>
              <w:t>Defender</w:t>
            </w:r>
          </w:p>
        </w:tc>
      </w:tr>
      <w:tr w:rsidR="003C448A" w14:paraId="0A8AE87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D5333F5" w14:textId="05D31271" w:rsidR="003C448A" w:rsidRDefault="003C448A" w:rsidP="003C448A">
            <w:pPr>
              <w:pStyle w:val="1ATableTextStyle"/>
              <w:rPr>
                <w:lang w:bidi="en-US"/>
              </w:rPr>
            </w:pPr>
            <w:r>
              <w:rPr>
                <w:lang w:bidi="en-US"/>
              </w:rPr>
              <w:t>Microsoft Defender Antimalware</w:t>
            </w:r>
          </w:p>
        </w:tc>
        <w:tc>
          <w:tcPr>
            <w:tcW w:w="2500" w:type="pct"/>
          </w:tcPr>
          <w:p w14:paraId="0BFD2BED" w14:textId="0D7721E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r w:rsidR="003C448A" w14:paraId="55EE24E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E05982B" w14:textId="7E2B6AF6" w:rsidR="003C448A" w:rsidRDefault="003C448A" w:rsidP="003C448A">
            <w:pPr>
              <w:pStyle w:val="1ATableTextStyle"/>
              <w:rPr>
                <w:lang w:bidi="en-US"/>
              </w:rPr>
            </w:pPr>
            <w:r>
              <w:rPr>
                <w:lang w:bidi="en-US"/>
              </w:rPr>
              <w:t xml:space="preserve">  Microsoft Defender Antimalware minimum version</w:t>
            </w:r>
          </w:p>
        </w:tc>
        <w:tc>
          <w:tcPr>
            <w:tcW w:w="2500" w:type="pct"/>
          </w:tcPr>
          <w:p w14:paraId="07AB692A" w14:textId="777777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p>
        </w:tc>
      </w:tr>
      <w:tr w:rsidR="003C448A" w14:paraId="0877D18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C0BB2E7" w14:textId="62B3675C" w:rsidR="003C448A" w:rsidRDefault="003C448A" w:rsidP="003C448A">
            <w:pPr>
              <w:pStyle w:val="1ATableTextStyle"/>
              <w:rPr>
                <w:lang w:bidi="en-US"/>
              </w:rPr>
            </w:pPr>
            <w:r>
              <w:rPr>
                <w:lang w:bidi="en-US"/>
              </w:rPr>
              <w:lastRenderedPageBreak/>
              <w:t xml:space="preserve">  Microsoft Defender Antimalware security intelligence up-to-date</w:t>
            </w:r>
          </w:p>
        </w:tc>
        <w:tc>
          <w:tcPr>
            <w:tcW w:w="2500" w:type="pct"/>
          </w:tcPr>
          <w:p w14:paraId="57DB05BC" w14:textId="1791285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r w:rsidR="003C448A" w14:paraId="1F15483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7AD9515" w14:textId="36C54502" w:rsidR="003C448A" w:rsidRDefault="003C448A" w:rsidP="003C448A">
            <w:pPr>
              <w:pStyle w:val="1ATableTextStyle"/>
              <w:rPr>
                <w:lang w:bidi="en-US"/>
              </w:rPr>
            </w:pPr>
            <w:r>
              <w:rPr>
                <w:lang w:bidi="en-US"/>
              </w:rPr>
              <w:t xml:space="preserve">  Real-time protection</w:t>
            </w:r>
          </w:p>
        </w:tc>
        <w:tc>
          <w:tcPr>
            <w:tcW w:w="2500" w:type="pct"/>
          </w:tcPr>
          <w:p w14:paraId="593D488E" w14:textId="48F5286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w:t>
            </w:r>
          </w:p>
        </w:tc>
      </w:tr>
      <w:tr w:rsidR="003C448A" w14:paraId="42912FD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09B01137" w14:textId="15F27E2B" w:rsidR="003C448A" w:rsidRDefault="003C448A" w:rsidP="003C448A">
            <w:pPr>
              <w:pStyle w:val="1ATableCategoryHeaderRowBold"/>
              <w:rPr>
                <w:lang w:bidi="en-US"/>
              </w:rPr>
            </w:pPr>
            <w:r>
              <w:rPr>
                <w:lang w:bidi="en-US"/>
              </w:rPr>
              <w:t>Microsoft Defender for Endpoint</w:t>
            </w:r>
          </w:p>
        </w:tc>
      </w:tr>
      <w:tr w:rsidR="003C448A" w14:paraId="6E45FF96"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45F54ADE" w14:textId="4F653565" w:rsidR="003C448A" w:rsidRDefault="003C448A" w:rsidP="003C448A">
            <w:pPr>
              <w:pStyle w:val="1ATableSub-CategoryHeaderColumn"/>
              <w:rPr>
                <w:lang w:bidi="en-US"/>
              </w:rPr>
            </w:pPr>
            <w:r>
              <w:rPr>
                <w:lang w:bidi="en-US"/>
              </w:rPr>
              <w:t>Microsoft Defender for Endpoint rules</w:t>
            </w:r>
          </w:p>
        </w:tc>
      </w:tr>
      <w:tr w:rsidR="003C448A" w14:paraId="7F06CF7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E80AE58" w14:textId="001CE17A" w:rsidR="003C448A" w:rsidRDefault="003C448A" w:rsidP="003C448A">
            <w:pPr>
              <w:pStyle w:val="1ATableTextStyle"/>
              <w:rPr>
                <w:lang w:bidi="en-US"/>
              </w:rPr>
            </w:pPr>
            <w:r>
              <w:rPr>
                <w:lang w:bidi="en-US"/>
              </w:rPr>
              <w:t>Require the device to be at or under the machine risk score:</w:t>
            </w:r>
          </w:p>
        </w:tc>
        <w:tc>
          <w:tcPr>
            <w:tcW w:w="2500" w:type="pct"/>
          </w:tcPr>
          <w:p w14:paraId="79AD0E34" w14:textId="6F02ACCE"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Not configured</w:t>
            </w:r>
          </w:p>
        </w:tc>
      </w:tr>
    </w:tbl>
    <w:p w14:paraId="7A58E97D" w14:textId="418C5024" w:rsidR="003C448A" w:rsidRDefault="003C448A" w:rsidP="003C448A">
      <w:pPr>
        <w:pStyle w:val="Caption"/>
      </w:pPr>
      <w:r>
        <w:t xml:space="preserve">Table </w:t>
      </w:r>
      <w:r>
        <w:fldChar w:fldCharType="begin"/>
      </w:r>
      <w:r>
        <w:instrText xml:space="preserve"> SEQ Table \* ARABIC </w:instrText>
      </w:r>
      <w:r>
        <w:fldChar w:fldCharType="separate"/>
      </w:r>
      <w:r>
        <w:rPr>
          <w:noProof/>
        </w:rPr>
        <w:t>54</w:t>
      </w:r>
      <w:r>
        <w:fldChar w:fldCharType="end"/>
      </w:r>
      <w:r>
        <w:t>. Settings - Win - Compliance - U - Password - v1.0.0</w:t>
      </w:r>
    </w:p>
    <w:tbl>
      <w:tblPr>
        <w:tblStyle w:val="GridTable4-Accent2"/>
        <w:tblW w:w="4994" w:type="pct"/>
        <w:tblLook w:val="04A0" w:firstRow="1" w:lastRow="0" w:firstColumn="1" w:lastColumn="0" w:noHBand="0" w:noVBand="1"/>
      </w:tblPr>
      <w:tblGrid>
        <w:gridCol w:w="2252"/>
        <w:gridCol w:w="2251"/>
        <w:gridCol w:w="2251"/>
        <w:gridCol w:w="2251"/>
      </w:tblGrid>
      <w:tr w:rsidR="003C448A" w14:paraId="67EB8195"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8A6FFB6" w14:textId="23F0B7D3" w:rsidR="003C448A" w:rsidRDefault="003C448A" w:rsidP="003C448A">
            <w:pPr>
              <w:pStyle w:val="1ATableHeaderBold"/>
              <w:rPr>
                <w:lang w:bidi="en-US"/>
              </w:rPr>
            </w:pPr>
            <w:r>
              <w:rPr>
                <w:lang w:bidi="en-US"/>
              </w:rPr>
              <w:t>Action</w:t>
            </w:r>
          </w:p>
        </w:tc>
        <w:tc>
          <w:tcPr>
            <w:tcW w:w="1250" w:type="pct"/>
          </w:tcPr>
          <w:p w14:paraId="39ACD0BE" w14:textId="64C8D90B"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Schedule</w:t>
            </w:r>
          </w:p>
        </w:tc>
        <w:tc>
          <w:tcPr>
            <w:tcW w:w="1250" w:type="pct"/>
          </w:tcPr>
          <w:p w14:paraId="35D0EAF5" w14:textId="083B5F1B"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Message template</w:t>
            </w:r>
          </w:p>
        </w:tc>
        <w:tc>
          <w:tcPr>
            <w:tcW w:w="1250" w:type="pct"/>
          </w:tcPr>
          <w:p w14:paraId="2AD27BFE" w14:textId="68BC35B2"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Additional recipients (via email)</w:t>
            </w:r>
          </w:p>
        </w:tc>
      </w:tr>
      <w:tr w:rsidR="003C448A" w14:paraId="3831F04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50D727D1" w14:textId="1764D1EC" w:rsidR="003C448A" w:rsidRDefault="003C448A" w:rsidP="003C448A">
            <w:pPr>
              <w:pStyle w:val="1ATableTextStyle"/>
              <w:rPr>
                <w:lang w:bidi="en-US"/>
              </w:rPr>
            </w:pPr>
            <w:r>
              <w:rPr>
                <w:lang w:bidi="en-US"/>
              </w:rPr>
              <w:t>Mark device noncompliant</w:t>
            </w:r>
          </w:p>
        </w:tc>
        <w:tc>
          <w:tcPr>
            <w:tcW w:w="1250" w:type="pct"/>
          </w:tcPr>
          <w:p w14:paraId="691F4BF9" w14:textId="11D5FF9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Immediately</w:t>
            </w:r>
          </w:p>
        </w:tc>
        <w:tc>
          <w:tcPr>
            <w:tcW w:w="1250" w:type="pct"/>
          </w:tcPr>
          <w:p w14:paraId="70B2817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c>
          <w:tcPr>
            <w:tcW w:w="1250" w:type="pct"/>
          </w:tcPr>
          <w:p w14:paraId="0B1ED083" w14:textId="77777777"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p>
        </w:tc>
      </w:tr>
    </w:tbl>
    <w:p w14:paraId="7678A332" w14:textId="74DDEE5F" w:rsidR="003C448A" w:rsidRDefault="003C448A" w:rsidP="003C448A">
      <w:pPr>
        <w:pStyle w:val="Caption"/>
      </w:pPr>
      <w:r>
        <w:t xml:space="preserve">Table </w:t>
      </w:r>
      <w:r>
        <w:fldChar w:fldCharType="begin"/>
      </w:r>
      <w:r>
        <w:instrText xml:space="preserve"> SEQ Table \* ARABIC </w:instrText>
      </w:r>
      <w:r>
        <w:fldChar w:fldCharType="separate"/>
      </w:r>
      <w:r>
        <w:rPr>
          <w:noProof/>
        </w:rPr>
        <w:t>55</w:t>
      </w:r>
      <w:r>
        <w:fldChar w:fldCharType="end"/>
      </w:r>
      <w:r>
        <w:t>. Actions for noncompliance - Win - Compliance - U - Password - v1.0.0</w:t>
      </w:r>
    </w:p>
    <w:tbl>
      <w:tblPr>
        <w:tblStyle w:val="GridTable4-Accent2"/>
        <w:tblW w:w="4994" w:type="pct"/>
        <w:tblLook w:val="04A0" w:firstRow="1" w:lastRow="0" w:firstColumn="1" w:lastColumn="0" w:noHBand="0" w:noVBand="1"/>
      </w:tblPr>
      <w:tblGrid>
        <w:gridCol w:w="3001"/>
        <w:gridCol w:w="3000"/>
        <w:gridCol w:w="3004"/>
      </w:tblGrid>
      <w:tr w:rsidR="003C448A" w14:paraId="2B298D09"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149CE628" w14:textId="5FAA934B" w:rsidR="003C448A" w:rsidRDefault="003C448A" w:rsidP="003C448A">
            <w:pPr>
              <w:pStyle w:val="1ATableHeaderBold"/>
              <w:rPr>
                <w:lang w:bidi="en-US"/>
              </w:rPr>
            </w:pPr>
            <w:r>
              <w:rPr>
                <w:lang w:bidi="en-US"/>
              </w:rPr>
              <w:t>Group</w:t>
            </w:r>
          </w:p>
        </w:tc>
        <w:tc>
          <w:tcPr>
            <w:tcW w:w="1666" w:type="pct"/>
          </w:tcPr>
          <w:p w14:paraId="62365429" w14:textId="2DE194B7"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59479B9C" w14:textId="4212FC9C"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6FBE3C6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6E69E68A" w14:textId="77552F5E" w:rsidR="003C448A" w:rsidRDefault="003C448A" w:rsidP="003C448A">
            <w:pPr>
              <w:pStyle w:val="1ATableCategoryHeaderRowBold"/>
              <w:rPr>
                <w:lang w:bidi="en-US"/>
              </w:rPr>
            </w:pPr>
            <w:r>
              <w:rPr>
                <w:lang w:bidi="en-US"/>
              </w:rPr>
              <w:t>Included Groups</w:t>
            </w:r>
          </w:p>
        </w:tc>
      </w:tr>
      <w:tr w:rsidR="003C448A" w14:paraId="04F8D1FE"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7414522E" w14:textId="6D71B520" w:rsidR="003C448A" w:rsidRDefault="003C448A" w:rsidP="003C448A">
            <w:pPr>
              <w:pStyle w:val="1ATableTextStyle"/>
              <w:rPr>
                <w:lang w:bidi="en-US"/>
              </w:rPr>
            </w:pPr>
            <w:r>
              <w:rPr>
                <w:lang w:bidi="en-US"/>
              </w:rPr>
              <w:t>All users</w:t>
            </w:r>
          </w:p>
        </w:tc>
        <w:tc>
          <w:tcPr>
            <w:tcW w:w="1666" w:type="pct"/>
          </w:tcPr>
          <w:p w14:paraId="4AA1AC97" w14:textId="3E3E7F4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 GroupTags</w:t>
            </w:r>
          </w:p>
        </w:tc>
        <w:tc>
          <w:tcPr>
            <w:tcW w:w="1667" w:type="pct"/>
          </w:tcPr>
          <w:p w14:paraId="3766FCB1" w14:textId="7EA52A3E"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6012A232" w14:textId="4897F113" w:rsidR="003C448A" w:rsidRDefault="003C448A" w:rsidP="003C448A">
      <w:pPr>
        <w:pStyle w:val="Caption"/>
      </w:pPr>
      <w:r>
        <w:t xml:space="preserve">Table </w:t>
      </w:r>
      <w:r>
        <w:fldChar w:fldCharType="begin"/>
      </w:r>
      <w:r>
        <w:instrText xml:space="preserve"> SEQ Table \* ARABIC </w:instrText>
      </w:r>
      <w:r>
        <w:fldChar w:fldCharType="separate"/>
      </w:r>
      <w:r>
        <w:rPr>
          <w:noProof/>
        </w:rPr>
        <w:t>56</w:t>
      </w:r>
      <w:r>
        <w:fldChar w:fldCharType="end"/>
      </w:r>
      <w:r>
        <w:t>. Assignments - Win - Compliance - U - Password - v1.0.0</w:t>
      </w:r>
    </w:p>
    <w:p w14:paraId="401DD837" w14:textId="53FC7A77" w:rsidR="003C448A" w:rsidRDefault="003C448A" w:rsidP="003C448A">
      <w:pPr>
        <w:pStyle w:val="1ANumberedHeading1"/>
      </w:pPr>
      <w:bookmarkStart w:id="58" w:name="_Toc204168862"/>
      <w:r>
        <w:t>Windows enrollment</w:t>
      </w:r>
      <w:bookmarkEnd w:id="58"/>
    </w:p>
    <w:p w14:paraId="60999FEA" w14:textId="0098D0EB" w:rsidR="003C448A" w:rsidRDefault="003C448A" w:rsidP="003C448A">
      <w:pPr>
        <w:pStyle w:val="1ANumberedHeading2"/>
      </w:pPr>
      <w:bookmarkStart w:id="59" w:name="_Toc204168863"/>
      <w:r>
        <w:t>Autopilot</w:t>
      </w:r>
      <w:bookmarkEnd w:id="59"/>
    </w:p>
    <w:p w14:paraId="10AED616" w14:textId="1E57D33C" w:rsidR="003C448A" w:rsidRDefault="003C448A" w:rsidP="003C448A">
      <w:pPr>
        <w:pStyle w:val="1ANumberedHeading3"/>
      </w:pPr>
      <w:bookmarkStart w:id="60" w:name="_Toc204168864"/>
      <w:r>
        <w:t>StAH Shared Device Entra ID Joined Self Deploying</w:t>
      </w:r>
      <w:bookmarkEnd w:id="60"/>
    </w:p>
    <w:p w14:paraId="43969909"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263A3B45"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05EC2C2" w14:textId="243650A4" w:rsidR="003C448A" w:rsidRDefault="003C448A" w:rsidP="003C448A">
            <w:pPr>
              <w:pStyle w:val="1ATableHeaderBold"/>
              <w:rPr>
                <w:lang w:bidi="en-US"/>
              </w:rPr>
            </w:pPr>
            <w:r>
              <w:rPr>
                <w:lang w:bidi="en-US"/>
              </w:rPr>
              <w:t>Name</w:t>
            </w:r>
          </w:p>
        </w:tc>
        <w:tc>
          <w:tcPr>
            <w:tcW w:w="2500" w:type="pct"/>
          </w:tcPr>
          <w:p w14:paraId="7E628FF9" w14:textId="52C05D0C"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387AAD6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018F4F8" w14:textId="367490FA" w:rsidR="003C448A" w:rsidRDefault="003C448A" w:rsidP="003C448A">
            <w:pPr>
              <w:pStyle w:val="1ATableCategoryHeaderRowBold"/>
              <w:rPr>
                <w:lang w:bidi="en-US"/>
              </w:rPr>
            </w:pPr>
            <w:r>
              <w:rPr>
                <w:lang w:bidi="en-US"/>
              </w:rPr>
              <w:t>Basics</w:t>
            </w:r>
          </w:p>
        </w:tc>
      </w:tr>
      <w:tr w:rsidR="003C448A" w14:paraId="475AE91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3008AA1" w14:textId="38BE7B6A" w:rsidR="003C448A" w:rsidRDefault="003C448A" w:rsidP="003C448A">
            <w:pPr>
              <w:pStyle w:val="1ATableTextStyle"/>
              <w:rPr>
                <w:lang w:bidi="en-US"/>
              </w:rPr>
            </w:pPr>
            <w:r>
              <w:rPr>
                <w:lang w:bidi="en-US"/>
              </w:rPr>
              <w:t>Name</w:t>
            </w:r>
          </w:p>
        </w:tc>
        <w:tc>
          <w:tcPr>
            <w:tcW w:w="2500" w:type="pct"/>
          </w:tcPr>
          <w:p w14:paraId="66D2FDAE" w14:textId="7E91541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 Shared Device Entra ID Joined Self Deploying</w:t>
            </w:r>
          </w:p>
        </w:tc>
      </w:tr>
      <w:tr w:rsidR="003C448A" w14:paraId="009C255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5ACA18D" w14:textId="30EA8B15" w:rsidR="003C448A" w:rsidRDefault="003C448A" w:rsidP="003C448A">
            <w:pPr>
              <w:pStyle w:val="1ATableTextStyle"/>
              <w:rPr>
                <w:lang w:bidi="en-US"/>
              </w:rPr>
            </w:pPr>
            <w:r>
              <w:rPr>
                <w:lang w:bidi="en-US"/>
              </w:rPr>
              <w:t>Description</w:t>
            </w:r>
          </w:p>
        </w:tc>
        <w:tc>
          <w:tcPr>
            <w:tcW w:w="2500" w:type="pct"/>
          </w:tcPr>
          <w:p w14:paraId="4ABE464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20F4324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151FA0A" w14:textId="30E66A50" w:rsidR="003C448A" w:rsidRDefault="003C448A" w:rsidP="003C448A">
            <w:pPr>
              <w:pStyle w:val="1ATableTextStyle"/>
              <w:rPr>
                <w:lang w:bidi="en-US"/>
              </w:rPr>
            </w:pPr>
            <w:r>
              <w:rPr>
                <w:lang w:bidi="en-US"/>
              </w:rPr>
              <w:t>Profile type</w:t>
            </w:r>
          </w:p>
        </w:tc>
        <w:tc>
          <w:tcPr>
            <w:tcW w:w="2500" w:type="pct"/>
          </w:tcPr>
          <w:p w14:paraId="40F20D47" w14:textId="1289560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Windows Autopilot deployment profiles</w:t>
            </w:r>
          </w:p>
        </w:tc>
      </w:tr>
      <w:tr w:rsidR="003C448A" w14:paraId="5CE8C16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338771F" w14:textId="39B72C81" w:rsidR="003C448A" w:rsidRDefault="003C448A" w:rsidP="003C448A">
            <w:pPr>
              <w:pStyle w:val="1ATableTextStyle"/>
              <w:rPr>
                <w:lang w:bidi="en-US"/>
              </w:rPr>
            </w:pPr>
            <w:r>
              <w:rPr>
                <w:lang w:bidi="en-US"/>
              </w:rPr>
              <w:t>Convert all targeted devices to Autopilot</w:t>
            </w:r>
          </w:p>
        </w:tc>
        <w:tc>
          <w:tcPr>
            <w:tcW w:w="2500" w:type="pct"/>
          </w:tcPr>
          <w:p w14:paraId="383ED11B" w14:textId="43332D6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w:t>
            </w:r>
          </w:p>
        </w:tc>
      </w:tr>
      <w:tr w:rsidR="003C448A" w14:paraId="7B8CFA3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850D9B8" w14:textId="1D618869" w:rsidR="003C448A" w:rsidRDefault="003C448A" w:rsidP="003C448A">
            <w:pPr>
              <w:pStyle w:val="1ATableTextStyle"/>
              <w:rPr>
                <w:lang w:bidi="en-US"/>
              </w:rPr>
            </w:pPr>
            <w:r>
              <w:rPr>
                <w:lang w:bidi="en-US"/>
              </w:rPr>
              <w:t>Device type</w:t>
            </w:r>
          </w:p>
        </w:tc>
        <w:tc>
          <w:tcPr>
            <w:tcW w:w="2500" w:type="pct"/>
          </w:tcPr>
          <w:p w14:paraId="00BD5C5D" w14:textId="41BADC4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Windows PC</w:t>
            </w:r>
          </w:p>
        </w:tc>
      </w:tr>
      <w:tr w:rsidR="003C448A" w14:paraId="0F0D62E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A67935A" w14:textId="38A0F86B" w:rsidR="003C448A" w:rsidRDefault="003C448A" w:rsidP="003C448A">
            <w:pPr>
              <w:pStyle w:val="1ATableTextStyle"/>
              <w:rPr>
                <w:lang w:bidi="en-US"/>
              </w:rPr>
            </w:pPr>
            <w:r>
              <w:rPr>
                <w:lang w:bidi="en-US"/>
              </w:rPr>
              <w:t>Created</w:t>
            </w:r>
          </w:p>
        </w:tc>
        <w:tc>
          <w:tcPr>
            <w:tcW w:w="2500" w:type="pct"/>
          </w:tcPr>
          <w:p w14:paraId="228CCFD2" w14:textId="1266E0F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15 April 2025 14:28:51</w:t>
            </w:r>
          </w:p>
        </w:tc>
      </w:tr>
      <w:tr w:rsidR="003C448A" w14:paraId="146A709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F976FC4" w14:textId="0FD01648" w:rsidR="003C448A" w:rsidRDefault="003C448A" w:rsidP="003C448A">
            <w:pPr>
              <w:pStyle w:val="1ATableTextStyle"/>
              <w:rPr>
                <w:lang w:bidi="en-US"/>
              </w:rPr>
            </w:pPr>
            <w:r>
              <w:rPr>
                <w:lang w:bidi="en-US"/>
              </w:rPr>
              <w:t>Last modified</w:t>
            </w:r>
          </w:p>
        </w:tc>
        <w:tc>
          <w:tcPr>
            <w:tcW w:w="2500" w:type="pct"/>
          </w:tcPr>
          <w:p w14:paraId="3FA768C0" w14:textId="3CF3796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15 April 2025 14:28:51</w:t>
            </w:r>
          </w:p>
        </w:tc>
      </w:tr>
      <w:tr w:rsidR="003C448A" w14:paraId="5E69D1E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26DCE02" w14:textId="63848B67" w:rsidR="003C448A" w:rsidRDefault="003C448A" w:rsidP="003C448A">
            <w:pPr>
              <w:pStyle w:val="1ATableTextStyle"/>
              <w:rPr>
                <w:lang w:bidi="en-US"/>
              </w:rPr>
            </w:pPr>
            <w:r>
              <w:rPr>
                <w:lang w:bidi="en-US"/>
              </w:rPr>
              <w:t>Scope tags</w:t>
            </w:r>
          </w:p>
        </w:tc>
        <w:tc>
          <w:tcPr>
            <w:tcW w:w="2500" w:type="pct"/>
          </w:tcPr>
          <w:p w14:paraId="59850050" w14:textId="6EE4D059"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Default</w:t>
            </w:r>
          </w:p>
        </w:tc>
      </w:tr>
    </w:tbl>
    <w:p w14:paraId="6F317C12" w14:textId="4579C0F7" w:rsidR="003C448A" w:rsidRDefault="003C448A" w:rsidP="003C448A">
      <w:pPr>
        <w:pStyle w:val="Caption"/>
      </w:pPr>
      <w:r>
        <w:t xml:space="preserve">Table </w:t>
      </w:r>
      <w:r>
        <w:fldChar w:fldCharType="begin"/>
      </w:r>
      <w:r>
        <w:instrText xml:space="preserve"> SEQ Table \* ARABIC </w:instrText>
      </w:r>
      <w:r>
        <w:fldChar w:fldCharType="separate"/>
      </w:r>
      <w:r>
        <w:rPr>
          <w:noProof/>
        </w:rPr>
        <w:t>57</w:t>
      </w:r>
      <w:r>
        <w:fldChar w:fldCharType="end"/>
      </w:r>
      <w:r>
        <w:t>. Basics - StAH Shared Device Entra ID Joined Self Deploying</w:t>
      </w:r>
    </w:p>
    <w:tbl>
      <w:tblPr>
        <w:tblStyle w:val="GridTable4-Accent2"/>
        <w:tblW w:w="4994" w:type="pct"/>
        <w:tblLook w:val="04A0" w:firstRow="1" w:lastRow="0" w:firstColumn="1" w:lastColumn="0" w:noHBand="0" w:noVBand="1"/>
      </w:tblPr>
      <w:tblGrid>
        <w:gridCol w:w="4502"/>
        <w:gridCol w:w="4503"/>
      </w:tblGrid>
      <w:tr w:rsidR="003C448A" w14:paraId="146EBA65"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1120223" w14:textId="47340C7A" w:rsidR="003C448A" w:rsidRDefault="003C448A" w:rsidP="003C448A">
            <w:pPr>
              <w:pStyle w:val="1ATableHeaderBold"/>
              <w:rPr>
                <w:lang w:bidi="en-US"/>
              </w:rPr>
            </w:pPr>
            <w:r>
              <w:rPr>
                <w:lang w:bidi="en-US"/>
              </w:rPr>
              <w:t>Name</w:t>
            </w:r>
          </w:p>
        </w:tc>
        <w:tc>
          <w:tcPr>
            <w:tcW w:w="2500" w:type="pct"/>
          </w:tcPr>
          <w:p w14:paraId="3AE8EA3B" w14:textId="32CF7E63"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1393348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122EAB6" w14:textId="51F52905" w:rsidR="003C448A" w:rsidRDefault="003C448A" w:rsidP="003C448A">
            <w:pPr>
              <w:pStyle w:val="1ATableCategoryHeaderRowBold"/>
              <w:rPr>
                <w:lang w:bidi="en-US"/>
              </w:rPr>
            </w:pPr>
            <w:r>
              <w:rPr>
                <w:lang w:bidi="en-US"/>
              </w:rPr>
              <w:t>Out-of-box experience (OOBE)</w:t>
            </w:r>
          </w:p>
        </w:tc>
      </w:tr>
      <w:tr w:rsidR="003C448A" w14:paraId="7C692F3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6F169D0" w14:textId="5D305C2D" w:rsidR="003C448A" w:rsidRDefault="003C448A" w:rsidP="003C448A">
            <w:pPr>
              <w:pStyle w:val="1ATableTextStyle"/>
              <w:rPr>
                <w:lang w:bidi="en-US"/>
              </w:rPr>
            </w:pPr>
            <w:r>
              <w:rPr>
                <w:lang w:bidi="en-US"/>
              </w:rPr>
              <w:t>Deployment mode</w:t>
            </w:r>
          </w:p>
        </w:tc>
        <w:tc>
          <w:tcPr>
            <w:tcW w:w="2500" w:type="pct"/>
          </w:tcPr>
          <w:p w14:paraId="26754873" w14:textId="234D1DB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Self-Deploying</w:t>
            </w:r>
          </w:p>
        </w:tc>
      </w:tr>
      <w:tr w:rsidR="003C448A" w14:paraId="3462787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A45C0E6" w14:textId="45338181" w:rsidR="003C448A" w:rsidRDefault="003C448A" w:rsidP="003C448A">
            <w:pPr>
              <w:pStyle w:val="1ATableTextStyle"/>
              <w:rPr>
                <w:lang w:bidi="en-US"/>
              </w:rPr>
            </w:pPr>
            <w:r>
              <w:rPr>
                <w:lang w:bidi="en-US"/>
              </w:rPr>
              <w:t>Join to Microsoft Entra ID as</w:t>
            </w:r>
          </w:p>
        </w:tc>
        <w:tc>
          <w:tcPr>
            <w:tcW w:w="2500" w:type="pct"/>
          </w:tcPr>
          <w:p w14:paraId="11062913" w14:textId="63FBFFC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Microsoft Entra joined</w:t>
            </w:r>
          </w:p>
        </w:tc>
      </w:tr>
      <w:tr w:rsidR="003C448A" w14:paraId="7CF1FDC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0B57BA0" w14:textId="5590BEA0" w:rsidR="003C448A" w:rsidRDefault="003C448A" w:rsidP="003C448A">
            <w:pPr>
              <w:pStyle w:val="1ATableTextStyle"/>
              <w:rPr>
                <w:lang w:bidi="en-US"/>
              </w:rPr>
            </w:pPr>
            <w:r>
              <w:rPr>
                <w:lang w:bidi="en-US"/>
              </w:rPr>
              <w:t>Language (Region)</w:t>
            </w:r>
          </w:p>
        </w:tc>
        <w:tc>
          <w:tcPr>
            <w:tcW w:w="2500" w:type="pct"/>
          </w:tcPr>
          <w:p w14:paraId="0D547AA7" w14:textId="2CEDDC9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English (United Kingdom)</w:t>
            </w:r>
          </w:p>
        </w:tc>
      </w:tr>
      <w:tr w:rsidR="003C448A" w14:paraId="25ACF92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AA0D1F1" w14:textId="3C3445E0" w:rsidR="003C448A" w:rsidRDefault="003C448A" w:rsidP="003C448A">
            <w:pPr>
              <w:pStyle w:val="1ATableTextStyle"/>
              <w:rPr>
                <w:lang w:bidi="en-US"/>
              </w:rPr>
            </w:pPr>
            <w:r>
              <w:rPr>
                <w:lang w:bidi="en-US"/>
              </w:rPr>
              <w:lastRenderedPageBreak/>
              <w:t xml:space="preserve">  Automatically configure keyboard</w:t>
            </w:r>
          </w:p>
        </w:tc>
        <w:tc>
          <w:tcPr>
            <w:tcW w:w="2500" w:type="pct"/>
          </w:tcPr>
          <w:p w14:paraId="36A2FC11" w14:textId="3C6984F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Yes</w:t>
            </w:r>
          </w:p>
        </w:tc>
      </w:tr>
      <w:tr w:rsidR="003C448A" w14:paraId="123ED8F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7DE68D6" w14:textId="371F6C86" w:rsidR="003C448A" w:rsidRDefault="003C448A" w:rsidP="003C448A">
            <w:pPr>
              <w:pStyle w:val="1ATableTextStyle"/>
              <w:rPr>
                <w:lang w:bidi="en-US"/>
              </w:rPr>
            </w:pPr>
            <w:r>
              <w:rPr>
                <w:lang w:bidi="en-US"/>
              </w:rPr>
              <w:t>Microsoft Software License Terms</w:t>
            </w:r>
          </w:p>
        </w:tc>
        <w:tc>
          <w:tcPr>
            <w:tcW w:w="2500" w:type="pct"/>
          </w:tcPr>
          <w:p w14:paraId="2A68D1A1" w14:textId="4B93144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Hide</w:t>
            </w:r>
          </w:p>
        </w:tc>
      </w:tr>
      <w:tr w:rsidR="003C448A" w14:paraId="7721394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0156C05" w14:textId="647D4865" w:rsidR="003C448A" w:rsidRDefault="003C448A" w:rsidP="003C448A">
            <w:pPr>
              <w:pStyle w:val="1ATableTextStyle"/>
              <w:rPr>
                <w:lang w:bidi="en-US"/>
              </w:rPr>
            </w:pPr>
            <w:r>
              <w:rPr>
                <w:lang w:bidi="en-US"/>
              </w:rPr>
              <w:t>Privacy settings</w:t>
            </w:r>
          </w:p>
        </w:tc>
        <w:tc>
          <w:tcPr>
            <w:tcW w:w="2500" w:type="pct"/>
          </w:tcPr>
          <w:p w14:paraId="20DDC6D2" w14:textId="354F46C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Hide</w:t>
            </w:r>
          </w:p>
        </w:tc>
      </w:tr>
      <w:tr w:rsidR="003C448A" w14:paraId="5F02A1A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0A06F6E" w14:textId="3D5AEBFA" w:rsidR="003C448A" w:rsidRDefault="003C448A" w:rsidP="003C448A">
            <w:pPr>
              <w:pStyle w:val="1ATableTextStyle"/>
              <w:rPr>
                <w:lang w:bidi="en-US"/>
              </w:rPr>
            </w:pPr>
            <w:r>
              <w:rPr>
                <w:lang w:bidi="en-US"/>
              </w:rPr>
              <w:t>Hide change account options</w:t>
            </w:r>
          </w:p>
        </w:tc>
        <w:tc>
          <w:tcPr>
            <w:tcW w:w="2500" w:type="pct"/>
          </w:tcPr>
          <w:p w14:paraId="35DF9FCF" w14:textId="641BABB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Hide</w:t>
            </w:r>
          </w:p>
        </w:tc>
      </w:tr>
      <w:tr w:rsidR="003C448A" w14:paraId="3592A4C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300CBF5" w14:textId="14965EEC" w:rsidR="003C448A" w:rsidRDefault="003C448A" w:rsidP="003C448A">
            <w:pPr>
              <w:pStyle w:val="1ATableTextStyle"/>
              <w:rPr>
                <w:lang w:bidi="en-US"/>
              </w:rPr>
            </w:pPr>
            <w:r>
              <w:rPr>
                <w:lang w:bidi="en-US"/>
              </w:rPr>
              <w:t>User account type</w:t>
            </w:r>
          </w:p>
        </w:tc>
        <w:tc>
          <w:tcPr>
            <w:tcW w:w="2500" w:type="pct"/>
          </w:tcPr>
          <w:p w14:paraId="509D1745" w14:textId="67C4515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Standard</w:t>
            </w:r>
          </w:p>
        </w:tc>
      </w:tr>
      <w:tr w:rsidR="003C448A" w14:paraId="14F836E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5C88105" w14:textId="71721727" w:rsidR="003C448A" w:rsidRDefault="003C448A" w:rsidP="003C448A">
            <w:pPr>
              <w:pStyle w:val="1ATableTextStyle"/>
              <w:rPr>
                <w:lang w:bidi="en-US"/>
              </w:rPr>
            </w:pPr>
            <w:r>
              <w:rPr>
                <w:lang w:bidi="en-US"/>
              </w:rPr>
              <w:t>Allow pre-provisioned deployment</w:t>
            </w:r>
          </w:p>
        </w:tc>
        <w:tc>
          <w:tcPr>
            <w:tcW w:w="2500" w:type="pct"/>
          </w:tcPr>
          <w:p w14:paraId="080A7A08" w14:textId="40EF201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w:t>
            </w:r>
          </w:p>
        </w:tc>
      </w:tr>
      <w:tr w:rsidR="003C448A" w14:paraId="79E2A17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15E5BDD" w14:textId="30AFD692" w:rsidR="003C448A" w:rsidRDefault="003C448A" w:rsidP="003C448A">
            <w:pPr>
              <w:pStyle w:val="1ATableTextStyle"/>
              <w:rPr>
                <w:lang w:bidi="en-US"/>
              </w:rPr>
            </w:pPr>
            <w:r>
              <w:rPr>
                <w:lang w:bidi="en-US"/>
              </w:rPr>
              <w:t>Apply device name template</w:t>
            </w:r>
          </w:p>
        </w:tc>
        <w:tc>
          <w:tcPr>
            <w:tcW w:w="2500" w:type="pct"/>
          </w:tcPr>
          <w:p w14:paraId="6BF6E601" w14:textId="64C7774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Yes</w:t>
            </w:r>
          </w:p>
        </w:tc>
      </w:tr>
      <w:tr w:rsidR="003C448A" w14:paraId="2B2E069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658F154" w14:textId="5338C420" w:rsidR="003C448A" w:rsidRDefault="003C448A" w:rsidP="003C448A">
            <w:pPr>
              <w:pStyle w:val="1ATableTextStyle"/>
              <w:rPr>
                <w:lang w:bidi="en-US"/>
              </w:rPr>
            </w:pPr>
            <w:r>
              <w:rPr>
                <w:lang w:bidi="en-US"/>
              </w:rPr>
              <w:t xml:space="preserve">  Enter a name</w:t>
            </w:r>
          </w:p>
        </w:tc>
        <w:tc>
          <w:tcPr>
            <w:tcW w:w="2500" w:type="pct"/>
          </w:tcPr>
          <w:p w14:paraId="1D2EE5AE" w14:textId="43C8E2D5"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W11-%SERIAL%</w:t>
            </w:r>
          </w:p>
        </w:tc>
      </w:tr>
    </w:tbl>
    <w:p w14:paraId="22CD9D6F" w14:textId="34A47A7A" w:rsidR="003C448A" w:rsidRDefault="003C448A" w:rsidP="003C448A">
      <w:pPr>
        <w:pStyle w:val="Caption"/>
      </w:pPr>
      <w:r>
        <w:t xml:space="preserve">Table </w:t>
      </w:r>
      <w:r>
        <w:fldChar w:fldCharType="begin"/>
      </w:r>
      <w:r>
        <w:instrText xml:space="preserve"> SEQ Table \* ARABIC </w:instrText>
      </w:r>
      <w:r>
        <w:fldChar w:fldCharType="separate"/>
      </w:r>
      <w:r>
        <w:rPr>
          <w:noProof/>
        </w:rPr>
        <w:t>58</w:t>
      </w:r>
      <w:r>
        <w:fldChar w:fldCharType="end"/>
      </w:r>
      <w:r>
        <w:t>. Settings - StAH Shared Device Entra ID Joined Self Deploying</w:t>
      </w:r>
    </w:p>
    <w:tbl>
      <w:tblPr>
        <w:tblStyle w:val="GridTable4-Accent2"/>
        <w:tblW w:w="4994" w:type="pct"/>
        <w:tblLook w:val="04A0" w:firstRow="1" w:lastRow="0" w:firstColumn="1" w:lastColumn="0" w:noHBand="0" w:noVBand="1"/>
      </w:tblPr>
      <w:tblGrid>
        <w:gridCol w:w="3001"/>
        <w:gridCol w:w="3000"/>
        <w:gridCol w:w="3004"/>
      </w:tblGrid>
      <w:tr w:rsidR="003C448A" w14:paraId="4DCE86EC"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59243B22" w14:textId="3ABA508D" w:rsidR="003C448A" w:rsidRDefault="003C448A" w:rsidP="003C448A">
            <w:pPr>
              <w:pStyle w:val="1ATableHeaderBold"/>
              <w:rPr>
                <w:lang w:bidi="en-US"/>
              </w:rPr>
            </w:pPr>
            <w:r>
              <w:rPr>
                <w:lang w:bidi="en-US"/>
              </w:rPr>
              <w:t>Group</w:t>
            </w:r>
          </w:p>
        </w:tc>
        <w:tc>
          <w:tcPr>
            <w:tcW w:w="1666" w:type="pct"/>
          </w:tcPr>
          <w:p w14:paraId="5DFD7E43" w14:textId="18B0FDCD"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60E1B44B" w14:textId="59056D60"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0021238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71C07A4F" w14:textId="5BE74455" w:rsidR="003C448A" w:rsidRDefault="003C448A" w:rsidP="003C448A">
            <w:pPr>
              <w:pStyle w:val="1ATableCategoryHeaderRowBold"/>
              <w:rPr>
                <w:lang w:bidi="en-US"/>
              </w:rPr>
            </w:pPr>
            <w:r>
              <w:rPr>
                <w:lang w:bidi="en-US"/>
              </w:rPr>
              <w:t>Included Groups</w:t>
            </w:r>
          </w:p>
        </w:tc>
      </w:tr>
      <w:tr w:rsidR="003C448A" w14:paraId="4E7191F6"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071AF83C" w14:textId="4041D5CA" w:rsidR="003C448A" w:rsidRDefault="003C448A" w:rsidP="003C448A">
            <w:pPr>
              <w:pStyle w:val="1ATableTextStyle"/>
              <w:rPr>
                <w:lang w:bidi="en-US"/>
              </w:rPr>
            </w:pPr>
            <w:r>
              <w:rPr>
                <w:lang w:bidi="en-US"/>
              </w:rPr>
              <w:t>StAH-Dynamic Group-Shared Entra ID Device</w:t>
            </w:r>
          </w:p>
        </w:tc>
        <w:tc>
          <w:tcPr>
            <w:tcW w:w="1666" w:type="pct"/>
          </w:tcPr>
          <w:p w14:paraId="30B1C9E0" w14:textId="38B37F0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None</w:t>
            </w:r>
          </w:p>
        </w:tc>
        <w:tc>
          <w:tcPr>
            <w:tcW w:w="1667" w:type="pct"/>
          </w:tcPr>
          <w:p w14:paraId="2F9A5311" w14:textId="591CDE72"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None</w:t>
            </w:r>
          </w:p>
        </w:tc>
      </w:tr>
    </w:tbl>
    <w:p w14:paraId="5C789477" w14:textId="37BD920F" w:rsidR="003C448A" w:rsidRDefault="003C448A" w:rsidP="003C448A">
      <w:pPr>
        <w:pStyle w:val="Caption"/>
      </w:pPr>
      <w:r>
        <w:t xml:space="preserve">Table </w:t>
      </w:r>
      <w:r>
        <w:fldChar w:fldCharType="begin"/>
      </w:r>
      <w:r>
        <w:instrText xml:space="preserve"> SEQ Table \* ARABIC </w:instrText>
      </w:r>
      <w:r>
        <w:fldChar w:fldCharType="separate"/>
      </w:r>
      <w:r>
        <w:rPr>
          <w:noProof/>
        </w:rPr>
        <w:t>59</w:t>
      </w:r>
      <w:r>
        <w:fldChar w:fldCharType="end"/>
      </w:r>
      <w:r>
        <w:t>. Assignments - StAH Shared Device Entra ID Joined Self Deploying</w:t>
      </w:r>
    </w:p>
    <w:p w14:paraId="14B97A03" w14:textId="2A8A811C" w:rsidR="003C448A" w:rsidRDefault="003C448A" w:rsidP="003C448A">
      <w:pPr>
        <w:pStyle w:val="1ANumberedHeading3"/>
      </w:pPr>
      <w:bookmarkStart w:id="61" w:name="_Toc204168865"/>
      <w:r>
        <w:t>StAH Standard Device Entra ID Joined</w:t>
      </w:r>
      <w:bookmarkEnd w:id="61"/>
    </w:p>
    <w:p w14:paraId="5C1A6B41"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7F60EB22"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F451B5E" w14:textId="6971D97F" w:rsidR="003C448A" w:rsidRDefault="003C448A" w:rsidP="003C448A">
            <w:pPr>
              <w:pStyle w:val="1ATableHeaderBold"/>
              <w:rPr>
                <w:lang w:bidi="en-US"/>
              </w:rPr>
            </w:pPr>
            <w:r>
              <w:rPr>
                <w:lang w:bidi="en-US"/>
              </w:rPr>
              <w:t>Name</w:t>
            </w:r>
          </w:p>
        </w:tc>
        <w:tc>
          <w:tcPr>
            <w:tcW w:w="2500" w:type="pct"/>
          </w:tcPr>
          <w:p w14:paraId="4937DE88" w14:textId="4FB1CB21"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2EB898E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C2190B0" w14:textId="0E8909E7" w:rsidR="003C448A" w:rsidRDefault="003C448A" w:rsidP="003C448A">
            <w:pPr>
              <w:pStyle w:val="1ATableCategoryHeaderRowBold"/>
              <w:rPr>
                <w:lang w:bidi="en-US"/>
              </w:rPr>
            </w:pPr>
            <w:r>
              <w:rPr>
                <w:lang w:bidi="en-US"/>
              </w:rPr>
              <w:t>Basics</w:t>
            </w:r>
          </w:p>
        </w:tc>
      </w:tr>
      <w:tr w:rsidR="003C448A" w14:paraId="5156F45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4296E7D" w14:textId="72CAA3B3" w:rsidR="003C448A" w:rsidRDefault="003C448A" w:rsidP="003C448A">
            <w:pPr>
              <w:pStyle w:val="1ATableTextStyle"/>
              <w:rPr>
                <w:lang w:bidi="en-US"/>
              </w:rPr>
            </w:pPr>
            <w:r>
              <w:rPr>
                <w:lang w:bidi="en-US"/>
              </w:rPr>
              <w:t>Name</w:t>
            </w:r>
          </w:p>
        </w:tc>
        <w:tc>
          <w:tcPr>
            <w:tcW w:w="2500" w:type="pct"/>
          </w:tcPr>
          <w:p w14:paraId="0480840F" w14:textId="62F70DC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 Standard Device Entra ID Joined</w:t>
            </w:r>
          </w:p>
        </w:tc>
      </w:tr>
      <w:tr w:rsidR="003C448A" w14:paraId="10FBFA8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FE86CA0" w14:textId="3A4DAD79" w:rsidR="003C448A" w:rsidRDefault="003C448A" w:rsidP="003C448A">
            <w:pPr>
              <w:pStyle w:val="1ATableTextStyle"/>
              <w:rPr>
                <w:lang w:bidi="en-US"/>
              </w:rPr>
            </w:pPr>
            <w:r>
              <w:rPr>
                <w:lang w:bidi="en-US"/>
              </w:rPr>
              <w:t>Description</w:t>
            </w:r>
          </w:p>
        </w:tc>
        <w:tc>
          <w:tcPr>
            <w:tcW w:w="2500" w:type="pct"/>
          </w:tcPr>
          <w:p w14:paraId="629BE06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1D93810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DC6C83D" w14:textId="5104CA88" w:rsidR="003C448A" w:rsidRDefault="003C448A" w:rsidP="003C448A">
            <w:pPr>
              <w:pStyle w:val="1ATableTextStyle"/>
              <w:rPr>
                <w:lang w:bidi="en-US"/>
              </w:rPr>
            </w:pPr>
            <w:r>
              <w:rPr>
                <w:lang w:bidi="en-US"/>
              </w:rPr>
              <w:t>Profile type</w:t>
            </w:r>
          </w:p>
        </w:tc>
        <w:tc>
          <w:tcPr>
            <w:tcW w:w="2500" w:type="pct"/>
          </w:tcPr>
          <w:p w14:paraId="3DFC92AB" w14:textId="3FDA998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Windows Autopilot deployment profiles</w:t>
            </w:r>
          </w:p>
        </w:tc>
      </w:tr>
      <w:tr w:rsidR="003C448A" w14:paraId="7448C77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ECA2B15" w14:textId="403F9206" w:rsidR="003C448A" w:rsidRDefault="003C448A" w:rsidP="003C448A">
            <w:pPr>
              <w:pStyle w:val="1ATableTextStyle"/>
              <w:rPr>
                <w:lang w:bidi="en-US"/>
              </w:rPr>
            </w:pPr>
            <w:r>
              <w:rPr>
                <w:lang w:bidi="en-US"/>
              </w:rPr>
              <w:t>Convert all targeted devices to Autopilot</w:t>
            </w:r>
          </w:p>
        </w:tc>
        <w:tc>
          <w:tcPr>
            <w:tcW w:w="2500" w:type="pct"/>
          </w:tcPr>
          <w:p w14:paraId="6CE3A549" w14:textId="61D1D7C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w:t>
            </w:r>
          </w:p>
        </w:tc>
      </w:tr>
      <w:tr w:rsidR="003C448A" w14:paraId="2F60CF0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71A3538" w14:textId="4A50DBB1" w:rsidR="003C448A" w:rsidRDefault="003C448A" w:rsidP="003C448A">
            <w:pPr>
              <w:pStyle w:val="1ATableTextStyle"/>
              <w:rPr>
                <w:lang w:bidi="en-US"/>
              </w:rPr>
            </w:pPr>
            <w:r>
              <w:rPr>
                <w:lang w:bidi="en-US"/>
              </w:rPr>
              <w:t>Device type</w:t>
            </w:r>
          </w:p>
        </w:tc>
        <w:tc>
          <w:tcPr>
            <w:tcW w:w="2500" w:type="pct"/>
          </w:tcPr>
          <w:p w14:paraId="33787658" w14:textId="1B08F7A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Windows PC</w:t>
            </w:r>
          </w:p>
        </w:tc>
      </w:tr>
      <w:tr w:rsidR="003C448A" w14:paraId="781CC78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FF24CAE" w14:textId="4212BB02" w:rsidR="003C448A" w:rsidRDefault="003C448A" w:rsidP="003C448A">
            <w:pPr>
              <w:pStyle w:val="1ATableTextStyle"/>
              <w:rPr>
                <w:lang w:bidi="en-US"/>
              </w:rPr>
            </w:pPr>
            <w:r>
              <w:rPr>
                <w:lang w:bidi="en-US"/>
              </w:rPr>
              <w:t>Created</w:t>
            </w:r>
          </w:p>
        </w:tc>
        <w:tc>
          <w:tcPr>
            <w:tcW w:w="2500" w:type="pct"/>
          </w:tcPr>
          <w:p w14:paraId="7D747797" w14:textId="639D0BA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08 April 2025 13:56:03</w:t>
            </w:r>
          </w:p>
        </w:tc>
      </w:tr>
      <w:tr w:rsidR="003C448A" w14:paraId="35A1B21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31F60A3" w14:textId="1AD5BE6C" w:rsidR="003C448A" w:rsidRDefault="003C448A" w:rsidP="003C448A">
            <w:pPr>
              <w:pStyle w:val="1ATableTextStyle"/>
              <w:rPr>
                <w:lang w:bidi="en-US"/>
              </w:rPr>
            </w:pPr>
            <w:r>
              <w:rPr>
                <w:lang w:bidi="en-US"/>
              </w:rPr>
              <w:t>Last modified</w:t>
            </w:r>
          </w:p>
        </w:tc>
        <w:tc>
          <w:tcPr>
            <w:tcW w:w="2500" w:type="pct"/>
          </w:tcPr>
          <w:p w14:paraId="65CAF18E" w14:textId="14F6EF2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08 April 2025 13:56:03</w:t>
            </w:r>
          </w:p>
        </w:tc>
      </w:tr>
      <w:tr w:rsidR="003C448A" w14:paraId="727E221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73A4DF0" w14:textId="604194AA" w:rsidR="003C448A" w:rsidRDefault="003C448A" w:rsidP="003C448A">
            <w:pPr>
              <w:pStyle w:val="1ATableTextStyle"/>
              <w:rPr>
                <w:lang w:bidi="en-US"/>
              </w:rPr>
            </w:pPr>
            <w:r>
              <w:rPr>
                <w:lang w:bidi="en-US"/>
              </w:rPr>
              <w:t>Scope tags</w:t>
            </w:r>
          </w:p>
        </w:tc>
        <w:tc>
          <w:tcPr>
            <w:tcW w:w="2500" w:type="pct"/>
          </w:tcPr>
          <w:p w14:paraId="32CCB665" w14:textId="4EF1345E"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Default</w:t>
            </w:r>
          </w:p>
        </w:tc>
      </w:tr>
    </w:tbl>
    <w:p w14:paraId="7822FC24" w14:textId="0C86141F" w:rsidR="003C448A" w:rsidRDefault="003C448A" w:rsidP="003C448A">
      <w:pPr>
        <w:pStyle w:val="Caption"/>
      </w:pPr>
      <w:r>
        <w:t xml:space="preserve">Table </w:t>
      </w:r>
      <w:r>
        <w:fldChar w:fldCharType="begin"/>
      </w:r>
      <w:r>
        <w:instrText xml:space="preserve"> SEQ Table \* ARABIC </w:instrText>
      </w:r>
      <w:r>
        <w:fldChar w:fldCharType="separate"/>
      </w:r>
      <w:r>
        <w:rPr>
          <w:noProof/>
        </w:rPr>
        <w:t>60</w:t>
      </w:r>
      <w:r>
        <w:fldChar w:fldCharType="end"/>
      </w:r>
      <w:r>
        <w:t>. Basics - StAH Standard Device Entra ID Joined</w:t>
      </w:r>
    </w:p>
    <w:tbl>
      <w:tblPr>
        <w:tblStyle w:val="GridTable4-Accent2"/>
        <w:tblW w:w="4994" w:type="pct"/>
        <w:tblLook w:val="04A0" w:firstRow="1" w:lastRow="0" w:firstColumn="1" w:lastColumn="0" w:noHBand="0" w:noVBand="1"/>
      </w:tblPr>
      <w:tblGrid>
        <w:gridCol w:w="4502"/>
        <w:gridCol w:w="4503"/>
      </w:tblGrid>
      <w:tr w:rsidR="003C448A" w14:paraId="31DF338E"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CB21385" w14:textId="4C34662D" w:rsidR="003C448A" w:rsidRDefault="003C448A" w:rsidP="003C448A">
            <w:pPr>
              <w:pStyle w:val="1ATableHeaderBold"/>
              <w:rPr>
                <w:lang w:bidi="en-US"/>
              </w:rPr>
            </w:pPr>
            <w:r>
              <w:rPr>
                <w:lang w:bidi="en-US"/>
              </w:rPr>
              <w:t>Name</w:t>
            </w:r>
          </w:p>
        </w:tc>
        <w:tc>
          <w:tcPr>
            <w:tcW w:w="2500" w:type="pct"/>
          </w:tcPr>
          <w:p w14:paraId="66A3B838" w14:textId="114098A1"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6D715C4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36E66F9" w14:textId="6C93E187" w:rsidR="003C448A" w:rsidRDefault="003C448A" w:rsidP="003C448A">
            <w:pPr>
              <w:pStyle w:val="1ATableCategoryHeaderRowBold"/>
              <w:rPr>
                <w:lang w:bidi="en-US"/>
              </w:rPr>
            </w:pPr>
            <w:r>
              <w:rPr>
                <w:lang w:bidi="en-US"/>
              </w:rPr>
              <w:t>Out-of-box experience (OOBE)</w:t>
            </w:r>
          </w:p>
        </w:tc>
      </w:tr>
      <w:tr w:rsidR="003C448A" w14:paraId="2275320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AC9A80D" w14:textId="762C0884" w:rsidR="003C448A" w:rsidRDefault="003C448A" w:rsidP="003C448A">
            <w:pPr>
              <w:pStyle w:val="1ATableTextStyle"/>
              <w:rPr>
                <w:lang w:bidi="en-US"/>
              </w:rPr>
            </w:pPr>
            <w:r>
              <w:rPr>
                <w:lang w:bidi="en-US"/>
              </w:rPr>
              <w:t>Deployment mode</w:t>
            </w:r>
          </w:p>
        </w:tc>
        <w:tc>
          <w:tcPr>
            <w:tcW w:w="2500" w:type="pct"/>
          </w:tcPr>
          <w:p w14:paraId="0540CFEC" w14:textId="124F9A5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User-Driven</w:t>
            </w:r>
          </w:p>
        </w:tc>
      </w:tr>
      <w:tr w:rsidR="003C448A" w14:paraId="3ED39F6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50C1CB8" w14:textId="003FD7BB" w:rsidR="003C448A" w:rsidRDefault="003C448A" w:rsidP="003C448A">
            <w:pPr>
              <w:pStyle w:val="1ATableTextStyle"/>
              <w:rPr>
                <w:lang w:bidi="en-US"/>
              </w:rPr>
            </w:pPr>
            <w:r>
              <w:rPr>
                <w:lang w:bidi="en-US"/>
              </w:rPr>
              <w:t>Join to Microsoft Entra ID as</w:t>
            </w:r>
          </w:p>
        </w:tc>
        <w:tc>
          <w:tcPr>
            <w:tcW w:w="2500" w:type="pct"/>
          </w:tcPr>
          <w:p w14:paraId="3CB675D7" w14:textId="2C43D2C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Microsoft Entra joined</w:t>
            </w:r>
          </w:p>
        </w:tc>
      </w:tr>
      <w:tr w:rsidR="003C448A" w14:paraId="740E2BF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7964A1E" w14:textId="40F954AA" w:rsidR="003C448A" w:rsidRDefault="003C448A" w:rsidP="003C448A">
            <w:pPr>
              <w:pStyle w:val="1ATableTextStyle"/>
              <w:rPr>
                <w:lang w:bidi="en-US"/>
              </w:rPr>
            </w:pPr>
            <w:r>
              <w:rPr>
                <w:lang w:bidi="en-US"/>
              </w:rPr>
              <w:t>Language (Region)</w:t>
            </w:r>
          </w:p>
        </w:tc>
        <w:tc>
          <w:tcPr>
            <w:tcW w:w="2500" w:type="pct"/>
          </w:tcPr>
          <w:p w14:paraId="3BA640BB" w14:textId="3831CD1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English (United Kingdom)</w:t>
            </w:r>
          </w:p>
        </w:tc>
      </w:tr>
      <w:tr w:rsidR="003C448A" w14:paraId="35127B6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EBA4B85" w14:textId="69966C5B" w:rsidR="003C448A" w:rsidRDefault="003C448A" w:rsidP="003C448A">
            <w:pPr>
              <w:pStyle w:val="1ATableTextStyle"/>
              <w:rPr>
                <w:lang w:bidi="en-US"/>
              </w:rPr>
            </w:pPr>
            <w:r>
              <w:rPr>
                <w:lang w:bidi="en-US"/>
              </w:rPr>
              <w:t xml:space="preserve">  Automatically configure keyboard</w:t>
            </w:r>
          </w:p>
        </w:tc>
        <w:tc>
          <w:tcPr>
            <w:tcW w:w="2500" w:type="pct"/>
          </w:tcPr>
          <w:p w14:paraId="2BF01997" w14:textId="4AC7E04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Yes</w:t>
            </w:r>
          </w:p>
        </w:tc>
      </w:tr>
      <w:tr w:rsidR="003C448A" w14:paraId="29BA332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1147463" w14:textId="70F51D33" w:rsidR="003C448A" w:rsidRDefault="003C448A" w:rsidP="003C448A">
            <w:pPr>
              <w:pStyle w:val="1ATableTextStyle"/>
              <w:rPr>
                <w:lang w:bidi="en-US"/>
              </w:rPr>
            </w:pPr>
            <w:r>
              <w:rPr>
                <w:lang w:bidi="en-US"/>
              </w:rPr>
              <w:t>Microsoft Software License Terms</w:t>
            </w:r>
          </w:p>
        </w:tc>
        <w:tc>
          <w:tcPr>
            <w:tcW w:w="2500" w:type="pct"/>
          </w:tcPr>
          <w:p w14:paraId="28C1B143" w14:textId="066E19F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Hide</w:t>
            </w:r>
          </w:p>
        </w:tc>
      </w:tr>
      <w:tr w:rsidR="003C448A" w14:paraId="23E646C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7484005" w14:textId="48E652D2" w:rsidR="003C448A" w:rsidRDefault="003C448A" w:rsidP="003C448A">
            <w:pPr>
              <w:pStyle w:val="1ATableTextStyle"/>
              <w:rPr>
                <w:lang w:bidi="en-US"/>
              </w:rPr>
            </w:pPr>
            <w:r>
              <w:rPr>
                <w:lang w:bidi="en-US"/>
              </w:rPr>
              <w:t>Privacy settings</w:t>
            </w:r>
          </w:p>
        </w:tc>
        <w:tc>
          <w:tcPr>
            <w:tcW w:w="2500" w:type="pct"/>
          </w:tcPr>
          <w:p w14:paraId="59CCE126" w14:textId="4704306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Hide</w:t>
            </w:r>
          </w:p>
        </w:tc>
      </w:tr>
      <w:tr w:rsidR="003C448A" w14:paraId="3BF8B9C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435D6D8" w14:textId="06C2EC9E" w:rsidR="003C448A" w:rsidRDefault="003C448A" w:rsidP="003C448A">
            <w:pPr>
              <w:pStyle w:val="1ATableTextStyle"/>
              <w:rPr>
                <w:lang w:bidi="en-US"/>
              </w:rPr>
            </w:pPr>
            <w:r>
              <w:rPr>
                <w:lang w:bidi="en-US"/>
              </w:rPr>
              <w:t>Hide change account options</w:t>
            </w:r>
          </w:p>
        </w:tc>
        <w:tc>
          <w:tcPr>
            <w:tcW w:w="2500" w:type="pct"/>
          </w:tcPr>
          <w:p w14:paraId="30801029" w14:textId="7EFC182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Hide</w:t>
            </w:r>
          </w:p>
        </w:tc>
      </w:tr>
      <w:tr w:rsidR="003C448A" w14:paraId="7D086C7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FFAF82E" w14:textId="28377732" w:rsidR="003C448A" w:rsidRDefault="003C448A" w:rsidP="003C448A">
            <w:pPr>
              <w:pStyle w:val="1ATableTextStyle"/>
              <w:rPr>
                <w:lang w:bidi="en-US"/>
              </w:rPr>
            </w:pPr>
            <w:r>
              <w:rPr>
                <w:lang w:bidi="en-US"/>
              </w:rPr>
              <w:t>User account type</w:t>
            </w:r>
          </w:p>
        </w:tc>
        <w:tc>
          <w:tcPr>
            <w:tcW w:w="2500" w:type="pct"/>
          </w:tcPr>
          <w:p w14:paraId="6A0FD918" w14:textId="72E489B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Standard</w:t>
            </w:r>
          </w:p>
        </w:tc>
      </w:tr>
      <w:tr w:rsidR="003C448A" w14:paraId="4814AD3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7372ADD" w14:textId="4483EF12" w:rsidR="003C448A" w:rsidRDefault="003C448A" w:rsidP="003C448A">
            <w:pPr>
              <w:pStyle w:val="1ATableTextStyle"/>
              <w:rPr>
                <w:lang w:bidi="en-US"/>
              </w:rPr>
            </w:pPr>
            <w:r>
              <w:rPr>
                <w:lang w:bidi="en-US"/>
              </w:rPr>
              <w:t>Allow pre-provisioned deployment</w:t>
            </w:r>
          </w:p>
        </w:tc>
        <w:tc>
          <w:tcPr>
            <w:tcW w:w="2500" w:type="pct"/>
          </w:tcPr>
          <w:p w14:paraId="2A743B53" w14:textId="14776B5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w:t>
            </w:r>
          </w:p>
        </w:tc>
      </w:tr>
      <w:tr w:rsidR="003C448A" w14:paraId="4AA818B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C466E3F" w14:textId="445EC938" w:rsidR="003C448A" w:rsidRDefault="003C448A" w:rsidP="003C448A">
            <w:pPr>
              <w:pStyle w:val="1ATableTextStyle"/>
              <w:rPr>
                <w:lang w:bidi="en-US"/>
              </w:rPr>
            </w:pPr>
            <w:r>
              <w:rPr>
                <w:lang w:bidi="en-US"/>
              </w:rPr>
              <w:t>Apply device name template</w:t>
            </w:r>
          </w:p>
        </w:tc>
        <w:tc>
          <w:tcPr>
            <w:tcW w:w="2500" w:type="pct"/>
          </w:tcPr>
          <w:p w14:paraId="15006179" w14:textId="035A3B8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Yes</w:t>
            </w:r>
          </w:p>
        </w:tc>
      </w:tr>
      <w:tr w:rsidR="003C448A" w14:paraId="1463A0C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DC97322" w14:textId="37AB00F0" w:rsidR="003C448A" w:rsidRDefault="003C448A" w:rsidP="003C448A">
            <w:pPr>
              <w:pStyle w:val="1ATableTextStyle"/>
              <w:rPr>
                <w:lang w:bidi="en-US"/>
              </w:rPr>
            </w:pPr>
            <w:r>
              <w:rPr>
                <w:lang w:bidi="en-US"/>
              </w:rPr>
              <w:t xml:space="preserve">  Enter a name</w:t>
            </w:r>
          </w:p>
        </w:tc>
        <w:tc>
          <w:tcPr>
            <w:tcW w:w="2500" w:type="pct"/>
          </w:tcPr>
          <w:p w14:paraId="2452B7D8" w14:textId="364FCEEE"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W11-%SERIAL%</w:t>
            </w:r>
          </w:p>
        </w:tc>
      </w:tr>
    </w:tbl>
    <w:p w14:paraId="64C98474" w14:textId="3D897D10" w:rsidR="003C448A" w:rsidRDefault="003C448A" w:rsidP="003C448A">
      <w:pPr>
        <w:pStyle w:val="Caption"/>
      </w:pPr>
      <w:r>
        <w:t xml:space="preserve">Table </w:t>
      </w:r>
      <w:r>
        <w:fldChar w:fldCharType="begin"/>
      </w:r>
      <w:r>
        <w:instrText xml:space="preserve"> SEQ Table \* ARABIC </w:instrText>
      </w:r>
      <w:r>
        <w:fldChar w:fldCharType="separate"/>
      </w:r>
      <w:r>
        <w:rPr>
          <w:noProof/>
        </w:rPr>
        <w:t>61</w:t>
      </w:r>
      <w:r>
        <w:fldChar w:fldCharType="end"/>
      </w:r>
      <w:r>
        <w:t>. Settings - StAH Standard Device Entra ID Joined</w:t>
      </w:r>
    </w:p>
    <w:tbl>
      <w:tblPr>
        <w:tblStyle w:val="GridTable4-Accent2"/>
        <w:tblW w:w="4994" w:type="pct"/>
        <w:tblLook w:val="04A0" w:firstRow="1" w:lastRow="0" w:firstColumn="1" w:lastColumn="0" w:noHBand="0" w:noVBand="1"/>
      </w:tblPr>
      <w:tblGrid>
        <w:gridCol w:w="3748"/>
        <w:gridCol w:w="2626"/>
        <w:gridCol w:w="2631"/>
      </w:tblGrid>
      <w:tr w:rsidR="003C448A" w14:paraId="7A1E0574"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4E32C627" w14:textId="20631916" w:rsidR="003C448A" w:rsidRDefault="003C448A" w:rsidP="003C448A">
            <w:pPr>
              <w:pStyle w:val="1ATableHeaderBold"/>
              <w:rPr>
                <w:lang w:bidi="en-US"/>
              </w:rPr>
            </w:pPr>
            <w:r>
              <w:rPr>
                <w:lang w:bidi="en-US"/>
              </w:rPr>
              <w:lastRenderedPageBreak/>
              <w:t>Group</w:t>
            </w:r>
          </w:p>
        </w:tc>
        <w:tc>
          <w:tcPr>
            <w:tcW w:w="1666" w:type="pct"/>
          </w:tcPr>
          <w:p w14:paraId="0CE8B7FD" w14:textId="14C612AC"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56E71503" w14:textId="0DC7145F"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290950D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29BF400F" w14:textId="5FFAECCF" w:rsidR="003C448A" w:rsidRDefault="003C448A" w:rsidP="003C448A">
            <w:pPr>
              <w:pStyle w:val="1ATableCategoryHeaderRowBold"/>
              <w:rPr>
                <w:lang w:bidi="en-US"/>
              </w:rPr>
            </w:pPr>
            <w:r>
              <w:rPr>
                <w:lang w:bidi="en-US"/>
              </w:rPr>
              <w:t>Included Groups</w:t>
            </w:r>
          </w:p>
        </w:tc>
      </w:tr>
      <w:tr w:rsidR="003C448A" w14:paraId="038959BE"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6CC42C86" w14:textId="296549B8" w:rsidR="003C448A" w:rsidRDefault="003C448A" w:rsidP="003C448A">
            <w:pPr>
              <w:pStyle w:val="1ATableTextStyle"/>
              <w:rPr>
                <w:lang w:bidi="en-US"/>
              </w:rPr>
            </w:pPr>
            <w:r>
              <w:rPr>
                <w:lang w:bidi="en-US"/>
              </w:rPr>
              <w:t>StAH-Dynamic Group-Standard Entra ID Device</w:t>
            </w:r>
          </w:p>
        </w:tc>
        <w:tc>
          <w:tcPr>
            <w:tcW w:w="1666" w:type="pct"/>
          </w:tcPr>
          <w:p w14:paraId="3CECF469" w14:textId="2DC9DD1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None</w:t>
            </w:r>
          </w:p>
        </w:tc>
        <w:tc>
          <w:tcPr>
            <w:tcW w:w="1667" w:type="pct"/>
          </w:tcPr>
          <w:p w14:paraId="696930FD" w14:textId="34331BD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None</w:t>
            </w:r>
          </w:p>
        </w:tc>
      </w:tr>
      <w:tr w:rsidR="003C448A" w14:paraId="2FB4568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47447CDA" w14:textId="385B9C3D" w:rsidR="003C448A" w:rsidRDefault="003C448A" w:rsidP="003C448A">
            <w:pPr>
              <w:pStyle w:val="1ATableTextStyle"/>
              <w:rPr>
                <w:lang w:bidi="en-US"/>
              </w:rPr>
            </w:pPr>
            <w:r>
              <w:rPr>
                <w:lang w:bidi="en-US"/>
              </w:rPr>
              <w:t>STAH-Intune-ModernDesktopAutopilotDeploy</w:t>
            </w:r>
          </w:p>
        </w:tc>
        <w:tc>
          <w:tcPr>
            <w:tcW w:w="1666" w:type="pct"/>
          </w:tcPr>
          <w:p w14:paraId="2976A531" w14:textId="2D859E3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None</w:t>
            </w:r>
          </w:p>
        </w:tc>
        <w:tc>
          <w:tcPr>
            <w:tcW w:w="1667" w:type="pct"/>
          </w:tcPr>
          <w:p w14:paraId="47AC1527" w14:textId="7A1447F9"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None</w:t>
            </w:r>
          </w:p>
        </w:tc>
      </w:tr>
    </w:tbl>
    <w:p w14:paraId="0F3C56C9" w14:textId="2A7F7E81" w:rsidR="003C448A" w:rsidRDefault="003C448A" w:rsidP="003C448A">
      <w:pPr>
        <w:pStyle w:val="Caption"/>
      </w:pPr>
      <w:r>
        <w:t xml:space="preserve">Table </w:t>
      </w:r>
      <w:r>
        <w:fldChar w:fldCharType="begin"/>
      </w:r>
      <w:r>
        <w:instrText xml:space="preserve"> SEQ Table \* ARABIC </w:instrText>
      </w:r>
      <w:r>
        <w:fldChar w:fldCharType="separate"/>
      </w:r>
      <w:r>
        <w:rPr>
          <w:noProof/>
        </w:rPr>
        <w:t>62</w:t>
      </w:r>
      <w:r>
        <w:fldChar w:fldCharType="end"/>
      </w:r>
      <w:r>
        <w:t>. Assignments - StAH Standard Device Entra ID Joined</w:t>
      </w:r>
    </w:p>
    <w:p w14:paraId="04E78605" w14:textId="410D299C" w:rsidR="003C448A" w:rsidRDefault="003C448A" w:rsidP="003C448A">
      <w:pPr>
        <w:pStyle w:val="1ANumberedHeading2"/>
      </w:pPr>
      <w:bookmarkStart w:id="62" w:name="_Toc204168866"/>
      <w:r>
        <w:t>Enrollment Status Page</w:t>
      </w:r>
      <w:bookmarkEnd w:id="62"/>
    </w:p>
    <w:p w14:paraId="3934F9A0" w14:textId="40594093" w:rsidR="003C448A" w:rsidRDefault="003C448A" w:rsidP="003C448A">
      <w:pPr>
        <w:pStyle w:val="1ANumberedHeading3"/>
      </w:pPr>
      <w:bookmarkStart w:id="63" w:name="_Toc204168867"/>
      <w:r>
        <w:t>All users and all devices</w:t>
      </w:r>
      <w:bookmarkEnd w:id="63"/>
    </w:p>
    <w:p w14:paraId="4B47DE0E"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4E55C871"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2717B05" w14:textId="23A69DD1" w:rsidR="003C448A" w:rsidRDefault="003C448A" w:rsidP="003C448A">
            <w:pPr>
              <w:pStyle w:val="1ATableHeaderBold"/>
              <w:rPr>
                <w:lang w:bidi="en-US"/>
              </w:rPr>
            </w:pPr>
            <w:r>
              <w:rPr>
                <w:lang w:bidi="en-US"/>
              </w:rPr>
              <w:t>Name</w:t>
            </w:r>
          </w:p>
        </w:tc>
        <w:tc>
          <w:tcPr>
            <w:tcW w:w="2500" w:type="pct"/>
          </w:tcPr>
          <w:p w14:paraId="36895A31" w14:textId="4A01216F"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6B85B76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FBAC789" w14:textId="3761A280" w:rsidR="003C448A" w:rsidRDefault="003C448A" w:rsidP="003C448A">
            <w:pPr>
              <w:pStyle w:val="1ATableCategoryHeaderRowBold"/>
              <w:rPr>
                <w:lang w:bidi="en-US"/>
              </w:rPr>
            </w:pPr>
            <w:r>
              <w:rPr>
                <w:lang w:bidi="en-US"/>
              </w:rPr>
              <w:t>Basics</w:t>
            </w:r>
          </w:p>
        </w:tc>
      </w:tr>
      <w:tr w:rsidR="003C448A" w14:paraId="1AA9143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BF76B32" w14:textId="286C763E" w:rsidR="003C448A" w:rsidRDefault="003C448A" w:rsidP="003C448A">
            <w:pPr>
              <w:pStyle w:val="1ATableTextStyle"/>
              <w:rPr>
                <w:lang w:bidi="en-US"/>
              </w:rPr>
            </w:pPr>
            <w:r>
              <w:rPr>
                <w:lang w:bidi="en-US"/>
              </w:rPr>
              <w:t>Name</w:t>
            </w:r>
          </w:p>
        </w:tc>
        <w:tc>
          <w:tcPr>
            <w:tcW w:w="2500" w:type="pct"/>
          </w:tcPr>
          <w:p w14:paraId="6DD83654" w14:textId="6400F6F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All users and all devices</w:t>
            </w:r>
          </w:p>
        </w:tc>
      </w:tr>
      <w:tr w:rsidR="003C448A" w14:paraId="7739751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378C0B7" w14:textId="37A3D407" w:rsidR="003C448A" w:rsidRDefault="003C448A" w:rsidP="003C448A">
            <w:pPr>
              <w:pStyle w:val="1ATableTextStyle"/>
              <w:rPr>
                <w:lang w:bidi="en-US"/>
              </w:rPr>
            </w:pPr>
            <w:r>
              <w:rPr>
                <w:lang w:bidi="en-US"/>
              </w:rPr>
              <w:t>Description</w:t>
            </w:r>
          </w:p>
        </w:tc>
        <w:tc>
          <w:tcPr>
            <w:tcW w:w="2500" w:type="pct"/>
          </w:tcPr>
          <w:p w14:paraId="2A8624AB" w14:textId="2309EDF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This is the default enrollment status screen configuration applied with the lowest priority to all users and all devices regardless of group membership.</w:t>
            </w:r>
          </w:p>
        </w:tc>
      </w:tr>
      <w:tr w:rsidR="003C448A" w14:paraId="6404EDE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24D92F9" w14:textId="4EFB7D11" w:rsidR="003C448A" w:rsidRDefault="003C448A" w:rsidP="003C448A">
            <w:pPr>
              <w:pStyle w:val="1ATableTextStyle"/>
              <w:rPr>
                <w:lang w:bidi="en-US"/>
              </w:rPr>
            </w:pPr>
            <w:r>
              <w:rPr>
                <w:lang w:bidi="en-US"/>
              </w:rPr>
              <w:t>Policy type</w:t>
            </w:r>
          </w:p>
        </w:tc>
        <w:tc>
          <w:tcPr>
            <w:tcW w:w="2500" w:type="pct"/>
          </w:tcPr>
          <w:p w14:paraId="250C4D79" w14:textId="20F9C89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Enrollment Status Page</w:t>
            </w:r>
          </w:p>
        </w:tc>
      </w:tr>
      <w:tr w:rsidR="003C448A" w14:paraId="4E3C90E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C2793AE" w14:textId="29906940" w:rsidR="003C448A" w:rsidRDefault="003C448A" w:rsidP="003C448A">
            <w:pPr>
              <w:pStyle w:val="1ATableTextStyle"/>
              <w:rPr>
                <w:lang w:bidi="en-US"/>
              </w:rPr>
            </w:pPr>
            <w:r>
              <w:rPr>
                <w:lang w:bidi="en-US"/>
              </w:rPr>
              <w:t>Created</w:t>
            </w:r>
          </w:p>
        </w:tc>
        <w:tc>
          <w:tcPr>
            <w:tcW w:w="2500" w:type="pct"/>
          </w:tcPr>
          <w:p w14:paraId="05594F1C" w14:textId="2422786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01 January 0001 00:00:00</w:t>
            </w:r>
          </w:p>
        </w:tc>
      </w:tr>
      <w:tr w:rsidR="003C448A" w14:paraId="79BBA1F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490D74D" w14:textId="5972753D" w:rsidR="003C448A" w:rsidRDefault="003C448A" w:rsidP="003C448A">
            <w:pPr>
              <w:pStyle w:val="1ATableTextStyle"/>
              <w:rPr>
                <w:lang w:bidi="en-US"/>
              </w:rPr>
            </w:pPr>
            <w:r>
              <w:rPr>
                <w:lang w:bidi="en-US"/>
              </w:rPr>
              <w:t>Last modified</w:t>
            </w:r>
          </w:p>
        </w:tc>
        <w:tc>
          <w:tcPr>
            <w:tcW w:w="2500" w:type="pct"/>
          </w:tcPr>
          <w:p w14:paraId="43A05A79" w14:textId="1708933C"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25 March 2025 11:20:55</w:t>
            </w:r>
          </w:p>
        </w:tc>
      </w:tr>
    </w:tbl>
    <w:p w14:paraId="71960805" w14:textId="7A77F04F" w:rsidR="003C448A" w:rsidRDefault="003C448A" w:rsidP="003C448A">
      <w:pPr>
        <w:pStyle w:val="Caption"/>
      </w:pPr>
      <w:r>
        <w:t xml:space="preserve">Table </w:t>
      </w:r>
      <w:r>
        <w:fldChar w:fldCharType="begin"/>
      </w:r>
      <w:r>
        <w:instrText xml:space="preserve"> SEQ Table \* ARABIC </w:instrText>
      </w:r>
      <w:r>
        <w:fldChar w:fldCharType="separate"/>
      </w:r>
      <w:r>
        <w:rPr>
          <w:noProof/>
        </w:rPr>
        <w:t>63</w:t>
      </w:r>
      <w:r>
        <w:fldChar w:fldCharType="end"/>
      </w:r>
      <w:r>
        <w:t>. Basics - All users and all devices</w:t>
      </w:r>
    </w:p>
    <w:tbl>
      <w:tblPr>
        <w:tblStyle w:val="GridTable4-Accent2"/>
        <w:tblW w:w="4994" w:type="pct"/>
        <w:tblLook w:val="04A0" w:firstRow="1" w:lastRow="0" w:firstColumn="1" w:lastColumn="0" w:noHBand="0" w:noVBand="1"/>
      </w:tblPr>
      <w:tblGrid>
        <w:gridCol w:w="4502"/>
        <w:gridCol w:w="4503"/>
      </w:tblGrid>
      <w:tr w:rsidR="003C448A" w14:paraId="1B8AB738"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4136808" w14:textId="1CEC7EDD" w:rsidR="003C448A" w:rsidRDefault="003C448A" w:rsidP="003C448A">
            <w:pPr>
              <w:pStyle w:val="1ATableHeaderBold"/>
              <w:rPr>
                <w:lang w:bidi="en-US"/>
              </w:rPr>
            </w:pPr>
            <w:r>
              <w:rPr>
                <w:lang w:bidi="en-US"/>
              </w:rPr>
              <w:t>Name</w:t>
            </w:r>
          </w:p>
        </w:tc>
        <w:tc>
          <w:tcPr>
            <w:tcW w:w="2500" w:type="pct"/>
          </w:tcPr>
          <w:p w14:paraId="778A9BDF" w14:textId="37CB9956"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0641FCC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5F060D88" w14:textId="5C640B3F" w:rsidR="003C448A" w:rsidRDefault="003C448A" w:rsidP="003C448A">
            <w:pPr>
              <w:pStyle w:val="1ATableCategoryHeaderRowBold"/>
              <w:rPr>
                <w:lang w:bidi="en-US"/>
              </w:rPr>
            </w:pPr>
            <w:r>
              <w:rPr>
                <w:lang w:bidi="en-US"/>
              </w:rPr>
              <w:t>Settings</w:t>
            </w:r>
          </w:p>
        </w:tc>
      </w:tr>
      <w:tr w:rsidR="003C448A" w14:paraId="3B0CB87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3A3A6E7" w14:textId="18C642CC" w:rsidR="003C448A" w:rsidRDefault="003C448A" w:rsidP="003C448A">
            <w:pPr>
              <w:pStyle w:val="1ATableTextStyle"/>
              <w:rPr>
                <w:lang w:bidi="en-US"/>
              </w:rPr>
            </w:pPr>
            <w:r>
              <w:rPr>
                <w:lang w:bidi="en-US"/>
              </w:rPr>
              <w:t>Show app and profile configuration progress</w:t>
            </w:r>
          </w:p>
        </w:tc>
        <w:tc>
          <w:tcPr>
            <w:tcW w:w="2500" w:type="pct"/>
          </w:tcPr>
          <w:p w14:paraId="2846B14E" w14:textId="08FD5BB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w:t>
            </w:r>
          </w:p>
        </w:tc>
      </w:tr>
      <w:tr w:rsidR="003C448A" w14:paraId="3367246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20D200A" w14:textId="051053EB" w:rsidR="003C448A" w:rsidRDefault="003C448A" w:rsidP="003C448A">
            <w:pPr>
              <w:pStyle w:val="1ATableTextStyle"/>
              <w:rPr>
                <w:lang w:bidi="en-US"/>
              </w:rPr>
            </w:pPr>
            <w:r>
              <w:rPr>
                <w:lang w:bidi="en-US"/>
              </w:rPr>
              <w:t>Show an error when installation takes longer than specified number of minutes</w:t>
            </w:r>
          </w:p>
        </w:tc>
        <w:tc>
          <w:tcPr>
            <w:tcW w:w="2500" w:type="pct"/>
          </w:tcPr>
          <w:p w14:paraId="7C932108" w14:textId="5E7024A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0</w:t>
            </w:r>
          </w:p>
        </w:tc>
      </w:tr>
      <w:tr w:rsidR="003C448A" w14:paraId="57A0966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6ED0819" w14:textId="0F3B030C" w:rsidR="003C448A" w:rsidRDefault="003C448A" w:rsidP="003C448A">
            <w:pPr>
              <w:pStyle w:val="1ATableTextStyle"/>
              <w:rPr>
                <w:lang w:bidi="en-US"/>
              </w:rPr>
            </w:pPr>
            <w:r>
              <w:rPr>
                <w:lang w:bidi="en-US"/>
              </w:rPr>
              <w:t>Show custom message when time limit or error occurs</w:t>
            </w:r>
          </w:p>
        </w:tc>
        <w:tc>
          <w:tcPr>
            <w:tcW w:w="2500" w:type="pct"/>
          </w:tcPr>
          <w:p w14:paraId="1E5C57CA" w14:textId="65F097C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w:t>
            </w:r>
          </w:p>
        </w:tc>
      </w:tr>
      <w:tr w:rsidR="003C448A" w14:paraId="1E4AA5C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6B6EC32" w14:textId="59FCBFBB" w:rsidR="003C448A" w:rsidRDefault="003C448A" w:rsidP="003C448A">
            <w:pPr>
              <w:pStyle w:val="1ATableTextStyle"/>
              <w:rPr>
                <w:lang w:bidi="en-US"/>
              </w:rPr>
            </w:pPr>
            <w:r>
              <w:rPr>
                <w:lang w:bidi="en-US"/>
              </w:rPr>
              <w:t>Turn on log collection and diagnostics page for end users</w:t>
            </w:r>
          </w:p>
        </w:tc>
        <w:tc>
          <w:tcPr>
            <w:tcW w:w="2500" w:type="pct"/>
          </w:tcPr>
          <w:p w14:paraId="729020E3" w14:textId="5054597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w:t>
            </w:r>
          </w:p>
        </w:tc>
      </w:tr>
      <w:tr w:rsidR="003C448A" w14:paraId="093E91C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0C72401" w14:textId="4EF9706A" w:rsidR="003C448A" w:rsidRDefault="003C448A" w:rsidP="003C448A">
            <w:pPr>
              <w:pStyle w:val="1ATableTextStyle"/>
              <w:rPr>
                <w:lang w:bidi="en-US"/>
              </w:rPr>
            </w:pPr>
            <w:r>
              <w:rPr>
                <w:lang w:bidi="en-US"/>
              </w:rPr>
              <w:t>Only show page to devices provisioned by out-of-box experience (OOBE)</w:t>
            </w:r>
          </w:p>
        </w:tc>
        <w:tc>
          <w:tcPr>
            <w:tcW w:w="2500" w:type="pct"/>
          </w:tcPr>
          <w:p w14:paraId="62BD0A3C" w14:textId="525A7D3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w:t>
            </w:r>
          </w:p>
        </w:tc>
      </w:tr>
      <w:tr w:rsidR="003C448A" w14:paraId="5EC2D51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06ACA3E" w14:textId="748226E7" w:rsidR="003C448A" w:rsidRDefault="003C448A" w:rsidP="003C448A">
            <w:pPr>
              <w:pStyle w:val="1ATableTextStyle"/>
              <w:rPr>
                <w:lang w:bidi="en-US"/>
              </w:rPr>
            </w:pPr>
            <w:r>
              <w:rPr>
                <w:lang w:bidi="en-US"/>
              </w:rPr>
              <w:t>Block device use until all apps and profiles are installed</w:t>
            </w:r>
          </w:p>
        </w:tc>
        <w:tc>
          <w:tcPr>
            <w:tcW w:w="2500" w:type="pct"/>
          </w:tcPr>
          <w:p w14:paraId="5BDD95A5" w14:textId="401B6527"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No</w:t>
            </w:r>
          </w:p>
        </w:tc>
      </w:tr>
    </w:tbl>
    <w:p w14:paraId="6920731B" w14:textId="5DAFF71E" w:rsidR="003C448A" w:rsidRDefault="003C448A" w:rsidP="003C448A">
      <w:pPr>
        <w:pStyle w:val="Caption"/>
      </w:pPr>
      <w:r>
        <w:t xml:space="preserve">Table </w:t>
      </w:r>
      <w:r>
        <w:fldChar w:fldCharType="begin"/>
      </w:r>
      <w:r>
        <w:instrText xml:space="preserve"> SEQ Table \* ARABIC </w:instrText>
      </w:r>
      <w:r>
        <w:fldChar w:fldCharType="separate"/>
      </w:r>
      <w:r>
        <w:rPr>
          <w:noProof/>
        </w:rPr>
        <w:t>64</w:t>
      </w:r>
      <w:r>
        <w:fldChar w:fldCharType="end"/>
      </w:r>
      <w:r>
        <w:t>. Settings - All users and all devices</w:t>
      </w:r>
    </w:p>
    <w:tbl>
      <w:tblPr>
        <w:tblStyle w:val="GridTable4-Accent2"/>
        <w:tblW w:w="4994" w:type="pct"/>
        <w:tblLook w:val="04A0" w:firstRow="1" w:lastRow="0" w:firstColumn="1" w:lastColumn="0" w:noHBand="0" w:noVBand="1"/>
      </w:tblPr>
      <w:tblGrid>
        <w:gridCol w:w="3001"/>
        <w:gridCol w:w="3000"/>
        <w:gridCol w:w="3004"/>
      </w:tblGrid>
      <w:tr w:rsidR="003C448A" w14:paraId="5EF0B8A8"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384E237F" w14:textId="7ECBA7A5" w:rsidR="003C448A" w:rsidRDefault="003C448A" w:rsidP="003C448A">
            <w:pPr>
              <w:pStyle w:val="1ATableHeaderBold"/>
              <w:rPr>
                <w:lang w:bidi="en-US"/>
              </w:rPr>
            </w:pPr>
            <w:r>
              <w:rPr>
                <w:lang w:bidi="en-US"/>
              </w:rPr>
              <w:t>Group</w:t>
            </w:r>
          </w:p>
        </w:tc>
        <w:tc>
          <w:tcPr>
            <w:tcW w:w="1666" w:type="pct"/>
          </w:tcPr>
          <w:p w14:paraId="28B47E3B" w14:textId="65EB6D02"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2F5B5C4D" w14:textId="13C1E089"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7451954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3A268F3B" w14:textId="4AE90081" w:rsidR="003C448A" w:rsidRDefault="003C448A" w:rsidP="003C448A">
            <w:pPr>
              <w:pStyle w:val="1ATableCategoryHeaderRowBold"/>
              <w:rPr>
                <w:lang w:bidi="en-US"/>
              </w:rPr>
            </w:pPr>
            <w:r>
              <w:rPr>
                <w:lang w:bidi="en-US"/>
              </w:rPr>
              <w:t>Included Groups</w:t>
            </w:r>
          </w:p>
        </w:tc>
      </w:tr>
      <w:tr w:rsidR="003C448A" w14:paraId="6866B27D"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53E8F832" w14:textId="0FCFB673" w:rsidR="003C448A" w:rsidRDefault="003C448A" w:rsidP="003C448A">
            <w:pPr>
              <w:pStyle w:val="1ATableTextStyle"/>
              <w:rPr>
                <w:lang w:bidi="en-US"/>
              </w:rPr>
            </w:pPr>
            <w:r>
              <w:rPr>
                <w:lang w:bidi="en-US"/>
              </w:rPr>
              <w:t>All devices</w:t>
            </w:r>
          </w:p>
        </w:tc>
        <w:tc>
          <w:tcPr>
            <w:tcW w:w="1666" w:type="pct"/>
          </w:tcPr>
          <w:p w14:paraId="2B8676F9" w14:textId="2E97029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None</w:t>
            </w:r>
          </w:p>
        </w:tc>
        <w:tc>
          <w:tcPr>
            <w:tcW w:w="1667" w:type="pct"/>
          </w:tcPr>
          <w:p w14:paraId="608EFC02" w14:textId="724C1AA6"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None</w:t>
            </w:r>
          </w:p>
        </w:tc>
      </w:tr>
    </w:tbl>
    <w:p w14:paraId="073329C6" w14:textId="3FC8C8BE" w:rsidR="003C448A" w:rsidRDefault="003C448A" w:rsidP="003C448A">
      <w:pPr>
        <w:pStyle w:val="Caption"/>
      </w:pPr>
      <w:r>
        <w:t xml:space="preserve">Table </w:t>
      </w:r>
      <w:r>
        <w:fldChar w:fldCharType="begin"/>
      </w:r>
      <w:r>
        <w:instrText xml:space="preserve"> SEQ Table \* ARABIC </w:instrText>
      </w:r>
      <w:r>
        <w:fldChar w:fldCharType="separate"/>
      </w:r>
      <w:r>
        <w:rPr>
          <w:noProof/>
        </w:rPr>
        <w:t>65</w:t>
      </w:r>
      <w:r>
        <w:fldChar w:fldCharType="end"/>
      </w:r>
      <w:r>
        <w:t>. Assignments - All users and all devices</w:t>
      </w:r>
    </w:p>
    <w:p w14:paraId="52A4CF81" w14:textId="17B974E3" w:rsidR="003C448A" w:rsidRDefault="003C448A" w:rsidP="003C448A">
      <w:pPr>
        <w:pStyle w:val="1ANumberedHeading3"/>
      </w:pPr>
      <w:bookmarkStart w:id="64" w:name="_Toc204168868"/>
      <w:r>
        <w:lastRenderedPageBreak/>
        <w:t>StAH Standard Device Entra ID Joined</w:t>
      </w:r>
      <w:bookmarkEnd w:id="64"/>
    </w:p>
    <w:p w14:paraId="033A0B37"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3210A9B4"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D69A5EB" w14:textId="42593017" w:rsidR="003C448A" w:rsidRDefault="003C448A" w:rsidP="003C448A">
            <w:pPr>
              <w:pStyle w:val="1ATableHeaderBold"/>
              <w:rPr>
                <w:lang w:bidi="en-US"/>
              </w:rPr>
            </w:pPr>
            <w:r>
              <w:rPr>
                <w:lang w:bidi="en-US"/>
              </w:rPr>
              <w:t>Name</w:t>
            </w:r>
          </w:p>
        </w:tc>
        <w:tc>
          <w:tcPr>
            <w:tcW w:w="2500" w:type="pct"/>
          </w:tcPr>
          <w:p w14:paraId="590F111F" w14:textId="7296C003"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0A2D2B6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F34083E" w14:textId="0A50AD6D" w:rsidR="003C448A" w:rsidRDefault="003C448A" w:rsidP="003C448A">
            <w:pPr>
              <w:pStyle w:val="1ATableCategoryHeaderRowBold"/>
              <w:rPr>
                <w:lang w:bidi="en-US"/>
              </w:rPr>
            </w:pPr>
            <w:r>
              <w:rPr>
                <w:lang w:bidi="en-US"/>
              </w:rPr>
              <w:t>Basics</w:t>
            </w:r>
          </w:p>
        </w:tc>
      </w:tr>
      <w:tr w:rsidR="003C448A" w14:paraId="7ED8E19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44B3741" w14:textId="1C51353E" w:rsidR="003C448A" w:rsidRDefault="003C448A" w:rsidP="003C448A">
            <w:pPr>
              <w:pStyle w:val="1ATableTextStyle"/>
              <w:rPr>
                <w:lang w:bidi="en-US"/>
              </w:rPr>
            </w:pPr>
            <w:r>
              <w:rPr>
                <w:lang w:bidi="en-US"/>
              </w:rPr>
              <w:t>Name</w:t>
            </w:r>
          </w:p>
        </w:tc>
        <w:tc>
          <w:tcPr>
            <w:tcW w:w="2500" w:type="pct"/>
          </w:tcPr>
          <w:p w14:paraId="1493A2CA" w14:textId="727452A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 Standard Device Entra ID Joined</w:t>
            </w:r>
          </w:p>
        </w:tc>
      </w:tr>
      <w:tr w:rsidR="003C448A" w14:paraId="5A35D1B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1545A1D" w14:textId="5419DD47" w:rsidR="003C448A" w:rsidRDefault="003C448A" w:rsidP="003C448A">
            <w:pPr>
              <w:pStyle w:val="1ATableTextStyle"/>
              <w:rPr>
                <w:lang w:bidi="en-US"/>
              </w:rPr>
            </w:pPr>
            <w:r>
              <w:rPr>
                <w:lang w:bidi="en-US"/>
              </w:rPr>
              <w:t>Description</w:t>
            </w:r>
          </w:p>
        </w:tc>
        <w:tc>
          <w:tcPr>
            <w:tcW w:w="2500" w:type="pct"/>
          </w:tcPr>
          <w:p w14:paraId="7C120424"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30C3E94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DBB1E0A" w14:textId="7F4ACCD9" w:rsidR="003C448A" w:rsidRDefault="003C448A" w:rsidP="003C448A">
            <w:pPr>
              <w:pStyle w:val="1ATableTextStyle"/>
              <w:rPr>
                <w:lang w:bidi="en-US"/>
              </w:rPr>
            </w:pPr>
            <w:r>
              <w:rPr>
                <w:lang w:bidi="en-US"/>
              </w:rPr>
              <w:t>Policy type</w:t>
            </w:r>
          </w:p>
        </w:tc>
        <w:tc>
          <w:tcPr>
            <w:tcW w:w="2500" w:type="pct"/>
          </w:tcPr>
          <w:p w14:paraId="6E7C4730" w14:textId="73A19BC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Enrollment Status Page</w:t>
            </w:r>
          </w:p>
        </w:tc>
      </w:tr>
      <w:tr w:rsidR="003C448A" w14:paraId="6DEAE06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6DA52B0" w14:textId="19E27112" w:rsidR="003C448A" w:rsidRDefault="003C448A" w:rsidP="003C448A">
            <w:pPr>
              <w:pStyle w:val="1ATableTextStyle"/>
              <w:rPr>
                <w:lang w:bidi="en-US"/>
              </w:rPr>
            </w:pPr>
            <w:r>
              <w:rPr>
                <w:lang w:bidi="en-US"/>
              </w:rPr>
              <w:t>Created</w:t>
            </w:r>
          </w:p>
        </w:tc>
        <w:tc>
          <w:tcPr>
            <w:tcW w:w="2500" w:type="pct"/>
          </w:tcPr>
          <w:p w14:paraId="60A325B8" w14:textId="1F188D8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08 April 2025 13:57:19</w:t>
            </w:r>
          </w:p>
        </w:tc>
      </w:tr>
      <w:tr w:rsidR="003C448A" w14:paraId="5AF24F0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6AECF97" w14:textId="0BFAC459" w:rsidR="003C448A" w:rsidRDefault="003C448A" w:rsidP="003C448A">
            <w:pPr>
              <w:pStyle w:val="1ATableTextStyle"/>
              <w:rPr>
                <w:lang w:bidi="en-US"/>
              </w:rPr>
            </w:pPr>
            <w:r>
              <w:rPr>
                <w:lang w:bidi="en-US"/>
              </w:rPr>
              <w:t>Last modified</w:t>
            </w:r>
          </w:p>
        </w:tc>
        <w:tc>
          <w:tcPr>
            <w:tcW w:w="2500" w:type="pct"/>
          </w:tcPr>
          <w:p w14:paraId="5B5EB27D" w14:textId="2E4B3C5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15 July 2025 10:17:45</w:t>
            </w:r>
          </w:p>
        </w:tc>
      </w:tr>
      <w:tr w:rsidR="003C448A" w14:paraId="37F892A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CCFD0A3" w14:textId="17558276" w:rsidR="003C448A" w:rsidRDefault="003C448A" w:rsidP="003C448A">
            <w:pPr>
              <w:pStyle w:val="1ATableTextStyle"/>
              <w:rPr>
                <w:lang w:bidi="en-US"/>
              </w:rPr>
            </w:pPr>
            <w:r>
              <w:rPr>
                <w:lang w:bidi="en-US"/>
              </w:rPr>
              <w:t>Version</w:t>
            </w:r>
          </w:p>
        </w:tc>
        <w:tc>
          <w:tcPr>
            <w:tcW w:w="2500" w:type="pct"/>
          </w:tcPr>
          <w:p w14:paraId="6B83BD0D" w14:textId="467AA19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21</w:t>
            </w:r>
          </w:p>
        </w:tc>
      </w:tr>
      <w:tr w:rsidR="003C448A" w14:paraId="1D7FFFF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61E34E1" w14:textId="6995E496" w:rsidR="003C448A" w:rsidRDefault="003C448A" w:rsidP="003C448A">
            <w:pPr>
              <w:pStyle w:val="1ATableTextStyle"/>
              <w:rPr>
                <w:lang w:bidi="en-US"/>
              </w:rPr>
            </w:pPr>
            <w:r>
              <w:rPr>
                <w:lang w:bidi="en-US"/>
              </w:rPr>
              <w:t>Scope tags</w:t>
            </w:r>
          </w:p>
        </w:tc>
        <w:tc>
          <w:tcPr>
            <w:tcW w:w="2500" w:type="pct"/>
          </w:tcPr>
          <w:p w14:paraId="5FDF8862" w14:textId="366F3A51"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2653DD1E" w14:textId="01E396EB" w:rsidR="003C448A" w:rsidRDefault="003C448A" w:rsidP="003C448A">
      <w:pPr>
        <w:pStyle w:val="Caption"/>
      </w:pPr>
      <w:r>
        <w:t xml:space="preserve">Table </w:t>
      </w:r>
      <w:r>
        <w:fldChar w:fldCharType="begin"/>
      </w:r>
      <w:r>
        <w:instrText xml:space="preserve"> SEQ Table \* ARABIC </w:instrText>
      </w:r>
      <w:r>
        <w:fldChar w:fldCharType="separate"/>
      </w:r>
      <w:r>
        <w:rPr>
          <w:noProof/>
        </w:rPr>
        <w:t>66</w:t>
      </w:r>
      <w:r>
        <w:fldChar w:fldCharType="end"/>
      </w:r>
      <w:r>
        <w:t>. Basics - StAH Standard Device Entra ID Joined</w:t>
      </w:r>
    </w:p>
    <w:tbl>
      <w:tblPr>
        <w:tblStyle w:val="GridTable4-Accent2"/>
        <w:tblW w:w="4994" w:type="pct"/>
        <w:tblLook w:val="04A0" w:firstRow="1" w:lastRow="0" w:firstColumn="1" w:lastColumn="0" w:noHBand="0" w:noVBand="1"/>
      </w:tblPr>
      <w:tblGrid>
        <w:gridCol w:w="4502"/>
        <w:gridCol w:w="4503"/>
      </w:tblGrid>
      <w:tr w:rsidR="003C448A" w14:paraId="1F10F222"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D283D92" w14:textId="5A20193B" w:rsidR="003C448A" w:rsidRDefault="003C448A" w:rsidP="003C448A">
            <w:pPr>
              <w:pStyle w:val="1ATableHeaderBold"/>
              <w:rPr>
                <w:lang w:bidi="en-US"/>
              </w:rPr>
            </w:pPr>
            <w:r>
              <w:rPr>
                <w:lang w:bidi="en-US"/>
              </w:rPr>
              <w:t>Name</w:t>
            </w:r>
          </w:p>
        </w:tc>
        <w:tc>
          <w:tcPr>
            <w:tcW w:w="2500" w:type="pct"/>
          </w:tcPr>
          <w:p w14:paraId="0BCEFEC8" w14:textId="1C74E2E6"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131813C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47A80015" w14:textId="52BEF21B" w:rsidR="003C448A" w:rsidRDefault="003C448A" w:rsidP="003C448A">
            <w:pPr>
              <w:pStyle w:val="1ATableCategoryHeaderRowBold"/>
              <w:rPr>
                <w:lang w:bidi="en-US"/>
              </w:rPr>
            </w:pPr>
            <w:r>
              <w:rPr>
                <w:lang w:bidi="en-US"/>
              </w:rPr>
              <w:t>Settings</w:t>
            </w:r>
          </w:p>
        </w:tc>
      </w:tr>
      <w:tr w:rsidR="003C448A" w14:paraId="58B2864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825D405" w14:textId="4B314BB3" w:rsidR="003C448A" w:rsidRDefault="003C448A" w:rsidP="003C448A">
            <w:pPr>
              <w:pStyle w:val="1ATableTextStyle"/>
              <w:rPr>
                <w:lang w:bidi="en-US"/>
              </w:rPr>
            </w:pPr>
            <w:r>
              <w:rPr>
                <w:lang w:bidi="en-US"/>
              </w:rPr>
              <w:t>Show app and profile configuration progress</w:t>
            </w:r>
          </w:p>
        </w:tc>
        <w:tc>
          <w:tcPr>
            <w:tcW w:w="2500" w:type="pct"/>
          </w:tcPr>
          <w:p w14:paraId="0E43C393" w14:textId="3D31EA1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Yes</w:t>
            </w:r>
          </w:p>
        </w:tc>
      </w:tr>
      <w:tr w:rsidR="003C448A" w14:paraId="5CE04D9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3D5AA74" w14:textId="025AC71C" w:rsidR="003C448A" w:rsidRDefault="003C448A" w:rsidP="003C448A">
            <w:pPr>
              <w:pStyle w:val="1ATableTextStyle"/>
              <w:rPr>
                <w:lang w:bidi="en-US"/>
              </w:rPr>
            </w:pPr>
            <w:r>
              <w:rPr>
                <w:lang w:bidi="en-US"/>
              </w:rPr>
              <w:t>Show an error when installation takes longer than specified number of minutes</w:t>
            </w:r>
          </w:p>
        </w:tc>
        <w:tc>
          <w:tcPr>
            <w:tcW w:w="2500" w:type="pct"/>
          </w:tcPr>
          <w:p w14:paraId="46F9167B" w14:textId="6F9533B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90</w:t>
            </w:r>
          </w:p>
        </w:tc>
      </w:tr>
      <w:tr w:rsidR="003C448A" w14:paraId="7C1EBF4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40C8832" w14:textId="49EDFCAD" w:rsidR="003C448A" w:rsidRDefault="003C448A" w:rsidP="003C448A">
            <w:pPr>
              <w:pStyle w:val="1ATableTextStyle"/>
              <w:rPr>
                <w:lang w:bidi="en-US"/>
              </w:rPr>
            </w:pPr>
            <w:r>
              <w:rPr>
                <w:lang w:bidi="en-US"/>
              </w:rPr>
              <w:t>Show custom message when time limit or error occurs</w:t>
            </w:r>
          </w:p>
        </w:tc>
        <w:tc>
          <w:tcPr>
            <w:tcW w:w="2500" w:type="pct"/>
          </w:tcPr>
          <w:p w14:paraId="0FD1BBCF" w14:textId="4A0359B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Yes</w:t>
            </w:r>
          </w:p>
        </w:tc>
      </w:tr>
      <w:tr w:rsidR="003C448A" w14:paraId="144639B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29CE0C8" w14:textId="7D962F73" w:rsidR="003C448A" w:rsidRDefault="003C448A" w:rsidP="003C448A">
            <w:pPr>
              <w:pStyle w:val="1ATableTextStyle"/>
              <w:rPr>
                <w:lang w:bidi="en-US"/>
              </w:rPr>
            </w:pPr>
            <w:r>
              <w:rPr>
                <w:lang w:bidi="en-US"/>
              </w:rPr>
              <w:t>Error message</w:t>
            </w:r>
          </w:p>
        </w:tc>
        <w:tc>
          <w:tcPr>
            <w:tcW w:w="2500" w:type="pct"/>
          </w:tcPr>
          <w:p w14:paraId="17683858" w14:textId="05A74AC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Setup could not be completed. Please try again or contact your support person for help.</w:t>
            </w:r>
          </w:p>
        </w:tc>
      </w:tr>
      <w:tr w:rsidR="003C448A" w14:paraId="2518402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521390F" w14:textId="7DECCC2B" w:rsidR="003C448A" w:rsidRDefault="003C448A" w:rsidP="003C448A">
            <w:pPr>
              <w:pStyle w:val="1ATableTextStyle"/>
              <w:rPr>
                <w:lang w:bidi="en-US"/>
              </w:rPr>
            </w:pPr>
            <w:r>
              <w:rPr>
                <w:lang w:bidi="en-US"/>
              </w:rPr>
              <w:t>Turn on log collection and diagnostics page for end users</w:t>
            </w:r>
          </w:p>
        </w:tc>
        <w:tc>
          <w:tcPr>
            <w:tcW w:w="2500" w:type="pct"/>
          </w:tcPr>
          <w:p w14:paraId="4696DFE5" w14:textId="006194F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w:t>
            </w:r>
          </w:p>
        </w:tc>
      </w:tr>
      <w:tr w:rsidR="003C448A" w14:paraId="625832D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E625B48" w14:textId="3A9BBD30" w:rsidR="003C448A" w:rsidRDefault="003C448A" w:rsidP="003C448A">
            <w:pPr>
              <w:pStyle w:val="1ATableTextStyle"/>
              <w:rPr>
                <w:lang w:bidi="en-US"/>
              </w:rPr>
            </w:pPr>
            <w:r>
              <w:rPr>
                <w:lang w:bidi="en-US"/>
              </w:rPr>
              <w:t>Only show page to devices provisioned by out-of-box experience (OOBE)</w:t>
            </w:r>
          </w:p>
        </w:tc>
        <w:tc>
          <w:tcPr>
            <w:tcW w:w="2500" w:type="pct"/>
          </w:tcPr>
          <w:p w14:paraId="0E54B2B3" w14:textId="03B5B9E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Yes</w:t>
            </w:r>
          </w:p>
        </w:tc>
      </w:tr>
      <w:tr w:rsidR="003C448A" w14:paraId="145BAC6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CA2B286" w14:textId="6DA97E26" w:rsidR="003C448A" w:rsidRDefault="003C448A" w:rsidP="003C448A">
            <w:pPr>
              <w:pStyle w:val="1ATableTextStyle"/>
              <w:rPr>
                <w:lang w:bidi="en-US"/>
              </w:rPr>
            </w:pPr>
            <w:r>
              <w:rPr>
                <w:lang w:bidi="en-US"/>
              </w:rPr>
              <w:t>Block device use until all apps and profiles are installed</w:t>
            </w:r>
          </w:p>
        </w:tc>
        <w:tc>
          <w:tcPr>
            <w:tcW w:w="2500" w:type="pct"/>
          </w:tcPr>
          <w:p w14:paraId="38A7B1C5" w14:textId="1A59709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Yes</w:t>
            </w:r>
          </w:p>
        </w:tc>
      </w:tr>
      <w:tr w:rsidR="003C448A" w14:paraId="5460D9A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BF1E375" w14:textId="74412333" w:rsidR="003C448A" w:rsidRDefault="003C448A" w:rsidP="003C448A">
            <w:pPr>
              <w:pStyle w:val="1ATableTextStyle"/>
              <w:rPr>
                <w:lang w:bidi="en-US"/>
              </w:rPr>
            </w:pPr>
            <w:r>
              <w:rPr>
                <w:lang w:bidi="en-US"/>
              </w:rPr>
              <w:t xml:space="preserve">  Allow users to reset device if installation error occurs</w:t>
            </w:r>
          </w:p>
        </w:tc>
        <w:tc>
          <w:tcPr>
            <w:tcW w:w="2500" w:type="pct"/>
          </w:tcPr>
          <w:p w14:paraId="29AFB288" w14:textId="01F04D4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Yes</w:t>
            </w:r>
          </w:p>
        </w:tc>
      </w:tr>
      <w:tr w:rsidR="003C448A" w14:paraId="16E35E6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289E79B" w14:textId="7AD11FB6" w:rsidR="003C448A" w:rsidRDefault="003C448A" w:rsidP="003C448A">
            <w:pPr>
              <w:pStyle w:val="1ATableTextStyle"/>
              <w:rPr>
                <w:lang w:bidi="en-US"/>
              </w:rPr>
            </w:pPr>
            <w:r>
              <w:rPr>
                <w:lang w:bidi="en-US"/>
              </w:rPr>
              <w:t xml:space="preserve">  Allow users to use device if installation error occurs</w:t>
            </w:r>
          </w:p>
        </w:tc>
        <w:tc>
          <w:tcPr>
            <w:tcW w:w="2500" w:type="pct"/>
          </w:tcPr>
          <w:p w14:paraId="1F86F14A" w14:textId="43BA8C8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Yes</w:t>
            </w:r>
          </w:p>
        </w:tc>
      </w:tr>
      <w:tr w:rsidR="003C448A" w14:paraId="6BB7437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BA969F0" w14:textId="66AE91FA" w:rsidR="003C448A" w:rsidRDefault="003C448A" w:rsidP="003C448A">
            <w:pPr>
              <w:pStyle w:val="1ATableTextStyle"/>
              <w:rPr>
                <w:lang w:bidi="en-US"/>
              </w:rPr>
            </w:pPr>
            <w:r>
              <w:rPr>
                <w:lang w:bidi="en-US"/>
              </w:rPr>
              <w:t xml:space="preserve">  Block device use until required apps are installed if they are assigned to the user/device</w:t>
            </w:r>
          </w:p>
        </w:tc>
        <w:tc>
          <w:tcPr>
            <w:tcW w:w="2500" w:type="pct"/>
          </w:tcPr>
          <w:p w14:paraId="2538D93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Cisco Secure Client - AnyConnect VPN - No Autoconnect</w:t>
            </w:r>
          </w:p>
          <w:p w14:paraId="5851A88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Egress Outlook Add-in 24.8.1833</w:t>
            </w:r>
          </w:p>
          <w:p w14:paraId="7436FA6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Imprivata Agent v25.1.001.26</w:t>
            </w:r>
          </w:p>
          <w:p w14:paraId="7D71E40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Microsoft 365 Apps for Business - Win32</w:t>
            </w:r>
          </w:p>
          <w:p w14:paraId="3F9ED477"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SenseOn SEE Agent v6.11.45</w:t>
            </w:r>
          </w:p>
          <w:p w14:paraId="633144B0"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Specops Authentication Client v7.20.24179.1</w:t>
            </w:r>
          </w:p>
          <w:p w14:paraId="1D51F1D5" w14:textId="48A01302"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[TS] Forcepoint One Endpoint v24.07.5688</w:t>
            </w:r>
          </w:p>
        </w:tc>
      </w:tr>
    </w:tbl>
    <w:p w14:paraId="184AB75A" w14:textId="27A004D7" w:rsidR="003C448A" w:rsidRDefault="003C448A" w:rsidP="003C448A">
      <w:pPr>
        <w:pStyle w:val="Caption"/>
      </w:pPr>
      <w:r>
        <w:t xml:space="preserve">Table </w:t>
      </w:r>
      <w:r>
        <w:fldChar w:fldCharType="begin"/>
      </w:r>
      <w:r>
        <w:instrText xml:space="preserve"> SEQ Table \* ARABIC </w:instrText>
      </w:r>
      <w:r>
        <w:fldChar w:fldCharType="separate"/>
      </w:r>
      <w:r>
        <w:rPr>
          <w:noProof/>
        </w:rPr>
        <w:t>67</w:t>
      </w:r>
      <w:r>
        <w:fldChar w:fldCharType="end"/>
      </w:r>
      <w:r>
        <w:t>. Settings - StAH Standard Device Entra ID Joined</w:t>
      </w:r>
    </w:p>
    <w:tbl>
      <w:tblPr>
        <w:tblStyle w:val="GridTable4-Accent2"/>
        <w:tblW w:w="4994" w:type="pct"/>
        <w:tblLook w:val="04A0" w:firstRow="1" w:lastRow="0" w:firstColumn="1" w:lastColumn="0" w:noHBand="0" w:noVBand="1"/>
      </w:tblPr>
      <w:tblGrid>
        <w:gridCol w:w="3001"/>
        <w:gridCol w:w="3000"/>
        <w:gridCol w:w="3004"/>
      </w:tblGrid>
      <w:tr w:rsidR="003C448A" w14:paraId="2BE3458F"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5DB80511" w14:textId="23248417" w:rsidR="003C448A" w:rsidRDefault="003C448A" w:rsidP="003C448A">
            <w:pPr>
              <w:pStyle w:val="1ATableHeaderBold"/>
              <w:rPr>
                <w:lang w:bidi="en-US"/>
              </w:rPr>
            </w:pPr>
            <w:r>
              <w:rPr>
                <w:lang w:bidi="en-US"/>
              </w:rPr>
              <w:lastRenderedPageBreak/>
              <w:t>Group</w:t>
            </w:r>
          </w:p>
        </w:tc>
        <w:tc>
          <w:tcPr>
            <w:tcW w:w="1666" w:type="pct"/>
          </w:tcPr>
          <w:p w14:paraId="77A74DF1" w14:textId="4AEC1BC7"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6865FE8D" w14:textId="5EF28EB0"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648DBB3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253B0724" w14:textId="3FBAD2F0" w:rsidR="003C448A" w:rsidRDefault="003C448A" w:rsidP="003C448A">
            <w:pPr>
              <w:pStyle w:val="1ATableCategoryHeaderRowBold"/>
              <w:rPr>
                <w:lang w:bidi="en-US"/>
              </w:rPr>
            </w:pPr>
            <w:r>
              <w:rPr>
                <w:lang w:bidi="en-US"/>
              </w:rPr>
              <w:t>Included Groups</w:t>
            </w:r>
          </w:p>
        </w:tc>
      </w:tr>
      <w:tr w:rsidR="003C448A" w14:paraId="1BBC56E7"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48F04CB9" w14:textId="1A58D746" w:rsidR="003C448A" w:rsidRDefault="003C448A" w:rsidP="003C448A">
            <w:pPr>
              <w:pStyle w:val="1ATableTextStyle"/>
              <w:rPr>
                <w:lang w:bidi="en-US"/>
              </w:rPr>
            </w:pPr>
            <w:r>
              <w:rPr>
                <w:lang w:bidi="en-US"/>
              </w:rPr>
              <w:t>All devices</w:t>
            </w:r>
          </w:p>
        </w:tc>
        <w:tc>
          <w:tcPr>
            <w:tcW w:w="1666" w:type="pct"/>
          </w:tcPr>
          <w:p w14:paraId="45BC43E0" w14:textId="5D474A0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 GroupTags</w:t>
            </w:r>
          </w:p>
        </w:tc>
        <w:tc>
          <w:tcPr>
            <w:tcW w:w="1667" w:type="pct"/>
          </w:tcPr>
          <w:p w14:paraId="6284CD14" w14:textId="12EFF830"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3795396E" w14:textId="087F9F92" w:rsidR="003C448A" w:rsidRDefault="003C448A" w:rsidP="003C448A">
      <w:pPr>
        <w:pStyle w:val="Caption"/>
      </w:pPr>
      <w:r>
        <w:t xml:space="preserve">Table </w:t>
      </w:r>
      <w:r>
        <w:fldChar w:fldCharType="begin"/>
      </w:r>
      <w:r>
        <w:instrText xml:space="preserve"> SEQ Table \* ARABIC </w:instrText>
      </w:r>
      <w:r>
        <w:fldChar w:fldCharType="separate"/>
      </w:r>
      <w:r>
        <w:rPr>
          <w:noProof/>
        </w:rPr>
        <w:t>68</w:t>
      </w:r>
      <w:r>
        <w:fldChar w:fldCharType="end"/>
      </w:r>
      <w:r>
        <w:t>. Assignments - StAH Standard Device Entra ID Joined</w:t>
      </w:r>
    </w:p>
    <w:p w14:paraId="6EA13BAE" w14:textId="3A7B6E55" w:rsidR="003C448A" w:rsidRDefault="003C448A" w:rsidP="003C448A">
      <w:pPr>
        <w:pStyle w:val="1ANumberedHeading3"/>
      </w:pPr>
      <w:bookmarkStart w:id="65" w:name="_Toc204168869"/>
      <w:r>
        <w:t>StAH Standard Device Entra ID Joined - UAT</w:t>
      </w:r>
      <w:bookmarkEnd w:id="65"/>
    </w:p>
    <w:p w14:paraId="5D783946"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00B99C9B"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8FC4F03" w14:textId="28460913" w:rsidR="003C448A" w:rsidRDefault="003C448A" w:rsidP="003C448A">
            <w:pPr>
              <w:pStyle w:val="1ATableHeaderBold"/>
              <w:rPr>
                <w:lang w:bidi="en-US"/>
              </w:rPr>
            </w:pPr>
            <w:r>
              <w:rPr>
                <w:lang w:bidi="en-US"/>
              </w:rPr>
              <w:t>Name</w:t>
            </w:r>
          </w:p>
        </w:tc>
        <w:tc>
          <w:tcPr>
            <w:tcW w:w="2500" w:type="pct"/>
          </w:tcPr>
          <w:p w14:paraId="627013EF" w14:textId="21D6D773"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3AFDB34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0A9CC351" w14:textId="5AC28C04" w:rsidR="003C448A" w:rsidRDefault="003C448A" w:rsidP="003C448A">
            <w:pPr>
              <w:pStyle w:val="1ATableCategoryHeaderRowBold"/>
              <w:rPr>
                <w:lang w:bidi="en-US"/>
              </w:rPr>
            </w:pPr>
            <w:r>
              <w:rPr>
                <w:lang w:bidi="en-US"/>
              </w:rPr>
              <w:t>Basics</w:t>
            </w:r>
          </w:p>
        </w:tc>
      </w:tr>
      <w:tr w:rsidR="003C448A" w14:paraId="3C3DAD2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BB9A58C" w14:textId="4A141D6F" w:rsidR="003C448A" w:rsidRDefault="003C448A" w:rsidP="003C448A">
            <w:pPr>
              <w:pStyle w:val="1ATableTextStyle"/>
              <w:rPr>
                <w:lang w:bidi="en-US"/>
              </w:rPr>
            </w:pPr>
            <w:r>
              <w:rPr>
                <w:lang w:bidi="en-US"/>
              </w:rPr>
              <w:t>Name</w:t>
            </w:r>
          </w:p>
        </w:tc>
        <w:tc>
          <w:tcPr>
            <w:tcW w:w="2500" w:type="pct"/>
          </w:tcPr>
          <w:p w14:paraId="4C10D163" w14:textId="00BA102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 Standard Device Entra ID Joined - UAT</w:t>
            </w:r>
          </w:p>
        </w:tc>
      </w:tr>
      <w:tr w:rsidR="003C448A" w14:paraId="5AA887D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5280051" w14:textId="74825296" w:rsidR="003C448A" w:rsidRDefault="003C448A" w:rsidP="003C448A">
            <w:pPr>
              <w:pStyle w:val="1ATableTextStyle"/>
              <w:rPr>
                <w:lang w:bidi="en-US"/>
              </w:rPr>
            </w:pPr>
            <w:r>
              <w:rPr>
                <w:lang w:bidi="en-US"/>
              </w:rPr>
              <w:t>Description</w:t>
            </w:r>
          </w:p>
        </w:tc>
        <w:tc>
          <w:tcPr>
            <w:tcW w:w="2500" w:type="pct"/>
          </w:tcPr>
          <w:p w14:paraId="0AA0ECC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0BF05A0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E6F9B52" w14:textId="46A73C3A" w:rsidR="003C448A" w:rsidRDefault="003C448A" w:rsidP="003C448A">
            <w:pPr>
              <w:pStyle w:val="1ATableTextStyle"/>
              <w:rPr>
                <w:lang w:bidi="en-US"/>
              </w:rPr>
            </w:pPr>
            <w:r>
              <w:rPr>
                <w:lang w:bidi="en-US"/>
              </w:rPr>
              <w:t>Policy type</w:t>
            </w:r>
          </w:p>
        </w:tc>
        <w:tc>
          <w:tcPr>
            <w:tcW w:w="2500" w:type="pct"/>
          </w:tcPr>
          <w:p w14:paraId="6AA66151" w14:textId="18BE611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Enrollment Status Page</w:t>
            </w:r>
          </w:p>
        </w:tc>
      </w:tr>
      <w:tr w:rsidR="003C448A" w14:paraId="6BD454E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EBADD8B" w14:textId="5A9FE8BA" w:rsidR="003C448A" w:rsidRDefault="003C448A" w:rsidP="003C448A">
            <w:pPr>
              <w:pStyle w:val="1ATableTextStyle"/>
              <w:rPr>
                <w:lang w:bidi="en-US"/>
              </w:rPr>
            </w:pPr>
            <w:r>
              <w:rPr>
                <w:lang w:bidi="en-US"/>
              </w:rPr>
              <w:t>Created</w:t>
            </w:r>
          </w:p>
        </w:tc>
        <w:tc>
          <w:tcPr>
            <w:tcW w:w="2500" w:type="pct"/>
          </w:tcPr>
          <w:p w14:paraId="01D1E1E9" w14:textId="43B00FF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04 July 2025 14:45:27</w:t>
            </w:r>
          </w:p>
        </w:tc>
      </w:tr>
      <w:tr w:rsidR="003C448A" w14:paraId="58C4B2A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BC9F0AB" w14:textId="546091BA" w:rsidR="003C448A" w:rsidRDefault="003C448A" w:rsidP="003C448A">
            <w:pPr>
              <w:pStyle w:val="1ATableTextStyle"/>
              <w:rPr>
                <w:lang w:bidi="en-US"/>
              </w:rPr>
            </w:pPr>
            <w:r>
              <w:rPr>
                <w:lang w:bidi="en-US"/>
              </w:rPr>
              <w:t>Last modified</w:t>
            </w:r>
          </w:p>
        </w:tc>
        <w:tc>
          <w:tcPr>
            <w:tcW w:w="2500" w:type="pct"/>
          </w:tcPr>
          <w:p w14:paraId="1D22BD4B" w14:textId="17C36C1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15 July 2025 10:17:27</w:t>
            </w:r>
          </w:p>
        </w:tc>
      </w:tr>
      <w:tr w:rsidR="003C448A" w14:paraId="53DC17B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D0754D1" w14:textId="3F1711FD" w:rsidR="003C448A" w:rsidRDefault="003C448A" w:rsidP="003C448A">
            <w:pPr>
              <w:pStyle w:val="1ATableTextStyle"/>
              <w:rPr>
                <w:lang w:bidi="en-US"/>
              </w:rPr>
            </w:pPr>
            <w:r>
              <w:rPr>
                <w:lang w:bidi="en-US"/>
              </w:rPr>
              <w:t>Version</w:t>
            </w:r>
          </w:p>
        </w:tc>
        <w:tc>
          <w:tcPr>
            <w:tcW w:w="2500" w:type="pct"/>
          </w:tcPr>
          <w:p w14:paraId="6D4D91B7" w14:textId="7319EA0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6</w:t>
            </w:r>
          </w:p>
        </w:tc>
      </w:tr>
      <w:tr w:rsidR="003C448A" w14:paraId="654DB8A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D8763AF" w14:textId="44331310" w:rsidR="003C448A" w:rsidRDefault="003C448A" w:rsidP="003C448A">
            <w:pPr>
              <w:pStyle w:val="1ATableTextStyle"/>
              <w:rPr>
                <w:lang w:bidi="en-US"/>
              </w:rPr>
            </w:pPr>
            <w:r>
              <w:rPr>
                <w:lang w:bidi="en-US"/>
              </w:rPr>
              <w:t>Scope tags</w:t>
            </w:r>
          </w:p>
        </w:tc>
        <w:tc>
          <w:tcPr>
            <w:tcW w:w="2500" w:type="pct"/>
          </w:tcPr>
          <w:p w14:paraId="0E0808FE" w14:textId="766F1976"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15CD468D" w14:textId="0D8C5055" w:rsidR="003C448A" w:rsidRDefault="003C448A" w:rsidP="003C448A">
      <w:pPr>
        <w:pStyle w:val="Caption"/>
      </w:pPr>
      <w:r>
        <w:t xml:space="preserve">Table </w:t>
      </w:r>
      <w:r>
        <w:fldChar w:fldCharType="begin"/>
      </w:r>
      <w:r>
        <w:instrText xml:space="preserve"> SEQ Table \* ARABIC </w:instrText>
      </w:r>
      <w:r>
        <w:fldChar w:fldCharType="separate"/>
      </w:r>
      <w:r>
        <w:rPr>
          <w:noProof/>
        </w:rPr>
        <w:t>69</w:t>
      </w:r>
      <w:r>
        <w:fldChar w:fldCharType="end"/>
      </w:r>
      <w:r>
        <w:t>. Basics - StAH Standard Device Entra ID Joined - UAT</w:t>
      </w:r>
    </w:p>
    <w:tbl>
      <w:tblPr>
        <w:tblStyle w:val="GridTable4-Accent2"/>
        <w:tblW w:w="4994" w:type="pct"/>
        <w:tblLook w:val="04A0" w:firstRow="1" w:lastRow="0" w:firstColumn="1" w:lastColumn="0" w:noHBand="0" w:noVBand="1"/>
      </w:tblPr>
      <w:tblGrid>
        <w:gridCol w:w="4502"/>
        <w:gridCol w:w="4503"/>
      </w:tblGrid>
      <w:tr w:rsidR="003C448A" w14:paraId="4A8EAAC5"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83A1108" w14:textId="66C0530B" w:rsidR="003C448A" w:rsidRDefault="003C448A" w:rsidP="003C448A">
            <w:pPr>
              <w:pStyle w:val="1ATableHeaderBold"/>
              <w:rPr>
                <w:lang w:bidi="en-US"/>
              </w:rPr>
            </w:pPr>
            <w:r>
              <w:rPr>
                <w:lang w:bidi="en-US"/>
              </w:rPr>
              <w:t>Name</w:t>
            </w:r>
          </w:p>
        </w:tc>
        <w:tc>
          <w:tcPr>
            <w:tcW w:w="2500" w:type="pct"/>
          </w:tcPr>
          <w:p w14:paraId="76AC498D" w14:textId="7B3EBCDC"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30907E5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B81E08E" w14:textId="26063E6F" w:rsidR="003C448A" w:rsidRDefault="003C448A" w:rsidP="003C448A">
            <w:pPr>
              <w:pStyle w:val="1ATableCategoryHeaderRowBold"/>
              <w:rPr>
                <w:lang w:bidi="en-US"/>
              </w:rPr>
            </w:pPr>
            <w:r>
              <w:rPr>
                <w:lang w:bidi="en-US"/>
              </w:rPr>
              <w:t>Settings</w:t>
            </w:r>
          </w:p>
        </w:tc>
      </w:tr>
      <w:tr w:rsidR="003C448A" w14:paraId="3263396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E3A2DD8" w14:textId="30E04B65" w:rsidR="003C448A" w:rsidRDefault="003C448A" w:rsidP="003C448A">
            <w:pPr>
              <w:pStyle w:val="1ATableTextStyle"/>
              <w:rPr>
                <w:lang w:bidi="en-US"/>
              </w:rPr>
            </w:pPr>
            <w:r>
              <w:rPr>
                <w:lang w:bidi="en-US"/>
              </w:rPr>
              <w:t>Show app and profile configuration progress</w:t>
            </w:r>
          </w:p>
        </w:tc>
        <w:tc>
          <w:tcPr>
            <w:tcW w:w="2500" w:type="pct"/>
          </w:tcPr>
          <w:p w14:paraId="78FD8EFB" w14:textId="27B924C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Yes</w:t>
            </w:r>
          </w:p>
        </w:tc>
      </w:tr>
      <w:tr w:rsidR="003C448A" w14:paraId="46FB0EA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39D245E" w14:textId="5895E863" w:rsidR="003C448A" w:rsidRDefault="003C448A" w:rsidP="003C448A">
            <w:pPr>
              <w:pStyle w:val="1ATableTextStyle"/>
              <w:rPr>
                <w:lang w:bidi="en-US"/>
              </w:rPr>
            </w:pPr>
            <w:r>
              <w:rPr>
                <w:lang w:bidi="en-US"/>
              </w:rPr>
              <w:t>Show an error when installation takes longer than specified number of minutes</w:t>
            </w:r>
          </w:p>
        </w:tc>
        <w:tc>
          <w:tcPr>
            <w:tcW w:w="2500" w:type="pct"/>
          </w:tcPr>
          <w:p w14:paraId="5E88F3BA" w14:textId="0A01036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90</w:t>
            </w:r>
          </w:p>
        </w:tc>
      </w:tr>
      <w:tr w:rsidR="003C448A" w14:paraId="0694CC2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86DB53F" w14:textId="63ECF776" w:rsidR="003C448A" w:rsidRDefault="003C448A" w:rsidP="003C448A">
            <w:pPr>
              <w:pStyle w:val="1ATableTextStyle"/>
              <w:rPr>
                <w:lang w:bidi="en-US"/>
              </w:rPr>
            </w:pPr>
            <w:r>
              <w:rPr>
                <w:lang w:bidi="en-US"/>
              </w:rPr>
              <w:t>Show custom message when time limit or error occurs</w:t>
            </w:r>
          </w:p>
        </w:tc>
        <w:tc>
          <w:tcPr>
            <w:tcW w:w="2500" w:type="pct"/>
          </w:tcPr>
          <w:p w14:paraId="13CEFB8B" w14:textId="14DE50A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Yes</w:t>
            </w:r>
          </w:p>
        </w:tc>
      </w:tr>
      <w:tr w:rsidR="003C448A" w14:paraId="469EFFD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569BB88" w14:textId="2FC9920E" w:rsidR="003C448A" w:rsidRDefault="003C448A" w:rsidP="003C448A">
            <w:pPr>
              <w:pStyle w:val="1ATableTextStyle"/>
              <w:rPr>
                <w:lang w:bidi="en-US"/>
              </w:rPr>
            </w:pPr>
            <w:r>
              <w:rPr>
                <w:lang w:bidi="en-US"/>
              </w:rPr>
              <w:t>Error message</w:t>
            </w:r>
          </w:p>
        </w:tc>
        <w:tc>
          <w:tcPr>
            <w:tcW w:w="2500" w:type="pct"/>
          </w:tcPr>
          <w:p w14:paraId="144C1A70" w14:textId="62F4E61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Setup could not be completed. Please try again or contact your support person for help.</w:t>
            </w:r>
          </w:p>
        </w:tc>
      </w:tr>
      <w:tr w:rsidR="003C448A" w14:paraId="3050A24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CC9F468" w14:textId="682B2936" w:rsidR="003C448A" w:rsidRDefault="003C448A" w:rsidP="003C448A">
            <w:pPr>
              <w:pStyle w:val="1ATableTextStyle"/>
              <w:rPr>
                <w:lang w:bidi="en-US"/>
              </w:rPr>
            </w:pPr>
            <w:r>
              <w:rPr>
                <w:lang w:bidi="en-US"/>
              </w:rPr>
              <w:t>Turn on log collection and diagnostics page for end users</w:t>
            </w:r>
          </w:p>
        </w:tc>
        <w:tc>
          <w:tcPr>
            <w:tcW w:w="2500" w:type="pct"/>
          </w:tcPr>
          <w:p w14:paraId="4AB22C0C" w14:textId="5AD8F34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w:t>
            </w:r>
          </w:p>
        </w:tc>
      </w:tr>
      <w:tr w:rsidR="003C448A" w14:paraId="5DCD8EC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06E3012" w14:textId="4FFAC662" w:rsidR="003C448A" w:rsidRDefault="003C448A" w:rsidP="003C448A">
            <w:pPr>
              <w:pStyle w:val="1ATableTextStyle"/>
              <w:rPr>
                <w:lang w:bidi="en-US"/>
              </w:rPr>
            </w:pPr>
            <w:r>
              <w:rPr>
                <w:lang w:bidi="en-US"/>
              </w:rPr>
              <w:t>Only show page to devices provisioned by out-of-box experience (OOBE)</w:t>
            </w:r>
          </w:p>
        </w:tc>
        <w:tc>
          <w:tcPr>
            <w:tcW w:w="2500" w:type="pct"/>
          </w:tcPr>
          <w:p w14:paraId="3E36F7CF" w14:textId="62998FA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Yes</w:t>
            </w:r>
          </w:p>
        </w:tc>
      </w:tr>
      <w:tr w:rsidR="003C448A" w14:paraId="4B100F6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1EC16B4" w14:textId="382871F3" w:rsidR="003C448A" w:rsidRDefault="003C448A" w:rsidP="003C448A">
            <w:pPr>
              <w:pStyle w:val="1ATableTextStyle"/>
              <w:rPr>
                <w:lang w:bidi="en-US"/>
              </w:rPr>
            </w:pPr>
            <w:r>
              <w:rPr>
                <w:lang w:bidi="en-US"/>
              </w:rPr>
              <w:t>Block device use until all apps and profiles are installed</w:t>
            </w:r>
          </w:p>
        </w:tc>
        <w:tc>
          <w:tcPr>
            <w:tcW w:w="2500" w:type="pct"/>
          </w:tcPr>
          <w:p w14:paraId="492FD520" w14:textId="02A85C4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Yes</w:t>
            </w:r>
          </w:p>
        </w:tc>
      </w:tr>
      <w:tr w:rsidR="003C448A" w14:paraId="43189C0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22AE583" w14:textId="0FE90A4E" w:rsidR="003C448A" w:rsidRDefault="003C448A" w:rsidP="003C448A">
            <w:pPr>
              <w:pStyle w:val="1ATableTextStyle"/>
              <w:rPr>
                <w:lang w:bidi="en-US"/>
              </w:rPr>
            </w:pPr>
            <w:r>
              <w:rPr>
                <w:lang w:bidi="en-US"/>
              </w:rPr>
              <w:t xml:space="preserve">  Allow users to reset device if installation error occurs</w:t>
            </w:r>
          </w:p>
        </w:tc>
        <w:tc>
          <w:tcPr>
            <w:tcW w:w="2500" w:type="pct"/>
          </w:tcPr>
          <w:p w14:paraId="02B3B44D" w14:textId="7A3D052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Yes</w:t>
            </w:r>
          </w:p>
        </w:tc>
      </w:tr>
      <w:tr w:rsidR="003C448A" w14:paraId="6F8F248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22793C4" w14:textId="11FB0668" w:rsidR="003C448A" w:rsidRDefault="003C448A" w:rsidP="003C448A">
            <w:pPr>
              <w:pStyle w:val="1ATableTextStyle"/>
              <w:rPr>
                <w:lang w:bidi="en-US"/>
              </w:rPr>
            </w:pPr>
            <w:r>
              <w:rPr>
                <w:lang w:bidi="en-US"/>
              </w:rPr>
              <w:t xml:space="preserve">  Allow users to use device if installation error occurs</w:t>
            </w:r>
          </w:p>
        </w:tc>
        <w:tc>
          <w:tcPr>
            <w:tcW w:w="2500" w:type="pct"/>
          </w:tcPr>
          <w:p w14:paraId="635C860A" w14:textId="66316C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Yes</w:t>
            </w:r>
          </w:p>
        </w:tc>
      </w:tr>
      <w:tr w:rsidR="003C448A" w14:paraId="1639376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179CC73" w14:textId="111B0346" w:rsidR="003C448A" w:rsidRDefault="003C448A" w:rsidP="003C448A">
            <w:pPr>
              <w:pStyle w:val="1ATableTextStyle"/>
              <w:rPr>
                <w:lang w:bidi="en-US"/>
              </w:rPr>
            </w:pPr>
            <w:r>
              <w:rPr>
                <w:lang w:bidi="en-US"/>
              </w:rPr>
              <w:t xml:space="preserve">  Block device use until required apps are installed if they are assigned to the user/device</w:t>
            </w:r>
          </w:p>
        </w:tc>
        <w:tc>
          <w:tcPr>
            <w:tcW w:w="2500" w:type="pct"/>
          </w:tcPr>
          <w:p w14:paraId="02C902B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Cisco Secure Client v5.1.7.80 - Entra</w:t>
            </w:r>
          </w:p>
          <w:p w14:paraId="64123294"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Egress Outlook Add-in 24.8.1833</w:t>
            </w:r>
          </w:p>
          <w:p w14:paraId="7D70670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Imprivata Agent v25.1.001.26</w:t>
            </w:r>
          </w:p>
          <w:p w14:paraId="029839F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Microsoft 365 Apps for Business - Win32</w:t>
            </w:r>
          </w:p>
          <w:p w14:paraId="5D980147"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lastRenderedPageBreak/>
              <w:t>SenseOn SEE Agent v6.11.45</w:t>
            </w:r>
          </w:p>
          <w:p w14:paraId="6700201A"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Specops Authentication Client v7.20.24179.1</w:t>
            </w:r>
          </w:p>
          <w:p w14:paraId="18A53D9C" w14:textId="0ADC7C36"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[TS] Forcepoint One Endpoint v24.07.5688</w:t>
            </w:r>
          </w:p>
        </w:tc>
      </w:tr>
    </w:tbl>
    <w:p w14:paraId="26C261F4" w14:textId="731AA9B0" w:rsidR="003C448A" w:rsidRDefault="003C448A" w:rsidP="003C448A">
      <w:pPr>
        <w:pStyle w:val="Caption"/>
      </w:pPr>
      <w:r>
        <w:lastRenderedPageBreak/>
        <w:t xml:space="preserve">Table </w:t>
      </w:r>
      <w:r>
        <w:fldChar w:fldCharType="begin"/>
      </w:r>
      <w:r>
        <w:instrText xml:space="preserve"> SEQ Table \* ARABIC </w:instrText>
      </w:r>
      <w:r>
        <w:fldChar w:fldCharType="separate"/>
      </w:r>
      <w:r>
        <w:rPr>
          <w:noProof/>
        </w:rPr>
        <w:t>70</w:t>
      </w:r>
      <w:r>
        <w:fldChar w:fldCharType="end"/>
      </w:r>
      <w:r>
        <w:t>. Settings - StAH Standard Device Entra ID Joined - UAT</w:t>
      </w:r>
    </w:p>
    <w:tbl>
      <w:tblPr>
        <w:tblStyle w:val="GridTable4-Accent2"/>
        <w:tblW w:w="4994" w:type="pct"/>
        <w:tblLook w:val="04A0" w:firstRow="1" w:lastRow="0" w:firstColumn="1" w:lastColumn="0" w:noHBand="0" w:noVBand="1"/>
      </w:tblPr>
      <w:tblGrid>
        <w:gridCol w:w="3001"/>
        <w:gridCol w:w="3000"/>
        <w:gridCol w:w="3004"/>
      </w:tblGrid>
      <w:tr w:rsidR="003C448A" w14:paraId="48499498"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740F56C9" w14:textId="6F96723D" w:rsidR="003C448A" w:rsidRDefault="003C448A" w:rsidP="003C448A">
            <w:pPr>
              <w:pStyle w:val="1ATableHeaderBold"/>
              <w:rPr>
                <w:lang w:bidi="en-US"/>
              </w:rPr>
            </w:pPr>
            <w:r>
              <w:rPr>
                <w:lang w:bidi="en-US"/>
              </w:rPr>
              <w:t>Group</w:t>
            </w:r>
          </w:p>
        </w:tc>
        <w:tc>
          <w:tcPr>
            <w:tcW w:w="1666" w:type="pct"/>
          </w:tcPr>
          <w:p w14:paraId="0B814A91" w14:textId="79A97B54"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7A1665BA" w14:textId="75ED3861"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5BE75A7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59DF059E" w14:textId="5814A8DF" w:rsidR="003C448A" w:rsidRDefault="003C448A" w:rsidP="003C448A">
            <w:pPr>
              <w:pStyle w:val="1ATableCategoryHeaderRowBold"/>
              <w:rPr>
                <w:lang w:bidi="en-US"/>
              </w:rPr>
            </w:pPr>
            <w:r>
              <w:rPr>
                <w:lang w:bidi="en-US"/>
              </w:rPr>
              <w:t>Included Groups</w:t>
            </w:r>
          </w:p>
        </w:tc>
      </w:tr>
      <w:tr w:rsidR="003C448A" w14:paraId="2206B293"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49D66728" w14:textId="2898CC9D" w:rsidR="003C448A" w:rsidRDefault="003C448A" w:rsidP="003C448A">
            <w:pPr>
              <w:pStyle w:val="1ATableTextStyle"/>
              <w:rPr>
                <w:lang w:bidi="en-US"/>
              </w:rPr>
            </w:pPr>
            <w:r>
              <w:rPr>
                <w:lang w:bidi="en-US"/>
              </w:rPr>
              <w:t>Intune-Test-Autopilot-UAT</w:t>
            </w:r>
          </w:p>
        </w:tc>
        <w:tc>
          <w:tcPr>
            <w:tcW w:w="1666" w:type="pct"/>
          </w:tcPr>
          <w:p w14:paraId="41403E80" w14:textId="08EE61C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 GroupTags</w:t>
            </w:r>
          </w:p>
        </w:tc>
        <w:tc>
          <w:tcPr>
            <w:tcW w:w="1667" w:type="pct"/>
          </w:tcPr>
          <w:p w14:paraId="58AA8D97" w14:textId="3C28DDDD"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43806941" w14:textId="009C1A7B" w:rsidR="003C448A" w:rsidRDefault="003C448A" w:rsidP="003C448A">
      <w:pPr>
        <w:pStyle w:val="Caption"/>
      </w:pPr>
      <w:r>
        <w:t xml:space="preserve">Table </w:t>
      </w:r>
      <w:r>
        <w:fldChar w:fldCharType="begin"/>
      </w:r>
      <w:r>
        <w:instrText xml:space="preserve"> SEQ Table \* ARABIC </w:instrText>
      </w:r>
      <w:r>
        <w:fldChar w:fldCharType="separate"/>
      </w:r>
      <w:r>
        <w:rPr>
          <w:noProof/>
        </w:rPr>
        <w:t>71</w:t>
      </w:r>
      <w:r>
        <w:fldChar w:fldCharType="end"/>
      </w:r>
      <w:r>
        <w:t>. Assignments - StAH Standard Device Entra ID Joined - UAT</w:t>
      </w:r>
    </w:p>
    <w:p w14:paraId="230A53A8" w14:textId="5E38257A" w:rsidR="003C448A" w:rsidRDefault="003C448A" w:rsidP="003C448A">
      <w:pPr>
        <w:pStyle w:val="1ANumberedHeading1"/>
      </w:pPr>
      <w:bookmarkStart w:id="66" w:name="_Toc204168870"/>
      <w:r>
        <w:t>Driver updates for Windows 10 and later</w:t>
      </w:r>
      <w:bookmarkEnd w:id="66"/>
    </w:p>
    <w:p w14:paraId="1F60E036" w14:textId="6286423E" w:rsidR="003C448A" w:rsidRDefault="003C448A" w:rsidP="003C448A">
      <w:pPr>
        <w:pStyle w:val="1ANumberedHeading2"/>
      </w:pPr>
      <w:bookmarkStart w:id="67" w:name="_Toc204168871"/>
      <w:r>
        <w:t>Driver Update Profiles</w:t>
      </w:r>
      <w:bookmarkEnd w:id="67"/>
    </w:p>
    <w:p w14:paraId="78E2EAEE" w14:textId="345BA1BA" w:rsidR="003C448A" w:rsidRDefault="003C448A" w:rsidP="003C448A">
      <w:pPr>
        <w:pStyle w:val="1ANumberedHeading3"/>
      </w:pPr>
      <w:bookmarkStart w:id="68" w:name="_Toc204168872"/>
      <w:r>
        <w:t>Win - Updates - U - Driver Update - Broad Ring - v1.0</w:t>
      </w:r>
      <w:bookmarkEnd w:id="68"/>
    </w:p>
    <w:p w14:paraId="60F91C2F"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1736DC13"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AE1EEBC" w14:textId="70A149D4" w:rsidR="003C448A" w:rsidRDefault="003C448A" w:rsidP="003C448A">
            <w:pPr>
              <w:pStyle w:val="1ATableHeaderBold"/>
              <w:rPr>
                <w:lang w:bidi="en-US"/>
              </w:rPr>
            </w:pPr>
            <w:r>
              <w:rPr>
                <w:lang w:bidi="en-US"/>
              </w:rPr>
              <w:t>Name</w:t>
            </w:r>
          </w:p>
        </w:tc>
        <w:tc>
          <w:tcPr>
            <w:tcW w:w="2500" w:type="pct"/>
          </w:tcPr>
          <w:p w14:paraId="389069C7" w14:textId="769A3DED"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72EFC7A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4205C8A9" w14:textId="0913E02F" w:rsidR="003C448A" w:rsidRDefault="003C448A" w:rsidP="003C448A">
            <w:pPr>
              <w:pStyle w:val="1ATableCategoryHeaderRowBold"/>
              <w:rPr>
                <w:lang w:bidi="en-US"/>
              </w:rPr>
            </w:pPr>
            <w:r>
              <w:rPr>
                <w:lang w:bidi="en-US"/>
              </w:rPr>
              <w:t>Basics</w:t>
            </w:r>
          </w:p>
        </w:tc>
      </w:tr>
      <w:tr w:rsidR="003C448A" w14:paraId="762D9ED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EA58425" w14:textId="1646AD4E" w:rsidR="003C448A" w:rsidRDefault="003C448A" w:rsidP="003C448A">
            <w:pPr>
              <w:pStyle w:val="1ATableTextStyle"/>
              <w:rPr>
                <w:lang w:bidi="en-US"/>
              </w:rPr>
            </w:pPr>
            <w:r>
              <w:rPr>
                <w:lang w:bidi="en-US"/>
              </w:rPr>
              <w:t>Name</w:t>
            </w:r>
          </w:p>
        </w:tc>
        <w:tc>
          <w:tcPr>
            <w:tcW w:w="2500" w:type="pct"/>
          </w:tcPr>
          <w:p w14:paraId="1ECB3E9C" w14:textId="307334B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Updates - U - Driver Update - Broad Ring - v1.0</w:t>
            </w:r>
          </w:p>
        </w:tc>
      </w:tr>
      <w:tr w:rsidR="003C448A" w14:paraId="6A9B8AF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F348D54" w14:textId="5A8C30E8" w:rsidR="003C448A" w:rsidRDefault="003C448A" w:rsidP="003C448A">
            <w:pPr>
              <w:pStyle w:val="1ATableTextStyle"/>
              <w:rPr>
                <w:lang w:bidi="en-US"/>
              </w:rPr>
            </w:pPr>
            <w:r>
              <w:rPr>
                <w:lang w:bidi="en-US"/>
              </w:rPr>
              <w:t>Description</w:t>
            </w:r>
          </w:p>
        </w:tc>
        <w:tc>
          <w:tcPr>
            <w:tcW w:w="2500" w:type="pct"/>
          </w:tcPr>
          <w:p w14:paraId="2E1EB1E6"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7200173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C2FDBDB" w14:textId="4F3D1936" w:rsidR="003C448A" w:rsidRDefault="003C448A" w:rsidP="003C448A">
            <w:pPr>
              <w:pStyle w:val="1ATableTextStyle"/>
              <w:rPr>
                <w:lang w:bidi="en-US"/>
              </w:rPr>
            </w:pPr>
            <w:r>
              <w:rPr>
                <w:lang w:bidi="en-US"/>
              </w:rPr>
              <w:t>Policy type</w:t>
            </w:r>
          </w:p>
        </w:tc>
        <w:tc>
          <w:tcPr>
            <w:tcW w:w="2500" w:type="pct"/>
          </w:tcPr>
          <w:p w14:paraId="0312597F" w14:textId="75FCF9C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Automatic approval driver update policy</w:t>
            </w:r>
          </w:p>
        </w:tc>
      </w:tr>
      <w:tr w:rsidR="003C448A" w14:paraId="504020A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8871D55" w14:textId="0507BE09" w:rsidR="003C448A" w:rsidRDefault="003C448A" w:rsidP="003C448A">
            <w:pPr>
              <w:pStyle w:val="1ATableTextStyle"/>
              <w:rPr>
                <w:lang w:bidi="en-US"/>
              </w:rPr>
            </w:pPr>
            <w:r>
              <w:rPr>
                <w:lang w:bidi="en-US"/>
              </w:rPr>
              <w:t>Created</w:t>
            </w:r>
          </w:p>
        </w:tc>
        <w:tc>
          <w:tcPr>
            <w:tcW w:w="2500" w:type="pct"/>
          </w:tcPr>
          <w:p w14:paraId="427CFE9A" w14:textId="1512184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17 June 2025 10:11:41</w:t>
            </w:r>
          </w:p>
        </w:tc>
      </w:tr>
      <w:tr w:rsidR="003C448A" w14:paraId="618A62D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73278AB" w14:textId="723AB17C" w:rsidR="003C448A" w:rsidRDefault="003C448A" w:rsidP="003C448A">
            <w:pPr>
              <w:pStyle w:val="1ATableTextStyle"/>
              <w:rPr>
                <w:lang w:bidi="en-US"/>
              </w:rPr>
            </w:pPr>
            <w:r>
              <w:rPr>
                <w:lang w:bidi="en-US"/>
              </w:rPr>
              <w:t>Last modified</w:t>
            </w:r>
          </w:p>
        </w:tc>
        <w:tc>
          <w:tcPr>
            <w:tcW w:w="2500" w:type="pct"/>
          </w:tcPr>
          <w:p w14:paraId="764C2091" w14:textId="50B7E3B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17 June 2025 10:11:41</w:t>
            </w:r>
          </w:p>
        </w:tc>
      </w:tr>
      <w:tr w:rsidR="003C448A" w14:paraId="1433696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4FDEDC8" w14:textId="39A90069" w:rsidR="003C448A" w:rsidRDefault="003C448A" w:rsidP="003C448A">
            <w:pPr>
              <w:pStyle w:val="1ATableTextStyle"/>
              <w:rPr>
                <w:lang w:bidi="en-US"/>
              </w:rPr>
            </w:pPr>
            <w:r>
              <w:rPr>
                <w:lang w:bidi="en-US"/>
              </w:rPr>
              <w:t>Scope tags</w:t>
            </w:r>
          </w:p>
        </w:tc>
        <w:tc>
          <w:tcPr>
            <w:tcW w:w="2500" w:type="pct"/>
          </w:tcPr>
          <w:p w14:paraId="6C97BCD0" w14:textId="238196CF"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Default</w:t>
            </w:r>
          </w:p>
        </w:tc>
      </w:tr>
    </w:tbl>
    <w:p w14:paraId="577627D1" w14:textId="34CE3A0D" w:rsidR="003C448A" w:rsidRDefault="003C448A" w:rsidP="003C448A">
      <w:pPr>
        <w:pStyle w:val="Caption"/>
      </w:pPr>
      <w:r>
        <w:t xml:space="preserve">Table </w:t>
      </w:r>
      <w:r>
        <w:fldChar w:fldCharType="begin"/>
      </w:r>
      <w:r>
        <w:instrText xml:space="preserve"> SEQ Table \* ARABIC </w:instrText>
      </w:r>
      <w:r>
        <w:fldChar w:fldCharType="separate"/>
      </w:r>
      <w:r>
        <w:rPr>
          <w:noProof/>
        </w:rPr>
        <w:t>72</w:t>
      </w:r>
      <w:r>
        <w:fldChar w:fldCharType="end"/>
      </w:r>
      <w:r>
        <w:t>. Basics - Win - Updates - U - Driver Update - Broad Ring - v1.0</w:t>
      </w:r>
    </w:p>
    <w:tbl>
      <w:tblPr>
        <w:tblStyle w:val="GridTable4-Accent2"/>
        <w:tblW w:w="4994" w:type="pct"/>
        <w:tblLook w:val="04A0" w:firstRow="1" w:lastRow="0" w:firstColumn="1" w:lastColumn="0" w:noHBand="0" w:noVBand="1"/>
      </w:tblPr>
      <w:tblGrid>
        <w:gridCol w:w="4502"/>
        <w:gridCol w:w="4503"/>
      </w:tblGrid>
      <w:tr w:rsidR="003C448A" w14:paraId="52EBBBA4"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AF8EFA9" w14:textId="570DF61C" w:rsidR="003C448A" w:rsidRDefault="003C448A" w:rsidP="003C448A">
            <w:pPr>
              <w:pStyle w:val="1ATableHeaderBold"/>
              <w:rPr>
                <w:lang w:bidi="en-US"/>
              </w:rPr>
            </w:pPr>
            <w:r>
              <w:rPr>
                <w:lang w:bidi="en-US"/>
              </w:rPr>
              <w:t>Name</w:t>
            </w:r>
          </w:p>
        </w:tc>
        <w:tc>
          <w:tcPr>
            <w:tcW w:w="2500" w:type="pct"/>
          </w:tcPr>
          <w:p w14:paraId="0B0ED41B" w14:textId="4DA780A4"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6B60CB8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158812F" w14:textId="1D7A9611" w:rsidR="003C448A" w:rsidRDefault="003C448A" w:rsidP="003C448A">
            <w:pPr>
              <w:pStyle w:val="1ATableCategoryHeaderRowBold"/>
              <w:rPr>
                <w:lang w:bidi="en-US"/>
              </w:rPr>
            </w:pPr>
            <w:r>
              <w:rPr>
                <w:lang w:bidi="en-US"/>
              </w:rPr>
              <w:t>Settings</w:t>
            </w:r>
          </w:p>
        </w:tc>
      </w:tr>
      <w:tr w:rsidR="003C448A" w14:paraId="361C1F5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88A6662" w14:textId="2DFEDFB5" w:rsidR="003C448A" w:rsidRDefault="003C448A" w:rsidP="003C448A">
            <w:pPr>
              <w:pStyle w:val="1ATableTextStyle"/>
              <w:rPr>
                <w:lang w:bidi="en-US"/>
              </w:rPr>
            </w:pPr>
            <w:r>
              <w:rPr>
                <w:lang w:bidi="en-US"/>
              </w:rPr>
              <w:t>Approval method:</w:t>
            </w:r>
          </w:p>
        </w:tc>
        <w:tc>
          <w:tcPr>
            <w:tcW w:w="2500" w:type="pct"/>
          </w:tcPr>
          <w:p w14:paraId="30869558" w14:textId="25D8EB3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Automatically approve all recommended driver updates</w:t>
            </w:r>
          </w:p>
        </w:tc>
      </w:tr>
      <w:tr w:rsidR="003C448A" w14:paraId="6A2CDA9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FEB4CA8" w14:textId="02DBC692" w:rsidR="003C448A" w:rsidRDefault="003C448A" w:rsidP="003C448A">
            <w:pPr>
              <w:pStyle w:val="1ATableTextStyle"/>
              <w:rPr>
                <w:lang w:bidi="en-US"/>
              </w:rPr>
            </w:pPr>
            <w:r>
              <w:rPr>
                <w:lang w:bidi="en-US"/>
              </w:rPr>
              <w:t>Make updates available after</w:t>
            </w:r>
          </w:p>
        </w:tc>
        <w:tc>
          <w:tcPr>
            <w:tcW w:w="2500" w:type="pct"/>
          </w:tcPr>
          <w:p w14:paraId="30E8B322" w14:textId="445D91F3"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14 days</w:t>
            </w:r>
          </w:p>
        </w:tc>
      </w:tr>
    </w:tbl>
    <w:p w14:paraId="16C82961" w14:textId="2C1CC50B" w:rsidR="003C448A" w:rsidRDefault="003C448A" w:rsidP="003C448A">
      <w:pPr>
        <w:pStyle w:val="Caption"/>
      </w:pPr>
      <w:r>
        <w:t xml:space="preserve">Table </w:t>
      </w:r>
      <w:r>
        <w:fldChar w:fldCharType="begin"/>
      </w:r>
      <w:r>
        <w:instrText xml:space="preserve"> SEQ Table \* ARABIC </w:instrText>
      </w:r>
      <w:r>
        <w:fldChar w:fldCharType="separate"/>
      </w:r>
      <w:r>
        <w:rPr>
          <w:noProof/>
        </w:rPr>
        <w:t>73</w:t>
      </w:r>
      <w:r>
        <w:fldChar w:fldCharType="end"/>
      </w:r>
      <w:r>
        <w:t>. Settings - Win - Updates - U - Driver Update - Broad Ring - v1.0</w:t>
      </w:r>
    </w:p>
    <w:tbl>
      <w:tblPr>
        <w:tblStyle w:val="GridTable4-Accent2"/>
        <w:tblW w:w="4994" w:type="pct"/>
        <w:tblLook w:val="04A0" w:firstRow="1" w:lastRow="0" w:firstColumn="1" w:lastColumn="0" w:noHBand="0" w:noVBand="1"/>
      </w:tblPr>
      <w:tblGrid>
        <w:gridCol w:w="3001"/>
        <w:gridCol w:w="3000"/>
        <w:gridCol w:w="3004"/>
      </w:tblGrid>
      <w:tr w:rsidR="003C448A" w14:paraId="7AF0F31B"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2C1A10A8" w14:textId="19A4B8D3" w:rsidR="003C448A" w:rsidRDefault="003C448A" w:rsidP="003C448A">
            <w:pPr>
              <w:pStyle w:val="1ATableHeaderBold"/>
              <w:rPr>
                <w:lang w:bidi="en-US"/>
              </w:rPr>
            </w:pPr>
            <w:r>
              <w:rPr>
                <w:lang w:bidi="en-US"/>
              </w:rPr>
              <w:t>Group</w:t>
            </w:r>
          </w:p>
        </w:tc>
        <w:tc>
          <w:tcPr>
            <w:tcW w:w="1666" w:type="pct"/>
          </w:tcPr>
          <w:p w14:paraId="7EFDCD47" w14:textId="5F532DA6"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8" w:type="pct"/>
          </w:tcPr>
          <w:p w14:paraId="69B90B3C" w14:textId="150B1F96"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1A2ACEF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33C7FC67" w14:textId="72CD2E8F" w:rsidR="003C448A" w:rsidRDefault="003C448A" w:rsidP="003C448A">
            <w:pPr>
              <w:pStyle w:val="1ATableCategoryHeaderRowBold"/>
              <w:rPr>
                <w:lang w:bidi="en-US"/>
              </w:rPr>
            </w:pPr>
            <w:r>
              <w:rPr>
                <w:lang w:bidi="en-US"/>
              </w:rPr>
              <w:t>Included Groups</w:t>
            </w:r>
          </w:p>
        </w:tc>
      </w:tr>
      <w:tr w:rsidR="003C448A" w14:paraId="067BA2C7"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08AB4BBF" w14:textId="66C76EA5" w:rsidR="003C448A" w:rsidRDefault="003C448A" w:rsidP="003C448A">
            <w:pPr>
              <w:pStyle w:val="1ATableTextStyle"/>
              <w:rPr>
                <w:lang w:bidi="en-US"/>
              </w:rPr>
            </w:pPr>
            <w:r>
              <w:rPr>
                <w:lang w:bidi="en-US"/>
              </w:rPr>
              <w:t>Intune-Default-Broad-Devices</w:t>
            </w:r>
          </w:p>
        </w:tc>
        <w:tc>
          <w:tcPr>
            <w:tcW w:w="1666" w:type="pct"/>
          </w:tcPr>
          <w:p w14:paraId="2E859875" w14:textId="0BEC8FC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None</w:t>
            </w:r>
          </w:p>
        </w:tc>
        <w:tc>
          <w:tcPr>
            <w:tcW w:w="1668" w:type="pct"/>
          </w:tcPr>
          <w:p w14:paraId="56369193" w14:textId="0D5484F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None</w:t>
            </w:r>
          </w:p>
        </w:tc>
      </w:tr>
      <w:tr w:rsidR="003C448A" w14:paraId="6E60507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629AF971" w14:textId="1DFC7BA8" w:rsidR="003C448A" w:rsidRDefault="003C448A" w:rsidP="003C448A">
            <w:pPr>
              <w:pStyle w:val="1ATableCategoryHeaderRowBold"/>
              <w:rPr>
                <w:lang w:bidi="en-US"/>
              </w:rPr>
            </w:pPr>
            <w:r>
              <w:rPr>
                <w:lang w:bidi="en-US"/>
              </w:rPr>
              <w:t>Excluded Groups</w:t>
            </w:r>
          </w:p>
        </w:tc>
      </w:tr>
      <w:tr w:rsidR="003C448A" w14:paraId="7054E46B"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50204EC2" w14:textId="448021E7" w:rsidR="003C448A" w:rsidRDefault="003C448A" w:rsidP="003C448A">
            <w:pPr>
              <w:pStyle w:val="1ATableTextStyle"/>
              <w:rPr>
                <w:lang w:bidi="en-US"/>
              </w:rPr>
            </w:pPr>
            <w:r>
              <w:rPr>
                <w:lang w:bidi="en-US"/>
              </w:rPr>
              <w:t>Intune-Update-Preview-UAT</w:t>
            </w:r>
          </w:p>
        </w:tc>
        <w:tc>
          <w:tcPr>
            <w:tcW w:w="1666" w:type="pct"/>
          </w:tcPr>
          <w:p w14:paraId="027A5799" w14:textId="777777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p>
        </w:tc>
        <w:tc>
          <w:tcPr>
            <w:tcW w:w="1668" w:type="pct"/>
          </w:tcPr>
          <w:p w14:paraId="2A7F4A5F" w14:textId="777777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p>
        </w:tc>
      </w:tr>
      <w:tr w:rsidR="003C448A" w14:paraId="2D8A162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03CBDFC6" w14:textId="7A20A023" w:rsidR="003C448A" w:rsidRDefault="003C448A" w:rsidP="003C448A">
            <w:pPr>
              <w:pStyle w:val="1ATableTextStyle"/>
              <w:rPr>
                <w:lang w:bidi="en-US"/>
              </w:rPr>
            </w:pPr>
            <w:r>
              <w:rPr>
                <w:lang w:bidi="en-US"/>
              </w:rPr>
              <w:t>Intune-Updates-Preview-Devices</w:t>
            </w:r>
          </w:p>
        </w:tc>
        <w:tc>
          <w:tcPr>
            <w:tcW w:w="1666" w:type="pct"/>
          </w:tcPr>
          <w:p w14:paraId="3F546EF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c>
          <w:tcPr>
            <w:tcW w:w="1668" w:type="pct"/>
          </w:tcPr>
          <w:p w14:paraId="2532EBBA" w14:textId="77777777"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p>
        </w:tc>
      </w:tr>
    </w:tbl>
    <w:p w14:paraId="4A3401C6" w14:textId="66EF42FC" w:rsidR="003C448A" w:rsidRDefault="003C448A" w:rsidP="003C448A">
      <w:pPr>
        <w:pStyle w:val="Caption"/>
      </w:pPr>
      <w:r>
        <w:t xml:space="preserve">Table </w:t>
      </w:r>
      <w:r>
        <w:fldChar w:fldCharType="begin"/>
      </w:r>
      <w:r>
        <w:instrText xml:space="preserve"> SEQ Table \* ARABIC </w:instrText>
      </w:r>
      <w:r>
        <w:fldChar w:fldCharType="separate"/>
      </w:r>
      <w:r>
        <w:rPr>
          <w:noProof/>
        </w:rPr>
        <w:t>74</w:t>
      </w:r>
      <w:r>
        <w:fldChar w:fldCharType="end"/>
      </w:r>
      <w:r>
        <w:t>. Assignments - Win - Updates - U - Driver Update - Broad Ring - v1.0</w:t>
      </w:r>
    </w:p>
    <w:p w14:paraId="11CFAE82" w14:textId="67665B69" w:rsidR="003C448A" w:rsidRDefault="003C448A" w:rsidP="003C448A">
      <w:pPr>
        <w:pStyle w:val="1ANumberedHeading3"/>
      </w:pPr>
      <w:bookmarkStart w:id="69" w:name="_Toc204168873"/>
      <w:r>
        <w:lastRenderedPageBreak/>
        <w:t>Win - Updates - U - Driver Update - Pilot Ring - v1.0</w:t>
      </w:r>
      <w:bookmarkEnd w:id="69"/>
    </w:p>
    <w:p w14:paraId="59C337C2"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072D559F"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0D239B5" w14:textId="6C754AD7" w:rsidR="003C448A" w:rsidRDefault="003C448A" w:rsidP="003C448A">
            <w:pPr>
              <w:pStyle w:val="1ATableHeaderBold"/>
              <w:rPr>
                <w:lang w:bidi="en-US"/>
              </w:rPr>
            </w:pPr>
            <w:r>
              <w:rPr>
                <w:lang w:bidi="en-US"/>
              </w:rPr>
              <w:t>Name</w:t>
            </w:r>
          </w:p>
        </w:tc>
        <w:tc>
          <w:tcPr>
            <w:tcW w:w="2500" w:type="pct"/>
          </w:tcPr>
          <w:p w14:paraId="5BFCAAB2" w14:textId="6AC51B0E"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6FD17B2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B5465C7" w14:textId="0AB89BD7" w:rsidR="003C448A" w:rsidRDefault="003C448A" w:rsidP="003C448A">
            <w:pPr>
              <w:pStyle w:val="1ATableCategoryHeaderRowBold"/>
              <w:rPr>
                <w:lang w:bidi="en-US"/>
              </w:rPr>
            </w:pPr>
            <w:r>
              <w:rPr>
                <w:lang w:bidi="en-US"/>
              </w:rPr>
              <w:t>Basics</w:t>
            </w:r>
          </w:p>
        </w:tc>
      </w:tr>
      <w:tr w:rsidR="003C448A" w14:paraId="6A32419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13A57E7" w14:textId="26ABD928" w:rsidR="003C448A" w:rsidRDefault="003C448A" w:rsidP="003C448A">
            <w:pPr>
              <w:pStyle w:val="1ATableTextStyle"/>
              <w:rPr>
                <w:lang w:bidi="en-US"/>
              </w:rPr>
            </w:pPr>
            <w:r>
              <w:rPr>
                <w:lang w:bidi="en-US"/>
              </w:rPr>
              <w:t>Name</w:t>
            </w:r>
          </w:p>
        </w:tc>
        <w:tc>
          <w:tcPr>
            <w:tcW w:w="2500" w:type="pct"/>
          </w:tcPr>
          <w:p w14:paraId="664B1A06" w14:textId="29B68AC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Updates - U - Driver Update - Pilot Ring - v1.0</w:t>
            </w:r>
          </w:p>
        </w:tc>
      </w:tr>
      <w:tr w:rsidR="003C448A" w14:paraId="445C47E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50BA097" w14:textId="673F3F9A" w:rsidR="003C448A" w:rsidRDefault="003C448A" w:rsidP="003C448A">
            <w:pPr>
              <w:pStyle w:val="1ATableTextStyle"/>
              <w:rPr>
                <w:lang w:bidi="en-US"/>
              </w:rPr>
            </w:pPr>
            <w:r>
              <w:rPr>
                <w:lang w:bidi="en-US"/>
              </w:rPr>
              <w:t>Description</w:t>
            </w:r>
          </w:p>
        </w:tc>
        <w:tc>
          <w:tcPr>
            <w:tcW w:w="2500" w:type="pct"/>
          </w:tcPr>
          <w:p w14:paraId="4A1C8D0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4CD31AD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33E2488" w14:textId="0077DAA4" w:rsidR="003C448A" w:rsidRDefault="003C448A" w:rsidP="003C448A">
            <w:pPr>
              <w:pStyle w:val="1ATableTextStyle"/>
              <w:rPr>
                <w:lang w:bidi="en-US"/>
              </w:rPr>
            </w:pPr>
            <w:r>
              <w:rPr>
                <w:lang w:bidi="en-US"/>
              </w:rPr>
              <w:t>Policy type</w:t>
            </w:r>
          </w:p>
        </w:tc>
        <w:tc>
          <w:tcPr>
            <w:tcW w:w="2500" w:type="pct"/>
          </w:tcPr>
          <w:p w14:paraId="220C4C2D" w14:textId="110B7FB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Automatic approval driver update policy</w:t>
            </w:r>
          </w:p>
        </w:tc>
      </w:tr>
      <w:tr w:rsidR="003C448A" w14:paraId="3FE0DC0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9BA52D2" w14:textId="012FB441" w:rsidR="003C448A" w:rsidRDefault="003C448A" w:rsidP="003C448A">
            <w:pPr>
              <w:pStyle w:val="1ATableTextStyle"/>
              <w:rPr>
                <w:lang w:bidi="en-US"/>
              </w:rPr>
            </w:pPr>
            <w:r>
              <w:rPr>
                <w:lang w:bidi="en-US"/>
              </w:rPr>
              <w:t>Created</w:t>
            </w:r>
          </w:p>
        </w:tc>
        <w:tc>
          <w:tcPr>
            <w:tcW w:w="2500" w:type="pct"/>
          </w:tcPr>
          <w:p w14:paraId="5C082784" w14:textId="1E22CAA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21 March 2025 09:01:47</w:t>
            </w:r>
          </w:p>
        </w:tc>
      </w:tr>
      <w:tr w:rsidR="003C448A" w14:paraId="22646CB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064DF2B" w14:textId="37C4A712" w:rsidR="003C448A" w:rsidRDefault="003C448A" w:rsidP="003C448A">
            <w:pPr>
              <w:pStyle w:val="1ATableTextStyle"/>
              <w:rPr>
                <w:lang w:bidi="en-US"/>
              </w:rPr>
            </w:pPr>
            <w:r>
              <w:rPr>
                <w:lang w:bidi="en-US"/>
              </w:rPr>
              <w:t>Last modified</w:t>
            </w:r>
          </w:p>
        </w:tc>
        <w:tc>
          <w:tcPr>
            <w:tcW w:w="2500" w:type="pct"/>
          </w:tcPr>
          <w:p w14:paraId="28D22F11" w14:textId="0E4A2EB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21 March 2025 09:01:47</w:t>
            </w:r>
          </w:p>
        </w:tc>
      </w:tr>
      <w:tr w:rsidR="003C448A" w14:paraId="5217576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1ABF557" w14:textId="4EEDE4E9" w:rsidR="003C448A" w:rsidRDefault="003C448A" w:rsidP="003C448A">
            <w:pPr>
              <w:pStyle w:val="1ATableTextStyle"/>
              <w:rPr>
                <w:lang w:bidi="en-US"/>
              </w:rPr>
            </w:pPr>
            <w:r>
              <w:rPr>
                <w:lang w:bidi="en-US"/>
              </w:rPr>
              <w:t>Scope tags</w:t>
            </w:r>
          </w:p>
        </w:tc>
        <w:tc>
          <w:tcPr>
            <w:tcW w:w="2500" w:type="pct"/>
          </w:tcPr>
          <w:p w14:paraId="3CEFAEF2" w14:textId="1773A9B8"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Default</w:t>
            </w:r>
          </w:p>
        </w:tc>
      </w:tr>
    </w:tbl>
    <w:p w14:paraId="58089FE5" w14:textId="7A79118C" w:rsidR="003C448A" w:rsidRDefault="003C448A" w:rsidP="003C448A">
      <w:pPr>
        <w:pStyle w:val="Caption"/>
      </w:pPr>
      <w:r>
        <w:t xml:space="preserve">Table </w:t>
      </w:r>
      <w:r>
        <w:fldChar w:fldCharType="begin"/>
      </w:r>
      <w:r>
        <w:instrText xml:space="preserve"> SEQ Table \* ARABIC </w:instrText>
      </w:r>
      <w:r>
        <w:fldChar w:fldCharType="separate"/>
      </w:r>
      <w:r>
        <w:rPr>
          <w:noProof/>
        </w:rPr>
        <w:t>75</w:t>
      </w:r>
      <w:r>
        <w:fldChar w:fldCharType="end"/>
      </w:r>
      <w:r>
        <w:t>. Basics - Win - Updates - U - Driver Update - Pilot Ring - v1.0</w:t>
      </w:r>
    </w:p>
    <w:tbl>
      <w:tblPr>
        <w:tblStyle w:val="GridTable4-Accent2"/>
        <w:tblW w:w="4994" w:type="pct"/>
        <w:tblLook w:val="04A0" w:firstRow="1" w:lastRow="0" w:firstColumn="1" w:lastColumn="0" w:noHBand="0" w:noVBand="1"/>
      </w:tblPr>
      <w:tblGrid>
        <w:gridCol w:w="4502"/>
        <w:gridCol w:w="4503"/>
      </w:tblGrid>
      <w:tr w:rsidR="003C448A" w14:paraId="12BBE2B9"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53F4B18" w14:textId="18A933DB" w:rsidR="003C448A" w:rsidRDefault="003C448A" w:rsidP="003C448A">
            <w:pPr>
              <w:pStyle w:val="1ATableHeaderBold"/>
              <w:rPr>
                <w:lang w:bidi="en-US"/>
              </w:rPr>
            </w:pPr>
            <w:r>
              <w:rPr>
                <w:lang w:bidi="en-US"/>
              </w:rPr>
              <w:t>Name</w:t>
            </w:r>
          </w:p>
        </w:tc>
        <w:tc>
          <w:tcPr>
            <w:tcW w:w="2500" w:type="pct"/>
          </w:tcPr>
          <w:p w14:paraId="4830C9D6" w14:textId="2E371567"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3D52608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EC9586E" w14:textId="6C209819" w:rsidR="003C448A" w:rsidRDefault="003C448A" w:rsidP="003C448A">
            <w:pPr>
              <w:pStyle w:val="1ATableCategoryHeaderRowBold"/>
              <w:rPr>
                <w:lang w:bidi="en-US"/>
              </w:rPr>
            </w:pPr>
            <w:r>
              <w:rPr>
                <w:lang w:bidi="en-US"/>
              </w:rPr>
              <w:t>Settings</w:t>
            </w:r>
          </w:p>
        </w:tc>
      </w:tr>
      <w:tr w:rsidR="003C448A" w14:paraId="6C7660F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CF58DBA" w14:textId="123CD6C7" w:rsidR="003C448A" w:rsidRDefault="003C448A" w:rsidP="003C448A">
            <w:pPr>
              <w:pStyle w:val="1ATableTextStyle"/>
              <w:rPr>
                <w:lang w:bidi="en-US"/>
              </w:rPr>
            </w:pPr>
            <w:r>
              <w:rPr>
                <w:lang w:bidi="en-US"/>
              </w:rPr>
              <w:t>Approval method:</w:t>
            </w:r>
          </w:p>
        </w:tc>
        <w:tc>
          <w:tcPr>
            <w:tcW w:w="2500" w:type="pct"/>
          </w:tcPr>
          <w:p w14:paraId="034AED18" w14:textId="4308594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Automatically approve all recommended driver updates</w:t>
            </w:r>
          </w:p>
        </w:tc>
      </w:tr>
      <w:tr w:rsidR="003C448A" w14:paraId="7E86126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4740815" w14:textId="3977E155" w:rsidR="003C448A" w:rsidRDefault="003C448A" w:rsidP="003C448A">
            <w:pPr>
              <w:pStyle w:val="1ATableTextStyle"/>
              <w:rPr>
                <w:lang w:bidi="en-US"/>
              </w:rPr>
            </w:pPr>
            <w:r>
              <w:rPr>
                <w:lang w:bidi="en-US"/>
              </w:rPr>
              <w:t>Make updates available after</w:t>
            </w:r>
          </w:p>
        </w:tc>
        <w:tc>
          <w:tcPr>
            <w:tcW w:w="2500" w:type="pct"/>
          </w:tcPr>
          <w:p w14:paraId="4266D855" w14:textId="470C433C"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7 days</w:t>
            </w:r>
          </w:p>
        </w:tc>
      </w:tr>
    </w:tbl>
    <w:p w14:paraId="70FEFAA2" w14:textId="62BF828D" w:rsidR="003C448A" w:rsidRDefault="003C448A" w:rsidP="003C448A">
      <w:pPr>
        <w:pStyle w:val="Caption"/>
      </w:pPr>
      <w:r>
        <w:t xml:space="preserve">Table </w:t>
      </w:r>
      <w:r>
        <w:fldChar w:fldCharType="begin"/>
      </w:r>
      <w:r>
        <w:instrText xml:space="preserve"> SEQ Table \* ARABIC </w:instrText>
      </w:r>
      <w:r>
        <w:fldChar w:fldCharType="separate"/>
      </w:r>
      <w:r>
        <w:rPr>
          <w:noProof/>
        </w:rPr>
        <w:t>76</w:t>
      </w:r>
      <w:r>
        <w:fldChar w:fldCharType="end"/>
      </w:r>
      <w:r>
        <w:t>. Settings - Win - Updates - U - Driver Update - Pilot Ring - v1.0</w:t>
      </w:r>
    </w:p>
    <w:p w14:paraId="559AF25C" w14:textId="3450AA09" w:rsidR="003C448A" w:rsidRDefault="003C448A" w:rsidP="003C448A">
      <w:pPr>
        <w:pStyle w:val="1ANumberedHeading3"/>
      </w:pPr>
      <w:bookmarkStart w:id="70" w:name="_Toc204168874"/>
      <w:r>
        <w:t>Win - Updates - U - Driver Update - Preview Ring - v1.0</w:t>
      </w:r>
      <w:bookmarkEnd w:id="70"/>
    </w:p>
    <w:p w14:paraId="7EF9C37E"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4626CD06"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426D35F" w14:textId="6B1B07F3" w:rsidR="003C448A" w:rsidRDefault="003C448A" w:rsidP="003C448A">
            <w:pPr>
              <w:pStyle w:val="1ATableHeaderBold"/>
              <w:rPr>
                <w:lang w:bidi="en-US"/>
              </w:rPr>
            </w:pPr>
            <w:r>
              <w:rPr>
                <w:lang w:bidi="en-US"/>
              </w:rPr>
              <w:t>Name</w:t>
            </w:r>
          </w:p>
        </w:tc>
        <w:tc>
          <w:tcPr>
            <w:tcW w:w="2500" w:type="pct"/>
          </w:tcPr>
          <w:p w14:paraId="1087D5EE" w14:textId="070CF841"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3AD1AAD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8B820DE" w14:textId="5211B9F4" w:rsidR="003C448A" w:rsidRDefault="003C448A" w:rsidP="003C448A">
            <w:pPr>
              <w:pStyle w:val="1ATableCategoryHeaderRowBold"/>
              <w:rPr>
                <w:lang w:bidi="en-US"/>
              </w:rPr>
            </w:pPr>
            <w:r>
              <w:rPr>
                <w:lang w:bidi="en-US"/>
              </w:rPr>
              <w:t>Basics</w:t>
            </w:r>
          </w:p>
        </w:tc>
      </w:tr>
      <w:tr w:rsidR="003C448A" w14:paraId="05F55C6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994368B" w14:textId="179C9C93" w:rsidR="003C448A" w:rsidRDefault="003C448A" w:rsidP="003C448A">
            <w:pPr>
              <w:pStyle w:val="1ATableTextStyle"/>
              <w:rPr>
                <w:lang w:bidi="en-US"/>
              </w:rPr>
            </w:pPr>
            <w:r>
              <w:rPr>
                <w:lang w:bidi="en-US"/>
              </w:rPr>
              <w:t>Name</w:t>
            </w:r>
          </w:p>
        </w:tc>
        <w:tc>
          <w:tcPr>
            <w:tcW w:w="2500" w:type="pct"/>
          </w:tcPr>
          <w:p w14:paraId="25FD6AC2" w14:textId="6E2F676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Updates - U - Driver Update - Preview Ring - v1.0</w:t>
            </w:r>
          </w:p>
        </w:tc>
      </w:tr>
      <w:tr w:rsidR="003C448A" w14:paraId="56ABCAB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0E6EA02" w14:textId="0D1794EB" w:rsidR="003C448A" w:rsidRDefault="003C448A" w:rsidP="003C448A">
            <w:pPr>
              <w:pStyle w:val="1ATableTextStyle"/>
              <w:rPr>
                <w:lang w:bidi="en-US"/>
              </w:rPr>
            </w:pPr>
            <w:r>
              <w:rPr>
                <w:lang w:bidi="en-US"/>
              </w:rPr>
              <w:t>Description</w:t>
            </w:r>
          </w:p>
        </w:tc>
        <w:tc>
          <w:tcPr>
            <w:tcW w:w="2500" w:type="pct"/>
          </w:tcPr>
          <w:p w14:paraId="25AC1B9B"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1E22393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78CE4A4" w14:textId="5CB8B597" w:rsidR="003C448A" w:rsidRDefault="003C448A" w:rsidP="003C448A">
            <w:pPr>
              <w:pStyle w:val="1ATableTextStyle"/>
              <w:rPr>
                <w:lang w:bidi="en-US"/>
              </w:rPr>
            </w:pPr>
            <w:r>
              <w:rPr>
                <w:lang w:bidi="en-US"/>
              </w:rPr>
              <w:t>Policy type</w:t>
            </w:r>
          </w:p>
        </w:tc>
        <w:tc>
          <w:tcPr>
            <w:tcW w:w="2500" w:type="pct"/>
          </w:tcPr>
          <w:p w14:paraId="132C1B5B" w14:textId="351B40D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Automatic approval driver update policy</w:t>
            </w:r>
          </w:p>
        </w:tc>
      </w:tr>
      <w:tr w:rsidR="003C448A" w14:paraId="597C649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1FAC86E" w14:textId="71944469" w:rsidR="003C448A" w:rsidRDefault="003C448A" w:rsidP="003C448A">
            <w:pPr>
              <w:pStyle w:val="1ATableTextStyle"/>
              <w:rPr>
                <w:lang w:bidi="en-US"/>
              </w:rPr>
            </w:pPr>
            <w:r>
              <w:rPr>
                <w:lang w:bidi="en-US"/>
              </w:rPr>
              <w:t>Created</w:t>
            </w:r>
          </w:p>
        </w:tc>
        <w:tc>
          <w:tcPr>
            <w:tcW w:w="2500" w:type="pct"/>
          </w:tcPr>
          <w:p w14:paraId="2CE7F3B0" w14:textId="6011601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21 March 2025 09:01:47</w:t>
            </w:r>
          </w:p>
        </w:tc>
      </w:tr>
      <w:tr w:rsidR="003C448A" w14:paraId="7A266B3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42C5498" w14:textId="15A01438" w:rsidR="003C448A" w:rsidRDefault="003C448A" w:rsidP="003C448A">
            <w:pPr>
              <w:pStyle w:val="1ATableTextStyle"/>
              <w:rPr>
                <w:lang w:bidi="en-US"/>
              </w:rPr>
            </w:pPr>
            <w:r>
              <w:rPr>
                <w:lang w:bidi="en-US"/>
              </w:rPr>
              <w:t>Last modified</w:t>
            </w:r>
          </w:p>
        </w:tc>
        <w:tc>
          <w:tcPr>
            <w:tcW w:w="2500" w:type="pct"/>
          </w:tcPr>
          <w:p w14:paraId="03B60D3C" w14:textId="3934753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21 March 2025 09:01:47</w:t>
            </w:r>
          </w:p>
        </w:tc>
      </w:tr>
      <w:tr w:rsidR="003C448A" w14:paraId="4688F17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EED2F6C" w14:textId="2C81CD1F" w:rsidR="003C448A" w:rsidRDefault="003C448A" w:rsidP="003C448A">
            <w:pPr>
              <w:pStyle w:val="1ATableTextStyle"/>
              <w:rPr>
                <w:lang w:bidi="en-US"/>
              </w:rPr>
            </w:pPr>
            <w:r>
              <w:rPr>
                <w:lang w:bidi="en-US"/>
              </w:rPr>
              <w:t>Scope tags</w:t>
            </w:r>
          </w:p>
        </w:tc>
        <w:tc>
          <w:tcPr>
            <w:tcW w:w="2500" w:type="pct"/>
          </w:tcPr>
          <w:p w14:paraId="5C410C7D" w14:textId="0AA6E7B2"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Default</w:t>
            </w:r>
          </w:p>
        </w:tc>
      </w:tr>
    </w:tbl>
    <w:p w14:paraId="4210A517" w14:textId="3B43E074" w:rsidR="003C448A" w:rsidRDefault="003C448A" w:rsidP="003C448A">
      <w:pPr>
        <w:pStyle w:val="Caption"/>
      </w:pPr>
      <w:r>
        <w:t xml:space="preserve">Table </w:t>
      </w:r>
      <w:r>
        <w:fldChar w:fldCharType="begin"/>
      </w:r>
      <w:r>
        <w:instrText xml:space="preserve"> SEQ Table \* ARABIC </w:instrText>
      </w:r>
      <w:r>
        <w:fldChar w:fldCharType="separate"/>
      </w:r>
      <w:r>
        <w:rPr>
          <w:noProof/>
        </w:rPr>
        <w:t>77</w:t>
      </w:r>
      <w:r>
        <w:fldChar w:fldCharType="end"/>
      </w:r>
      <w:r>
        <w:t>. Basics - Win - Updates - U - Driver Update - Preview Ring - v1.0</w:t>
      </w:r>
    </w:p>
    <w:tbl>
      <w:tblPr>
        <w:tblStyle w:val="GridTable4-Accent2"/>
        <w:tblW w:w="4994" w:type="pct"/>
        <w:tblLook w:val="04A0" w:firstRow="1" w:lastRow="0" w:firstColumn="1" w:lastColumn="0" w:noHBand="0" w:noVBand="1"/>
      </w:tblPr>
      <w:tblGrid>
        <w:gridCol w:w="4502"/>
        <w:gridCol w:w="4503"/>
      </w:tblGrid>
      <w:tr w:rsidR="003C448A" w14:paraId="71649903"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D608E1B" w14:textId="0AE83B14" w:rsidR="003C448A" w:rsidRDefault="003C448A" w:rsidP="003C448A">
            <w:pPr>
              <w:pStyle w:val="1ATableHeaderBold"/>
              <w:rPr>
                <w:lang w:bidi="en-US"/>
              </w:rPr>
            </w:pPr>
            <w:r>
              <w:rPr>
                <w:lang w:bidi="en-US"/>
              </w:rPr>
              <w:t>Name</w:t>
            </w:r>
          </w:p>
        </w:tc>
        <w:tc>
          <w:tcPr>
            <w:tcW w:w="2500" w:type="pct"/>
          </w:tcPr>
          <w:p w14:paraId="0C3892CE" w14:textId="0A2F1C20"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0A9FEAC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56796837" w14:textId="246CC621" w:rsidR="003C448A" w:rsidRDefault="003C448A" w:rsidP="003C448A">
            <w:pPr>
              <w:pStyle w:val="1ATableCategoryHeaderRowBold"/>
              <w:rPr>
                <w:lang w:bidi="en-US"/>
              </w:rPr>
            </w:pPr>
            <w:r>
              <w:rPr>
                <w:lang w:bidi="en-US"/>
              </w:rPr>
              <w:t>Settings</w:t>
            </w:r>
          </w:p>
        </w:tc>
      </w:tr>
      <w:tr w:rsidR="003C448A" w14:paraId="2C1ABFF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B4F006D" w14:textId="4C56B165" w:rsidR="003C448A" w:rsidRDefault="003C448A" w:rsidP="003C448A">
            <w:pPr>
              <w:pStyle w:val="1ATableTextStyle"/>
              <w:rPr>
                <w:lang w:bidi="en-US"/>
              </w:rPr>
            </w:pPr>
            <w:r>
              <w:rPr>
                <w:lang w:bidi="en-US"/>
              </w:rPr>
              <w:t>Approval method:</w:t>
            </w:r>
          </w:p>
        </w:tc>
        <w:tc>
          <w:tcPr>
            <w:tcW w:w="2500" w:type="pct"/>
          </w:tcPr>
          <w:p w14:paraId="60D024A5" w14:textId="34E04B4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Automatically approve all recommended driver updates</w:t>
            </w:r>
          </w:p>
        </w:tc>
      </w:tr>
      <w:tr w:rsidR="003C448A" w14:paraId="58E7F40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943EB8F" w14:textId="7BF9AB5D" w:rsidR="003C448A" w:rsidRDefault="003C448A" w:rsidP="003C448A">
            <w:pPr>
              <w:pStyle w:val="1ATableTextStyle"/>
              <w:rPr>
                <w:lang w:bidi="en-US"/>
              </w:rPr>
            </w:pPr>
            <w:r>
              <w:rPr>
                <w:lang w:bidi="en-US"/>
              </w:rPr>
              <w:t>Make updates available after</w:t>
            </w:r>
          </w:p>
        </w:tc>
        <w:tc>
          <w:tcPr>
            <w:tcW w:w="2500" w:type="pct"/>
          </w:tcPr>
          <w:p w14:paraId="5DB08B96" w14:textId="343004A6"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1 days</w:t>
            </w:r>
          </w:p>
        </w:tc>
      </w:tr>
    </w:tbl>
    <w:p w14:paraId="0952ACD7" w14:textId="16FB9B6A" w:rsidR="003C448A" w:rsidRDefault="003C448A" w:rsidP="003C448A">
      <w:pPr>
        <w:pStyle w:val="Caption"/>
      </w:pPr>
      <w:r>
        <w:t xml:space="preserve">Table </w:t>
      </w:r>
      <w:r>
        <w:fldChar w:fldCharType="begin"/>
      </w:r>
      <w:r>
        <w:instrText xml:space="preserve"> SEQ Table \* ARABIC </w:instrText>
      </w:r>
      <w:r>
        <w:fldChar w:fldCharType="separate"/>
      </w:r>
      <w:r>
        <w:rPr>
          <w:noProof/>
        </w:rPr>
        <w:t>78</w:t>
      </w:r>
      <w:r>
        <w:fldChar w:fldCharType="end"/>
      </w:r>
      <w:r>
        <w:t>. Settings - Win - Updates - U - Driver Update - Preview Ring - v1.0</w:t>
      </w:r>
    </w:p>
    <w:tbl>
      <w:tblPr>
        <w:tblStyle w:val="GridTable4-Accent2"/>
        <w:tblW w:w="4994" w:type="pct"/>
        <w:tblLook w:val="04A0" w:firstRow="1" w:lastRow="0" w:firstColumn="1" w:lastColumn="0" w:noHBand="0" w:noVBand="1"/>
      </w:tblPr>
      <w:tblGrid>
        <w:gridCol w:w="3001"/>
        <w:gridCol w:w="3000"/>
        <w:gridCol w:w="3004"/>
      </w:tblGrid>
      <w:tr w:rsidR="003C448A" w14:paraId="12237260"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361399A0" w14:textId="43C36268" w:rsidR="003C448A" w:rsidRDefault="003C448A" w:rsidP="003C448A">
            <w:pPr>
              <w:pStyle w:val="1ATableHeaderBold"/>
              <w:rPr>
                <w:lang w:bidi="en-US"/>
              </w:rPr>
            </w:pPr>
            <w:r>
              <w:rPr>
                <w:lang w:bidi="en-US"/>
              </w:rPr>
              <w:t>Group</w:t>
            </w:r>
          </w:p>
        </w:tc>
        <w:tc>
          <w:tcPr>
            <w:tcW w:w="1666" w:type="pct"/>
          </w:tcPr>
          <w:p w14:paraId="28F96E10" w14:textId="39A31516"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0400149D" w14:textId="406CB6A6"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4821EDD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0FBC5BFF" w14:textId="4D3F41FD" w:rsidR="003C448A" w:rsidRDefault="003C448A" w:rsidP="003C448A">
            <w:pPr>
              <w:pStyle w:val="1ATableCategoryHeaderRowBold"/>
              <w:rPr>
                <w:lang w:bidi="en-US"/>
              </w:rPr>
            </w:pPr>
            <w:r>
              <w:rPr>
                <w:lang w:bidi="en-US"/>
              </w:rPr>
              <w:t>Included Groups</w:t>
            </w:r>
          </w:p>
        </w:tc>
      </w:tr>
      <w:tr w:rsidR="003C448A" w14:paraId="5F4FE2D0"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74E78E36" w14:textId="25A7C6FD" w:rsidR="003C448A" w:rsidRDefault="003C448A" w:rsidP="003C448A">
            <w:pPr>
              <w:pStyle w:val="1ATableTextStyle"/>
              <w:rPr>
                <w:lang w:bidi="en-US"/>
              </w:rPr>
            </w:pPr>
            <w:r>
              <w:rPr>
                <w:lang w:bidi="en-US"/>
              </w:rPr>
              <w:t>Intune-Update-Preview-UAT</w:t>
            </w:r>
          </w:p>
        </w:tc>
        <w:tc>
          <w:tcPr>
            <w:tcW w:w="1666" w:type="pct"/>
          </w:tcPr>
          <w:p w14:paraId="72479670" w14:textId="308992B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None</w:t>
            </w:r>
          </w:p>
        </w:tc>
        <w:tc>
          <w:tcPr>
            <w:tcW w:w="1667" w:type="pct"/>
          </w:tcPr>
          <w:p w14:paraId="3F634B63" w14:textId="28CED9F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None</w:t>
            </w:r>
          </w:p>
        </w:tc>
      </w:tr>
      <w:tr w:rsidR="003C448A" w14:paraId="05E48BD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16BD3B34" w14:textId="0ED3609A" w:rsidR="003C448A" w:rsidRDefault="003C448A" w:rsidP="003C448A">
            <w:pPr>
              <w:pStyle w:val="1ATableTextStyle"/>
              <w:rPr>
                <w:lang w:bidi="en-US"/>
              </w:rPr>
            </w:pPr>
            <w:r>
              <w:rPr>
                <w:lang w:bidi="en-US"/>
              </w:rPr>
              <w:lastRenderedPageBreak/>
              <w:t>Intune-Updates-Preview-Devices</w:t>
            </w:r>
          </w:p>
        </w:tc>
        <w:tc>
          <w:tcPr>
            <w:tcW w:w="1666" w:type="pct"/>
          </w:tcPr>
          <w:p w14:paraId="7494F41B" w14:textId="5E2DB7A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None</w:t>
            </w:r>
          </w:p>
        </w:tc>
        <w:tc>
          <w:tcPr>
            <w:tcW w:w="1667" w:type="pct"/>
          </w:tcPr>
          <w:p w14:paraId="1165B52F" w14:textId="1AEC6FD8"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None</w:t>
            </w:r>
          </w:p>
        </w:tc>
      </w:tr>
    </w:tbl>
    <w:p w14:paraId="34CC8614" w14:textId="523731AF" w:rsidR="003C448A" w:rsidRDefault="003C448A" w:rsidP="003C448A">
      <w:pPr>
        <w:pStyle w:val="Caption"/>
      </w:pPr>
      <w:r>
        <w:t xml:space="preserve">Table </w:t>
      </w:r>
      <w:r>
        <w:fldChar w:fldCharType="begin"/>
      </w:r>
      <w:r>
        <w:instrText xml:space="preserve"> SEQ Table \* ARABIC </w:instrText>
      </w:r>
      <w:r>
        <w:fldChar w:fldCharType="separate"/>
      </w:r>
      <w:r>
        <w:rPr>
          <w:noProof/>
        </w:rPr>
        <w:t>79</w:t>
      </w:r>
      <w:r>
        <w:fldChar w:fldCharType="end"/>
      </w:r>
      <w:r>
        <w:t>. Assignments - Win - Updates - U - Driver Update - Preview Ring - v1.0</w:t>
      </w:r>
    </w:p>
    <w:p w14:paraId="08EBACB9" w14:textId="544DEB01" w:rsidR="003C448A" w:rsidRDefault="003C448A" w:rsidP="003C448A">
      <w:pPr>
        <w:pStyle w:val="1ANumberedHeading1"/>
      </w:pPr>
      <w:bookmarkStart w:id="71" w:name="_Toc204168875"/>
      <w:r>
        <w:t>Device configuration</w:t>
      </w:r>
      <w:bookmarkEnd w:id="71"/>
    </w:p>
    <w:p w14:paraId="6BE143E2" w14:textId="3BF6354E" w:rsidR="003C448A" w:rsidRDefault="003C448A" w:rsidP="003C448A">
      <w:pPr>
        <w:pStyle w:val="1ANumberedHeading2"/>
      </w:pPr>
      <w:bookmarkStart w:id="72" w:name="_Toc204168876"/>
      <w:r>
        <w:t>Settings Catalog</w:t>
      </w:r>
      <w:bookmarkEnd w:id="72"/>
    </w:p>
    <w:p w14:paraId="7AB3DCFC" w14:textId="6131A02A" w:rsidR="003C448A" w:rsidRDefault="003C448A" w:rsidP="003C448A">
      <w:pPr>
        <w:pStyle w:val="1ANumberedHeading3"/>
      </w:pPr>
      <w:r>
        <w:t xml:space="preserve"> </w:t>
      </w:r>
      <w:bookmarkStart w:id="73" w:name="_Toc204168877"/>
      <w:r>
        <w:t>Win - Windows Firewall - D - Firewall Rules - Test Windows Firewall Rules</w:t>
      </w:r>
      <w:bookmarkEnd w:id="73"/>
    </w:p>
    <w:p w14:paraId="1BA5213D"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3A0E388B"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69AF82D" w14:textId="663F9B8A" w:rsidR="003C448A" w:rsidRDefault="003C448A" w:rsidP="003C448A">
            <w:pPr>
              <w:pStyle w:val="1ATableHeaderBold"/>
              <w:rPr>
                <w:lang w:bidi="en-US"/>
              </w:rPr>
            </w:pPr>
            <w:r>
              <w:rPr>
                <w:lang w:bidi="en-US"/>
              </w:rPr>
              <w:t>Name</w:t>
            </w:r>
          </w:p>
        </w:tc>
        <w:tc>
          <w:tcPr>
            <w:tcW w:w="2500" w:type="pct"/>
          </w:tcPr>
          <w:p w14:paraId="422FAD0A" w14:textId="313EDFAA"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290901E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A64687A" w14:textId="4C822E1F" w:rsidR="003C448A" w:rsidRDefault="003C448A" w:rsidP="003C448A">
            <w:pPr>
              <w:pStyle w:val="1ATableCategoryHeaderRowBold"/>
              <w:rPr>
                <w:lang w:bidi="en-US"/>
              </w:rPr>
            </w:pPr>
            <w:r>
              <w:rPr>
                <w:lang w:bidi="en-US"/>
              </w:rPr>
              <w:t>Basics</w:t>
            </w:r>
          </w:p>
        </w:tc>
      </w:tr>
      <w:tr w:rsidR="003C448A" w14:paraId="60C3206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E9BF327" w14:textId="54175120" w:rsidR="003C448A" w:rsidRDefault="003C448A" w:rsidP="003C448A">
            <w:pPr>
              <w:pStyle w:val="1ATableTextStyle"/>
              <w:rPr>
                <w:lang w:bidi="en-US"/>
              </w:rPr>
            </w:pPr>
            <w:r>
              <w:rPr>
                <w:lang w:bidi="en-US"/>
              </w:rPr>
              <w:t>Name</w:t>
            </w:r>
          </w:p>
        </w:tc>
        <w:tc>
          <w:tcPr>
            <w:tcW w:w="2500" w:type="pct"/>
          </w:tcPr>
          <w:p w14:paraId="4FCC0405" w14:textId="1D9026B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 Win - Windows Firewall - D - Firewall Rules - Test Windows Firewall Rules</w:t>
            </w:r>
          </w:p>
        </w:tc>
      </w:tr>
      <w:tr w:rsidR="003C448A" w14:paraId="76A6129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8BE575F" w14:textId="39303567" w:rsidR="003C448A" w:rsidRDefault="003C448A" w:rsidP="003C448A">
            <w:pPr>
              <w:pStyle w:val="1ATableTextStyle"/>
              <w:rPr>
                <w:lang w:bidi="en-US"/>
              </w:rPr>
            </w:pPr>
            <w:r>
              <w:rPr>
                <w:lang w:bidi="en-US"/>
              </w:rPr>
              <w:t>Description</w:t>
            </w:r>
          </w:p>
        </w:tc>
        <w:tc>
          <w:tcPr>
            <w:tcW w:w="2500" w:type="pct"/>
          </w:tcPr>
          <w:p w14:paraId="792AB671" w14:textId="097D779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Test policy as other policy is not deployiing</w:t>
            </w:r>
          </w:p>
        </w:tc>
      </w:tr>
      <w:tr w:rsidR="003C448A" w14:paraId="211337E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C235F40" w14:textId="2D6217DA" w:rsidR="003C448A" w:rsidRDefault="003C448A" w:rsidP="003C448A">
            <w:pPr>
              <w:pStyle w:val="1ATableTextStyle"/>
              <w:rPr>
                <w:lang w:bidi="en-US"/>
              </w:rPr>
            </w:pPr>
            <w:r>
              <w:rPr>
                <w:lang w:bidi="en-US"/>
              </w:rPr>
              <w:t>Profile type</w:t>
            </w:r>
          </w:p>
        </w:tc>
        <w:tc>
          <w:tcPr>
            <w:tcW w:w="2500" w:type="pct"/>
          </w:tcPr>
          <w:p w14:paraId="540A0FF6" w14:textId="2739D5E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15C2CBB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9550D42" w14:textId="70D07C66" w:rsidR="003C448A" w:rsidRDefault="003C448A" w:rsidP="003C448A">
            <w:pPr>
              <w:pStyle w:val="1ATableTextStyle"/>
              <w:rPr>
                <w:lang w:bidi="en-US"/>
              </w:rPr>
            </w:pPr>
            <w:r>
              <w:rPr>
                <w:lang w:bidi="en-US"/>
              </w:rPr>
              <w:t>Category</w:t>
            </w:r>
          </w:p>
        </w:tc>
        <w:tc>
          <w:tcPr>
            <w:tcW w:w="2500" w:type="pct"/>
          </w:tcPr>
          <w:p w14:paraId="4EEA837A" w14:textId="094141B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Firewall</w:t>
            </w:r>
          </w:p>
        </w:tc>
      </w:tr>
      <w:tr w:rsidR="003C448A" w14:paraId="1E5B93C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D0F0B7E" w14:textId="2782588E" w:rsidR="003C448A" w:rsidRDefault="003C448A" w:rsidP="003C448A">
            <w:pPr>
              <w:pStyle w:val="1ATableTextStyle"/>
              <w:rPr>
                <w:lang w:bidi="en-US"/>
              </w:rPr>
            </w:pPr>
            <w:r>
              <w:rPr>
                <w:lang w:bidi="en-US"/>
              </w:rPr>
              <w:t>Policy type</w:t>
            </w:r>
          </w:p>
        </w:tc>
        <w:tc>
          <w:tcPr>
            <w:tcW w:w="2500" w:type="pct"/>
          </w:tcPr>
          <w:p w14:paraId="7538C7F2" w14:textId="4E8C01F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Windows Firewall Rules</w:t>
            </w:r>
          </w:p>
        </w:tc>
      </w:tr>
      <w:tr w:rsidR="003C448A" w14:paraId="0E424DA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A407BA1" w14:textId="6C3484BF" w:rsidR="003C448A" w:rsidRDefault="003C448A" w:rsidP="003C448A">
            <w:pPr>
              <w:pStyle w:val="1ATableTextStyle"/>
              <w:rPr>
                <w:lang w:bidi="en-US"/>
              </w:rPr>
            </w:pPr>
            <w:r>
              <w:rPr>
                <w:lang w:bidi="en-US"/>
              </w:rPr>
              <w:t>Platform supported</w:t>
            </w:r>
          </w:p>
        </w:tc>
        <w:tc>
          <w:tcPr>
            <w:tcW w:w="2500" w:type="pct"/>
          </w:tcPr>
          <w:p w14:paraId="56D39685" w14:textId="35D584A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610F2EA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0A9B146" w14:textId="5B4FD343" w:rsidR="003C448A" w:rsidRDefault="003C448A" w:rsidP="003C448A">
            <w:pPr>
              <w:pStyle w:val="1ATableTextStyle"/>
              <w:rPr>
                <w:lang w:bidi="en-US"/>
              </w:rPr>
            </w:pPr>
            <w:r>
              <w:rPr>
                <w:lang w:bidi="en-US"/>
              </w:rPr>
              <w:t>Created</w:t>
            </w:r>
          </w:p>
        </w:tc>
        <w:tc>
          <w:tcPr>
            <w:tcW w:w="2500" w:type="pct"/>
          </w:tcPr>
          <w:p w14:paraId="29028759" w14:textId="2068993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14 May 2025 14:48:25</w:t>
            </w:r>
          </w:p>
        </w:tc>
      </w:tr>
      <w:tr w:rsidR="003C448A" w14:paraId="502F719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E7DCE42" w14:textId="67C9BD32" w:rsidR="003C448A" w:rsidRDefault="003C448A" w:rsidP="003C448A">
            <w:pPr>
              <w:pStyle w:val="1ATableTextStyle"/>
              <w:rPr>
                <w:lang w:bidi="en-US"/>
              </w:rPr>
            </w:pPr>
            <w:r>
              <w:rPr>
                <w:lang w:bidi="en-US"/>
              </w:rPr>
              <w:t>Last modified</w:t>
            </w:r>
          </w:p>
        </w:tc>
        <w:tc>
          <w:tcPr>
            <w:tcW w:w="2500" w:type="pct"/>
          </w:tcPr>
          <w:p w14:paraId="5B5E6AAE" w14:textId="416C238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20 May 2025 16:26:04</w:t>
            </w:r>
          </w:p>
        </w:tc>
      </w:tr>
      <w:tr w:rsidR="003C448A" w14:paraId="09B635C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725D2FF" w14:textId="6C9C796A" w:rsidR="003C448A" w:rsidRDefault="003C448A" w:rsidP="003C448A">
            <w:pPr>
              <w:pStyle w:val="1ATableTextStyle"/>
              <w:rPr>
                <w:lang w:bidi="en-US"/>
              </w:rPr>
            </w:pPr>
            <w:r>
              <w:rPr>
                <w:lang w:bidi="en-US"/>
              </w:rPr>
              <w:t>Scope tags</w:t>
            </w:r>
          </w:p>
        </w:tc>
        <w:tc>
          <w:tcPr>
            <w:tcW w:w="2500" w:type="pct"/>
          </w:tcPr>
          <w:p w14:paraId="111C675E" w14:textId="49EAC341"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70385DE6" w14:textId="46BA4527" w:rsidR="003C448A" w:rsidRDefault="003C448A" w:rsidP="003C448A">
      <w:pPr>
        <w:pStyle w:val="Caption"/>
      </w:pPr>
      <w:r>
        <w:t xml:space="preserve">Table </w:t>
      </w:r>
      <w:r>
        <w:fldChar w:fldCharType="begin"/>
      </w:r>
      <w:r>
        <w:instrText xml:space="preserve"> SEQ Table \* ARABIC </w:instrText>
      </w:r>
      <w:r>
        <w:fldChar w:fldCharType="separate"/>
      </w:r>
      <w:r>
        <w:rPr>
          <w:noProof/>
        </w:rPr>
        <w:t>80</w:t>
      </w:r>
      <w:r>
        <w:fldChar w:fldCharType="end"/>
      </w:r>
      <w:r>
        <w:t>. Basics -  Win - Windows Firewall - D - Firewall Rules - Test Windows Firewall Rules</w:t>
      </w:r>
    </w:p>
    <w:tbl>
      <w:tblPr>
        <w:tblStyle w:val="GridTable4-Accent2"/>
        <w:tblW w:w="4994" w:type="pct"/>
        <w:tblLook w:val="04A0" w:firstRow="1" w:lastRow="0" w:firstColumn="1" w:lastColumn="0" w:noHBand="0" w:noVBand="1"/>
      </w:tblPr>
      <w:tblGrid>
        <w:gridCol w:w="4502"/>
        <w:gridCol w:w="4503"/>
      </w:tblGrid>
      <w:tr w:rsidR="003C448A" w14:paraId="3933F4B7"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D7D84DD" w14:textId="68F85AF0" w:rsidR="003C448A" w:rsidRDefault="003C448A" w:rsidP="003C448A">
            <w:pPr>
              <w:pStyle w:val="1ATableHeaderBold"/>
              <w:rPr>
                <w:lang w:bidi="en-US"/>
              </w:rPr>
            </w:pPr>
            <w:r>
              <w:rPr>
                <w:lang w:bidi="en-US"/>
              </w:rPr>
              <w:t>Name</w:t>
            </w:r>
          </w:p>
        </w:tc>
        <w:tc>
          <w:tcPr>
            <w:tcW w:w="2500" w:type="pct"/>
          </w:tcPr>
          <w:p w14:paraId="135EDC3E" w14:textId="1AC5990F"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5613AD5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440A3157" w14:textId="6C0E1E68" w:rsidR="003C448A" w:rsidRDefault="003C448A" w:rsidP="003C448A">
            <w:pPr>
              <w:pStyle w:val="1ATableCategoryHeaderRowBold"/>
              <w:rPr>
                <w:lang w:bidi="en-US"/>
              </w:rPr>
            </w:pPr>
            <w:r>
              <w:rPr>
                <w:lang w:bidi="en-US"/>
              </w:rPr>
              <w:t>Firewall</w:t>
            </w:r>
          </w:p>
        </w:tc>
      </w:tr>
      <w:tr w:rsidR="003C448A" w14:paraId="38A19A9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93FE12E" w14:textId="298D8F32" w:rsidR="003C448A" w:rsidRDefault="003C448A" w:rsidP="003C448A">
            <w:pPr>
              <w:pStyle w:val="1ATableTextStyle"/>
              <w:rPr>
                <w:lang w:bidi="en-US"/>
              </w:rPr>
            </w:pPr>
            <w:r>
              <w:rPr>
                <w:lang w:bidi="en-US"/>
              </w:rPr>
              <w:t xml:space="preserve">  Enabled</w:t>
            </w:r>
          </w:p>
        </w:tc>
        <w:tc>
          <w:tcPr>
            <w:tcW w:w="2500" w:type="pct"/>
          </w:tcPr>
          <w:p w14:paraId="42AE6D3D" w14:textId="36BB343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429C385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AB4A677" w14:textId="74B16CFF" w:rsidR="003C448A" w:rsidRDefault="003C448A" w:rsidP="003C448A">
            <w:pPr>
              <w:pStyle w:val="1ATableTextStyle"/>
              <w:rPr>
                <w:lang w:bidi="en-US"/>
              </w:rPr>
            </w:pPr>
            <w:r>
              <w:rPr>
                <w:lang w:bidi="en-US"/>
              </w:rPr>
              <w:t xml:space="preserve">  Name</w:t>
            </w:r>
          </w:p>
        </w:tc>
        <w:tc>
          <w:tcPr>
            <w:tcW w:w="2500" w:type="pct"/>
          </w:tcPr>
          <w:p w14:paraId="6F62F6A0" w14:textId="55AF5E2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File and Printer Sharing (SMB-In)</w:t>
            </w:r>
          </w:p>
        </w:tc>
      </w:tr>
      <w:tr w:rsidR="003C448A" w14:paraId="052ECED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E29F768" w14:textId="43BC178C" w:rsidR="003C448A" w:rsidRDefault="003C448A" w:rsidP="003C448A">
            <w:pPr>
              <w:pStyle w:val="1ATableTextStyle"/>
              <w:rPr>
                <w:lang w:bidi="en-US"/>
              </w:rPr>
            </w:pPr>
            <w:r>
              <w:rPr>
                <w:lang w:bidi="en-US"/>
              </w:rPr>
              <w:t xml:space="preserve">  Local Port Ranges</w:t>
            </w:r>
          </w:p>
        </w:tc>
        <w:tc>
          <w:tcPr>
            <w:tcW w:w="2500" w:type="pct"/>
          </w:tcPr>
          <w:p w14:paraId="2B054B84" w14:textId="21E028B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445</w:t>
            </w:r>
          </w:p>
        </w:tc>
      </w:tr>
      <w:tr w:rsidR="003C448A" w14:paraId="437C06F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FC0BC74" w14:textId="2F8763BA" w:rsidR="003C448A" w:rsidRDefault="003C448A" w:rsidP="003C448A">
            <w:pPr>
              <w:pStyle w:val="1ATableTextStyle"/>
              <w:rPr>
                <w:lang w:bidi="en-US"/>
              </w:rPr>
            </w:pPr>
            <w:r>
              <w:rPr>
                <w:lang w:bidi="en-US"/>
              </w:rPr>
              <w:t xml:space="preserve">  Local Address Ranges</w:t>
            </w:r>
          </w:p>
        </w:tc>
        <w:tc>
          <w:tcPr>
            <w:tcW w:w="2500" w:type="pct"/>
          </w:tcPr>
          <w:p w14:paraId="500AA580" w14:textId="7809AF9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t>
            </w:r>
          </w:p>
        </w:tc>
      </w:tr>
      <w:tr w:rsidR="003C448A" w14:paraId="715B173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82478BE" w14:textId="26A1DF3E" w:rsidR="003C448A" w:rsidRDefault="003C448A" w:rsidP="003C448A">
            <w:pPr>
              <w:pStyle w:val="1ATableTextStyle"/>
              <w:rPr>
                <w:lang w:bidi="en-US"/>
              </w:rPr>
            </w:pPr>
            <w:r>
              <w:rPr>
                <w:lang w:bidi="en-US"/>
              </w:rPr>
              <w:t xml:space="preserve">  Direction</w:t>
            </w:r>
          </w:p>
        </w:tc>
        <w:tc>
          <w:tcPr>
            <w:tcW w:w="2500" w:type="pct"/>
          </w:tcPr>
          <w:p w14:paraId="7A38D548" w14:textId="2AFE079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The rule applies to inbound traffic.</w:t>
            </w:r>
          </w:p>
        </w:tc>
      </w:tr>
      <w:tr w:rsidR="003C448A" w14:paraId="3908618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E95FD08" w14:textId="6E76234A" w:rsidR="003C448A" w:rsidRDefault="003C448A" w:rsidP="003C448A">
            <w:pPr>
              <w:pStyle w:val="1ATableTextStyle"/>
              <w:rPr>
                <w:lang w:bidi="en-US"/>
              </w:rPr>
            </w:pPr>
            <w:r>
              <w:rPr>
                <w:lang w:bidi="en-US"/>
              </w:rPr>
              <w:t xml:space="preserve">  Remote Address Ranges</w:t>
            </w:r>
          </w:p>
        </w:tc>
        <w:tc>
          <w:tcPr>
            <w:tcW w:w="2500" w:type="pct"/>
          </w:tcPr>
          <w:p w14:paraId="6B18FF55" w14:textId="4534BC4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LocalSubnet</w:t>
            </w:r>
          </w:p>
        </w:tc>
      </w:tr>
      <w:tr w:rsidR="003C448A" w14:paraId="46ED4BA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19174FF" w14:textId="1326D286" w:rsidR="003C448A" w:rsidRDefault="003C448A" w:rsidP="003C448A">
            <w:pPr>
              <w:pStyle w:val="1ATableTextStyle"/>
              <w:rPr>
                <w:lang w:bidi="en-US"/>
              </w:rPr>
            </w:pPr>
            <w:r>
              <w:rPr>
                <w:lang w:bidi="en-US"/>
              </w:rPr>
              <w:t xml:space="preserve">  Action</w:t>
            </w:r>
          </w:p>
        </w:tc>
        <w:tc>
          <w:tcPr>
            <w:tcW w:w="2500" w:type="pct"/>
          </w:tcPr>
          <w:p w14:paraId="14421A07" w14:textId="5367080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Allow</w:t>
            </w:r>
          </w:p>
        </w:tc>
      </w:tr>
      <w:tr w:rsidR="003C448A" w14:paraId="65F5430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87BCF43" w14:textId="32AC4BAA" w:rsidR="003C448A" w:rsidRDefault="003C448A" w:rsidP="003C448A">
            <w:pPr>
              <w:pStyle w:val="1ATableTextStyle"/>
              <w:rPr>
                <w:lang w:bidi="en-US"/>
              </w:rPr>
            </w:pPr>
            <w:r>
              <w:rPr>
                <w:lang w:bidi="en-US"/>
              </w:rPr>
              <w:t xml:space="preserve">  Protocol</w:t>
            </w:r>
          </w:p>
        </w:tc>
        <w:tc>
          <w:tcPr>
            <w:tcW w:w="2500" w:type="pct"/>
          </w:tcPr>
          <w:p w14:paraId="60CAFA68" w14:textId="16DF7F0B"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6</w:t>
            </w:r>
          </w:p>
        </w:tc>
      </w:tr>
    </w:tbl>
    <w:p w14:paraId="6FE7F07E" w14:textId="509DED55" w:rsidR="003C448A" w:rsidRDefault="003C448A" w:rsidP="003C448A">
      <w:pPr>
        <w:pStyle w:val="Caption"/>
      </w:pPr>
      <w:r>
        <w:t xml:space="preserve">Table </w:t>
      </w:r>
      <w:r>
        <w:fldChar w:fldCharType="begin"/>
      </w:r>
      <w:r>
        <w:instrText xml:space="preserve"> SEQ Table \* ARABIC </w:instrText>
      </w:r>
      <w:r>
        <w:fldChar w:fldCharType="separate"/>
      </w:r>
      <w:r>
        <w:rPr>
          <w:noProof/>
        </w:rPr>
        <w:t>81</w:t>
      </w:r>
      <w:r>
        <w:fldChar w:fldCharType="end"/>
      </w:r>
      <w:r>
        <w:t>. Settings -  Win - Windows Firewall - D - Firewall Rules - Test Windows Firewall Rules</w:t>
      </w:r>
    </w:p>
    <w:tbl>
      <w:tblPr>
        <w:tblStyle w:val="GridTable4-Accent2"/>
        <w:tblW w:w="4994" w:type="pct"/>
        <w:tblLook w:val="04A0" w:firstRow="1" w:lastRow="0" w:firstColumn="1" w:lastColumn="0" w:noHBand="0" w:noVBand="1"/>
      </w:tblPr>
      <w:tblGrid>
        <w:gridCol w:w="3001"/>
        <w:gridCol w:w="3000"/>
        <w:gridCol w:w="3004"/>
      </w:tblGrid>
      <w:tr w:rsidR="003C448A" w14:paraId="2FBC1EF6"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6670B3E4" w14:textId="77CF1495" w:rsidR="003C448A" w:rsidRDefault="003C448A" w:rsidP="003C448A">
            <w:pPr>
              <w:pStyle w:val="1ATableHeaderBold"/>
              <w:rPr>
                <w:lang w:bidi="en-US"/>
              </w:rPr>
            </w:pPr>
            <w:r>
              <w:rPr>
                <w:lang w:bidi="en-US"/>
              </w:rPr>
              <w:t>Group</w:t>
            </w:r>
          </w:p>
        </w:tc>
        <w:tc>
          <w:tcPr>
            <w:tcW w:w="1666" w:type="pct"/>
          </w:tcPr>
          <w:p w14:paraId="0CB2205A" w14:textId="5E55884C"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288FCD1A" w14:textId="125AA24E"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71B8B5B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61BED9DC" w14:textId="58B48523" w:rsidR="003C448A" w:rsidRDefault="003C448A" w:rsidP="003C448A">
            <w:pPr>
              <w:pStyle w:val="1ATableCategoryHeaderRowBold"/>
              <w:rPr>
                <w:lang w:bidi="en-US"/>
              </w:rPr>
            </w:pPr>
            <w:r>
              <w:rPr>
                <w:lang w:bidi="en-US"/>
              </w:rPr>
              <w:t>Included Groups</w:t>
            </w:r>
          </w:p>
        </w:tc>
      </w:tr>
      <w:tr w:rsidR="003C448A" w14:paraId="18E74694"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5EFC85E7" w14:textId="3A1143E2" w:rsidR="003C448A" w:rsidRDefault="003C448A" w:rsidP="003C448A">
            <w:pPr>
              <w:pStyle w:val="1ATableTextStyle"/>
              <w:rPr>
                <w:lang w:bidi="en-US"/>
              </w:rPr>
            </w:pPr>
            <w:r>
              <w:rPr>
                <w:lang w:bidi="en-US"/>
              </w:rPr>
              <w:t>StAH-Windows11-PoC-D-Firewall Testing</w:t>
            </w:r>
          </w:p>
        </w:tc>
        <w:tc>
          <w:tcPr>
            <w:tcW w:w="1666" w:type="pct"/>
          </w:tcPr>
          <w:p w14:paraId="18A9D426" w14:textId="4365FBC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None</w:t>
            </w:r>
          </w:p>
        </w:tc>
        <w:tc>
          <w:tcPr>
            <w:tcW w:w="1667" w:type="pct"/>
          </w:tcPr>
          <w:p w14:paraId="463C787E" w14:textId="3A782655"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None</w:t>
            </w:r>
          </w:p>
        </w:tc>
      </w:tr>
    </w:tbl>
    <w:p w14:paraId="3EEFDA53" w14:textId="1A13A96C" w:rsidR="003C448A" w:rsidRDefault="003C448A" w:rsidP="003C448A">
      <w:pPr>
        <w:pStyle w:val="Caption"/>
      </w:pPr>
      <w:r>
        <w:t xml:space="preserve">Table </w:t>
      </w:r>
      <w:r>
        <w:fldChar w:fldCharType="begin"/>
      </w:r>
      <w:r>
        <w:instrText xml:space="preserve"> SEQ Table \* ARABIC </w:instrText>
      </w:r>
      <w:r>
        <w:fldChar w:fldCharType="separate"/>
      </w:r>
      <w:r>
        <w:rPr>
          <w:noProof/>
        </w:rPr>
        <w:t>82</w:t>
      </w:r>
      <w:r>
        <w:fldChar w:fldCharType="end"/>
      </w:r>
      <w:r>
        <w:t>. Assignments -  Win - Windows Firewall - D - Firewall Rules - Test Windows Firewall Rules</w:t>
      </w:r>
    </w:p>
    <w:p w14:paraId="6C7BB24A" w14:textId="6073AA28" w:rsidR="003C448A" w:rsidRDefault="003C448A" w:rsidP="003C448A">
      <w:pPr>
        <w:pStyle w:val="1ANumberedHeading3"/>
      </w:pPr>
      <w:bookmarkStart w:id="74" w:name="_Toc204168878"/>
      <w:r>
        <w:lastRenderedPageBreak/>
        <w:t>**Win - Device Security - U - Windows Spotlight and Org Messages - v1.0.0</w:t>
      </w:r>
      <w:bookmarkEnd w:id="74"/>
    </w:p>
    <w:p w14:paraId="3386B27A"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3F5D28BE"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F5CDBE5" w14:textId="7A44E72C" w:rsidR="003C448A" w:rsidRDefault="003C448A" w:rsidP="003C448A">
            <w:pPr>
              <w:pStyle w:val="1ATableHeaderBold"/>
              <w:rPr>
                <w:lang w:bidi="en-US"/>
              </w:rPr>
            </w:pPr>
            <w:r>
              <w:rPr>
                <w:lang w:bidi="en-US"/>
              </w:rPr>
              <w:t>Name</w:t>
            </w:r>
          </w:p>
        </w:tc>
        <w:tc>
          <w:tcPr>
            <w:tcW w:w="2500" w:type="pct"/>
          </w:tcPr>
          <w:p w14:paraId="386CC20C" w14:textId="40658D01"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1CF19D8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4AEB20E" w14:textId="395F48A8" w:rsidR="003C448A" w:rsidRDefault="003C448A" w:rsidP="003C448A">
            <w:pPr>
              <w:pStyle w:val="1ATableCategoryHeaderRowBold"/>
              <w:rPr>
                <w:lang w:bidi="en-US"/>
              </w:rPr>
            </w:pPr>
            <w:r>
              <w:rPr>
                <w:lang w:bidi="en-US"/>
              </w:rPr>
              <w:t>Basics</w:t>
            </w:r>
          </w:p>
        </w:tc>
      </w:tr>
      <w:tr w:rsidR="003C448A" w14:paraId="3A2B6BC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3F0C774" w14:textId="12DF2952" w:rsidR="003C448A" w:rsidRDefault="003C448A" w:rsidP="003C448A">
            <w:pPr>
              <w:pStyle w:val="1ATableTextStyle"/>
              <w:rPr>
                <w:lang w:bidi="en-US"/>
              </w:rPr>
            </w:pPr>
            <w:r>
              <w:rPr>
                <w:lang w:bidi="en-US"/>
              </w:rPr>
              <w:t>Name</w:t>
            </w:r>
          </w:p>
        </w:tc>
        <w:tc>
          <w:tcPr>
            <w:tcW w:w="2500" w:type="pct"/>
          </w:tcPr>
          <w:p w14:paraId="7720A373" w14:textId="1640ECF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Device Security - U - Windows Spotlight and Org Messages - v1.0.0</w:t>
            </w:r>
          </w:p>
        </w:tc>
      </w:tr>
      <w:tr w:rsidR="003C448A" w14:paraId="2563E8E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ED2E559" w14:textId="17732090" w:rsidR="003C448A" w:rsidRDefault="003C448A" w:rsidP="003C448A">
            <w:pPr>
              <w:pStyle w:val="1ATableTextStyle"/>
              <w:rPr>
                <w:lang w:bidi="en-US"/>
              </w:rPr>
            </w:pPr>
            <w:r>
              <w:rPr>
                <w:lang w:bidi="en-US"/>
              </w:rPr>
              <w:t>Description</w:t>
            </w:r>
          </w:p>
        </w:tc>
        <w:tc>
          <w:tcPr>
            <w:tcW w:w="2500" w:type="pct"/>
          </w:tcPr>
          <w:p w14:paraId="6BB54D50" w14:textId="36B4EB6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As per Ellis on 7th April 2025, Spotlight to be blocked. CIS will handle this.</w:t>
            </w:r>
          </w:p>
        </w:tc>
      </w:tr>
      <w:tr w:rsidR="003C448A" w14:paraId="76C8D0B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4EBB779" w14:textId="55B6FBD9" w:rsidR="003C448A" w:rsidRDefault="003C448A" w:rsidP="003C448A">
            <w:pPr>
              <w:pStyle w:val="1ATableTextStyle"/>
              <w:rPr>
                <w:lang w:bidi="en-US"/>
              </w:rPr>
            </w:pPr>
            <w:r>
              <w:rPr>
                <w:lang w:bidi="en-US"/>
              </w:rPr>
              <w:t>Profile type</w:t>
            </w:r>
          </w:p>
        </w:tc>
        <w:tc>
          <w:tcPr>
            <w:tcW w:w="2500" w:type="pct"/>
          </w:tcPr>
          <w:p w14:paraId="61EA5B98" w14:textId="67E8873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5FFFBC0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0FC48BD" w14:textId="5E989C47" w:rsidR="003C448A" w:rsidRDefault="003C448A" w:rsidP="003C448A">
            <w:pPr>
              <w:pStyle w:val="1ATableTextStyle"/>
              <w:rPr>
                <w:lang w:bidi="en-US"/>
              </w:rPr>
            </w:pPr>
            <w:r>
              <w:rPr>
                <w:lang w:bidi="en-US"/>
              </w:rPr>
              <w:t>Platform supported</w:t>
            </w:r>
          </w:p>
        </w:tc>
        <w:tc>
          <w:tcPr>
            <w:tcW w:w="2500" w:type="pct"/>
          </w:tcPr>
          <w:p w14:paraId="397F3422" w14:textId="1FB0325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6CDC5BC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0DDB49B" w14:textId="45876E86" w:rsidR="003C448A" w:rsidRDefault="003C448A" w:rsidP="003C448A">
            <w:pPr>
              <w:pStyle w:val="1ATableTextStyle"/>
              <w:rPr>
                <w:lang w:bidi="en-US"/>
              </w:rPr>
            </w:pPr>
            <w:r>
              <w:rPr>
                <w:lang w:bidi="en-US"/>
              </w:rPr>
              <w:t>Created</w:t>
            </w:r>
          </w:p>
        </w:tc>
        <w:tc>
          <w:tcPr>
            <w:tcW w:w="2500" w:type="pct"/>
          </w:tcPr>
          <w:p w14:paraId="04668A82" w14:textId="77A7D26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09:27:24</w:t>
            </w:r>
          </w:p>
        </w:tc>
      </w:tr>
      <w:tr w:rsidR="003C448A" w14:paraId="72078CD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CBA47EC" w14:textId="7C3EF348" w:rsidR="003C448A" w:rsidRDefault="003C448A" w:rsidP="003C448A">
            <w:pPr>
              <w:pStyle w:val="1ATableTextStyle"/>
              <w:rPr>
                <w:lang w:bidi="en-US"/>
              </w:rPr>
            </w:pPr>
            <w:r>
              <w:rPr>
                <w:lang w:bidi="en-US"/>
              </w:rPr>
              <w:t>Last modified</w:t>
            </w:r>
          </w:p>
        </w:tc>
        <w:tc>
          <w:tcPr>
            <w:tcW w:w="2500" w:type="pct"/>
          </w:tcPr>
          <w:p w14:paraId="7166062B" w14:textId="160810C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02 May 2025 16:29:54</w:t>
            </w:r>
          </w:p>
        </w:tc>
      </w:tr>
      <w:tr w:rsidR="003C448A" w14:paraId="3E3DA31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6B3F432" w14:textId="4E77C934" w:rsidR="003C448A" w:rsidRDefault="003C448A" w:rsidP="003C448A">
            <w:pPr>
              <w:pStyle w:val="1ATableTextStyle"/>
              <w:rPr>
                <w:lang w:bidi="en-US"/>
              </w:rPr>
            </w:pPr>
            <w:r>
              <w:rPr>
                <w:lang w:bidi="en-US"/>
              </w:rPr>
              <w:t>Scope tags</w:t>
            </w:r>
          </w:p>
        </w:tc>
        <w:tc>
          <w:tcPr>
            <w:tcW w:w="2500" w:type="pct"/>
          </w:tcPr>
          <w:p w14:paraId="60ABEA05" w14:textId="646EAADA"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464FACF3" w14:textId="2B8EA933" w:rsidR="003C448A" w:rsidRDefault="003C448A" w:rsidP="003C448A">
      <w:pPr>
        <w:pStyle w:val="Caption"/>
      </w:pPr>
      <w:r>
        <w:t xml:space="preserve">Table </w:t>
      </w:r>
      <w:r>
        <w:fldChar w:fldCharType="begin"/>
      </w:r>
      <w:r>
        <w:instrText xml:space="preserve"> SEQ Table \* ARABIC </w:instrText>
      </w:r>
      <w:r>
        <w:fldChar w:fldCharType="separate"/>
      </w:r>
      <w:r>
        <w:rPr>
          <w:noProof/>
        </w:rPr>
        <w:t>83</w:t>
      </w:r>
      <w:r>
        <w:fldChar w:fldCharType="end"/>
      </w:r>
      <w:r>
        <w:t>. Basics - **Win - Device Security - U - Windows Spotlight and Org Messages - v1.0.0</w:t>
      </w:r>
    </w:p>
    <w:tbl>
      <w:tblPr>
        <w:tblStyle w:val="GridTable4-Accent2"/>
        <w:tblW w:w="4994" w:type="pct"/>
        <w:tblLook w:val="04A0" w:firstRow="1" w:lastRow="0" w:firstColumn="1" w:lastColumn="0" w:noHBand="0" w:noVBand="1"/>
      </w:tblPr>
      <w:tblGrid>
        <w:gridCol w:w="4502"/>
        <w:gridCol w:w="4503"/>
      </w:tblGrid>
      <w:tr w:rsidR="003C448A" w14:paraId="004105C5"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E0B1368" w14:textId="3EB210A9" w:rsidR="003C448A" w:rsidRDefault="003C448A" w:rsidP="003C448A">
            <w:pPr>
              <w:pStyle w:val="1ATableHeaderBold"/>
              <w:rPr>
                <w:lang w:bidi="en-US"/>
              </w:rPr>
            </w:pPr>
            <w:r>
              <w:rPr>
                <w:lang w:bidi="en-US"/>
              </w:rPr>
              <w:t>Name</w:t>
            </w:r>
          </w:p>
        </w:tc>
        <w:tc>
          <w:tcPr>
            <w:tcW w:w="2500" w:type="pct"/>
          </w:tcPr>
          <w:p w14:paraId="09F467DB" w14:textId="5035FBBC"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7449F4F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1668005" w14:textId="37E5AE04" w:rsidR="003C448A" w:rsidRDefault="003C448A" w:rsidP="003C448A">
            <w:pPr>
              <w:pStyle w:val="1ATableCategoryHeaderRowBold"/>
              <w:rPr>
                <w:lang w:bidi="en-US"/>
              </w:rPr>
            </w:pPr>
            <w:r>
              <w:rPr>
                <w:lang w:bidi="en-US"/>
              </w:rPr>
              <w:t>Experience</w:t>
            </w:r>
          </w:p>
        </w:tc>
      </w:tr>
      <w:tr w:rsidR="003C448A" w14:paraId="12D6DCF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986F570" w14:textId="42073B0E" w:rsidR="003C448A" w:rsidRDefault="003C448A" w:rsidP="003C448A">
            <w:pPr>
              <w:pStyle w:val="1ATableTextStyle"/>
              <w:rPr>
                <w:lang w:bidi="en-US"/>
              </w:rPr>
            </w:pPr>
            <w:r>
              <w:rPr>
                <w:lang w:bidi="en-US"/>
              </w:rPr>
              <w:t>Allow Spotlight Collection (User)</w:t>
            </w:r>
          </w:p>
        </w:tc>
        <w:tc>
          <w:tcPr>
            <w:tcW w:w="2500" w:type="pct"/>
          </w:tcPr>
          <w:p w14:paraId="29829D3C" w14:textId="2A71672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0</w:t>
            </w:r>
          </w:p>
        </w:tc>
      </w:tr>
      <w:tr w:rsidR="003C448A" w14:paraId="3C9C9CD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7E7C539" w14:textId="0151A4A7" w:rsidR="003C448A" w:rsidRDefault="003C448A" w:rsidP="003C448A">
            <w:pPr>
              <w:pStyle w:val="1ATableTextStyle"/>
              <w:rPr>
                <w:lang w:bidi="en-US"/>
              </w:rPr>
            </w:pPr>
            <w:r>
              <w:rPr>
                <w:lang w:bidi="en-US"/>
              </w:rPr>
              <w:t>Allow Windows Spotlight (User)</w:t>
            </w:r>
          </w:p>
        </w:tc>
        <w:tc>
          <w:tcPr>
            <w:tcW w:w="2500" w:type="pct"/>
          </w:tcPr>
          <w:p w14:paraId="7185FF36" w14:textId="34263BF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Allow</w:t>
            </w:r>
          </w:p>
        </w:tc>
      </w:tr>
      <w:tr w:rsidR="003C448A" w14:paraId="11500A7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F3A0FC4" w14:textId="39D6328B" w:rsidR="003C448A" w:rsidRDefault="003C448A" w:rsidP="003C448A">
            <w:pPr>
              <w:pStyle w:val="1ATableTextStyle"/>
              <w:rPr>
                <w:lang w:bidi="en-US"/>
              </w:rPr>
            </w:pPr>
            <w:r>
              <w:rPr>
                <w:lang w:bidi="en-US"/>
              </w:rPr>
              <w:t xml:space="preserve">  Allow Tailored Experiences With Diagnostic Data (User)</w:t>
            </w:r>
          </w:p>
        </w:tc>
        <w:tc>
          <w:tcPr>
            <w:tcW w:w="2500" w:type="pct"/>
          </w:tcPr>
          <w:p w14:paraId="517BB15C" w14:textId="695DC0F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Allow</w:t>
            </w:r>
          </w:p>
        </w:tc>
      </w:tr>
      <w:tr w:rsidR="003C448A" w14:paraId="4DFFEBE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6AF1EBF" w14:textId="4CC1C529" w:rsidR="003C448A" w:rsidRDefault="003C448A" w:rsidP="003C448A">
            <w:pPr>
              <w:pStyle w:val="1ATableTextStyle"/>
              <w:rPr>
                <w:lang w:bidi="en-US"/>
              </w:rPr>
            </w:pPr>
            <w:r>
              <w:rPr>
                <w:lang w:bidi="en-US"/>
              </w:rPr>
              <w:t xml:space="preserve">  Allow Third Party Suggestions In Windows Spotlight (User)</w:t>
            </w:r>
          </w:p>
        </w:tc>
        <w:tc>
          <w:tcPr>
            <w:tcW w:w="2500" w:type="pct"/>
          </w:tcPr>
          <w:p w14:paraId="473B6E36" w14:textId="40B59D8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Block</w:t>
            </w:r>
          </w:p>
        </w:tc>
      </w:tr>
      <w:tr w:rsidR="003C448A" w14:paraId="4D05A4D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E08DD8B" w14:textId="1268D92D" w:rsidR="003C448A" w:rsidRDefault="003C448A" w:rsidP="003C448A">
            <w:pPr>
              <w:pStyle w:val="1ATableTextStyle"/>
              <w:rPr>
                <w:lang w:bidi="en-US"/>
              </w:rPr>
            </w:pPr>
            <w:r>
              <w:rPr>
                <w:lang w:bidi="en-US"/>
              </w:rPr>
              <w:t xml:space="preserve">  Allow Windows Consumer Features</w:t>
            </w:r>
          </w:p>
        </w:tc>
        <w:tc>
          <w:tcPr>
            <w:tcW w:w="2500" w:type="pct"/>
          </w:tcPr>
          <w:p w14:paraId="65281049" w14:textId="5B604F5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Block</w:t>
            </w:r>
          </w:p>
        </w:tc>
      </w:tr>
      <w:tr w:rsidR="003C448A" w14:paraId="0F70FBD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C91FAFC" w14:textId="18D18F95" w:rsidR="003C448A" w:rsidRDefault="003C448A" w:rsidP="003C448A">
            <w:pPr>
              <w:pStyle w:val="1ATableTextStyle"/>
              <w:rPr>
                <w:lang w:bidi="en-US"/>
              </w:rPr>
            </w:pPr>
            <w:r>
              <w:rPr>
                <w:lang w:bidi="en-US"/>
              </w:rPr>
              <w:t xml:space="preserve">  Allow Windows Spotlight On Action Center (User)</w:t>
            </w:r>
          </w:p>
        </w:tc>
        <w:tc>
          <w:tcPr>
            <w:tcW w:w="2500" w:type="pct"/>
          </w:tcPr>
          <w:p w14:paraId="375693CD" w14:textId="3A7E171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Allow</w:t>
            </w:r>
          </w:p>
        </w:tc>
      </w:tr>
      <w:tr w:rsidR="003C448A" w14:paraId="133B412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C7AFF55" w14:textId="12482CD7" w:rsidR="003C448A" w:rsidRDefault="003C448A" w:rsidP="003C448A">
            <w:pPr>
              <w:pStyle w:val="1ATableTextStyle"/>
              <w:rPr>
                <w:lang w:bidi="en-US"/>
              </w:rPr>
            </w:pPr>
            <w:r>
              <w:rPr>
                <w:lang w:bidi="en-US"/>
              </w:rPr>
              <w:t xml:space="preserve">  Allow Windows Spotlight Windows Welcome Experience (User)</w:t>
            </w:r>
          </w:p>
        </w:tc>
        <w:tc>
          <w:tcPr>
            <w:tcW w:w="2500" w:type="pct"/>
          </w:tcPr>
          <w:p w14:paraId="15A26CF9" w14:textId="75ECEE0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Block</w:t>
            </w:r>
          </w:p>
        </w:tc>
      </w:tr>
      <w:tr w:rsidR="003C448A" w14:paraId="1B0A368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33E836D" w14:textId="1D7445AE" w:rsidR="003C448A" w:rsidRDefault="003C448A" w:rsidP="003C448A">
            <w:pPr>
              <w:pStyle w:val="1ATableTextStyle"/>
              <w:rPr>
                <w:lang w:bidi="en-US"/>
              </w:rPr>
            </w:pPr>
            <w:r>
              <w:rPr>
                <w:lang w:bidi="en-US"/>
              </w:rPr>
              <w:t xml:space="preserve">  Allow Windows Tips</w:t>
            </w:r>
          </w:p>
        </w:tc>
        <w:tc>
          <w:tcPr>
            <w:tcW w:w="2500" w:type="pct"/>
          </w:tcPr>
          <w:p w14:paraId="7044D0C6" w14:textId="10A1F47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Allow</w:t>
            </w:r>
          </w:p>
        </w:tc>
      </w:tr>
      <w:tr w:rsidR="003C448A" w14:paraId="0D05793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1DA1FB8" w14:textId="302C1AF3" w:rsidR="003C448A" w:rsidRDefault="003C448A" w:rsidP="003C448A">
            <w:pPr>
              <w:pStyle w:val="1ATableTextStyle"/>
              <w:rPr>
                <w:lang w:bidi="en-US"/>
              </w:rPr>
            </w:pPr>
            <w:r>
              <w:rPr>
                <w:lang w:bidi="en-US"/>
              </w:rPr>
              <w:t xml:space="preserve">  Configure Windows Spotlight On Lock Screen (User)</w:t>
            </w:r>
          </w:p>
        </w:tc>
        <w:tc>
          <w:tcPr>
            <w:tcW w:w="2500" w:type="pct"/>
          </w:tcPr>
          <w:p w14:paraId="57FFD7C5" w14:textId="2712AC1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Windows spotlight disabled.</w:t>
            </w:r>
          </w:p>
        </w:tc>
      </w:tr>
      <w:tr w:rsidR="003C448A" w14:paraId="6DDCDC6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607BB86" w14:textId="12603FE7" w:rsidR="003C448A" w:rsidRDefault="003C448A" w:rsidP="003C448A">
            <w:pPr>
              <w:pStyle w:val="1ATableTextStyle"/>
              <w:rPr>
                <w:lang w:bidi="en-US"/>
              </w:rPr>
            </w:pPr>
            <w:r>
              <w:rPr>
                <w:lang w:bidi="en-US"/>
              </w:rPr>
              <w:t>Allow Windows Spotlight On Settings (User)</w:t>
            </w:r>
          </w:p>
        </w:tc>
        <w:tc>
          <w:tcPr>
            <w:tcW w:w="2500" w:type="pct"/>
          </w:tcPr>
          <w:p w14:paraId="11B1D248" w14:textId="1180431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Block</w:t>
            </w:r>
          </w:p>
        </w:tc>
      </w:tr>
      <w:tr w:rsidR="003C448A" w14:paraId="2B8F59C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CFF9FB3" w14:textId="009A3F05" w:rsidR="003C448A" w:rsidRDefault="003C448A" w:rsidP="003C448A">
            <w:pPr>
              <w:pStyle w:val="1ATableTextStyle"/>
              <w:rPr>
                <w:lang w:bidi="en-US"/>
              </w:rPr>
            </w:pPr>
            <w:r>
              <w:rPr>
                <w:lang w:bidi="en-US"/>
              </w:rPr>
              <w:t>Disable Cloud Optimized Content</w:t>
            </w:r>
          </w:p>
        </w:tc>
        <w:tc>
          <w:tcPr>
            <w:tcW w:w="2500" w:type="pct"/>
          </w:tcPr>
          <w:p w14:paraId="059E78DD" w14:textId="387053B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4BD4E93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574EB0F" w14:textId="48499151" w:rsidR="003C448A" w:rsidRDefault="003C448A" w:rsidP="003C448A">
            <w:pPr>
              <w:pStyle w:val="1ATableTextStyle"/>
              <w:rPr>
                <w:lang w:bidi="en-US"/>
              </w:rPr>
            </w:pPr>
            <w:r>
              <w:rPr>
                <w:lang w:bidi="en-US"/>
              </w:rPr>
              <w:t>Enable delivery of organizational messages (User)</w:t>
            </w:r>
          </w:p>
        </w:tc>
        <w:tc>
          <w:tcPr>
            <w:tcW w:w="2500" w:type="pct"/>
          </w:tcPr>
          <w:p w14:paraId="616A7344" w14:textId="4958A7F1"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bl>
    <w:p w14:paraId="0431005D" w14:textId="2D8F90B0" w:rsidR="003C448A" w:rsidRDefault="003C448A" w:rsidP="003C448A">
      <w:pPr>
        <w:pStyle w:val="Caption"/>
      </w:pPr>
      <w:r>
        <w:t xml:space="preserve">Table </w:t>
      </w:r>
      <w:r>
        <w:fldChar w:fldCharType="begin"/>
      </w:r>
      <w:r>
        <w:instrText xml:space="preserve"> SEQ Table \* ARABIC </w:instrText>
      </w:r>
      <w:r>
        <w:fldChar w:fldCharType="separate"/>
      </w:r>
      <w:r>
        <w:rPr>
          <w:noProof/>
        </w:rPr>
        <w:t>84</w:t>
      </w:r>
      <w:r>
        <w:fldChar w:fldCharType="end"/>
      </w:r>
      <w:r>
        <w:t>. Settings - **Win - Device Security - U - Windows Spotlight and Org Messages - v1.0.0</w:t>
      </w:r>
    </w:p>
    <w:p w14:paraId="41491346" w14:textId="2B754BC2" w:rsidR="003C448A" w:rsidRDefault="003C448A" w:rsidP="003C448A">
      <w:pPr>
        <w:pStyle w:val="1ANumberedHeading3"/>
      </w:pPr>
      <w:bookmarkStart w:id="75" w:name="_Toc204168879"/>
      <w:r>
        <w:t>**Win - Encryption - U - Personal Data Encryption - v1.0.0</w:t>
      </w:r>
      <w:bookmarkEnd w:id="75"/>
    </w:p>
    <w:p w14:paraId="5BD8D65E"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65DFE3D4"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F4B2A4E" w14:textId="3188DC19" w:rsidR="003C448A" w:rsidRDefault="003C448A" w:rsidP="003C448A">
            <w:pPr>
              <w:pStyle w:val="1ATableHeaderBold"/>
              <w:rPr>
                <w:lang w:bidi="en-US"/>
              </w:rPr>
            </w:pPr>
            <w:r>
              <w:rPr>
                <w:lang w:bidi="en-US"/>
              </w:rPr>
              <w:t>Name</w:t>
            </w:r>
          </w:p>
        </w:tc>
        <w:tc>
          <w:tcPr>
            <w:tcW w:w="2500" w:type="pct"/>
          </w:tcPr>
          <w:p w14:paraId="51A2994C" w14:textId="6A7077CE"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4DBD41D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ED508BD" w14:textId="20184280" w:rsidR="003C448A" w:rsidRDefault="003C448A" w:rsidP="003C448A">
            <w:pPr>
              <w:pStyle w:val="1ATableCategoryHeaderRowBold"/>
              <w:rPr>
                <w:lang w:bidi="en-US"/>
              </w:rPr>
            </w:pPr>
            <w:r>
              <w:rPr>
                <w:lang w:bidi="en-US"/>
              </w:rPr>
              <w:t>Basics</w:t>
            </w:r>
          </w:p>
        </w:tc>
      </w:tr>
      <w:tr w:rsidR="003C448A" w14:paraId="05E7DEE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9343972" w14:textId="77B11A09" w:rsidR="003C448A" w:rsidRDefault="003C448A" w:rsidP="003C448A">
            <w:pPr>
              <w:pStyle w:val="1ATableTextStyle"/>
              <w:rPr>
                <w:lang w:bidi="en-US"/>
              </w:rPr>
            </w:pPr>
            <w:r>
              <w:rPr>
                <w:lang w:bidi="en-US"/>
              </w:rPr>
              <w:t>Name</w:t>
            </w:r>
          </w:p>
        </w:tc>
        <w:tc>
          <w:tcPr>
            <w:tcW w:w="2500" w:type="pct"/>
          </w:tcPr>
          <w:p w14:paraId="438CA6CD" w14:textId="6040C34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Encryption - U - Personal Data Encryption - v1.0.0</w:t>
            </w:r>
          </w:p>
        </w:tc>
      </w:tr>
      <w:tr w:rsidR="003C448A" w14:paraId="7E39294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B5E9131" w14:textId="5DBBF2FA" w:rsidR="003C448A" w:rsidRDefault="003C448A" w:rsidP="003C448A">
            <w:pPr>
              <w:pStyle w:val="1ATableTextStyle"/>
              <w:rPr>
                <w:lang w:bidi="en-US"/>
              </w:rPr>
            </w:pPr>
            <w:r>
              <w:rPr>
                <w:lang w:bidi="en-US"/>
              </w:rPr>
              <w:lastRenderedPageBreak/>
              <w:t>Description</w:t>
            </w:r>
          </w:p>
        </w:tc>
        <w:tc>
          <w:tcPr>
            <w:tcW w:w="2500" w:type="pct"/>
          </w:tcPr>
          <w:p w14:paraId="5FB2D29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Removed, as PDE requires Windows Hello which we have disabled.</w:t>
            </w:r>
          </w:p>
          <w:p w14:paraId="1B56C21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p w14:paraId="10AB131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NOTE: PDE is only applicable to Windows 11 22H2 or higher, Entra-Joined devices and does not work on Windows Pro/Business SKU's:</w:t>
            </w:r>
          </w:p>
          <w:p w14:paraId="65F4DFC3" w14:textId="5A1CA09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https://learn.microsoft.com/en-us/windows/security/operating-system-security/data-protection/personal-data-encryption/</w:t>
            </w:r>
          </w:p>
        </w:tc>
      </w:tr>
      <w:tr w:rsidR="003C448A" w14:paraId="4CBEAD3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1F2A3FF" w14:textId="174963B3" w:rsidR="003C448A" w:rsidRDefault="003C448A" w:rsidP="003C448A">
            <w:pPr>
              <w:pStyle w:val="1ATableTextStyle"/>
              <w:rPr>
                <w:lang w:bidi="en-US"/>
              </w:rPr>
            </w:pPr>
            <w:r>
              <w:rPr>
                <w:lang w:bidi="en-US"/>
              </w:rPr>
              <w:t>Profile type</w:t>
            </w:r>
          </w:p>
        </w:tc>
        <w:tc>
          <w:tcPr>
            <w:tcW w:w="2500" w:type="pct"/>
          </w:tcPr>
          <w:p w14:paraId="048A67D9" w14:textId="75828F4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46F27EE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A074E4D" w14:textId="2CBED0E3" w:rsidR="003C448A" w:rsidRDefault="003C448A" w:rsidP="003C448A">
            <w:pPr>
              <w:pStyle w:val="1ATableTextStyle"/>
              <w:rPr>
                <w:lang w:bidi="en-US"/>
              </w:rPr>
            </w:pPr>
            <w:r>
              <w:rPr>
                <w:lang w:bidi="en-US"/>
              </w:rPr>
              <w:t>Category</w:t>
            </w:r>
          </w:p>
        </w:tc>
        <w:tc>
          <w:tcPr>
            <w:tcW w:w="2500" w:type="pct"/>
          </w:tcPr>
          <w:p w14:paraId="1553B279" w14:textId="2F605C5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Disk encryption</w:t>
            </w:r>
          </w:p>
        </w:tc>
      </w:tr>
      <w:tr w:rsidR="003C448A" w14:paraId="51DF3F5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FFB77E6" w14:textId="1EC2970C" w:rsidR="003C448A" w:rsidRDefault="003C448A" w:rsidP="003C448A">
            <w:pPr>
              <w:pStyle w:val="1ATableTextStyle"/>
              <w:rPr>
                <w:lang w:bidi="en-US"/>
              </w:rPr>
            </w:pPr>
            <w:r>
              <w:rPr>
                <w:lang w:bidi="en-US"/>
              </w:rPr>
              <w:t>Policy type</w:t>
            </w:r>
          </w:p>
        </w:tc>
        <w:tc>
          <w:tcPr>
            <w:tcW w:w="2500" w:type="pct"/>
          </w:tcPr>
          <w:p w14:paraId="4D33A8CB" w14:textId="2A29785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Personal Data Encryption</w:t>
            </w:r>
          </w:p>
        </w:tc>
      </w:tr>
      <w:tr w:rsidR="003C448A" w14:paraId="6C25691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C8E1DBC" w14:textId="13FB2276" w:rsidR="003C448A" w:rsidRDefault="003C448A" w:rsidP="003C448A">
            <w:pPr>
              <w:pStyle w:val="1ATableTextStyle"/>
              <w:rPr>
                <w:lang w:bidi="en-US"/>
              </w:rPr>
            </w:pPr>
            <w:r>
              <w:rPr>
                <w:lang w:bidi="en-US"/>
              </w:rPr>
              <w:t>Platform supported</w:t>
            </w:r>
          </w:p>
        </w:tc>
        <w:tc>
          <w:tcPr>
            <w:tcW w:w="2500" w:type="pct"/>
          </w:tcPr>
          <w:p w14:paraId="73179E6B" w14:textId="2465D5D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08C8789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23D07FE" w14:textId="71C8A1AB" w:rsidR="003C448A" w:rsidRDefault="003C448A" w:rsidP="003C448A">
            <w:pPr>
              <w:pStyle w:val="1ATableTextStyle"/>
              <w:rPr>
                <w:lang w:bidi="en-US"/>
              </w:rPr>
            </w:pPr>
            <w:r>
              <w:rPr>
                <w:lang w:bidi="en-US"/>
              </w:rPr>
              <w:t>Created</w:t>
            </w:r>
          </w:p>
        </w:tc>
        <w:tc>
          <w:tcPr>
            <w:tcW w:w="2500" w:type="pct"/>
          </w:tcPr>
          <w:p w14:paraId="2A68927C" w14:textId="38EF08C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09:27:25</w:t>
            </w:r>
          </w:p>
        </w:tc>
      </w:tr>
      <w:tr w:rsidR="003C448A" w14:paraId="5A70AF3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DC6EEA8" w14:textId="45312E56" w:rsidR="003C448A" w:rsidRDefault="003C448A" w:rsidP="003C448A">
            <w:pPr>
              <w:pStyle w:val="1ATableTextStyle"/>
              <w:rPr>
                <w:lang w:bidi="en-US"/>
              </w:rPr>
            </w:pPr>
            <w:r>
              <w:rPr>
                <w:lang w:bidi="en-US"/>
              </w:rPr>
              <w:t>Last modified</w:t>
            </w:r>
          </w:p>
        </w:tc>
        <w:tc>
          <w:tcPr>
            <w:tcW w:w="2500" w:type="pct"/>
          </w:tcPr>
          <w:p w14:paraId="23BE668B" w14:textId="0ACB63E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20 June 2025 16:21:18</w:t>
            </w:r>
          </w:p>
        </w:tc>
      </w:tr>
      <w:tr w:rsidR="003C448A" w14:paraId="2F3B45C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FFEF78C" w14:textId="37C3388E" w:rsidR="003C448A" w:rsidRDefault="003C448A" w:rsidP="003C448A">
            <w:pPr>
              <w:pStyle w:val="1ATableTextStyle"/>
              <w:rPr>
                <w:lang w:bidi="en-US"/>
              </w:rPr>
            </w:pPr>
            <w:r>
              <w:rPr>
                <w:lang w:bidi="en-US"/>
              </w:rPr>
              <w:t>Scope tags</w:t>
            </w:r>
          </w:p>
        </w:tc>
        <w:tc>
          <w:tcPr>
            <w:tcW w:w="2500" w:type="pct"/>
          </w:tcPr>
          <w:p w14:paraId="636B8788" w14:textId="575D718E"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53515673" w14:textId="5F06ACDB" w:rsidR="003C448A" w:rsidRDefault="003C448A" w:rsidP="003C448A">
      <w:pPr>
        <w:pStyle w:val="Caption"/>
      </w:pPr>
      <w:r>
        <w:t xml:space="preserve">Table </w:t>
      </w:r>
      <w:r>
        <w:fldChar w:fldCharType="begin"/>
      </w:r>
      <w:r>
        <w:instrText xml:space="preserve"> SEQ Table \* ARABIC </w:instrText>
      </w:r>
      <w:r>
        <w:fldChar w:fldCharType="separate"/>
      </w:r>
      <w:r>
        <w:rPr>
          <w:noProof/>
        </w:rPr>
        <w:t>85</w:t>
      </w:r>
      <w:r>
        <w:fldChar w:fldCharType="end"/>
      </w:r>
      <w:r>
        <w:t>. Basics - **Win - Encryption - U - Personal Data Encryption - v1.0.0</w:t>
      </w:r>
    </w:p>
    <w:tbl>
      <w:tblPr>
        <w:tblStyle w:val="GridTable4-Accent2"/>
        <w:tblW w:w="4994" w:type="pct"/>
        <w:tblLook w:val="04A0" w:firstRow="1" w:lastRow="0" w:firstColumn="1" w:lastColumn="0" w:noHBand="0" w:noVBand="1"/>
      </w:tblPr>
      <w:tblGrid>
        <w:gridCol w:w="4502"/>
        <w:gridCol w:w="4503"/>
      </w:tblGrid>
      <w:tr w:rsidR="003C448A" w14:paraId="5F376017"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69E208D" w14:textId="02D799B8" w:rsidR="003C448A" w:rsidRDefault="003C448A" w:rsidP="003C448A">
            <w:pPr>
              <w:pStyle w:val="1ATableHeaderBold"/>
              <w:rPr>
                <w:lang w:bidi="en-US"/>
              </w:rPr>
            </w:pPr>
            <w:r>
              <w:rPr>
                <w:lang w:bidi="en-US"/>
              </w:rPr>
              <w:t>Name</w:t>
            </w:r>
          </w:p>
        </w:tc>
        <w:tc>
          <w:tcPr>
            <w:tcW w:w="2500" w:type="pct"/>
          </w:tcPr>
          <w:p w14:paraId="4B538C3A" w14:textId="2430CF68"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6B27260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4B0512E" w14:textId="0A96B310" w:rsidR="003C448A" w:rsidRDefault="003C448A" w:rsidP="003C448A">
            <w:pPr>
              <w:pStyle w:val="1ATableCategoryHeaderRowBold"/>
              <w:rPr>
                <w:lang w:bidi="en-US"/>
              </w:rPr>
            </w:pPr>
            <w:r>
              <w:rPr>
                <w:lang w:bidi="en-US"/>
              </w:rPr>
              <w:t>Personal Data Encryption</w:t>
            </w:r>
          </w:p>
        </w:tc>
      </w:tr>
      <w:tr w:rsidR="003C448A" w14:paraId="0C92C3B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A6E3615" w14:textId="7F919F06" w:rsidR="003C448A" w:rsidRDefault="003C448A" w:rsidP="003C448A">
            <w:pPr>
              <w:pStyle w:val="1ATableTextStyle"/>
              <w:rPr>
                <w:lang w:bidi="en-US"/>
              </w:rPr>
            </w:pPr>
            <w:r>
              <w:rPr>
                <w:lang w:bidi="en-US"/>
              </w:rPr>
              <w:t>Enable Personal Data Encryption (User)</w:t>
            </w:r>
          </w:p>
        </w:tc>
        <w:tc>
          <w:tcPr>
            <w:tcW w:w="2500" w:type="pct"/>
          </w:tcPr>
          <w:p w14:paraId="211DBAC4" w14:textId="108E9CA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 Personal Data Encryption.</w:t>
            </w:r>
          </w:p>
        </w:tc>
      </w:tr>
      <w:tr w:rsidR="003C448A" w14:paraId="5E86170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56A8357" w14:textId="52603558" w:rsidR="003C448A" w:rsidRDefault="003C448A" w:rsidP="003C448A">
            <w:pPr>
              <w:pStyle w:val="1ATableTextStyle"/>
              <w:rPr>
                <w:lang w:bidi="en-US"/>
              </w:rPr>
            </w:pPr>
            <w:r>
              <w:rPr>
                <w:lang w:bidi="en-US"/>
              </w:rPr>
              <w:t xml:space="preserve">  Protect Pictures (User) (Windows Insiders only)</w:t>
            </w:r>
          </w:p>
        </w:tc>
        <w:tc>
          <w:tcPr>
            <w:tcW w:w="2500" w:type="pct"/>
          </w:tcPr>
          <w:p w14:paraId="123D8E3B" w14:textId="4FEB443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 Personal Data Encryption on the folder.</w:t>
            </w:r>
          </w:p>
        </w:tc>
      </w:tr>
      <w:tr w:rsidR="003C448A" w14:paraId="51338D6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92DED63" w14:textId="0FA4C441" w:rsidR="003C448A" w:rsidRDefault="003C448A" w:rsidP="003C448A">
            <w:pPr>
              <w:pStyle w:val="1ATableTextStyle"/>
              <w:rPr>
                <w:lang w:bidi="en-US"/>
              </w:rPr>
            </w:pPr>
            <w:r>
              <w:rPr>
                <w:lang w:bidi="en-US"/>
              </w:rPr>
              <w:t xml:space="preserve">  Protect Documents (User) (Windows Insiders only)</w:t>
            </w:r>
          </w:p>
        </w:tc>
        <w:tc>
          <w:tcPr>
            <w:tcW w:w="2500" w:type="pct"/>
          </w:tcPr>
          <w:p w14:paraId="51F8CF3F" w14:textId="3F09B60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 Personal Data Encryption on the folder.</w:t>
            </w:r>
          </w:p>
        </w:tc>
      </w:tr>
      <w:tr w:rsidR="003C448A" w14:paraId="30037A9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1C3DF37" w14:textId="7298D7CC" w:rsidR="003C448A" w:rsidRDefault="003C448A" w:rsidP="003C448A">
            <w:pPr>
              <w:pStyle w:val="1ATableTextStyle"/>
              <w:rPr>
                <w:lang w:bidi="en-US"/>
              </w:rPr>
            </w:pPr>
            <w:r>
              <w:rPr>
                <w:lang w:bidi="en-US"/>
              </w:rPr>
              <w:t xml:space="preserve">  Protect Desktop (User) (Windows Insiders only)</w:t>
            </w:r>
          </w:p>
        </w:tc>
        <w:tc>
          <w:tcPr>
            <w:tcW w:w="2500" w:type="pct"/>
          </w:tcPr>
          <w:p w14:paraId="12570911" w14:textId="6C9BA238"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Enable Personal Data Encryption on the folder.</w:t>
            </w:r>
          </w:p>
        </w:tc>
      </w:tr>
    </w:tbl>
    <w:p w14:paraId="141719C0" w14:textId="18AF8C27" w:rsidR="003C448A" w:rsidRDefault="003C448A" w:rsidP="003C448A">
      <w:pPr>
        <w:pStyle w:val="Caption"/>
      </w:pPr>
      <w:r>
        <w:t xml:space="preserve">Table </w:t>
      </w:r>
      <w:r>
        <w:fldChar w:fldCharType="begin"/>
      </w:r>
      <w:r>
        <w:instrText xml:space="preserve"> SEQ Table \* ARABIC </w:instrText>
      </w:r>
      <w:r>
        <w:fldChar w:fldCharType="separate"/>
      </w:r>
      <w:r>
        <w:rPr>
          <w:noProof/>
        </w:rPr>
        <w:t>86</w:t>
      </w:r>
      <w:r>
        <w:fldChar w:fldCharType="end"/>
      </w:r>
      <w:r>
        <w:t>. Settings - **Win - Encryption - U - Personal Data Encryption - v1.0.0</w:t>
      </w:r>
    </w:p>
    <w:p w14:paraId="7E80C5A4" w14:textId="2D2B1113" w:rsidR="003C448A" w:rsidRDefault="003C448A" w:rsidP="003C448A">
      <w:pPr>
        <w:pStyle w:val="1ANumberedHeading3"/>
      </w:pPr>
      <w:bookmarkStart w:id="76" w:name="_Toc204168880"/>
      <w:r>
        <w:t>**Win - Microsoft Edge - D - Enterprise Mode Cloud Site List - v1.0.0</w:t>
      </w:r>
      <w:bookmarkEnd w:id="76"/>
    </w:p>
    <w:p w14:paraId="35BD4CA9"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35CEF94D"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DB9430A" w14:textId="321AEE9C" w:rsidR="003C448A" w:rsidRDefault="003C448A" w:rsidP="003C448A">
            <w:pPr>
              <w:pStyle w:val="1ATableHeaderBold"/>
              <w:rPr>
                <w:lang w:bidi="en-US"/>
              </w:rPr>
            </w:pPr>
            <w:r>
              <w:rPr>
                <w:lang w:bidi="en-US"/>
              </w:rPr>
              <w:t>Name</w:t>
            </w:r>
          </w:p>
        </w:tc>
        <w:tc>
          <w:tcPr>
            <w:tcW w:w="2500" w:type="pct"/>
          </w:tcPr>
          <w:p w14:paraId="374D9161" w14:textId="4E40A904"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261788D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382A597" w14:textId="44688C1C" w:rsidR="003C448A" w:rsidRDefault="003C448A" w:rsidP="003C448A">
            <w:pPr>
              <w:pStyle w:val="1ATableCategoryHeaderRowBold"/>
              <w:rPr>
                <w:lang w:bidi="en-US"/>
              </w:rPr>
            </w:pPr>
            <w:r>
              <w:rPr>
                <w:lang w:bidi="en-US"/>
              </w:rPr>
              <w:t>Basics</w:t>
            </w:r>
          </w:p>
        </w:tc>
      </w:tr>
      <w:tr w:rsidR="003C448A" w14:paraId="6DA4EE5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03EC840" w14:textId="21A0F032" w:rsidR="003C448A" w:rsidRDefault="003C448A" w:rsidP="003C448A">
            <w:pPr>
              <w:pStyle w:val="1ATableTextStyle"/>
              <w:rPr>
                <w:lang w:bidi="en-US"/>
              </w:rPr>
            </w:pPr>
            <w:r>
              <w:rPr>
                <w:lang w:bidi="en-US"/>
              </w:rPr>
              <w:t>Name</w:t>
            </w:r>
          </w:p>
        </w:tc>
        <w:tc>
          <w:tcPr>
            <w:tcW w:w="2500" w:type="pct"/>
          </w:tcPr>
          <w:p w14:paraId="639531D0" w14:textId="362B7DA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Microsoft Edge - D - Enterprise Mode Cloud Site List - v1.0.0</w:t>
            </w:r>
          </w:p>
        </w:tc>
      </w:tr>
      <w:tr w:rsidR="003C448A" w14:paraId="4BDE8B3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B58BAD9" w14:textId="79D3EA1B" w:rsidR="003C448A" w:rsidRDefault="003C448A" w:rsidP="003C448A">
            <w:pPr>
              <w:pStyle w:val="1ATableTextStyle"/>
              <w:rPr>
                <w:lang w:bidi="en-US"/>
              </w:rPr>
            </w:pPr>
            <w:r>
              <w:rPr>
                <w:lang w:bidi="en-US"/>
              </w:rPr>
              <w:t>Description</w:t>
            </w:r>
          </w:p>
        </w:tc>
        <w:tc>
          <w:tcPr>
            <w:tcW w:w="2500" w:type="pct"/>
          </w:tcPr>
          <w:p w14:paraId="4605140A"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0E8B657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38E9C2F" w14:textId="51C90924" w:rsidR="003C448A" w:rsidRDefault="003C448A" w:rsidP="003C448A">
            <w:pPr>
              <w:pStyle w:val="1ATableTextStyle"/>
              <w:rPr>
                <w:lang w:bidi="en-US"/>
              </w:rPr>
            </w:pPr>
            <w:r>
              <w:rPr>
                <w:lang w:bidi="en-US"/>
              </w:rPr>
              <w:t>Profile type</w:t>
            </w:r>
          </w:p>
        </w:tc>
        <w:tc>
          <w:tcPr>
            <w:tcW w:w="2500" w:type="pct"/>
          </w:tcPr>
          <w:p w14:paraId="010A988F" w14:textId="2870835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6251CF8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4C14774" w14:textId="7F6AA113" w:rsidR="003C448A" w:rsidRDefault="003C448A" w:rsidP="003C448A">
            <w:pPr>
              <w:pStyle w:val="1ATableTextStyle"/>
              <w:rPr>
                <w:lang w:bidi="en-US"/>
              </w:rPr>
            </w:pPr>
            <w:r>
              <w:rPr>
                <w:lang w:bidi="en-US"/>
              </w:rPr>
              <w:t>Platform supported</w:t>
            </w:r>
          </w:p>
        </w:tc>
        <w:tc>
          <w:tcPr>
            <w:tcW w:w="2500" w:type="pct"/>
          </w:tcPr>
          <w:p w14:paraId="55DEE05A" w14:textId="38B2504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3A5984E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7931C58" w14:textId="2BBDE5A5" w:rsidR="003C448A" w:rsidRDefault="003C448A" w:rsidP="003C448A">
            <w:pPr>
              <w:pStyle w:val="1ATableTextStyle"/>
              <w:rPr>
                <w:lang w:bidi="en-US"/>
              </w:rPr>
            </w:pPr>
            <w:r>
              <w:rPr>
                <w:lang w:bidi="en-US"/>
              </w:rPr>
              <w:t>Created</w:t>
            </w:r>
          </w:p>
        </w:tc>
        <w:tc>
          <w:tcPr>
            <w:tcW w:w="2500" w:type="pct"/>
          </w:tcPr>
          <w:p w14:paraId="61B365E9" w14:textId="2F1FB37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09:27:30</w:t>
            </w:r>
          </w:p>
        </w:tc>
      </w:tr>
      <w:tr w:rsidR="003C448A" w14:paraId="2A51F0C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74D0D15" w14:textId="6E34FC33" w:rsidR="003C448A" w:rsidRDefault="003C448A" w:rsidP="003C448A">
            <w:pPr>
              <w:pStyle w:val="1ATableTextStyle"/>
              <w:rPr>
                <w:lang w:bidi="en-US"/>
              </w:rPr>
            </w:pPr>
            <w:r>
              <w:rPr>
                <w:lang w:bidi="en-US"/>
              </w:rPr>
              <w:t>Last modified</w:t>
            </w:r>
          </w:p>
        </w:tc>
        <w:tc>
          <w:tcPr>
            <w:tcW w:w="2500" w:type="pct"/>
          </w:tcPr>
          <w:p w14:paraId="01FB8CB7" w14:textId="01BC292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10 April 2025 21:38:17</w:t>
            </w:r>
          </w:p>
        </w:tc>
      </w:tr>
      <w:tr w:rsidR="003C448A" w14:paraId="7595597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48F6AF3" w14:textId="2A83F4D2" w:rsidR="003C448A" w:rsidRDefault="003C448A" w:rsidP="003C448A">
            <w:pPr>
              <w:pStyle w:val="1ATableTextStyle"/>
              <w:rPr>
                <w:lang w:bidi="en-US"/>
              </w:rPr>
            </w:pPr>
            <w:r>
              <w:rPr>
                <w:lang w:bidi="en-US"/>
              </w:rPr>
              <w:t>Scope tags</w:t>
            </w:r>
          </w:p>
        </w:tc>
        <w:tc>
          <w:tcPr>
            <w:tcW w:w="2500" w:type="pct"/>
          </w:tcPr>
          <w:p w14:paraId="2D06B688" w14:textId="2353D77D"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4A1C8BEF" w14:textId="1C636364" w:rsidR="003C448A" w:rsidRDefault="003C448A" w:rsidP="003C448A">
      <w:pPr>
        <w:pStyle w:val="Caption"/>
      </w:pPr>
      <w:r>
        <w:t xml:space="preserve">Table </w:t>
      </w:r>
      <w:r>
        <w:fldChar w:fldCharType="begin"/>
      </w:r>
      <w:r>
        <w:instrText xml:space="preserve"> SEQ Table \* ARABIC </w:instrText>
      </w:r>
      <w:r>
        <w:fldChar w:fldCharType="separate"/>
      </w:r>
      <w:r>
        <w:rPr>
          <w:noProof/>
        </w:rPr>
        <w:t>87</w:t>
      </w:r>
      <w:r>
        <w:fldChar w:fldCharType="end"/>
      </w:r>
      <w:r>
        <w:t>. Basics - **Win - Microsoft Edge - D - Enterprise Mode Cloud Site List - v1.0.0</w:t>
      </w:r>
    </w:p>
    <w:tbl>
      <w:tblPr>
        <w:tblStyle w:val="GridTable4-Accent2"/>
        <w:tblW w:w="4994" w:type="pct"/>
        <w:tblLook w:val="04A0" w:firstRow="1" w:lastRow="0" w:firstColumn="1" w:lastColumn="0" w:noHBand="0" w:noVBand="1"/>
      </w:tblPr>
      <w:tblGrid>
        <w:gridCol w:w="4502"/>
        <w:gridCol w:w="4503"/>
      </w:tblGrid>
      <w:tr w:rsidR="003C448A" w14:paraId="21109948"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56FA7BA" w14:textId="0E1F7F4E" w:rsidR="003C448A" w:rsidRDefault="003C448A" w:rsidP="003C448A">
            <w:pPr>
              <w:pStyle w:val="1ATableHeaderBold"/>
              <w:rPr>
                <w:lang w:bidi="en-US"/>
              </w:rPr>
            </w:pPr>
            <w:r>
              <w:rPr>
                <w:lang w:bidi="en-US"/>
              </w:rPr>
              <w:t>Name</w:t>
            </w:r>
          </w:p>
        </w:tc>
        <w:tc>
          <w:tcPr>
            <w:tcW w:w="2500" w:type="pct"/>
          </w:tcPr>
          <w:p w14:paraId="3782695B" w14:textId="69638F80"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74441FB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38B5B8D" w14:textId="293D071F" w:rsidR="003C448A" w:rsidRDefault="003C448A" w:rsidP="003C448A">
            <w:pPr>
              <w:pStyle w:val="1ATableCategoryHeaderRowBold"/>
              <w:rPr>
                <w:lang w:bidi="en-US"/>
              </w:rPr>
            </w:pPr>
            <w:r>
              <w:rPr>
                <w:lang w:bidi="en-US"/>
              </w:rPr>
              <w:lastRenderedPageBreak/>
              <w:t>Microsoft Edge</w:t>
            </w:r>
          </w:p>
        </w:tc>
      </w:tr>
      <w:tr w:rsidR="003C448A" w14:paraId="37460DC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4D5351A" w14:textId="2B851C3C" w:rsidR="003C448A" w:rsidRDefault="003C448A" w:rsidP="003C448A">
            <w:pPr>
              <w:pStyle w:val="1ATableTextStyle"/>
              <w:rPr>
                <w:lang w:bidi="en-US"/>
              </w:rPr>
            </w:pPr>
            <w:r>
              <w:rPr>
                <w:lang w:bidi="en-US"/>
              </w:rPr>
              <w:t>Configure Internet Explorer integration</w:t>
            </w:r>
          </w:p>
        </w:tc>
        <w:tc>
          <w:tcPr>
            <w:tcW w:w="2500" w:type="pct"/>
          </w:tcPr>
          <w:p w14:paraId="5262E708" w14:textId="2C98F18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042965F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58B460A" w14:textId="254700F6" w:rsidR="003C448A" w:rsidRDefault="003C448A" w:rsidP="003C448A">
            <w:pPr>
              <w:pStyle w:val="1ATableTextStyle"/>
              <w:rPr>
                <w:lang w:bidi="en-US"/>
              </w:rPr>
            </w:pPr>
            <w:r>
              <w:rPr>
                <w:lang w:bidi="en-US"/>
              </w:rPr>
              <w:t xml:space="preserve">  Configure Internet Explorer integration (Device)</w:t>
            </w:r>
          </w:p>
        </w:tc>
        <w:tc>
          <w:tcPr>
            <w:tcW w:w="2500" w:type="pct"/>
          </w:tcPr>
          <w:p w14:paraId="1B0AB0B2" w14:textId="2FFCA8E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Internet Explorer mode</w:t>
            </w:r>
          </w:p>
        </w:tc>
      </w:tr>
      <w:tr w:rsidR="003C448A" w14:paraId="2F03174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338C11E" w14:textId="0AE836A1" w:rsidR="003C448A" w:rsidRDefault="003C448A" w:rsidP="003C448A">
            <w:pPr>
              <w:pStyle w:val="1ATableTextStyle"/>
              <w:rPr>
                <w:lang w:bidi="en-US"/>
              </w:rPr>
            </w:pPr>
            <w:r>
              <w:rPr>
                <w:lang w:bidi="en-US"/>
              </w:rPr>
              <w:t>Configure the Enterprise Mode Cloud Site List</w:t>
            </w:r>
          </w:p>
        </w:tc>
        <w:tc>
          <w:tcPr>
            <w:tcW w:w="2500" w:type="pct"/>
          </w:tcPr>
          <w:p w14:paraId="73556B52" w14:textId="0984856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4E89F29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4A2088B" w14:textId="3BFD60E8" w:rsidR="003C448A" w:rsidRDefault="003C448A" w:rsidP="003C448A">
            <w:pPr>
              <w:pStyle w:val="1ATableTextStyle"/>
              <w:rPr>
                <w:lang w:bidi="en-US"/>
              </w:rPr>
            </w:pPr>
            <w:r>
              <w:rPr>
                <w:lang w:bidi="en-US"/>
              </w:rPr>
              <w:t xml:space="preserve">  Configure the Enterprise Mode Cloud Site List (Device)</w:t>
            </w:r>
          </w:p>
        </w:tc>
        <w:tc>
          <w:tcPr>
            <w:tcW w:w="2500" w:type="pct"/>
          </w:tcPr>
          <w:p w14:paraId="772E83FA" w14:textId="027B847E"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9b846c32-c074-4de6-b4d6-bd0a1c6741c2</w:t>
            </w:r>
          </w:p>
        </w:tc>
      </w:tr>
    </w:tbl>
    <w:p w14:paraId="295DB642" w14:textId="7722122D" w:rsidR="003C448A" w:rsidRDefault="003C448A" w:rsidP="003C448A">
      <w:pPr>
        <w:pStyle w:val="Caption"/>
      </w:pPr>
      <w:r>
        <w:t xml:space="preserve">Table </w:t>
      </w:r>
      <w:r>
        <w:fldChar w:fldCharType="begin"/>
      </w:r>
      <w:r>
        <w:instrText xml:space="preserve"> SEQ Table \* ARABIC </w:instrText>
      </w:r>
      <w:r>
        <w:fldChar w:fldCharType="separate"/>
      </w:r>
      <w:r>
        <w:rPr>
          <w:noProof/>
        </w:rPr>
        <w:t>88</w:t>
      </w:r>
      <w:r>
        <w:fldChar w:fldCharType="end"/>
      </w:r>
      <w:r>
        <w:t>. Settings - **Win - Microsoft Edge - D - Enterprise Mode Cloud Site List - v1.0.0</w:t>
      </w:r>
    </w:p>
    <w:p w14:paraId="143092A5" w14:textId="26766E81" w:rsidR="003C448A" w:rsidRDefault="003C448A" w:rsidP="003C448A">
      <w:pPr>
        <w:pStyle w:val="1ANumberedHeading3"/>
      </w:pPr>
      <w:bookmarkStart w:id="77" w:name="_Toc204168881"/>
      <w:r>
        <w:t>**Win - Windows Hello for Business - D - Cloud Kerberos Trust - v1.0.0</w:t>
      </w:r>
      <w:bookmarkEnd w:id="77"/>
    </w:p>
    <w:p w14:paraId="6C1C15E5"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6EF16241"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804EC8A" w14:textId="3925657D" w:rsidR="003C448A" w:rsidRDefault="003C448A" w:rsidP="003C448A">
            <w:pPr>
              <w:pStyle w:val="1ATableHeaderBold"/>
              <w:rPr>
                <w:lang w:bidi="en-US"/>
              </w:rPr>
            </w:pPr>
            <w:r>
              <w:rPr>
                <w:lang w:bidi="en-US"/>
              </w:rPr>
              <w:t>Name</w:t>
            </w:r>
          </w:p>
        </w:tc>
        <w:tc>
          <w:tcPr>
            <w:tcW w:w="2500" w:type="pct"/>
          </w:tcPr>
          <w:p w14:paraId="3FF32C25" w14:textId="6AB334A4"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7330A27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4A35209A" w14:textId="3367C87F" w:rsidR="003C448A" w:rsidRDefault="003C448A" w:rsidP="003C448A">
            <w:pPr>
              <w:pStyle w:val="1ATableCategoryHeaderRowBold"/>
              <w:rPr>
                <w:lang w:bidi="en-US"/>
              </w:rPr>
            </w:pPr>
            <w:r>
              <w:rPr>
                <w:lang w:bidi="en-US"/>
              </w:rPr>
              <w:t>Basics</w:t>
            </w:r>
          </w:p>
        </w:tc>
      </w:tr>
      <w:tr w:rsidR="003C448A" w14:paraId="4E1F548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D533726" w14:textId="77F7554F" w:rsidR="003C448A" w:rsidRDefault="003C448A" w:rsidP="003C448A">
            <w:pPr>
              <w:pStyle w:val="1ATableTextStyle"/>
              <w:rPr>
                <w:lang w:bidi="en-US"/>
              </w:rPr>
            </w:pPr>
            <w:r>
              <w:rPr>
                <w:lang w:bidi="en-US"/>
              </w:rPr>
              <w:t>Name</w:t>
            </w:r>
          </w:p>
        </w:tc>
        <w:tc>
          <w:tcPr>
            <w:tcW w:w="2500" w:type="pct"/>
          </w:tcPr>
          <w:p w14:paraId="3C77770F" w14:textId="6690C0D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Windows Hello for Business - D - Cloud Kerberos Trust - v1.0.0</w:t>
            </w:r>
          </w:p>
        </w:tc>
      </w:tr>
      <w:tr w:rsidR="003C448A" w14:paraId="5186A1A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2FA0C2B" w14:textId="2F83749F" w:rsidR="003C448A" w:rsidRDefault="003C448A" w:rsidP="003C448A">
            <w:pPr>
              <w:pStyle w:val="1ATableTextStyle"/>
              <w:rPr>
                <w:lang w:bidi="en-US"/>
              </w:rPr>
            </w:pPr>
            <w:r>
              <w:rPr>
                <w:lang w:bidi="en-US"/>
              </w:rPr>
              <w:t>Description</w:t>
            </w:r>
          </w:p>
        </w:tc>
        <w:tc>
          <w:tcPr>
            <w:tcW w:w="2500" w:type="pct"/>
          </w:tcPr>
          <w:p w14:paraId="501B915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NOTE: Requires setup of Cloud Kerberos Trust to function.</w:t>
            </w:r>
          </w:p>
          <w:p w14:paraId="6DB19AA5" w14:textId="4CA2F3B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https://learn.microsoft.com/en-us/windows/security/identity-protection/hello-for-business/deploy/hybrid-cloud-kerberos-trust</w:t>
            </w:r>
          </w:p>
        </w:tc>
      </w:tr>
      <w:tr w:rsidR="003C448A" w14:paraId="63550DD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4F46B4B" w14:textId="226BC5A3" w:rsidR="003C448A" w:rsidRDefault="003C448A" w:rsidP="003C448A">
            <w:pPr>
              <w:pStyle w:val="1ATableTextStyle"/>
              <w:rPr>
                <w:lang w:bidi="en-US"/>
              </w:rPr>
            </w:pPr>
            <w:r>
              <w:rPr>
                <w:lang w:bidi="en-US"/>
              </w:rPr>
              <w:t>Profile type</w:t>
            </w:r>
          </w:p>
        </w:tc>
        <w:tc>
          <w:tcPr>
            <w:tcW w:w="2500" w:type="pct"/>
          </w:tcPr>
          <w:p w14:paraId="1FC4FE1B" w14:textId="1B89CD1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721E152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1004473" w14:textId="108EB5A4" w:rsidR="003C448A" w:rsidRDefault="003C448A" w:rsidP="003C448A">
            <w:pPr>
              <w:pStyle w:val="1ATableTextStyle"/>
              <w:rPr>
                <w:lang w:bidi="en-US"/>
              </w:rPr>
            </w:pPr>
            <w:r>
              <w:rPr>
                <w:lang w:bidi="en-US"/>
              </w:rPr>
              <w:t>Platform supported</w:t>
            </w:r>
          </w:p>
        </w:tc>
        <w:tc>
          <w:tcPr>
            <w:tcW w:w="2500" w:type="pct"/>
          </w:tcPr>
          <w:p w14:paraId="124EBFBB" w14:textId="4DDB21D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2D994DD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71DE65D" w14:textId="6AADA644" w:rsidR="003C448A" w:rsidRDefault="003C448A" w:rsidP="003C448A">
            <w:pPr>
              <w:pStyle w:val="1ATableTextStyle"/>
              <w:rPr>
                <w:lang w:bidi="en-US"/>
              </w:rPr>
            </w:pPr>
            <w:r>
              <w:rPr>
                <w:lang w:bidi="en-US"/>
              </w:rPr>
              <w:t>Created</w:t>
            </w:r>
          </w:p>
        </w:tc>
        <w:tc>
          <w:tcPr>
            <w:tcW w:w="2500" w:type="pct"/>
          </w:tcPr>
          <w:p w14:paraId="211B4100" w14:textId="22D0804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09:27:46</w:t>
            </w:r>
          </w:p>
        </w:tc>
      </w:tr>
      <w:tr w:rsidR="003C448A" w14:paraId="1A2A270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D4C8E84" w14:textId="33D519A0" w:rsidR="003C448A" w:rsidRDefault="003C448A" w:rsidP="003C448A">
            <w:pPr>
              <w:pStyle w:val="1ATableTextStyle"/>
              <w:rPr>
                <w:lang w:bidi="en-US"/>
              </w:rPr>
            </w:pPr>
            <w:r>
              <w:rPr>
                <w:lang w:bidi="en-US"/>
              </w:rPr>
              <w:t>Last modified</w:t>
            </w:r>
          </w:p>
        </w:tc>
        <w:tc>
          <w:tcPr>
            <w:tcW w:w="2500" w:type="pct"/>
          </w:tcPr>
          <w:p w14:paraId="2D04547E" w14:textId="1144EB1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10 April 2025 21:54:58</w:t>
            </w:r>
          </w:p>
        </w:tc>
      </w:tr>
      <w:tr w:rsidR="003C448A" w14:paraId="6B535F2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E286620" w14:textId="1BFA99C9" w:rsidR="003C448A" w:rsidRDefault="003C448A" w:rsidP="003C448A">
            <w:pPr>
              <w:pStyle w:val="1ATableTextStyle"/>
              <w:rPr>
                <w:lang w:bidi="en-US"/>
              </w:rPr>
            </w:pPr>
            <w:r>
              <w:rPr>
                <w:lang w:bidi="en-US"/>
              </w:rPr>
              <w:t>Scope tags</w:t>
            </w:r>
          </w:p>
        </w:tc>
        <w:tc>
          <w:tcPr>
            <w:tcW w:w="2500" w:type="pct"/>
          </w:tcPr>
          <w:p w14:paraId="4EE2BC01" w14:textId="77EA66BE"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4733BD38" w14:textId="690AFB2F" w:rsidR="003C448A" w:rsidRDefault="003C448A" w:rsidP="003C448A">
      <w:pPr>
        <w:pStyle w:val="Caption"/>
      </w:pPr>
      <w:r>
        <w:t xml:space="preserve">Table </w:t>
      </w:r>
      <w:r>
        <w:fldChar w:fldCharType="begin"/>
      </w:r>
      <w:r>
        <w:instrText xml:space="preserve"> SEQ Table \* ARABIC </w:instrText>
      </w:r>
      <w:r>
        <w:fldChar w:fldCharType="separate"/>
      </w:r>
      <w:r>
        <w:rPr>
          <w:noProof/>
        </w:rPr>
        <w:t>89</w:t>
      </w:r>
      <w:r>
        <w:fldChar w:fldCharType="end"/>
      </w:r>
      <w:r>
        <w:t>. Basics - **Win - Windows Hello for Business - D - Cloud Kerberos Trust - v1.0.0</w:t>
      </w:r>
    </w:p>
    <w:tbl>
      <w:tblPr>
        <w:tblStyle w:val="GridTable4-Accent2"/>
        <w:tblW w:w="4994" w:type="pct"/>
        <w:tblLook w:val="04A0" w:firstRow="1" w:lastRow="0" w:firstColumn="1" w:lastColumn="0" w:noHBand="0" w:noVBand="1"/>
      </w:tblPr>
      <w:tblGrid>
        <w:gridCol w:w="4502"/>
        <w:gridCol w:w="4503"/>
      </w:tblGrid>
      <w:tr w:rsidR="003C448A" w14:paraId="2D8D7C29"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B78F450" w14:textId="3856C9A9" w:rsidR="003C448A" w:rsidRDefault="003C448A" w:rsidP="003C448A">
            <w:pPr>
              <w:pStyle w:val="1ATableHeaderBold"/>
              <w:rPr>
                <w:lang w:bidi="en-US"/>
              </w:rPr>
            </w:pPr>
            <w:r>
              <w:rPr>
                <w:lang w:bidi="en-US"/>
              </w:rPr>
              <w:t>Name</w:t>
            </w:r>
          </w:p>
        </w:tc>
        <w:tc>
          <w:tcPr>
            <w:tcW w:w="2500" w:type="pct"/>
          </w:tcPr>
          <w:p w14:paraId="2A417E0D" w14:textId="7483298A"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2CE5FB1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567A4CED" w14:textId="10AD1243" w:rsidR="003C448A" w:rsidRDefault="003C448A" w:rsidP="003C448A">
            <w:pPr>
              <w:pStyle w:val="1ATableCategoryHeaderRowBold"/>
              <w:rPr>
                <w:lang w:bidi="en-US"/>
              </w:rPr>
            </w:pPr>
            <w:r>
              <w:rPr>
                <w:lang w:bidi="en-US"/>
              </w:rPr>
              <w:t>Kerberos</w:t>
            </w:r>
          </w:p>
        </w:tc>
      </w:tr>
      <w:tr w:rsidR="003C448A" w14:paraId="06FFEBC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7E0F6A8" w14:textId="66DD8878" w:rsidR="003C448A" w:rsidRDefault="003C448A" w:rsidP="003C448A">
            <w:pPr>
              <w:pStyle w:val="1ATableTextStyle"/>
              <w:rPr>
                <w:lang w:bidi="en-US"/>
              </w:rPr>
            </w:pPr>
            <w:r>
              <w:rPr>
                <w:lang w:bidi="en-US"/>
              </w:rPr>
              <w:t>Cloud Kerberos Ticket Retrieval Enabled</w:t>
            </w:r>
          </w:p>
        </w:tc>
        <w:tc>
          <w:tcPr>
            <w:tcW w:w="2500" w:type="pct"/>
          </w:tcPr>
          <w:p w14:paraId="7C6342A0" w14:textId="5BC94ED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50AD8F3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48CF383E" w14:textId="787A4CA7" w:rsidR="003C448A" w:rsidRDefault="003C448A" w:rsidP="003C448A">
            <w:pPr>
              <w:pStyle w:val="1ATableCategoryHeaderRowBold"/>
              <w:rPr>
                <w:lang w:bidi="en-US"/>
              </w:rPr>
            </w:pPr>
            <w:r>
              <w:rPr>
                <w:lang w:bidi="en-US"/>
              </w:rPr>
              <w:t>Windows Hello For Business</w:t>
            </w:r>
          </w:p>
        </w:tc>
      </w:tr>
      <w:tr w:rsidR="003C448A" w14:paraId="3795540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3055B02" w14:textId="5AA260D7" w:rsidR="003C448A" w:rsidRDefault="003C448A" w:rsidP="003C448A">
            <w:pPr>
              <w:pStyle w:val="1ATableTextStyle"/>
              <w:rPr>
                <w:lang w:bidi="en-US"/>
              </w:rPr>
            </w:pPr>
            <w:r>
              <w:rPr>
                <w:lang w:bidi="en-US"/>
              </w:rPr>
              <w:t xml:space="preserve">  Use Cloud Trust For On Prem Auth</w:t>
            </w:r>
          </w:p>
        </w:tc>
        <w:tc>
          <w:tcPr>
            <w:tcW w:w="2500" w:type="pct"/>
          </w:tcPr>
          <w:p w14:paraId="1F811F2A" w14:textId="226A0368"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bl>
    <w:p w14:paraId="0B47AC44" w14:textId="353C28B4" w:rsidR="003C448A" w:rsidRDefault="003C448A" w:rsidP="003C448A">
      <w:pPr>
        <w:pStyle w:val="Caption"/>
      </w:pPr>
      <w:r>
        <w:t xml:space="preserve">Table </w:t>
      </w:r>
      <w:r>
        <w:fldChar w:fldCharType="begin"/>
      </w:r>
      <w:r>
        <w:instrText xml:space="preserve"> SEQ Table \* ARABIC </w:instrText>
      </w:r>
      <w:r>
        <w:fldChar w:fldCharType="separate"/>
      </w:r>
      <w:r>
        <w:rPr>
          <w:noProof/>
        </w:rPr>
        <w:t>90</w:t>
      </w:r>
      <w:r>
        <w:fldChar w:fldCharType="end"/>
      </w:r>
      <w:r>
        <w:t>. Settings - **Win - Windows Hello for Business - D - Cloud Kerberos Trust - v1.0.0</w:t>
      </w:r>
    </w:p>
    <w:p w14:paraId="352D165C" w14:textId="1DBFA5E9" w:rsidR="003C448A" w:rsidRDefault="003C448A" w:rsidP="003C448A">
      <w:pPr>
        <w:pStyle w:val="1ANumberedHeading3"/>
      </w:pPr>
      <w:bookmarkStart w:id="78" w:name="_Toc204168882"/>
      <w:r>
        <w:t>**Win - Windows Hello for Business - D - Configuration - v1.0.0</w:t>
      </w:r>
      <w:bookmarkEnd w:id="78"/>
    </w:p>
    <w:p w14:paraId="006346B4"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760EBE14"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ACDCB09" w14:textId="7889CB33" w:rsidR="003C448A" w:rsidRDefault="003C448A" w:rsidP="003C448A">
            <w:pPr>
              <w:pStyle w:val="1ATableHeaderBold"/>
              <w:rPr>
                <w:lang w:bidi="en-US"/>
              </w:rPr>
            </w:pPr>
            <w:r>
              <w:rPr>
                <w:lang w:bidi="en-US"/>
              </w:rPr>
              <w:t>Name</w:t>
            </w:r>
          </w:p>
        </w:tc>
        <w:tc>
          <w:tcPr>
            <w:tcW w:w="2500" w:type="pct"/>
          </w:tcPr>
          <w:p w14:paraId="63F2D629" w14:textId="59455EDC"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4E16A90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9507147" w14:textId="02D71661" w:rsidR="003C448A" w:rsidRDefault="003C448A" w:rsidP="003C448A">
            <w:pPr>
              <w:pStyle w:val="1ATableCategoryHeaderRowBold"/>
              <w:rPr>
                <w:lang w:bidi="en-US"/>
              </w:rPr>
            </w:pPr>
            <w:r>
              <w:rPr>
                <w:lang w:bidi="en-US"/>
              </w:rPr>
              <w:t>Basics</w:t>
            </w:r>
          </w:p>
        </w:tc>
      </w:tr>
      <w:tr w:rsidR="003C448A" w14:paraId="423B6EE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E9F07A4" w14:textId="5554F729" w:rsidR="003C448A" w:rsidRDefault="003C448A" w:rsidP="003C448A">
            <w:pPr>
              <w:pStyle w:val="1ATableTextStyle"/>
              <w:rPr>
                <w:lang w:bidi="en-US"/>
              </w:rPr>
            </w:pPr>
            <w:r>
              <w:rPr>
                <w:lang w:bidi="en-US"/>
              </w:rPr>
              <w:t>Name</w:t>
            </w:r>
          </w:p>
        </w:tc>
        <w:tc>
          <w:tcPr>
            <w:tcW w:w="2500" w:type="pct"/>
          </w:tcPr>
          <w:p w14:paraId="25F4FA84" w14:textId="379AC68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Windows Hello for Business - D - Configuration - v1.0.0</w:t>
            </w:r>
          </w:p>
        </w:tc>
      </w:tr>
      <w:tr w:rsidR="003C448A" w14:paraId="31BDB96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D1B2CD2" w14:textId="10823E8A" w:rsidR="003C448A" w:rsidRDefault="003C448A" w:rsidP="003C448A">
            <w:pPr>
              <w:pStyle w:val="1ATableTextStyle"/>
              <w:rPr>
                <w:lang w:bidi="en-US"/>
              </w:rPr>
            </w:pPr>
            <w:r>
              <w:rPr>
                <w:lang w:bidi="en-US"/>
              </w:rPr>
              <w:lastRenderedPageBreak/>
              <w:t>Description</w:t>
            </w:r>
          </w:p>
        </w:tc>
        <w:tc>
          <w:tcPr>
            <w:tcW w:w="2500" w:type="pct"/>
          </w:tcPr>
          <w:p w14:paraId="1693735F" w14:textId="6FA5E98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Removed assignment on 040625 as per Peter H</w:t>
            </w:r>
          </w:p>
        </w:tc>
      </w:tr>
      <w:tr w:rsidR="003C448A" w14:paraId="1DE87D0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67DD571" w14:textId="4AFDF0FC" w:rsidR="003C448A" w:rsidRDefault="003C448A" w:rsidP="003C448A">
            <w:pPr>
              <w:pStyle w:val="1ATableTextStyle"/>
              <w:rPr>
                <w:lang w:bidi="en-US"/>
              </w:rPr>
            </w:pPr>
            <w:r>
              <w:rPr>
                <w:lang w:bidi="en-US"/>
              </w:rPr>
              <w:t>Profile type</w:t>
            </w:r>
          </w:p>
        </w:tc>
        <w:tc>
          <w:tcPr>
            <w:tcW w:w="2500" w:type="pct"/>
          </w:tcPr>
          <w:p w14:paraId="34723F05" w14:textId="0B12CBE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3C107C0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B116A0E" w14:textId="6B24A339" w:rsidR="003C448A" w:rsidRDefault="003C448A" w:rsidP="003C448A">
            <w:pPr>
              <w:pStyle w:val="1ATableTextStyle"/>
              <w:rPr>
                <w:lang w:bidi="en-US"/>
              </w:rPr>
            </w:pPr>
            <w:r>
              <w:rPr>
                <w:lang w:bidi="en-US"/>
              </w:rPr>
              <w:t>Category</w:t>
            </w:r>
          </w:p>
        </w:tc>
        <w:tc>
          <w:tcPr>
            <w:tcW w:w="2500" w:type="pct"/>
          </w:tcPr>
          <w:p w14:paraId="661E863B" w14:textId="7796A0C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Account protection</w:t>
            </w:r>
          </w:p>
        </w:tc>
      </w:tr>
      <w:tr w:rsidR="003C448A" w14:paraId="0E1815D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F73A070" w14:textId="68A3528D" w:rsidR="003C448A" w:rsidRDefault="003C448A" w:rsidP="003C448A">
            <w:pPr>
              <w:pStyle w:val="1ATableTextStyle"/>
              <w:rPr>
                <w:lang w:bidi="en-US"/>
              </w:rPr>
            </w:pPr>
            <w:r>
              <w:rPr>
                <w:lang w:bidi="en-US"/>
              </w:rPr>
              <w:t>Policy type</w:t>
            </w:r>
          </w:p>
        </w:tc>
        <w:tc>
          <w:tcPr>
            <w:tcW w:w="2500" w:type="pct"/>
          </w:tcPr>
          <w:p w14:paraId="71DEDED9" w14:textId="5CA2DE1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Account Protection</w:t>
            </w:r>
          </w:p>
        </w:tc>
      </w:tr>
      <w:tr w:rsidR="003C448A" w14:paraId="3D53716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D0A4E8A" w14:textId="6F2EDD49" w:rsidR="003C448A" w:rsidRDefault="003C448A" w:rsidP="003C448A">
            <w:pPr>
              <w:pStyle w:val="1ATableTextStyle"/>
              <w:rPr>
                <w:lang w:bidi="en-US"/>
              </w:rPr>
            </w:pPr>
            <w:r>
              <w:rPr>
                <w:lang w:bidi="en-US"/>
              </w:rPr>
              <w:t>Platform supported</w:t>
            </w:r>
          </w:p>
        </w:tc>
        <w:tc>
          <w:tcPr>
            <w:tcW w:w="2500" w:type="pct"/>
          </w:tcPr>
          <w:p w14:paraId="1F73ECE3" w14:textId="73EC3DE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26E3206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531FA9F" w14:textId="491038B6" w:rsidR="003C448A" w:rsidRDefault="003C448A" w:rsidP="003C448A">
            <w:pPr>
              <w:pStyle w:val="1ATableTextStyle"/>
              <w:rPr>
                <w:lang w:bidi="en-US"/>
              </w:rPr>
            </w:pPr>
            <w:r>
              <w:rPr>
                <w:lang w:bidi="en-US"/>
              </w:rPr>
              <w:t>Created</w:t>
            </w:r>
          </w:p>
        </w:tc>
        <w:tc>
          <w:tcPr>
            <w:tcW w:w="2500" w:type="pct"/>
          </w:tcPr>
          <w:p w14:paraId="296871D1" w14:textId="0E5C7DF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09:27:47</w:t>
            </w:r>
          </w:p>
        </w:tc>
      </w:tr>
      <w:tr w:rsidR="003C448A" w14:paraId="66A0A58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25F52E7" w14:textId="0D58B955" w:rsidR="003C448A" w:rsidRDefault="003C448A" w:rsidP="003C448A">
            <w:pPr>
              <w:pStyle w:val="1ATableTextStyle"/>
              <w:rPr>
                <w:lang w:bidi="en-US"/>
              </w:rPr>
            </w:pPr>
            <w:r>
              <w:rPr>
                <w:lang w:bidi="en-US"/>
              </w:rPr>
              <w:t>Last modified</w:t>
            </w:r>
          </w:p>
        </w:tc>
        <w:tc>
          <w:tcPr>
            <w:tcW w:w="2500" w:type="pct"/>
          </w:tcPr>
          <w:p w14:paraId="4DFC644C" w14:textId="1FCAB47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04 June 2025 13:40:12</w:t>
            </w:r>
          </w:p>
        </w:tc>
      </w:tr>
      <w:tr w:rsidR="003C448A" w14:paraId="029EE13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BFB17CA" w14:textId="3E7B0B9B" w:rsidR="003C448A" w:rsidRDefault="003C448A" w:rsidP="003C448A">
            <w:pPr>
              <w:pStyle w:val="1ATableTextStyle"/>
              <w:rPr>
                <w:lang w:bidi="en-US"/>
              </w:rPr>
            </w:pPr>
            <w:r>
              <w:rPr>
                <w:lang w:bidi="en-US"/>
              </w:rPr>
              <w:t>Scope tags</w:t>
            </w:r>
          </w:p>
        </w:tc>
        <w:tc>
          <w:tcPr>
            <w:tcW w:w="2500" w:type="pct"/>
          </w:tcPr>
          <w:p w14:paraId="2ACC81DE" w14:textId="11791E3D"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307D1447" w14:textId="03C6C4FE" w:rsidR="003C448A" w:rsidRDefault="003C448A" w:rsidP="003C448A">
      <w:pPr>
        <w:pStyle w:val="Caption"/>
      </w:pPr>
      <w:r>
        <w:t xml:space="preserve">Table </w:t>
      </w:r>
      <w:r>
        <w:fldChar w:fldCharType="begin"/>
      </w:r>
      <w:r>
        <w:instrText xml:space="preserve"> SEQ Table \* ARABIC </w:instrText>
      </w:r>
      <w:r>
        <w:fldChar w:fldCharType="separate"/>
      </w:r>
      <w:r>
        <w:rPr>
          <w:noProof/>
        </w:rPr>
        <w:t>91</w:t>
      </w:r>
      <w:r>
        <w:fldChar w:fldCharType="end"/>
      </w:r>
      <w:r>
        <w:t>. Basics - **Win - Windows Hello for Business - D - Configuration - v1.0.0</w:t>
      </w:r>
    </w:p>
    <w:tbl>
      <w:tblPr>
        <w:tblStyle w:val="GridTable4-Accent2"/>
        <w:tblW w:w="4994" w:type="pct"/>
        <w:tblLook w:val="04A0" w:firstRow="1" w:lastRow="0" w:firstColumn="1" w:lastColumn="0" w:noHBand="0" w:noVBand="1"/>
      </w:tblPr>
      <w:tblGrid>
        <w:gridCol w:w="4502"/>
        <w:gridCol w:w="4503"/>
      </w:tblGrid>
      <w:tr w:rsidR="003C448A" w14:paraId="31CAB23F"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8E33ECD" w14:textId="3745F215" w:rsidR="003C448A" w:rsidRDefault="003C448A" w:rsidP="003C448A">
            <w:pPr>
              <w:pStyle w:val="1ATableHeaderBold"/>
              <w:rPr>
                <w:lang w:bidi="en-US"/>
              </w:rPr>
            </w:pPr>
            <w:r>
              <w:rPr>
                <w:lang w:bidi="en-US"/>
              </w:rPr>
              <w:t>Name</w:t>
            </w:r>
          </w:p>
        </w:tc>
        <w:tc>
          <w:tcPr>
            <w:tcW w:w="2500" w:type="pct"/>
          </w:tcPr>
          <w:p w14:paraId="50ED11A4" w14:textId="1164E31A"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0275C96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EF18486" w14:textId="7449A4DE" w:rsidR="003C448A" w:rsidRDefault="003C448A" w:rsidP="003C448A">
            <w:pPr>
              <w:pStyle w:val="1ATableCategoryHeaderRowBold"/>
              <w:rPr>
                <w:lang w:bidi="en-US"/>
              </w:rPr>
            </w:pPr>
            <w:r>
              <w:rPr>
                <w:lang w:bidi="en-US"/>
              </w:rPr>
              <w:t>Windows Hello For Business</w:t>
            </w:r>
          </w:p>
        </w:tc>
      </w:tr>
      <w:tr w:rsidR="003C448A" w14:paraId="7AC2782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824E36B" w14:textId="666928B8" w:rsidR="003C448A" w:rsidRDefault="003C448A" w:rsidP="003C448A">
            <w:pPr>
              <w:pStyle w:val="1ATableTextStyle"/>
              <w:rPr>
                <w:lang w:bidi="en-US"/>
              </w:rPr>
            </w:pPr>
            <w:r>
              <w:rPr>
                <w:lang w:bidi="en-US"/>
              </w:rPr>
              <w:t xml:space="preserve">  Require Security Device</w:t>
            </w:r>
          </w:p>
        </w:tc>
        <w:tc>
          <w:tcPr>
            <w:tcW w:w="2500" w:type="pct"/>
          </w:tcPr>
          <w:p w14:paraId="4A35531E" w14:textId="6B4C179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true</w:t>
            </w:r>
          </w:p>
        </w:tc>
      </w:tr>
      <w:tr w:rsidR="003C448A" w14:paraId="07739DB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188F466" w14:textId="4846D421" w:rsidR="003C448A" w:rsidRDefault="003C448A" w:rsidP="003C448A">
            <w:pPr>
              <w:pStyle w:val="1ATableTextStyle"/>
              <w:rPr>
                <w:lang w:bidi="en-US"/>
              </w:rPr>
            </w:pPr>
            <w:r>
              <w:rPr>
                <w:lang w:bidi="en-US"/>
              </w:rPr>
              <w:t xml:space="preserve">  Use Windows Hello For Business (Device)</w:t>
            </w:r>
          </w:p>
        </w:tc>
        <w:tc>
          <w:tcPr>
            <w:tcW w:w="2500" w:type="pct"/>
          </w:tcPr>
          <w:p w14:paraId="4E149A63" w14:textId="6044DD0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true</w:t>
            </w:r>
          </w:p>
        </w:tc>
      </w:tr>
      <w:tr w:rsidR="003C448A" w14:paraId="213D19A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975149E" w14:textId="4CDFB2ED" w:rsidR="003C448A" w:rsidRDefault="003C448A" w:rsidP="003C448A">
            <w:pPr>
              <w:pStyle w:val="1ATableTextStyle"/>
              <w:rPr>
                <w:lang w:bidi="en-US"/>
              </w:rPr>
            </w:pPr>
            <w:r>
              <w:rPr>
                <w:lang w:bidi="en-US"/>
              </w:rPr>
              <w:t xml:space="preserve">  Minimum PIN Length</w:t>
            </w:r>
          </w:p>
        </w:tc>
        <w:tc>
          <w:tcPr>
            <w:tcW w:w="2500" w:type="pct"/>
          </w:tcPr>
          <w:p w14:paraId="1BA4EDA2" w14:textId="3CE00B1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6</w:t>
            </w:r>
          </w:p>
        </w:tc>
      </w:tr>
      <w:tr w:rsidR="003C448A" w14:paraId="26BE8D4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00CC453" w14:textId="7A160E6D" w:rsidR="003C448A" w:rsidRDefault="003C448A" w:rsidP="003C448A">
            <w:pPr>
              <w:pStyle w:val="1ATableTextStyle"/>
              <w:rPr>
                <w:lang w:bidi="en-US"/>
              </w:rPr>
            </w:pPr>
            <w:r>
              <w:rPr>
                <w:lang w:bidi="en-US"/>
              </w:rPr>
              <w:t xml:space="preserve">  Use Certificate For On Prem Auth</w:t>
            </w:r>
          </w:p>
        </w:tc>
        <w:tc>
          <w:tcPr>
            <w:tcW w:w="2500" w:type="pct"/>
          </w:tcPr>
          <w:p w14:paraId="44D47CA5" w14:textId="3B3457B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67F1389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73E8D45" w14:textId="62160BE1" w:rsidR="003C448A" w:rsidRDefault="003C448A" w:rsidP="003C448A">
            <w:pPr>
              <w:pStyle w:val="1ATableTextStyle"/>
              <w:rPr>
                <w:lang w:bidi="en-US"/>
              </w:rPr>
            </w:pPr>
            <w:r>
              <w:rPr>
                <w:lang w:bidi="en-US"/>
              </w:rPr>
              <w:t xml:space="preserve">  Enable Pin Recovery</w:t>
            </w:r>
          </w:p>
        </w:tc>
        <w:tc>
          <w:tcPr>
            <w:tcW w:w="2500" w:type="pct"/>
          </w:tcPr>
          <w:p w14:paraId="35BE7DEA" w14:textId="02D28F0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true</w:t>
            </w:r>
          </w:p>
        </w:tc>
      </w:tr>
      <w:tr w:rsidR="003C448A" w14:paraId="7EBE5D0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C142C94" w14:textId="62C4F227" w:rsidR="003C448A" w:rsidRDefault="003C448A" w:rsidP="003C448A">
            <w:pPr>
              <w:pStyle w:val="1ATableTextStyle"/>
              <w:rPr>
                <w:lang w:bidi="en-US"/>
              </w:rPr>
            </w:pPr>
            <w:r>
              <w:rPr>
                <w:lang w:bidi="en-US"/>
              </w:rPr>
              <w:t>Facial Features Use Enhanced Anti Spoofing</w:t>
            </w:r>
          </w:p>
        </w:tc>
        <w:tc>
          <w:tcPr>
            <w:tcW w:w="2500" w:type="pct"/>
          </w:tcPr>
          <w:p w14:paraId="1CFF070E" w14:textId="388AA560"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true</w:t>
            </w:r>
          </w:p>
        </w:tc>
      </w:tr>
    </w:tbl>
    <w:p w14:paraId="0D3D5365" w14:textId="426C301A" w:rsidR="003C448A" w:rsidRDefault="003C448A" w:rsidP="003C448A">
      <w:pPr>
        <w:pStyle w:val="Caption"/>
      </w:pPr>
      <w:r>
        <w:t xml:space="preserve">Table </w:t>
      </w:r>
      <w:r>
        <w:fldChar w:fldCharType="begin"/>
      </w:r>
      <w:r>
        <w:instrText xml:space="preserve"> SEQ Table \* ARABIC </w:instrText>
      </w:r>
      <w:r>
        <w:fldChar w:fldCharType="separate"/>
      </w:r>
      <w:r>
        <w:rPr>
          <w:noProof/>
        </w:rPr>
        <w:t>92</w:t>
      </w:r>
      <w:r>
        <w:fldChar w:fldCharType="end"/>
      </w:r>
      <w:r>
        <w:t>. Settings - **Win - Windows Hello for Business - D - Configuration - v1.0.0</w:t>
      </w:r>
    </w:p>
    <w:p w14:paraId="6AF53999" w14:textId="5CAF9FC9" w:rsidR="003C448A" w:rsidRDefault="003C448A" w:rsidP="003C448A">
      <w:pPr>
        <w:pStyle w:val="1ANumberedHeading3"/>
      </w:pPr>
      <w:bookmarkStart w:id="79" w:name="_Toc204168883"/>
      <w:r>
        <w:t>**X - Win - Dispensation - CIS -L1 - Bitlocker - D - v1.0.0</w:t>
      </w:r>
      <w:bookmarkEnd w:id="79"/>
    </w:p>
    <w:p w14:paraId="6CE315EF"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55565E82"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1029A55" w14:textId="0CCBC711" w:rsidR="003C448A" w:rsidRDefault="003C448A" w:rsidP="003C448A">
            <w:pPr>
              <w:pStyle w:val="1ATableHeaderBold"/>
              <w:rPr>
                <w:lang w:bidi="en-US"/>
              </w:rPr>
            </w:pPr>
            <w:r>
              <w:rPr>
                <w:lang w:bidi="en-US"/>
              </w:rPr>
              <w:t>Name</w:t>
            </w:r>
          </w:p>
        </w:tc>
        <w:tc>
          <w:tcPr>
            <w:tcW w:w="2500" w:type="pct"/>
          </w:tcPr>
          <w:p w14:paraId="5BE75936" w14:textId="00A08BDB"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707CEFD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B9C913E" w14:textId="566B59A1" w:rsidR="003C448A" w:rsidRDefault="003C448A" w:rsidP="003C448A">
            <w:pPr>
              <w:pStyle w:val="1ATableCategoryHeaderRowBold"/>
              <w:rPr>
                <w:lang w:bidi="en-US"/>
              </w:rPr>
            </w:pPr>
            <w:r>
              <w:rPr>
                <w:lang w:bidi="en-US"/>
              </w:rPr>
              <w:t>Basics</w:t>
            </w:r>
          </w:p>
        </w:tc>
      </w:tr>
      <w:tr w:rsidR="003C448A" w14:paraId="011CDE5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D748A20" w14:textId="2A21F846" w:rsidR="003C448A" w:rsidRDefault="003C448A" w:rsidP="003C448A">
            <w:pPr>
              <w:pStyle w:val="1ATableTextStyle"/>
              <w:rPr>
                <w:lang w:bidi="en-US"/>
              </w:rPr>
            </w:pPr>
            <w:r>
              <w:rPr>
                <w:lang w:bidi="en-US"/>
              </w:rPr>
              <w:t>Name</w:t>
            </w:r>
          </w:p>
        </w:tc>
        <w:tc>
          <w:tcPr>
            <w:tcW w:w="2500" w:type="pct"/>
          </w:tcPr>
          <w:p w14:paraId="2AE3D2DB" w14:textId="743E533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**X - Win - Dispensation - CIS -L1 - Bitlocker - D - v1.0.0</w:t>
            </w:r>
          </w:p>
        </w:tc>
      </w:tr>
      <w:tr w:rsidR="003C448A" w14:paraId="0EB7439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B89C38F" w14:textId="6F5A5518" w:rsidR="003C448A" w:rsidRDefault="003C448A" w:rsidP="003C448A">
            <w:pPr>
              <w:pStyle w:val="1ATableTextStyle"/>
              <w:rPr>
                <w:lang w:bidi="en-US"/>
              </w:rPr>
            </w:pPr>
            <w:r>
              <w:rPr>
                <w:lang w:bidi="en-US"/>
              </w:rPr>
              <w:t>Description</w:t>
            </w:r>
          </w:p>
        </w:tc>
        <w:tc>
          <w:tcPr>
            <w:tcW w:w="2500" w:type="pct"/>
          </w:tcPr>
          <w:p w14:paraId="7F2021A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66F3088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7A95F9C" w14:textId="777F713A" w:rsidR="003C448A" w:rsidRDefault="003C448A" w:rsidP="003C448A">
            <w:pPr>
              <w:pStyle w:val="1ATableTextStyle"/>
              <w:rPr>
                <w:lang w:bidi="en-US"/>
              </w:rPr>
            </w:pPr>
            <w:r>
              <w:rPr>
                <w:lang w:bidi="en-US"/>
              </w:rPr>
              <w:t>Profile type</w:t>
            </w:r>
          </w:p>
        </w:tc>
        <w:tc>
          <w:tcPr>
            <w:tcW w:w="2500" w:type="pct"/>
          </w:tcPr>
          <w:p w14:paraId="27C5B665" w14:textId="6F27B37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6C33CF9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49BC41F" w14:textId="611D67CC" w:rsidR="003C448A" w:rsidRDefault="003C448A" w:rsidP="003C448A">
            <w:pPr>
              <w:pStyle w:val="1ATableTextStyle"/>
              <w:rPr>
                <w:lang w:bidi="en-US"/>
              </w:rPr>
            </w:pPr>
            <w:r>
              <w:rPr>
                <w:lang w:bidi="en-US"/>
              </w:rPr>
              <w:t>Platform supported</w:t>
            </w:r>
          </w:p>
        </w:tc>
        <w:tc>
          <w:tcPr>
            <w:tcW w:w="2500" w:type="pct"/>
          </w:tcPr>
          <w:p w14:paraId="36BF83E6" w14:textId="4023EF8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0455DA5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AAFC72C" w14:textId="3DA8CF88" w:rsidR="003C448A" w:rsidRDefault="003C448A" w:rsidP="003C448A">
            <w:pPr>
              <w:pStyle w:val="1ATableTextStyle"/>
              <w:rPr>
                <w:lang w:bidi="en-US"/>
              </w:rPr>
            </w:pPr>
            <w:r>
              <w:rPr>
                <w:lang w:bidi="en-US"/>
              </w:rPr>
              <w:t>Created</w:t>
            </w:r>
          </w:p>
        </w:tc>
        <w:tc>
          <w:tcPr>
            <w:tcW w:w="2500" w:type="pct"/>
          </w:tcPr>
          <w:p w14:paraId="6478AB70" w14:textId="102E64C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09:27:48</w:t>
            </w:r>
          </w:p>
        </w:tc>
      </w:tr>
      <w:tr w:rsidR="003C448A" w14:paraId="04FC2E5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CA59EE8" w14:textId="5EDE08DA" w:rsidR="003C448A" w:rsidRDefault="003C448A" w:rsidP="003C448A">
            <w:pPr>
              <w:pStyle w:val="1ATableTextStyle"/>
              <w:rPr>
                <w:lang w:bidi="en-US"/>
              </w:rPr>
            </w:pPr>
            <w:r>
              <w:rPr>
                <w:lang w:bidi="en-US"/>
              </w:rPr>
              <w:t>Last modified</w:t>
            </w:r>
          </w:p>
        </w:tc>
        <w:tc>
          <w:tcPr>
            <w:tcW w:w="2500" w:type="pct"/>
          </w:tcPr>
          <w:p w14:paraId="28CE14AE" w14:textId="0706811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10 April 2025 21:55:20</w:t>
            </w:r>
          </w:p>
        </w:tc>
      </w:tr>
      <w:tr w:rsidR="003C448A" w14:paraId="0868118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98B160D" w14:textId="1F942149" w:rsidR="003C448A" w:rsidRDefault="003C448A" w:rsidP="003C448A">
            <w:pPr>
              <w:pStyle w:val="1ATableTextStyle"/>
              <w:rPr>
                <w:lang w:bidi="en-US"/>
              </w:rPr>
            </w:pPr>
            <w:r>
              <w:rPr>
                <w:lang w:bidi="en-US"/>
              </w:rPr>
              <w:t>Scope tags</w:t>
            </w:r>
          </w:p>
        </w:tc>
        <w:tc>
          <w:tcPr>
            <w:tcW w:w="2500" w:type="pct"/>
          </w:tcPr>
          <w:p w14:paraId="47D9C504" w14:textId="10CDA8A4"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0601BD51" w14:textId="561CEB87" w:rsidR="003C448A" w:rsidRDefault="003C448A" w:rsidP="003C448A">
      <w:pPr>
        <w:pStyle w:val="Caption"/>
      </w:pPr>
      <w:r>
        <w:t xml:space="preserve">Table </w:t>
      </w:r>
      <w:r>
        <w:fldChar w:fldCharType="begin"/>
      </w:r>
      <w:r>
        <w:instrText xml:space="preserve"> SEQ Table \* ARABIC </w:instrText>
      </w:r>
      <w:r>
        <w:fldChar w:fldCharType="separate"/>
      </w:r>
      <w:r>
        <w:rPr>
          <w:noProof/>
        </w:rPr>
        <w:t>93</w:t>
      </w:r>
      <w:r>
        <w:fldChar w:fldCharType="end"/>
      </w:r>
      <w:r>
        <w:t>. Basics - **X - Win - Dispensation - CIS -L1 - Bitlocker - D - v1.0.0</w:t>
      </w:r>
    </w:p>
    <w:tbl>
      <w:tblPr>
        <w:tblStyle w:val="GridTable4-Accent2"/>
        <w:tblW w:w="4994" w:type="pct"/>
        <w:tblLook w:val="04A0" w:firstRow="1" w:lastRow="0" w:firstColumn="1" w:lastColumn="0" w:noHBand="0" w:noVBand="1"/>
      </w:tblPr>
      <w:tblGrid>
        <w:gridCol w:w="4502"/>
        <w:gridCol w:w="4503"/>
      </w:tblGrid>
      <w:tr w:rsidR="003C448A" w14:paraId="6847773F"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5E7E71F" w14:textId="56E61CD4" w:rsidR="003C448A" w:rsidRDefault="003C448A" w:rsidP="003C448A">
            <w:pPr>
              <w:pStyle w:val="1ATableHeaderBold"/>
              <w:rPr>
                <w:lang w:bidi="en-US"/>
              </w:rPr>
            </w:pPr>
            <w:r>
              <w:rPr>
                <w:lang w:bidi="en-US"/>
              </w:rPr>
              <w:t>Name</w:t>
            </w:r>
          </w:p>
        </w:tc>
        <w:tc>
          <w:tcPr>
            <w:tcW w:w="2500" w:type="pct"/>
          </w:tcPr>
          <w:p w14:paraId="1C9A58A5" w14:textId="54ECE17B"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70F4652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6067646" w14:textId="0E0B728B" w:rsidR="003C448A" w:rsidRDefault="003C448A" w:rsidP="003C448A">
            <w:pPr>
              <w:pStyle w:val="1ATableCategoryHeaderRowBold"/>
              <w:rPr>
                <w:lang w:bidi="en-US"/>
              </w:rPr>
            </w:pPr>
            <w:r>
              <w:rPr>
                <w:lang w:bidi="en-US"/>
              </w:rPr>
              <w:t>Administrative Templates</w:t>
            </w:r>
          </w:p>
        </w:tc>
      </w:tr>
      <w:tr w:rsidR="003C448A" w14:paraId="5CD7ED98"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120ECCEA" w14:textId="7FA3111E" w:rsidR="003C448A" w:rsidRDefault="003C448A" w:rsidP="003C448A">
            <w:pPr>
              <w:pStyle w:val="1ATableSub-CategoryHeaderColumn"/>
              <w:rPr>
                <w:lang w:bidi="en-US"/>
              </w:rPr>
            </w:pPr>
            <w:r>
              <w:rPr>
                <w:lang w:bidi="en-US"/>
              </w:rPr>
              <w:t>Device Installation Restrictions</w:t>
            </w:r>
          </w:p>
        </w:tc>
      </w:tr>
      <w:tr w:rsidR="003C448A" w14:paraId="52F15EF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8B6ACC4" w14:textId="1E931E2D" w:rsidR="003C448A" w:rsidRDefault="003C448A" w:rsidP="003C448A">
            <w:pPr>
              <w:pStyle w:val="1ATableTextStyle"/>
              <w:rPr>
                <w:lang w:bidi="en-US"/>
              </w:rPr>
            </w:pPr>
            <w:r>
              <w:rPr>
                <w:lang w:bidi="en-US"/>
              </w:rPr>
              <w:t>Allow administrators to override Device Installation Restriction policies</w:t>
            </w:r>
          </w:p>
        </w:tc>
        <w:tc>
          <w:tcPr>
            <w:tcW w:w="2500" w:type="pct"/>
          </w:tcPr>
          <w:p w14:paraId="330E9EDD" w14:textId="0CF96CC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3F14847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0D461E1" w14:textId="2DD4A908" w:rsidR="003C448A" w:rsidRDefault="003C448A" w:rsidP="003C448A">
            <w:pPr>
              <w:pStyle w:val="1ATableTextStyle"/>
              <w:rPr>
                <w:lang w:bidi="en-US"/>
              </w:rPr>
            </w:pPr>
            <w:r>
              <w:rPr>
                <w:lang w:bidi="en-US"/>
              </w:rPr>
              <w:t>Prevent installation of devices that match any of these device IDs</w:t>
            </w:r>
          </w:p>
        </w:tc>
        <w:tc>
          <w:tcPr>
            <w:tcW w:w="2500" w:type="pct"/>
          </w:tcPr>
          <w:p w14:paraId="3EBBA0CC" w14:textId="5265589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12637B1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12A47E3" w14:textId="1503A984" w:rsidR="003C448A" w:rsidRDefault="003C448A" w:rsidP="003C448A">
            <w:pPr>
              <w:pStyle w:val="1ATableTextStyle"/>
              <w:rPr>
                <w:lang w:bidi="en-US"/>
              </w:rPr>
            </w:pPr>
            <w:r>
              <w:rPr>
                <w:lang w:bidi="en-US"/>
              </w:rPr>
              <w:lastRenderedPageBreak/>
              <w:t>Prevent installation of devices using drivers that match these device setup classes</w:t>
            </w:r>
          </w:p>
        </w:tc>
        <w:tc>
          <w:tcPr>
            <w:tcW w:w="2500" w:type="pct"/>
          </w:tcPr>
          <w:p w14:paraId="1E14789A" w14:textId="488AE39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4BAE138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D753430" w14:textId="13496834" w:rsidR="003C448A" w:rsidRDefault="003C448A" w:rsidP="003C448A">
            <w:pPr>
              <w:pStyle w:val="1ATableTextStyle"/>
              <w:rPr>
                <w:lang w:bidi="en-US"/>
              </w:rPr>
            </w:pPr>
            <w:r>
              <w:rPr>
                <w:lang w:bidi="en-US"/>
              </w:rPr>
              <w:t>Display a custom message title when device installation is prevented by a policy setting</w:t>
            </w:r>
          </w:p>
        </w:tc>
        <w:tc>
          <w:tcPr>
            <w:tcW w:w="2500" w:type="pct"/>
          </w:tcPr>
          <w:p w14:paraId="645FD653" w14:textId="022F58A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411412D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0301907" w14:textId="6D68B643" w:rsidR="003C448A" w:rsidRDefault="003C448A" w:rsidP="003C448A">
            <w:pPr>
              <w:pStyle w:val="1ATableTextStyle"/>
              <w:rPr>
                <w:lang w:bidi="en-US"/>
              </w:rPr>
            </w:pPr>
            <w:r>
              <w:rPr>
                <w:lang w:bidi="en-US"/>
              </w:rPr>
              <w:t xml:space="preserve">  Main Text (Device)</w:t>
            </w:r>
          </w:p>
        </w:tc>
        <w:tc>
          <w:tcPr>
            <w:tcW w:w="2500" w:type="pct"/>
          </w:tcPr>
          <w:p w14:paraId="003D0C78" w14:textId="6525200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CIS Policy</w:t>
            </w:r>
          </w:p>
        </w:tc>
      </w:tr>
      <w:tr w:rsidR="003C448A" w14:paraId="1535FF3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A2475C3" w14:textId="5C4993EA" w:rsidR="003C448A" w:rsidRDefault="003C448A" w:rsidP="003C448A">
            <w:pPr>
              <w:pStyle w:val="1ATableTextStyle"/>
              <w:rPr>
                <w:lang w:bidi="en-US"/>
              </w:rPr>
            </w:pPr>
            <w:r>
              <w:rPr>
                <w:lang w:bidi="en-US"/>
              </w:rPr>
              <w:t>Display a custom message when installation is prevented by a policy setting</w:t>
            </w:r>
          </w:p>
        </w:tc>
        <w:tc>
          <w:tcPr>
            <w:tcW w:w="2500" w:type="pct"/>
          </w:tcPr>
          <w:p w14:paraId="23C69B06" w14:textId="0DBC51C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613053E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38C7FC6" w14:textId="0C99E3A3" w:rsidR="003C448A" w:rsidRDefault="003C448A" w:rsidP="003C448A">
            <w:pPr>
              <w:pStyle w:val="1ATableTextStyle"/>
              <w:rPr>
                <w:lang w:bidi="en-US"/>
              </w:rPr>
            </w:pPr>
            <w:r>
              <w:rPr>
                <w:lang w:bidi="en-US"/>
              </w:rPr>
              <w:t xml:space="preserve">  Detail Text (Device)</w:t>
            </w:r>
          </w:p>
        </w:tc>
        <w:tc>
          <w:tcPr>
            <w:tcW w:w="2500" w:type="pct"/>
          </w:tcPr>
          <w:p w14:paraId="500EC1DE" w14:textId="06BE9B5E"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CIS Device Installation Policy</w:t>
            </w:r>
          </w:p>
        </w:tc>
      </w:tr>
    </w:tbl>
    <w:p w14:paraId="49B665B5" w14:textId="1A74DB2F" w:rsidR="003C448A" w:rsidRDefault="003C448A" w:rsidP="003C448A">
      <w:pPr>
        <w:pStyle w:val="Caption"/>
      </w:pPr>
      <w:r>
        <w:t xml:space="preserve">Table </w:t>
      </w:r>
      <w:r>
        <w:fldChar w:fldCharType="begin"/>
      </w:r>
      <w:r>
        <w:instrText xml:space="preserve"> SEQ Table \* ARABIC </w:instrText>
      </w:r>
      <w:r>
        <w:fldChar w:fldCharType="separate"/>
      </w:r>
      <w:r>
        <w:rPr>
          <w:noProof/>
        </w:rPr>
        <w:t>94</w:t>
      </w:r>
      <w:r>
        <w:fldChar w:fldCharType="end"/>
      </w:r>
      <w:r>
        <w:t>. Settings - **X - Win - Dispensation - CIS -L1 - Bitlocker - D - v1.0.0</w:t>
      </w:r>
    </w:p>
    <w:p w14:paraId="19672064" w14:textId="24526935" w:rsidR="003C448A" w:rsidRDefault="003C448A" w:rsidP="003C448A">
      <w:pPr>
        <w:pStyle w:val="1ANumberedHeading3"/>
      </w:pPr>
      <w:bookmarkStart w:id="80" w:name="_Toc204168884"/>
      <w:r>
        <w:t>**X - Win - Dispensation - CIS -L2 - D - v1.0.0</w:t>
      </w:r>
      <w:bookmarkEnd w:id="80"/>
    </w:p>
    <w:p w14:paraId="3750848D"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6C1B616C"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613483D" w14:textId="414D3D13" w:rsidR="003C448A" w:rsidRDefault="003C448A" w:rsidP="003C448A">
            <w:pPr>
              <w:pStyle w:val="1ATableHeaderBold"/>
              <w:rPr>
                <w:lang w:bidi="en-US"/>
              </w:rPr>
            </w:pPr>
            <w:r>
              <w:rPr>
                <w:lang w:bidi="en-US"/>
              </w:rPr>
              <w:t>Name</w:t>
            </w:r>
          </w:p>
        </w:tc>
        <w:tc>
          <w:tcPr>
            <w:tcW w:w="2500" w:type="pct"/>
          </w:tcPr>
          <w:p w14:paraId="2CC71272" w14:textId="4B2CD24D"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37B6B9A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33E4A56" w14:textId="5DCAE9E3" w:rsidR="003C448A" w:rsidRDefault="003C448A" w:rsidP="003C448A">
            <w:pPr>
              <w:pStyle w:val="1ATableCategoryHeaderRowBold"/>
              <w:rPr>
                <w:lang w:bidi="en-US"/>
              </w:rPr>
            </w:pPr>
            <w:r>
              <w:rPr>
                <w:lang w:bidi="en-US"/>
              </w:rPr>
              <w:t>Basics</w:t>
            </w:r>
          </w:p>
        </w:tc>
      </w:tr>
      <w:tr w:rsidR="003C448A" w14:paraId="4D38C17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1756D68" w14:textId="118CA9FE" w:rsidR="003C448A" w:rsidRDefault="003C448A" w:rsidP="003C448A">
            <w:pPr>
              <w:pStyle w:val="1ATableTextStyle"/>
              <w:rPr>
                <w:lang w:bidi="en-US"/>
              </w:rPr>
            </w:pPr>
            <w:r>
              <w:rPr>
                <w:lang w:bidi="en-US"/>
              </w:rPr>
              <w:t>Name</w:t>
            </w:r>
          </w:p>
        </w:tc>
        <w:tc>
          <w:tcPr>
            <w:tcW w:w="2500" w:type="pct"/>
          </w:tcPr>
          <w:p w14:paraId="40F334AE" w14:textId="5C623CD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**X - Win - Dispensation - CIS -L2 - D - v1.0.0</w:t>
            </w:r>
          </w:p>
        </w:tc>
      </w:tr>
      <w:tr w:rsidR="003C448A" w14:paraId="77514EA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562CC4C" w14:textId="4C7B9583" w:rsidR="003C448A" w:rsidRDefault="003C448A" w:rsidP="003C448A">
            <w:pPr>
              <w:pStyle w:val="1ATableTextStyle"/>
              <w:rPr>
                <w:lang w:bidi="en-US"/>
              </w:rPr>
            </w:pPr>
            <w:r>
              <w:rPr>
                <w:lang w:bidi="en-US"/>
              </w:rPr>
              <w:t>Description</w:t>
            </w:r>
          </w:p>
        </w:tc>
        <w:tc>
          <w:tcPr>
            <w:tcW w:w="2500" w:type="pct"/>
          </w:tcPr>
          <w:p w14:paraId="0A443FD4"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5721C24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5443890" w14:textId="3C239995" w:rsidR="003C448A" w:rsidRDefault="003C448A" w:rsidP="003C448A">
            <w:pPr>
              <w:pStyle w:val="1ATableTextStyle"/>
              <w:rPr>
                <w:lang w:bidi="en-US"/>
              </w:rPr>
            </w:pPr>
            <w:r>
              <w:rPr>
                <w:lang w:bidi="en-US"/>
              </w:rPr>
              <w:t>Profile type</w:t>
            </w:r>
          </w:p>
        </w:tc>
        <w:tc>
          <w:tcPr>
            <w:tcW w:w="2500" w:type="pct"/>
          </w:tcPr>
          <w:p w14:paraId="253AAD94" w14:textId="3CC7BE8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2D55D48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526405B" w14:textId="55E5DD65" w:rsidR="003C448A" w:rsidRDefault="003C448A" w:rsidP="003C448A">
            <w:pPr>
              <w:pStyle w:val="1ATableTextStyle"/>
              <w:rPr>
                <w:lang w:bidi="en-US"/>
              </w:rPr>
            </w:pPr>
            <w:r>
              <w:rPr>
                <w:lang w:bidi="en-US"/>
              </w:rPr>
              <w:t>Platform supported</w:t>
            </w:r>
          </w:p>
        </w:tc>
        <w:tc>
          <w:tcPr>
            <w:tcW w:w="2500" w:type="pct"/>
          </w:tcPr>
          <w:p w14:paraId="677FCFDA" w14:textId="6E6B520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3152E8D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0C651CC" w14:textId="26374E7C" w:rsidR="003C448A" w:rsidRDefault="003C448A" w:rsidP="003C448A">
            <w:pPr>
              <w:pStyle w:val="1ATableTextStyle"/>
              <w:rPr>
                <w:lang w:bidi="en-US"/>
              </w:rPr>
            </w:pPr>
            <w:r>
              <w:rPr>
                <w:lang w:bidi="en-US"/>
              </w:rPr>
              <w:t>Created</w:t>
            </w:r>
          </w:p>
        </w:tc>
        <w:tc>
          <w:tcPr>
            <w:tcW w:w="2500" w:type="pct"/>
          </w:tcPr>
          <w:p w14:paraId="633CDF64" w14:textId="32CAA07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09:27:48</w:t>
            </w:r>
          </w:p>
        </w:tc>
      </w:tr>
      <w:tr w:rsidR="003C448A" w14:paraId="3A338BD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4BADD43" w14:textId="227B08FE" w:rsidR="003C448A" w:rsidRDefault="003C448A" w:rsidP="003C448A">
            <w:pPr>
              <w:pStyle w:val="1ATableTextStyle"/>
              <w:rPr>
                <w:lang w:bidi="en-US"/>
              </w:rPr>
            </w:pPr>
            <w:r>
              <w:rPr>
                <w:lang w:bidi="en-US"/>
              </w:rPr>
              <w:t>Last modified</w:t>
            </w:r>
          </w:p>
        </w:tc>
        <w:tc>
          <w:tcPr>
            <w:tcW w:w="2500" w:type="pct"/>
          </w:tcPr>
          <w:p w14:paraId="1FC741C9" w14:textId="6514B33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10 April 2025 21:55:33</w:t>
            </w:r>
          </w:p>
        </w:tc>
      </w:tr>
      <w:tr w:rsidR="003C448A" w14:paraId="60A50DB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687BBEC" w14:textId="662D297D" w:rsidR="003C448A" w:rsidRDefault="003C448A" w:rsidP="003C448A">
            <w:pPr>
              <w:pStyle w:val="1ATableTextStyle"/>
              <w:rPr>
                <w:lang w:bidi="en-US"/>
              </w:rPr>
            </w:pPr>
            <w:r>
              <w:rPr>
                <w:lang w:bidi="en-US"/>
              </w:rPr>
              <w:t>Scope tags</w:t>
            </w:r>
          </w:p>
        </w:tc>
        <w:tc>
          <w:tcPr>
            <w:tcW w:w="2500" w:type="pct"/>
          </w:tcPr>
          <w:p w14:paraId="00413543" w14:textId="6D9D83B0"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5D6089F7" w14:textId="453CF455" w:rsidR="003C448A" w:rsidRDefault="003C448A" w:rsidP="003C448A">
      <w:pPr>
        <w:pStyle w:val="Caption"/>
      </w:pPr>
      <w:r>
        <w:t xml:space="preserve">Table </w:t>
      </w:r>
      <w:r>
        <w:fldChar w:fldCharType="begin"/>
      </w:r>
      <w:r>
        <w:instrText xml:space="preserve"> SEQ Table \* ARABIC </w:instrText>
      </w:r>
      <w:r>
        <w:fldChar w:fldCharType="separate"/>
      </w:r>
      <w:r>
        <w:rPr>
          <w:noProof/>
        </w:rPr>
        <w:t>95</w:t>
      </w:r>
      <w:r>
        <w:fldChar w:fldCharType="end"/>
      </w:r>
      <w:r>
        <w:t>. Basics - **X - Win - Dispensation - CIS -L2 - D - v1.0.0</w:t>
      </w:r>
    </w:p>
    <w:tbl>
      <w:tblPr>
        <w:tblStyle w:val="GridTable4-Accent2"/>
        <w:tblW w:w="4994" w:type="pct"/>
        <w:tblLook w:val="04A0" w:firstRow="1" w:lastRow="0" w:firstColumn="1" w:lastColumn="0" w:noHBand="0" w:noVBand="1"/>
      </w:tblPr>
      <w:tblGrid>
        <w:gridCol w:w="4502"/>
        <w:gridCol w:w="4503"/>
      </w:tblGrid>
      <w:tr w:rsidR="003C448A" w14:paraId="642CC9C5"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B5F86C9" w14:textId="0009F37E" w:rsidR="003C448A" w:rsidRDefault="003C448A" w:rsidP="003C448A">
            <w:pPr>
              <w:pStyle w:val="1ATableHeaderBold"/>
              <w:rPr>
                <w:lang w:bidi="en-US"/>
              </w:rPr>
            </w:pPr>
            <w:r>
              <w:rPr>
                <w:lang w:bidi="en-US"/>
              </w:rPr>
              <w:t>Name</w:t>
            </w:r>
          </w:p>
        </w:tc>
        <w:tc>
          <w:tcPr>
            <w:tcW w:w="2500" w:type="pct"/>
          </w:tcPr>
          <w:p w14:paraId="0AC289CA" w14:textId="18CEC6E6"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1191678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94EDD6C" w14:textId="16A5DEA6" w:rsidR="003C448A" w:rsidRDefault="003C448A" w:rsidP="003C448A">
            <w:pPr>
              <w:pStyle w:val="1ATableCategoryHeaderRowBold"/>
              <w:rPr>
                <w:lang w:bidi="en-US"/>
              </w:rPr>
            </w:pPr>
            <w:r>
              <w:rPr>
                <w:lang w:bidi="en-US"/>
              </w:rPr>
              <w:t>Administrative Templates</w:t>
            </w:r>
          </w:p>
        </w:tc>
      </w:tr>
      <w:tr w:rsidR="003C448A" w14:paraId="4CB67D56"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5BBBBFB6" w14:textId="34872D8D" w:rsidR="003C448A" w:rsidRDefault="003C448A" w:rsidP="003C448A">
            <w:pPr>
              <w:pStyle w:val="1ATableSub-CategoryHeaderColumn"/>
              <w:rPr>
                <w:lang w:bidi="en-US"/>
              </w:rPr>
            </w:pPr>
            <w:r>
              <w:rPr>
                <w:lang w:bidi="en-US"/>
              </w:rPr>
              <w:t>Sleep Settings</w:t>
            </w:r>
          </w:p>
        </w:tc>
      </w:tr>
      <w:tr w:rsidR="003C448A" w14:paraId="181AA12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5457E08" w14:textId="4FB119C8" w:rsidR="003C448A" w:rsidRDefault="003C448A" w:rsidP="003C448A">
            <w:pPr>
              <w:pStyle w:val="1ATableTextStyle"/>
              <w:rPr>
                <w:lang w:bidi="en-US"/>
              </w:rPr>
            </w:pPr>
            <w:r>
              <w:rPr>
                <w:lang w:bidi="en-US"/>
              </w:rPr>
              <w:t>Allow standby states (S1-S3) when sleeping (on battery)</w:t>
            </w:r>
          </w:p>
        </w:tc>
        <w:tc>
          <w:tcPr>
            <w:tcW w:w="2500" w:type="pct"/>
          </w:tcPr>
          <w:p w14:paraId="7600CF38" w14:textId="5836E5F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21EA152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0A4970D" w14:textId="40EB3CE9" w:rsidR="003C448A" w:rsidRDefault="003C448A" w:rsidP="003C448A">
            <w:pPr>
              <w:pStyle w:val="1ATableTextStyle"/>
              <w:rPr>
                <w:lang w:bidi="en-US"/>
              </w:rPr>
            </w:pPr>
            <w:r>
              <w:rPr>
                <w:lang w:bidi="en-US"/>
              </w:rPr>
              <w:t>Allow standby states (S1-S3) when sleeping (plugged in)</w:t>
            </w:r>
          </w:p>
        </w:tc>
        <w:tc>
          <w:tcPr>
            <w:tcW w:w="2500" w:type="pct"/>
          </w:tcPr>
          <w:p w14:paraId="5543B7AC" w14:textId="1B8C837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577896C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510211FA" w14:textId="6403C424" w:rsidR="003C448A" w:rsidRDefault="003C448A" w:rsidP="003C448A">
            <w:pPr>
              <w:pStyle w:val="1ATableCategoryHeaderRowBold"/>
              <w:rPr>
                <w:lang w:bidi="en-US"/>
              </w:rPr>
            </w:pPr>
            <w:r>
              <w:rPr>
                <w:lang w:bidi="en-US"/>
              </w:rPr>
              <w:t>Camera</w:t>
            </w:r>
          </w:p>
        </w:tc>
      </w:tr>
      <w:tr w:rsidR="003C448A" w14:paraId="400FEB9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C3B5B6E" w14:textId="789B8D38" w:rsidR="003C448A" w:rsidRDefault="003C448A" w:rsidP="003C448A">
            <w:pPr>
              <w:pStyle w:val="1ATableTextStyle"/>
              <w:rPr>
                <w:lang w:bidi="en-US"/>
              </w:rPr>
            </w:pPr>
            <w:r>
              <w:rPr>
                <w:lang w:bidi="en-US"/>
              </w:rPr>
              <w:t>Allow Camera</w:t>
            </w:r>
          </w:p>
        </w:tc>
        <w:tc>
          <w:tcPr>
            <w:tcW w:w="2500" w:type="pct"/>
          </w:tcPr>
          <w:p w14:paraId="7C2F5D01" w14:textId="0285914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Allowed.</w:t>
            </w:r>
          </w:p>
        </w:tc>
      </w:tr>
      <w:tr w:rsidR="003C448A" w14:paraId="6F30E08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1FE9899" w14:textId="5D59AEC2" w:rsidR="003C448A" w:rsidRDefault="003C448A" w:rsidP="003C448A">
            <w:pPr>
              <w:pStyle w:val="1ATableCategoryHeaderRowBold"/>
              <w:rPr>
                <w:lang w:bidi="en-US"/>
              </w:rPr>
            </w:pPr>
            <w:r>
              <w:rPr>
                <w:lang w:bidi="en-US"/>
              </w:rPr>
              <w:t>Administrative Templates</w:t>
            </w:r>
          </w:p>
        </w:tc>
      </w:tr>
      <w:tr w:rsidR="003C448A" w14:paraId="418BADE5"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18C7BC33" w14:textId="2F961A57" w:rsidR="003C448A" w:rsidRDefault="003C448A" w:rsidP="003C448A">
            <w:pPr>
              <w:pStyle w:val="1ATableSub-CategoryHeaderColumn"/>
              <w:rPr>
                <w:lang w:bidi="en-US"/>
              </w:rPr>
            </w:pPr>
            <w:r>
              <w:rPr>
                <w:lang w:bidi="en-US"/>
              </w:rPr>
              <w:t>Store</w:t>
            </w:r>
          </w:p>
        </w:tc>
      </w:tr>
      <w:tr w:rsidR="003C448A" w14:paraId="77E96A7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DCE065A" w14:textId="7F887337" w:rsidR="003C448A" w:rsidRDefault="003C448A" w:rsidP="003C448A">
            <w:pPr>
              <w:pStyle w:val="1ATableTextStyle"/>
              <w:rPr>
                <w:lang w:bidi="en-US"/>
              </w:rPr>
            </w:pPr>
            <w:r>
              <w:rPr>
                <w:lang w:bidi="en-US"/>
              </w:rPr>
              <w:t>Turn off the Store application</w:t>
            </w:r>
          </w:p>
        </w:tc>
        <w:tc>
          <w:tcPr>
            <w:tcW w:w="2500" w:type="pct"/>
          </w:tcPr>
          <w:p w14:paraId="23D68642" w14:textId="30B8F28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00C2B0C1"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02974870" w14:textId="02970E32" w:rsidR="003C448A" w:rsidRDefault="003C448A" w:rsidP="003C448A">
            <w:pPr>
              <w:pStyle w:val="1ATableSub-CategoryHeaderColumn"/>
              <w:rPr>
                <w:lang w:bidi="en-US"/>
              </w:rPr>
            </w:pPr>
            <w:r>
              <w:rPr>
                <w:lang w:bidi="en-US"/>
              </w:rPr>
              <w:t>Credential User Interface</w:t>
            </w:r>
          </w:p>
        </w:tc>
      </w:tr>
      <w:tr w:rsidR="003C448A" w14:paraId="77DCFB0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0A644ED" w14:textId="2C7D3E5E" w:rsidR="003C448A" w:rsidRDefault="003C448A" w:rsidP="003C448A">
            <w:pPr>
              <w:pStyle w:val="1ATableTextStyle"/>
              <w:rPr>
                <w:lang w:bidi="en-US"/>
              </w:rPr>
            </w:pPr>
            <w:r>
              <w:rPr>
                <w:lang w:bidi="en-US"/>
              </w:rPr>
              <w:t>Require trusted path for credential entry</w:t>
            </w:r>
          </w:p>
        </w:tc>
        <w:tc>
          <w:tcPr>
            <w:tcW w:w="2500" w:type="pct"/>
          </w:tcPr>
          <w:p w14:paraId="15AF0EF1" w14:textId="5BCE6FEB"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bl>
    <w:p w14:paraId="53BB7FC2" w14:textId="290D480D" w:rsidR="003C448A" w:rsidRDefault="003C448A" w:rsidP="003C448A">
      <w:pPr>
        <w:pStyle w:val="Caption"/>
      </w:pPr>
      <w:r>
        <w:t xml:space="preserve">Table </w:t>
      </w:r>
      <w:r>
        <w:fldChar w:fldCharType="begin"/>
      </w:r>
      <w:r>
        <w:instrText xml:space="preserve"> SEQ Table \* ARABIC </w:instrText>
      </w:r>
      <w:r>
        <w:fldChar w:fldCharType="separate"/>
      </w:r>
      <w:r>
        <w:rPr>
          <w:noProof/>
        </w:rPr>
        <w:t>96</w:t>
      </w:r>
      <w:r>
        <w:fldChar w:fldCharType="end"/>
      </w:r>
      <w:r>
        <w:t>. Settings - **X - Win - Dispensation - CIS -L2 - D - v1.0.0</w:t>
      </w:r>
    </w:p>
    <w:p w14:paraId="6B28F5C9" w14:textId="1D6A0CE5" w:rsidR="003C448A" w:rsidRDefault="003C448A" w:rsidP="003C448A">
      <w:pPr>
        <w:pStyle w:val="1ANumberedHeading3"/>
      </w:pPr>
      <w:bookmarkStart w:id="81" w:name="_Toc204168885"/>
      <w:r>
        <w:t>*Win - Windows LAPS - D - LAPS Configuration - v1.0.0</w:t>
      </w:r>
      <w:bookmarkEnd w:id="81"/>
    </w:p>
    <w:p w14:paraId="4C8516B5"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411DBBA6"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65EE314" w14:textId="6EF640B6" w:rsidR="003C448A" w:rsidRDefault="003C448A" w:rsidP="003C448A">
            <w:pPr>
              <w:pStyle w:val="1ATableHeaderBold"/>
              <w:rPr>
                <w:lang w:bidi="en-US"/>
              </w:rPr>
            </w:pPr>
            <w:r>
              <w:rPr>
                <w:lang w:bidi="en-US"/>
              </w:rPr>
              <w:lastRenderedPageBreak/>
              <w:t>Name</w:t>
            </w:r>
          </w:p>
        </w:tc>
        <w:tc>
          <w:tcPr>
            <w:tcW w:w="2500" w:type="pct"/>
          </w:tcPr>
          <w:p w14:paraId="513A355B" w14:textId="781D6892"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731018D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CB1261E" w14:textId="60CDCFE7" w:rsidR="003C448A" w:rsidRDefault="003C448A" w:rsidP="003C448A">
            <w:pPr>
              <w:pStyle w:val="1ATableCategoryHeaderRowBold"/>
              <w:rPr>
                <w:lang w:bidi="en-US"/>
              </w:rPr>
            </w:pPr>
            <w:r>
              <w:rPr>
                <w:lang w:bidi="en-US"/>
              </w:rPr>
              <w:t>Basics</w:t>
            </w:r>
          </w:p>
        </w:tc>
      </w:tr>
      <w:tr w:rsidR="003C448A" w14:paraId="41BE3B0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CB4B61C" w14:textId="1B419CF5" w:rsidR="003C448A" w:rsidRDefault="003C448A" w:rsidP="003C448A">
            <w:pPr>
              <w:pStyle w:val="1ATableTextStyle"/>
              <w:rPr>
                <w:lang w:bidi="en-US"/>
              </w:rPr>
            </w:pPr>
            <w:r>
              <w:rPr>
                <w:lang w:bidi="en-US"/>
              </w:rPr>
              <w:t>Name</w:t>
            </w:r>
          </w:p>
        </w:tc>
        <w:tc>
          <w:tcPr>
            <w:tcW w:w="2500" w:type="pct"/>
          </w:tcPr>
          <w:p w14:paraId="2BBB0BBE" w14:textId="3F2F167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Windows LAPS - D - LAPS Configuration - v1.0.0</w:t>
            </w:r>
          </w:p>
        </w:tc>
      </w:tr>
      <w:tr w:rsidR="003C448A" w14:paraId="3614EF1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9EAA467" w14:textId="52ADB805" w:rsidR="003C448A" w:rsidRDefault="003C448A" w:rsidP="003C448A">
            <w:pPr>
              <w:pStyle w:val="1ATableTextStyle"/>
              <w:rPr>
                <w:lang w:bidi="en-US"/>
              </w:rPr>
            </w:pPr>
            <w:r>
              <w:rPr>
                <w:lang w:bidi="en-US"/>
              </w:rPr>
              <w:t>Description</w:t>
            </w:r>
          </w:p>
        </w:tc>
        <w:tc>
          <w:tcPr>
            <w:tcW w:w="2500" w:type="pct"/>
          </w:tcPr>
          <w:p w14:paraId="79B1D3BD"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284B119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C2477A7" w14:textId="6D796F41" w:rsidR="003C448A" w:rsidRDefault="003C448A" w:rsidP="003C448A">
            <w:pPr>
              <w:pStyle w:val="1ATableTextStyle"/>
              <w:rPr>
                <w:lang w:bidi="en-US"/>
              </w:rPr>
            </w:pPr>
            <w:r>
              <w:rPr>
                <w:lang w:bidi="en-US"/>
              </w:rPr>
              <w:t>Profile type</w:t>
            </w:r>
          </w:p>
        </w:tc>
        <w:tc>
          <w:tcPr>
            <w:tcW w:w="2500" w:type="pct"/>
          </w:tcPr>
          <w:p w14:paraId="7E0F3401" w14:textId="66AE0FD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65B4956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2EF6244" w14:textId="3EA2956E" w:rsidR="003C448A" w:rsidRDefault="003C448A" w:rsidP="003C448A">
            <w:pPr>
              <w:pStyle w:val="1ATableTextStyle"/>
              <w:rPr>
                <w:lang w:bidi="en-US"/>
              </w:rPr>
            </w:pPr>
            <w:r>
              <w:rPr>
                <w:lang w:bidi="en-US"/>
              </w:rPr>
              <w:t>Category</w:t>
            </w:r>
          </w:p>
        </w:tc>
        <w:tc>
          <w:tcPr>
            <w:tcW w:w="2500" w:type="pct"/>
          </w:tcPr>
          <w:p w14:paraId="1499A751" w14:textId="7E4B6D2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Account protection</w:t>
            </w:r>
          </w:p>
        </w:tc>
      </w:tr>
      <w:tr w:rsidR="003C448A" w14:paraId="1716B1D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BD3AAF7" w14:textId="2EA698D4" w:rsidR="003C448A" w:rsidRDefault="003C448A" w:rsidP="003C448A">
            <w:pPr>
              <w:pStyle w:val="1ATableTextStyle"/>
              <w:rPr>
                <w:lang w:bidi="en-US"/>
              </w:rPr>
            </w:pPr>
            <w:r>
              <w:rPr>
                <w:lang w:bidi="en-US"/>
              </w:rPr>
              <w:t>Policy type</w:t>
            </w:r>
          </w:p>
        </w:tc>
        <w:tc>
          <w:tcPr>
            <w:tcW w:w="2500" w:type="pct"/>
          </w:tcPr>
          <w:p w14:paraId="6252A1D1" w14:textId="4841D10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Local admin password solution (Windows LAPS)</w:t>
            </w:r>
          </w:p>
        </w:tc>
      </w:tr>
      <w:tr w:rsidR="003C448A" w14:paraId="56158FF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CB1093A" w14:textId="1FFC2B52" w:rsidR="003C448A" w:rsidRDefault="003C448A" w:rsidP="003C448A">
            <w:pPr>
              <w:pStyle w:val="1ATableTextStyle"/>
              <w:rPr>
                <w:lang w:bidi="en-US"/>
              </w:rPr>
            </w:pPr>
            <w:r>
              <w:rPr>
                <w:lang w:bidi="en-US"/>
              </w:rPr>
              <w:t>Platform supported</w:t>
            </w:r>
          </w:p>
        </w:tc>
        <w:tc>
          <w:tcPr>
            <w:tcW w:w="2500" w:type="pct"/>
          </w:tcPr>
          <w:p w14:paraId="0EBBCF8A" w14:textId="2816AA5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60CB961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440BE5D" w14:textId="08921611" w:rsidR="003C448A" w:rsidRDefault="003C448A" w:rsidP="003C448A">
            <w:pPr>
              <w:pStyle w:val="1ATableTextStyle"/>
              <w:rPr>
                <w:lang w:bidi="en-US"/>
              </w:rPr>
            </w:pPr>
            <w:r>
              <w:rPr>
                <w:lang w:bidi="en-US"/>
              </w:rPr>
              <w:t>Created</w:t>
            </w:r>
          </w:p>
        </w:tc>
        <w:tc>
          <w:tcPr>
            <w:tcW w:w="2500" w:type="pct"/>
          </w:tcPr>
          <w:p w14:paraId="12D3C224" w14:textId="676535B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09:27:47</w:t>
            </w:r>
          </w:p>
        </w:tc>
      </w:tr>
      <w:tr w:rsidR="003C448A" w14:paraId="52B2C1E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D493D2D" w14:textId="30CA4F0D" w:rsidR="003C448A" w:rsidRDefault="003C448A" w:rsidP="003C448A">
            <w:pPr>
              <w:pStyle w:val="1ATableTextStyle"/>
              <w:rPr>
                <w:lang w:bidi="en-US"/>
              </w:rPr>
            </w:pPr>
            <w:r>
              <w:rPr>
                <w:lang w:bidi="en-US"/>
              </w:rPr>
              <w:t>Last modified</w:t>
            </w:r>
          </w:p>
        </w:tc>
        <w:tc>
          <w:tcPr>
            <w:tcW w:w="2500" w:type="pct"/>
          </w:tcPr>
          <w:p w14:paraId="7DBCE539" w14:textId="5C47679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17 June 2025 13:21:44</w:t>
            </w:r>
          </w:p>
        </w:tc>
      </w:tr>
      <w:tr w:rsidR="003C448A" w14:paraId="59A3694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EC5A10C" w14:textId="3A5DB25F" w:rsidR="003C448A" w:rsidRDefault="003C448A" w:rsidP="003C448A">
            <w:pPr>
              <w:pStyle w:val="1ATableTextStyle"/>
              <w:rPr>
                <w:lang w:bidi="en-US"/>
              </w:rPr>
            </w:pPr>
            <w:r>
              <w:rPr>
                <w:lang w:bidi="en-US"/>
              </w:rPr>
              <w:t>Scope tags</w:t>
            </w:r>
          </w:p>
        </w:tc>
        <w:tc>
          <w:tcPr>
            <w:tcW w:w="2500" w:type="pct"/>
          </w:tcPr>
          <w:p w14:paraId="6EC012F0" w14:textId="3790A7ED"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27C2CF3D" w14:textId="3E2FC3C7" w:rsidR="003C448A" w:rsidRDefault="003C448A" w:rsidP="003C448A">
      <w:pPr>
        <w:pStyle w:val="Caption"/>
      </w:pPr>
      <w:r>
        <w:t xml:space="preserve">Table </w:t>
      </w:r>
      <w:r>
        <w:fldChar w:fldCharType="begin"/>
      </w:r>
      <w:r>
        <w:instrText xml:space="preserve"> SEQ Table \* ARABIC </w:instrText>
      </w:r>
      <w:r>
        <w:fldChar w:fldCharType="separate"/>
      </w:r>
      <w:r>
        <w:rPr>
          <w:noProof/>
        </w:rPr>
        <w:t>97</w:t>
      </w:r>
      <w:r>
        <w:fldChar w:fldCharType="end"/>
      </w:r>
      <w:r>
        <w:t>. Basics - *Win - Windows LAPS - D - LAPS Configuration - v1.0.0</w:t>
      </w:r>
    </w:p>
    <w:tbl>
      <w:tblPr>
        <w:tblStyle w:val="GridTable4-Accent2"/>
        <w:tblW w:w="4994" w:type="pct"/>
        <w:tblLook w:val="04A0" w:firstRow="1" w:lastRow="0" w:firstColumn="1" w:lastColumn="0" w:noHBand="0" w:noVBand="1"/>
      </w:tblPr>
      <w:tblGrid>
        <w:gridCol w:w="4502"/>
        <w:gridCol w:w="4503"/>
      </w:tblGrid>
      <w:tr w:rsidR="003C448A" w14:paraId="5AEFC7B0"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5B5EEEA" w14:textId="6A86F01B" w:rsidR="003C448A" w:rsidRDefault="003C448A" w:rsidP="003C448A">
            <w:pPr>
              <w:pStyle w:val="1ATableHeaderBold"/>
              <w:rPr>
                <w:lang w:bidi="en-US"/>
              </w:rPr>
            </w:pPr>
            <w:r>
              <w:rPr>
                <w:lang w:bidi="en-US"/>
              </w:rPr>
              <w:t>Name</w:t>
            </w:r>
          </w:p>
        </w:tc>
        <w:tc>
          <w:tcPr>
            <w:tcW w:w="2500" w:type="pct"/>
          </w:tcPr>
          <w:p w14:paraId="0F9B7BF9" w14:textId="55B6393D"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21363A7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BCC88AC" w14:textId="4ABEB58C" w:rsidR="003C448A" w:rsidRDefault="003C448A" w:rsidP="003C448A">
            <w:pPr>
              <w:pStyle w:val="1ATableTextStyle"/>
              <w:rPr>
                <w:lang w:bidi="en-US"/>
              </w:rPr>
            </w:pPr>
            <w:r>
              <w:rPr>
                <w:lang w:bidi="en-US"/>
              </w:rPr>
              <w:t xml:space="preserve">Backup Directory </w:t>
            </w:r>
          </w:p>
        </w:tc>
        <w:tc>
          <w:tcPr>
            <w:tcW w:w="2500" w:type="pct"/>
          </w:tcPr>
          <w:p w14:paraId="30A4113E" w14:textId="1147944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Backup the password to Azure AD only</w:t>
            </w:r>
          </w:p>
        </w:tc>
      </w:tr>
      <w:tr w:rsidR="003C448A" w14:paraId="663C9C5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86C9608" w14:textId="02102829" w:rsidR="003C448A" w:rsidRDefault="003C448A" w:rsidP="003C448A">
            <w:pPr>
              <w:pStyle w:val="1ATableTextStyle"/>
              <w:rPr>
                <w:lang w:bidi="en-US"/>
              </w:rPr>
            </w:pPr>
            <w:r>
              <w:rPr>
                <w:lang w:bidi="en-US"/>
              </w:rPr>
              <w:t xml:space="preserve">  Password Age Days</w:t>
            </w:r>
          </w:p>
        </w:tc>
        <w:tc>
          <w:tcPr>
            <w:tcW w:w="2500" w:type="pct"/>
          </w:tcPr>
          <w:p w14:paraId="38C4855A" w14:textId="40E1617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7</w:t>
            </w:r>
          </w:p>
        </w:tc>
      </w:tr>
      <w:tr w:rsidR="003C448A" w14:paraId="4EBFDB1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E47B7B6" w14:textId="21660C40" w:rsidR="003C448A" w:rsidRDefault="003C448A" w:rsidP="003C448A">
            <w:pPr>
              <w:pStyle w:val="1ATableTextStyle"/>
              <w:rPr>
                <w:lang w:bidi="en-US"/>
              </w:rPr>
            </w:pPr>
            <w:r>
              <w:rPr>
                <w:lang w:bidi="en-US"/>
              </w:rPr>
              <w:t xml:space="preserve">Password Complexity </w:t>
            </w:r>
          </w:p>
        </w:tc>
        <w:tc>
          <w:tcPr>
            <w:tcW w:w="2500" w:type="pct"/>
          </w:tcPr>
          <w:p w14:paraId="605F9ABB" w14:textId="62F0A5D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Large letters + small letters + numbers + special characters (improved readability)</w:t>
            </w:r>
          </w:p>
        </w:tc>
      </w:tr>
      <w:tr w:rsidR="003C448A" w14:paraId="02F7DD9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143DA91" w14:textId="451680CB" w:rsidR="003C448A" w:rsidRDefault="003C448A" w:rsidP="003C448A">
            <w:pPr>
              <w:pStyle w:val="1ATableTextStyle"/>
              <w:rPr>
                <w:lang w:bidi="en-US"/>
              </w:rPr>
            </w:pPr>
            <w:r>
              <w:rPr>
                <w:lang w:bidi="en-US"/>
              </w:rPr>
              <w:t xml:space="preserve">Password Length </w:t>
            </w:r>
          </w:p>
        </w:tc>
        <w:tc>
          <w:tcPr>
            <w:tcW w:w="2500" w:type="pct"/>
          </w:tcPr>
          <w:p w14:paraId="1324B9C8" w14:textId="0B57D03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21</w:t>
            </w:r>
          </w:p>
        </w:tc>
      </w:tr>
      <w:tr w:rsidR="003C448A" w14:paraId="18EA8ED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9FD8D19" w14:textId="42DC0ACD" w:rsidR="003C448A" w:rsidRDefault="003C448A" w:rsidP="003C448A">
            <w:pPr>
              <w:pStyle w:val="1ATableTextStyle"/>
              <w:rPr>
                <w:lang w:bidi="en-US"/>
              </w:rPr>
            </w:pPr>
            <w:r>
              <w:rPr>
                <w:lang w:bidi="en-US"/>
              </w:rPr>
              <w:t xml:space="preserve">Post Authentication Actions </w:t>
            </w:r>
          </w:p>
        </w:tc>
        <w:tc>
          <w:tcPr>
            <w:tcW w:w="2500" w:type="pct"/>
          </w:tcPr>
          <w:p w14:paraId="0F1AF9B7" w14:textId="0E972A2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Reset the password and logoff the managed account: upon expiry of the grace period, the managed account password will be reset and any interactive logon sessions using the managed account will terminated.</w:t>
            </w:r>
          </w:p>
        </w:tc>
      </w:tr>
      <w:tr w:rsidR="003C448A" w14:paraId="4A9EDBD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9759747" w14:textId="5837C452" w:rsidR="003C448A" w:rsidRDefault="003C448A" w:rsidP="003C448A">
            <w:pPr>
              <w:pStyle w:val="1ATableTextStyle"/>
              <w:rPr>
                <w:lang w:bidi="en-US"/>
              </w:rPr>
            </w:pPr>
            <w:r>
              <w:rPr>
                <w:lang w:bidi="en-US"/>
              </w:rPr>
              <w:t xml:space="preserve">Post Authentication Reset Delay </w:t>
            </w:r>
          </w:p>
        </w:tc>
        <w:tc>
          <w:tcPr>
            <w:tcW w:w="2500" w:type="pct"/>
          </w:tcPr>
          <w:p w14:paraId="2F397734" w14:textId="6E736E8E"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1</w:t>
            </w:r>
          </w:p>
        </w:tc>
      </w:tr>
    </w:tbl>
    <w:p w14:paraId="6EAB7D77" w14:textId="72AB9A6A" w:rsidR="003C448A" w:rsidRDefault="003C448A" w:rsidP="003C448A">
      <w:pPr>
        <w:pStyle w:val="Caption"/>
      </w:pPr>
      <w:r>
        <w:t xml:space="preserve">Table </w:t>
      </w:r>
      <w:r>
        <w:fldChar w:fldCharType="begin"/>
      </w:r>
      <w:r>
        <w:instrText xml:space="preserve"> SEQ Table \* ARABIC </w:instrText>
      </w:r>
      <w:r>
        <w:fldChar w:fldCharType="separate"/>
      </w:r>
      <w:r>
        <w:rPr>
          <w:noProof/>
        </w:rPr>
        <w:t>98</w:t>
      </w:r>
      <w:r>
        <w:fldChar w:fldCharType="end"/>
      </w:r>
      <w:r>
        <w:t>. Settings - *Win - Windows LAPS - D - LAPS Configuration - v1.0.0</w:t>
      </w:r>
    </w:p>
    <w:p w14:paraId="5ABF651C" w14:textId="7B96D67C" w:rsidR="003C448A" w:rsidRDefault="003C448A" w:rsidP="003C448A">
      <w:pPr>
        <w:pStyle w:val="1ANumberedHeading3"/>
      </w:pPr>
      <w:bookmarkStart w:id="82" w:name="_Toc204168886"/>
      <w:r>
        <w:t>Win - CIS - Level 2 - Admin Templates - D - v3.0.1</w:t>
      </w:r>
      <w:bookmarkEnd w:id="82"/>
    </w:p>
    <w:p w14:paraId="327BCE35"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495E52A0"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FBFCB52" w14:textId="1AA7D569" w:rsidR="003C448A" w:rsidRDefault="003C448A" w:rsidP="003C448A">
            <w:pPr>
              <w:pStyle w:val="1ATableHeaderBold"/>
              <w:rPr>
                <w:lang w:bidi="en-US"/>
              </w:rPr>
            </w:pPr>
            <w:r>
              <w:rPr>
                <w:lang w:bidi="en-US"/>
              </w:rPr>
              <w:t>Name</w:t>
            </w:r>
          </w:p>
        </w:tc>
        <w:tc>
          <w:tcPr>
            <w:tcW w:w="2500" w:type="pct"/>
          </w:tcPr>
          <w:p w14:paraId="3BE7DEE2" w14:textId="33B2E8F9"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64A7722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0562A73" w14:textId="3599F339" w:rsidR="003C448A" w:rsidRDefault="003C448A" w:rsidP="003C448A">
            <w:pPr>
              <w:pStyle w:val="1ATableCategoryHeaderRowBold"/>
              <w:rPr>
                <w:lang w:bidi="en-US"/>
              </w:rPr>
            </w:pPr>
            <w:r>
              <w:rPr>
                <w:lang w:bidi="en-US"/>
              </w:rPr>
              <w:t>Basics</w:t>
            </w:r>
          </w:p>
        </w:tc>
      </w:tr>
      <w:tr w:rsidR="003C448A" w14:paraId="46090AB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294ABC0" w14:textId="71A06B66" w:rsidR="003C448A" w:rsidRDefault="003C448A" w:rsidP="003C448A">
            <w:pPr>
              <w:pStyle w:val="1ATableTextStyle"/>
              <w:rPr>
                <w:lang w:bidi="en-US"/>
              </w:rPr>
            </w:pPr>
            <w:r>
              <w:rPr>
                <w:lang w:bidi="en-US"/>
              </w:rPr>
              <w:t>Name</w:t>
            </w:r>
          </w:p>
        </w:tc>
        <w:tc>
          <w:tcPr>
            <w:tcW w:w="2500" w:type="pct"/>
          </w:tcPr>
          <w:p w14:paraId="5C8DC69B" w14:textId="32452B2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CIS - Level 2 - Admin Templates - D - v3.0.1</w:t>
            </w:r>
          </w:p>
        </w:tc>
      </w:tr>
      <w:tr w:rsidR="003C448A" w14:paraId="4355AD7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3EBEEBB" w14:textId="6E14AD1E" w:rsidR="003C448A" w:rsidRDefault="003C448A" w:rsidP="003C448A">
            <w:pPr>
              <w:pStyle w:val="1ATableTextStyle"/>
              <w:rPr>
                <w:lang w:bidi="en-US"/>
              </w:rPr>
            </w:pPr>
            <w:r>
              <w:rPr>
                <w:lang w:bidi="en-US"/>
              </w:rPr>
              <w:t>Description</w:t>
            </w:r>
          </w:p>
        </w:tc>
        <w:tc>
          <w:tcPr>
            <w:tcW w:w="2500" w:type="pct"/>
          </w:tcPr>
          <w:p w14:paraId="6D32723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65FB835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8EC41F0" w14:textId="2A4248D1" w:rsidR="003C448A" w:rsidRDefault="003C448A" w:rsidP="003C448A">
            <w:pPr>
              <w:pStyle w:val="1ATableTextStyle"/>
              <w:rPr>
                <w:lang w:bidi="en-US"/>
              </w:rPr>
            </w:pPr>
            <w:r>
              <w:rPr>
                <w:lang w:bidi="en-US"/>
              </w:rPr>
              <w:t>Profile type</w:t>
            </w:r>
          </w:p>
        </w:tc>
        <w:tc>
          <w:tcPr>
            <w:tcW w:w="2500" w:type="pct"/>
          </w:tcPr>
          <w:p w14:paraId="2AAA6543" w14:textId="4BF0499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6C9A855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CEAB629" w14:textId="5C436976" w:rsidR="003C448A" w:rsidRDefault="003C448A" w:rsidP="003C448A">
            <w:pPr>
              <w:pStyle w:val="1ATableTextStyle"/>
              <w:rPr>
                <w:lang w:bidi="en-US"/>
              </w:rPr>
            </w:pPr>
            <w:r>
              <w:rPr>
                <w:lang w:bidi="en-US"/>
              </w:rPr>
              <w:t>Platform supported</w:t>
            </w:r>
          </w:p>
        </w:tc>
        <w:tc>
          <w:tcPr>
            <w:tcW w:w="2500" w:type="pct"/>
          </w:tcPr>
          <w:p w14:paraId="535B3203" w14:textId="2131C4A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498764F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EF9414C" w14:textId="0D5162DB" w:rsidR="003C448A" w:rsidRDefault="003C448A" w:rsidP="003C448A">
            <w:pPr>
              <w:pStyle w:val="1ATableTextStyle"/>
              <w:rPr>
                <w:lang w:bidi="en-US"/>
              </w:rPr>
            </w:pPr>
            <w:r>
              <w:rPr>
                <w:lang w:bidi="en-US"/>
              </w:rPr>
              <w:t>Created</w:t>
            </w:r>
          </w:p>
        </w:tc>
        <w:tc>
          <w:tcPr>
            <w:tcW w:w="2500" w:type="pct"/>
          </w:tcPr>
          <w:p w14:paraId="3B4B0EE6" w14:textId="064A238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09:27:09</w:t>
            </w:r>
          </w:p>
        </w:tc>
      </w:tr>
      <w:tr w:rsidR="003C448A" w14:paraId="194E221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A3A6380" w14:textId="6541E62E" w:rsidR="003C448A" w:rsidRDefault="003C448A" w:rsidP="003C448A">
            <w:pPr>
              <w:pStyle w:val="1ATableTextStyle"/>
              <w:rPr>
                <w:lang w:bidi="en-US"/>
              </w:rPr>
            </w:pPr>
            <w:r>
              <w:rPr>
                <w:lang w:bidi="en-US"/>
              </w:rPr>
              <w:t>Last modified</w:t>
            </w:r>
          </w:p>
        </w:tc>
        <w:tc>
          <w:tcPr>
            <w:tcW w:w="2500" w:type="pct"/>
          </w:tcPr>
          <w:p w14:paraId="5D080FAC" w14:textId="2C28616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10 April 2025 09:27:09</w:t>
            </w:r>
          </w:p>
        </w:tc>
      </w:tr>
      <w:tr w:rsidR="003C448A" w14:paraId="2EEF2C2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57E6F58" w14:textId="242CAAF2" w:rsidR="003C448A" w:rsidRDefault="003C448A" w:rsidP="003C448A">
            <w:pPr>
              <w:pStyle w:val="1ATableTextStyle"/>
              <w:rPr>
                <w:lang w:bidi="en-US"/>
              </w:rPr>
            </w:pPr>
            <w:r>
              <w:rPr>
                <w:lang w:bidi="en-US"/>
              </w:rPr>
              <w:t>Scope tags</w:t>
            </w:r>
          </w:p>
        </w:tc>
        <w:tc>
          <w:tcPr>
            <w:tcW w:w="2500" w:type="pct"/>
          </w:tcPr>
          <w:p w14:paraId="3E827C81" w14:textId="60A6BE2F"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407BB063" w14:textId="647B698A" w:rsidR="003C448A" w:rsidRDefault="003C448A" w:rsidP="003C448A">
      <w:pPr>
        <w:pStyle w:val="Caption"/>
      </w:pPr>
      <w:r>
        <w:t xml:space="preserve">Table </w:t>
      </w:r>
      <w:r>
        <w:fldChar w:fldCharType="begin"/>
      </w:r>
      <w:r>
        <w:instrText xml:space="preserve"> SEQ Table \* ARABIC </w:instrText>
      </w:r>
      <w:r>
        <w:fldChar w:fldCharType="separate"/>
      </w:r>
      <w:r>
        <w:rPr>
          <w:noProof/>
        </w:rPr>
        <w:t>99</w:t>
      </w:r>
      <w:r>
        <w:fldChar w:fldCharType="end"/>
      </w:r>
      <w:r>
        <w:t>. Basics - Win - CIS - Level 2 - Admin Templates - D - v3.0.1</w:t>
      </w:r>
    </w:p>
    <w:tbl>
      <w:tblPr>
        <w:tblStyle w:val="GridTable4-Accent2"/>
        <w:tblW w:w="4994" w:type="pct"/>
        <w:tblLook w:val="04A0" w:firstRow="1" w:lastRow="0" w:firstColumn="1" w:lastColumn="0" w:noHBand="0" w:noVBand="1"/>
      </w:tblPr>
      <w:tblGrid>
        <w:gridCol w:w="4502"/>
        <w:gridCol w:w="4503"/>
      </w:tblGrid>
      <w:tr w:rsidR="003C448A" w14:paraId="16E2D3F0"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F634B99" w14:textId="595DECAF" w:rsidR="003C448A" w:rsidRDefault="003C448A" w:rsidP="003C448A">
            <w:pPr>
              <w:pStyle w:val="1ATableHeaderBold"/>
              <w:rPr>
                <w:lang w:bidi="en-US"/>
              </w:rPr>
            </w:pPr>
            <w:r>
              <w:rPr>
                <w:lang w:bidi="en-US"/>
              </w:rPr>
              <w:t>Name</w:t>
            </w:r>
          </w:p>
        </w:tc>
        <w:tc>
          <w:tcPr>
            <w:tcW w:w="2500" w:type="pct"/>
          </w:tcPr>
          <w:p w14:paraId="1F583B2C" w14:textId="034DD99C"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248A0AE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488EACDA" w14:textId="5CBC8065" w:rsidR="003C448A" w:rsidRDefault="003C448A" w:rsidP="003C448A">
            <w:pPr>
              <w:pStyle w:val="1ATableCategoryHeaderRowBold"/>
              <w:rPr>
                <w:lang w:bidi="en-US"/>
              </w:rPr>
            </w:pPr>
            <w:r>
              <w:rPr>
                <w:lang w:bidi="en-US"/>
              </w:rPr>
              <w:t>Administrative Templates</w:t>
            </w:r>
          </w:p>
        </w:tc>
      </w:tr>
      <w:tr w:rsidR="003C448A" w14:paraId="0B1549C5"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59FAF1A6" w14:textId="186F41F9" w:rsidR="003C448A" w:rsidRDefault="003C448A" w:rsidP="003C448A">
            <w:pPr>
              <w:pStyle w:val="1ATableSub-CategoryHeaderColumn"/>
              <w:rPr>
                <w:lang w:bidi="en-US"/>
              </w:rPr>
            </w:pPr>
            <w:r>
              <w:rPr>
                <w:lang w:bidi="en-US"/>
              </w:rPr>
              <w:lastRenderedPageBreak/>
              <w:t>MSS (Legacy)</w:t>
            </w:r>
          </w:p>
        </w:tc>
      </w:tr>
      <w:tr w:rsidR="003C448A" w14:paraId="02E394D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6E96692" w14:textId="5CA1D597" w:rsidR="003C448A" w:rsidRDefault="003C448A" w:rsidP="003C448A">
            <w:pPr>
              <w:pStyle w:val="1ATableTextStyle"/>
              <w:rPr>
                <w:lang w:bidi="en-US"/>
              </w:rPr>
            </w:pPr>
            <w:r>
              <w:rPr>
                <w:lang w:bidi="en-US"/>
              </w:rPr>
              <w:t>MSS: (DisableSavePassword) Prevent the dial-up passsword from being saved (recommended)</w:t>
            </w:r>
          </w:p>
        </w:tc>
        <w:tc>
          <w:tcPr>
            <w:tcW w:w="2500" w:type="pct"/>
          </w:tcPr>
          <w:p w14:paraId="1310B45A" w14:textId="478BEA3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7E54695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FD20C7D" w14:textId="7F42AE1E" w:rsidR="003C448A" w:rsidRDefault="003C448A" w:rsidP="003C448A">
            <w:pPr>
              <w:pStyle w:val="1ATableTextStyle"/>
              <w:rPr>
                <w:lang w:bidi="en-US"/>
              </w:rPr>
            </w:pPr>
            <w:r>
              <w:rPr>
                <w:lang w:bidi="en-US"/>
              </w:rPr>
              <w:t>MSS: (KeepAliveTime) How often keep-alive packets are sent in milliseconds</w:t>
            </w:r>
          </w:p>
        </w:tc>
        <w:tc>
          <w:tcPr>
            <w:tcW w:w="2500" w:type="pct"/>
          </w:tcPr>
          <w:p w14:paraId="68361870" w14:textId="3C1EABB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32D7806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75AE51D" w14:textId="7FAF286E" w:rsidR="003C448A" w:rsidRDefault="003C448A" w:rsidP="003C448A">
            <w:pPr>
              <w:pStyle w:val="1ATableTextStyle"/>
              <w:rPr>
                <w:lang w:bidi="en-US"/>
              </w:rPr>
            </w:pPr>
            <w:r>
              <w:rPr>
                <w:lang w:bidi="en-US"/>
              </w:rPr>
              <w:t xml:space="preserve">  KeepAliveTime (Device)</w:t>
            </w:r>
          </w:p>
        </w:tc>
        <w:tc>
          <w:tcPr>
            <w:tcW w:w="2500" w:type="pct"/>
          </w:tcPr>
          <w:p w14:paraId="45143239" w14:textId="7DAEFBB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300000 or 5 minutes (recommended) </w:t>
            </w:r>
          </w:p>
        </w:tc>
      </w:tr>
      <w:tr w:rsidR="003C448A" w14:paraId="59CD2E0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0651AFA" w14:textId="3CFABFB2" w:rsidR="003C448A" w:rsidRDefault="003C448A" w:rsidP="003C448A">
            <w:pPr>
              <w:pStyle w:val="1ATableTextStyle"/>
              <w:rPr>
                <w:lang w:bidi="en-US"/>
              </w:rPr>
            </w:pPr>
            <w:r>
              <w:rPr>
                <w:lang w:bidi="en-US"/>
              </w:rPr>
              <w:t>MSS: (PerformRouterDiscovery) Allow IRDP to detect and configure Default Gateway addresses (could lead to DoS)</w:t>
            </w:r>
          </w:p>
        </w:tc>
        <w:tc>
          <w:tcPr>
            <w:tcW w:w="2500" w:type="pct"/>
          </w:tcPr>
          <w:p w14:paraId="11C8A777" w14:textId="7A98D60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071BD6B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F6B0241" w14:textId="54576D29" w:rsidR="003C448A" w:rsidRDefault="003C448A" w:rsidP="003C448A">
            <w:pPr>
              <w:pStyle w:val="1ATableTextStyle"/>
              <w:rPr>
                <w:lang w:bidi="en-US"/>
              </w:rPr>
            </w:pPr>
            <w:r>
              <w:rPr>
                <w:lang w:bidi="en-US"/>
              </w:rPr>
              <w:t>MSS: (TcpMaxDataRetransmissions IPv6) How many times unacknowledged data is retransmitted (3 recommended, 5 is default)</w:t>
            </w:r>
          </w:p>
        </w:tc>
        <w:tc>
          <w:tcPr>
            <w:tcW w:w="2500" w:type="pct"/>
          </w:tcPr>
          <w:p w14:paraId="3742574C" w14:textId="390394B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39C0192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209686C" w14:textId="596DDE24" w:rsidR="003C448A" w:rsidRDefault="003C448A" w:rsidP="003C448A">
            <w:pPr>
              <w:pStyle w:val="1ATableTextStyle"/>
              <w:rPr>
                <w:lang w:bidi="en-US"/>
              </w:rPr>
            </w:pPr>
            <w:r>
              <w:rPr>
                <w:lang w:bidi="en-US"/>
              </w:rPr>
              <w:t xml:space="preserve">  TcpMaxDataRetransmissions (Device)</w:t>
            </w:r>
          </w:p>
        </w:tc>
        <w:tc>
          <w:tcPr>
            <w:tcW w:w="2500" w:type="pct"/>
          </w:tcPr>
          <w:p w14:paraId="4DF7E2AE" w14:textId="66EFEFD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3</w:t>
            </w:r>
          </w:p>
        </w:tc>
      </w:tr>
      <w:tr w:rsidR="003C448A" w14:paraId="064A57E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992F01A" w14:textId="1DD18A2A" w:rsidR="003C448A" w:rsidRDefault="003C448A" w:rsidP="003C448A">
            <w:pPr>
              <w:pStyle w:val="1ATableTextStyle"/>
              <w:rPr>
                <w:lang w:bidi="en-US"/>
              </w:rPr>
            </w:pPr>
            <w:r>
              <w:rPr>
                <w:lang w:bidi="en-US"/>
              </w:rPr>
              <w:t>MSS: (TcpMaxDataRetransmissions) How many times unacknowledged data is retransmitted (3 recommended, 5 is default)</w:t>
            </w:r>
          </w:p>
        </w:tc>
        <w:tc>
          <w:tcPr>
            <w:tcW w:w="2500" w:type="pct"/>
          </w:tcPr>
          <w:p w14:paraId="3511C89F" w14:textId="0AAE2C6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34ACEDE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D1BE29B" w14:textId="56EB09CB" w:rsidR="003C448A" w:rsidRDefault="003C448A" w:rsidP="003C448A">
            <w:pPr>
              <w:pStyle w:val="1ATableTextStyle"/>
              <w:rPr>
                <w:lang w:bidi="en-US"/>
              </w:rPr>
            </w:pPr>
            <w:r>
              <w:rPr>
                <w:lang w:bidi="en-US"/>
              </w:rPr>
              <w:t xml:space="preserve">  TcpMaxDataRetransmissions (Device)</w:t>
            </w:r>
          </w:p>
        </w:tc>
        <w:tc>
          <w:tcPr>
            <w:tcW w:w="2500" w:type="pct"/>
          </w:tcPr>
          <w:p w14:paraId="61D14766" w14:textId="11E3936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3</w:t>
            </w:r>
          </w:p>
        </w:tc>
      </w:tr>
      <w:tr w:rsidR="003C448A" w14:paraId="73988AA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0F240320" w14:textId="0ECE6D37" w:rsidR="003C448A" w:rsidRDefault="003C448A" w:rsidP="003C448A">
            <w:pPr>
              <w:pStyle w:val="1ATableSub-CategoryHeaderColumn"/>
              <w:rPr>
                <w:lang w:bidi="en-US"/>
              </w:rPr>
            </w:pPr>
            <w:r>
              <w:rPr>
                <w:lang w:bidi="en-US"/>
              </w:rPr>
              <w:t>Link-Layer Topology Discovery</w:t>
            </w:r>
          </w:p>
        </w:tc>
      </w:tr>
      <w:tr w:rsidR="003C448A" w14:paraId="4727C91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92F3BDC" w14:textId="629B9EE7" w:rsidR="003C448A" w:rsidRDefault="003C448A" w:rsidP="003C448A">
            <w:pPr>
              <w:pStyle w:val="1ATableTextStyle"/>
              <w:rPr>
                <w:lang w:bidi="en-US"/>
              </w:rPr>
            </w:pPr>
            <w:r>
              <w:rPr>
                <w:lang w:bidi="en-US"/>
              </w:rPr>
              <w:t>Turn on Mapper I/O (LLTDIO) driver</w:t>
            </w:r>
          </w:p>
        </w:tc>
        <w:tc>
          <w:tcPr>
            <w:tcW w:w="2500" w:type="pct"/>
          </w:tcPr>
          <w:p w14:paraId="541866AC" w14:textId="072BE9C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65F9539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C59A9A7" w14:textId="204083DD" w:rsidR="003C448A" w:rsidRDefault="003C448A" w:rsidP="003C448A">
            <w:pPr>
              <w:pStyle w:val="1ATableTextStyle"/>
              <w:rPr>
                <w:lang w:bidi="en-US"/>
              </w:rPr>
            </w:pPr>
            <w:r>
              <w:rPr>
                <w:lang w:bidi="en-US"/>
              </w:rPr>
              <w:t>Turn on Responder (RSPNDR) driver</w:t>
            </w:r>
          </w:p>
        </w:tc>
        <w:tc>
          <w:tcPr>
            <w:tcW w:w="2500" w:type="pct"/>
          </w:tcPr>
          <w:p w14:paraId="76CE5E01" w14:textId="660F878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193291CD"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141232C6" w14:textId="36583253" w:rsidR="003C448A" w:rsidRDefault="003C448A" w:rsidP="003C448A">
            <w:pPr>
              <w:pStyle w:val="1ATableSub-CategoryHeaderColumn"/>
              <w:rPr>
                <w:lang w:bidi="en-US"/>
              </w:rPr>
            </w:pPr>
            <w:r>
              <w:rPr>
                <w:lang w:bidi="en-US"/>
              </w:rPr>
              <w:t>Windows Connect Now</w:t>
            </w:r>
          </w:p>
        </w:tc>
      </w:tr>
      <w:tr w:rsidR="003C448A" w14:paraId="23ABDF6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9095C45" w14:textId="7CD03D5B" w:rsidR="003C448A" w:rsidRDefault="003C448A" w:rsidP="003C448A">
            <w:pPr>
              <w:pStyle w:val="1ATableTextStyle"/>
              <w:rPr>
                <w:lang w:bidi="en-US"/>
              </w:rPr>
            </w:pPr>
            <w:r>
              <w:rPr>
                <w:lang w:bidi="en-US"/>
              </w:rPr>
              <w:t>Configuration of wireless settings using Windows Connect Now</w:t>
            </w:r>
          </w:p>
        </w:tc>
        <w:tc>
          <w:tcPr>
            <w:tcW w:w="2500" w:type="pct"/>
          </w:tcPr>
          <w:p w14:paraId="67257950" w14:textId="5BCEC60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7CBB23D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3A58CF8" w14:textId="708F782F" w:rsidR="003C448A" w:rsidRDefault="003C448A" w:rsidP="003C448A">
            <w:pPr>
              <w:pStyle w:val="1ATableTextStyle"/>
              <w:rPr>
                <w:lang w:bidi="en-US"/>
              </w:rPr>
            </w:pPr>
            <w:r>
              <w:rPr>
                <w:lang w:bidi="en-US"/>
              </w:rPr>
              <w:t>Prohibit access of the Windows Connect Now wizards</w:t>
            </w:r>
          </w:p>
        </w:tc>
        <w:tc>
          <w:tcPr>
            <w:tcW w:w="2500" w:type="pct"/>
          </w:tcPr>
          <w:p w14:paraId="511DBBD1" w14:textId="4B02A1B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21EACC2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03BA6CC1" w14:textId="2FDAA3A2" w:rsidR="003C448A" w:rsidRDefault="003C448A" w:rsidP="003C448A">
            <w:pPr>
              <w:pStyle w:val="1ATableSub-CategoryHeaderColumn"/>
              <w:rPr>
                <w:lang w:bidi="en-US"/>
              </w:rPr>
            </w:pPr>
            <w:r>
              <w:rPr>
                <w:lang w:bidi="en-US"/>
              </w:rPr>
              <w:t>Internet Communication settings</w:t>
            </w:r>
          </w:p>
        </w:tc>
      </w:tr>
      <w:tr w:rsidR="003C448A" w14:paraId="415EA9D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25A733A" w14:textId="3F024F55" w:rsidR="003C448A" w:rsidRDefault="003C448A" w:rsidP="003C448A">
            <w:pPr>
              <w:pStyle w:val="1ATableTextStyle"/>
              <w:rPr>
                <w:lang w:bidi="en-US"/>
              </w:rPr>
            </w:pPr>
            <w:r>
              <w:rPr>
                <w:lang w:bidi="en-US"/>
              </w:rPr>
              <w:t>Turn off access to the Store</w:t>
            </w:r>
          </w:p>
        </w:tc>
        <w:tc>
          <w:tcPr>
            <w:tcW w:w="2500" w:type="pct"/>
          </w:tcPr>
          <w:p w14:paraId="5303519C" w14:textId="56AA3AA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2B1B8F7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7A63A40" w14:textId="71C45C09" w:rsidR="003C448A" w:rsidRDefault="003C448A" w:rsidP="003C448A">
            <w:pPr>
              <w:pStyle w:val="1ATableTextStyle"/>
              <w:rPr>
                <w:lang w:bidi="en-US"/>
              </w:rPr>
            </w:pPr>
            <w:r>
              <w:rPr>
                <w:lang w:bidi="en-US"/>
              </w:rPr>
              <w:t>Turn off Help Experience Improvement Program (User)</w:t>
            </w:r>
          </w:p>
        </w:tc>
        <w:tc>
          <w:tcPr>
            <w:tcW w:w="2500" w:type="pct"/>
          </w:tcPr>
          <w:p w14:paraId="6F159C56" w14:textId="150BAB7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370482B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B5ADA29" w14:textId="7BBE1180" w:rsidR="003C448A" w:rsidRDefault="003C448A" w:rsidP="003C448A">
            <w:pPr>
              <w:pStyle w:val="1ATableTextStyle"/>
              <w:rPr>
                <w:lang w:bidi="en-US"/>
              </w:rPr>
            </w:pPr>
            <w:r>
              <w:rPr>
                <w:lang w:bidi="en-US"/>
              </w:rPr>
              <w:t>Turn off Internet Connection Wizard if URL connection is referring to Microsoft.com</w:t>
            </w:r>
          </w:p>
        </w:tc>
        <w:tc>
          <w:tcPr>
            <w:tcW w:w="2500" w:type="pct"/>
          </w:tcPr>
          <w:p w14:paraId="47703741" w14:textId="45B265D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6CB0ED4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31798F9" w14:textId="67F8E8C0" w:rsidR="003C448A" w:rsidRDefault="003C448A" w:rsidP="003C448A">
            <w:pPr>
              <w:pStyle w:val="1ATableTextStyle"/>
              <w:rPr>
                <w:lang w:bidi="en-US"/>
              </w:rPr>
            </w:pPr>
            <w:r>
              <w:rPr>
                <w:lang w:bidi="en-US"/>
              </w:rPr>
              <w:t>Turn off printing over HTTP</w:t>
            </w:r>
          </w:p>
        </w:tc>
        <w:tc>
          <w:tcPr>
            <w:tcW w:w="2500" w:type="pct"/>
          </w:tcPr>
          <w:p w14:paraId="7B5450E9" w14:textId="5306082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2E11A8C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A8BE00F" w14:textId="2974C546" w:rsidR="003C448A" w:rsidRDefault="003C448A" w:rsidP="003C448A">
            <w:pPr>
              <w:pStyle w:val="1ATableTextStyle"/>
              <w:rPr>
                <w:lang w:bidi="en-US"/>
              </w:rPr>
            </w:pPr>
            <w:r>
              <w:rPr>
                <w:lang w:bidi="en-US"/>
              </w:rPr>
              <w:t>Turn off Registration if URL connection is referring to Microsoft.com</w:t>
            </w:r>
          </w:p>
        </w:tc>
        <w:tc>
          <w:tcPr>
            <w:tcW w:w="2500" w:type="pct"/>
          </w:tcPr>
          <w:p w14:paraId="431F97DC" w14:textId="7FC0CBD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656A58A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6852D5D" w14:textId="225A01C1" w:rsidR="003C448A" w:rsidRDefault="003C448A" w:rsidP="003C448A">
            <w:pPr>
              <w:pStyle w:val="1ATableTextStyle"/>
              <w:rPr>
                <w:lang w:bidi="en-US"/>
              </w:rPr>
            </w:pPr>
            <w:r>
              <w:rPr>
                <w:lang w:bidi="en-US"/>
              </w:rPr>
              <w:t>Turn off Search Companion content file updates</w:t>
            </w:r>
          </w:p>
        </w:tc>
        <w:tc>
          <w:tcPr>
            <w:tcW w:w="2500" w:type="pct"/>
          </w:tcPr>
          <w:p w14:paraId="6E2A3CC6" w14:textId="7202178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2034F8F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BD8386A" w14:textId="554ECFF8" w:rsidR="003C448A" w:rsidRDefault="003C448A" w:rsidP="003C448A">
            <w:pPr>
              <w:pStyle w:val="1ATableTextStyle"/>
              <w:rPr>
                <w:lang w:bidi="en-US"/>
              </w:rPr>
            </w:pPr>
            <w:r>
              <w:rPr>
                <w:lang w:bidi="en-US"/>
              </w:rPr>
              <w:t>Turn off the "Order Prints" picture task</w:t>
            </w:r>
          </w:p>
        </w:tc>
        <w:tc>
          <w:tcPr>
            <w:tcW w:w="2500" w:type="pct"/>
          </w:tcPr>
          <w:p w14:paraId="70F91F5C" w14:textId="4B8D433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5F1FCF7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B4109C2" w14:textId="0558AB4A" w:rsidR="003C448A" w:rsidRDefault="003C448A" w:rsidP="003C448A">
            <w:pPr>
              <w:pStyle w:val="1ATableTextStyle"/>
              <w:rPr>
                <w:lang w:bidi="en-US"/>
              </w:rPr>
            </w:pPr>
            <w:r>
              <w:rPr>
                <w:lang w:bidi="en-US"/>
              </w:rPr>
              <w:t>Turn off the "Publish to Web" task for files and folders</w:t>
            </w:r>
          </w:p>
        </w:tc>
        <w:tc>
          <w:tcPr>
            <w:tcW w:w="2500" w:type="pct"/>
          </w:tcPr>
          <w:p w14:paraId="79201703" w14:textId="35AFF79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39D3483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267E2EC" w14:textId="3ABA6786" w:rsidR="003C448A" w:rsidRDefault="003C448A" w:rsidP="003C448A">
            <w:pPr>
              <w:pStyle w:val="1ATableTextStyle"/>
              <w:rPr>
                <w:lang w:bidi="en-US"/>
              </w:rPr>
            </w:pPr>
            <w:r>
              <w:rPr>
                <w:lang w:bidi="en-US"/>
              </w:rPr>
              <w:t>Turn off the Windows Messenger Customer Experience Improvement Program</w:t>
            </w:r>
          </w:p>
        </w:tc>
        <w:tc>
          <w:tcPr>
            <w:tcW w:w="2500" w:type="pct"/>
          </w:tcPr>
          <w:p w14:paraId="467962E2" w14:textId="1C22495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3834630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985AD08" w14:textId="6A6430EC" w:rsidR="003C448A" w:rsidRDefault="003C448A" w:rsidP="003C448A">
            <w:pPr>
              <w:pStyle w:val="1ATableTextStyle"/>
              <w:rPr>
                <w:lang w:bidi="en-US"/>
              </w:rPr>
            </w:pPr>
            <w:r>
              <w:rPr>
                <w:lang w:bidi="en-US"/>
              </w:rPr>
              <w:lastRenderedPageBreak/>
              <w:t>Turn off Windows Customer Experience Improvement Program</w:t>
            </w:r>
          </w:p>
        </w:tc>
        <w:tc>
          <w:tcPr>
            <w:tcW w:w="2500" w:type="pct"/>
          </w:tcPr>
          <w:p w14:paraId="184C0A50" w14:textId="20B5AEE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250194E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CC7AD5A" w14:textId="75043766" w:rsidR="003C448A" w:rsidRDefault="003C448A" w:rsidP="003C448A">
            <w:pPr>
              <w:pStyle w:val="1ATableTextStyle"/>
              <w:rPr>
                <w:lang w:bidi="en-US"/>
              </w:rPr>
            </w:pPr>
            <w:r>
              <w:rPr>
                <w:lang w:bidi="en-US"/>
              </w:rPr>
              <w:t>Turn off Windows Error Reporting</w:t>
            </w:r>
          </w:p>
        </w:tc>
        <w:tc>
          <w:tcPr>
            <w:tcW w:w="2500" w:type="pct"/>
          </w:tcPr>
          <w:p w14:paraId="23523D2C" w14:textId="3DCE2F9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45AD304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5F07B4BA" w14:textId="662536B7" w:rsidR="003C448A" w:rsidRDefault="003C448A" w:rsidP="003C448A">
            <w:pPr>
              <w:pStyle w:val="1ATableSub-CategoryHeaderColumn"/>
              <w:rPr>
                <w:lang w:bidi="en-US"/>
              </w:rPr>
            </w:pPr>
            <w:r>
              <w:rPr>
                <w:lang w:bidi="en-US"/>
              </w:rPr>
              <w:t>Kerberos</w:t>
            </w:r>
          </w:p>
        </w:tc>
      </w:tr>
      <w:tr w:rsidR="003C448A" w14:paraId="4B8659B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8BA4C8A" w14:textId="2A040D6B" w:rsidR="003C448A" w:rsidRDefault="003C448A" w:rsidP="003C448A">
            <w:pPr>
              <w:pStyle w:val="1ATableTextStyle"/>
              <w:rPr>
                <w:lang w:bidi="en-US"/>
              </w:rPr>
            </w:pPr>
            <w:r>
              <w:rPr>
                <w:lang w:bidi="en-US"/>
              </w:rPr>
              <w:t>Support device authentication using certificate</w:t>
            </w:r>
          </w:p>
        </w:tc>
        <w:tc>
          <w:tcPr>
            <w:tcW w:w="2500" w:type="pct"/>
          </w:tcPr>
          <w:p w14:paraId="2E17362E" w14:textId="788394B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2EFE4AB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C2C23CE" w14:textId="3CB0F062" w:rsidR="003C448A" w:rsidRDefault="003C448A" w:rsidP="003C448A">
            <w:pPr>
              <w:pStyle w:val="1ATableTextStyle"/>
              <w:rPr>
                <w:lang w:bidi="en-US"/>
              </w:rPr>
            </w:pPr>
            <w:r>
              <w:rPr>
                <w:lang w:bidi="en-US"/>
              </w:rPr>
              <w:t xml:space="preserve">  Device authentication behavior using certificate: (Device)</w:t>
            </w:r>
          </w:p>
        </w:tc>
        <w:tc>
          <w:tcPr>
            <w:tcW w:w="2500" w:type="pct"/>
          </w:tcPr>
          <w:p w14:paraId="446698BC" w14:textId="6B02BAA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Automatic</w:t>
            </w:r>
          </w:p>
        </w:tc>
      </w:tr>
      <w:tr w:rsidR="003C448A" w14:paraId="0BAA9743"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7805A57D" w14:textId="536AC682" w:rsidR="003C448A" w:rsidRDefault="003C448A" w:rsidP="003C448A">
            <w:pPr>
              <w:pStyle w:val="1ATableSub-CategoryHeaderColumn"/>
              <w:rPr>
                <w:lang w:bidi="en-US"/>
              </w:rPr>
            </w:pPr>
            <w:r>
              <w:rPr>
                <w:lang w:bidi="en-US"/>
              </w:rPr>
              <w:t>Locale Services</w:t>
            </w:r>
          </w:p>
        </w:tc>
      </w:tr>
      <w:tr w:rsidR="003C448A" w14:paraId="669D6C6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C8580A8" w14:textId="62BEF3A7" w:rsidR="003C448A" w:rsidRDefault="003C448A" w:rsidP="003C448A">
            <w:pPr>
              <w:pStyle w:val="1ATableTextStyle"/>
              <w:rPr>
                <w:lang w:bidi="en-US"/>
              </w:rPr>
            </w:pPr>
            <w:r>
              <w:rPr>
                <w:lang w:bidi="en-US"/>
              </w:rPr>
              <w:t>Disallow copying of user input methods to the system account for sign-in</w:t>
            </w:r>
          </w:p>
        </w:tc>
        <w:tc>
          <w:tcPr>
            <w:tcW w:w="2500" w:type="pct"/>
          </w:tcPr>
          <w:p w14:paraId="58A5AAFC" w14:textId="529631F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28E8B950"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4FEBECD0" w14:textId="051E0E6A" w:rsidR="003C448A" w:rsidRDefault="003C448A" w:rsidP="003C448A">
            <w:pPr>
              <w:pStyle w:val="1ATableSub-CategoryHeaderColumn"/>
              <w:rPr>
                <w:lang w:bidi="en-US"/>
              </w:rPr>
            </w:pPr>
            <w:r>
              <w:rPr>
                <w:lang w:bidi="en-US"/>
              </w:rPr>
              <w:t>Microsoft Support Diagnostic Tool</w:t>
            </w:r>
          </w:p>
        </w:tc>
      </w:tr>
      <w:tr w:rsidR="003C448A" w14:paraId="4A3CF3D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0555422" w14:textId="424E50A1" w:rsidR="003C448A" w:rsidRDefault="003C448A" w:rsidP="003C448A">
            <w:pPr>
              <w:pStyle w:val="1ATableTextStyle"/>
              <w:rPr>
                <w:lang w:bidi="en-US"/>
              </w:rPr>
            </w:pPr>
            <w:r>
              <w:rPr>
                <w:lang w:bidi="en-US"/>
              </w:rPr>
              <w:t>Microsoft Support Diagnostic Tool: Turn on MSDT interactive communication with support provider</w:t>
            </w:r>
          </w:p>
        </w:tc>
        <w:tc>
          <w:tcPr>
            <w:tcW w:w="2500" w:type="pct"/>
          </w:tcPr>
          <w:p w14:paraId="24898195" w14:textId="5177FD7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7A5E772B"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1B53D6A7" w14:textId="02DDEE6D" w:rsidR="003C448A" w:rsidRDefault="003C448A" w:rsidP="003C448A">
            <w:pPr>
              <w:pStyle w:val="1ATableSub-CategoryHeaderColumn"/>
              <w:rPr>
                <w:lang w:bidi="en-US"/>
              </w:rPr>
            </w:pPr>
            <w:r>
              <w:rPr>
                <w:lang w:bidi="en-US"/>
              </w:rPr>
              <w:t>App runtime</w:t>
            </w:r>
          </w:p>
        </w:tc>
      </w:tr>
      <w:tr w:rsidR="003C448A" w14:paraId="293B63C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F6265BB" w14:textId="6D1BA251" w:rsidR="003C448A" w:rsidRDefault="003C448A" w:rsidP="003C448A">
            <w:pPr>
              <w:pStyle w:val="1ATableTextStyle"/>
              <w:rPr>
                <w:lang w:bidi="en-US"/>
              </w:rPr>
            </w:pPr>
            <w:r>
              <w:rPr>
                <w:lang w:bidi="en-US"/>
              </w:rPr>
              <w:t>Block launching Universal Windows apps with Windows Runtime API access from hosted content.</w:t>
            </w:r>
          </w:p>
        </w:tc>
        <w:tc>
          <w:tcPr>
            <w:tcW w:w="2500" w:type="pct"/>
          </w:tcPr>
          <w:p w14:paraId="1CE57161" w14:textId="582EE4E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1F1D3A4A"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38729725" w14:textId="2546A18A" w:rsidR="003C448A" w:rsidRDefault="003C448A" w:rsidP="003C448A">
            <w:pPr>
              <w:pStyle w:val="1ATableSub-CategoryHeaderColumn"/>
              <w:rPr>
                <w:lang w:bidi="en-US"/>
              </w:rPr>
            </w:pPr>
            <w:r>
              <w:rPr>
                <w:lang w:bidi="en-US"/>
              </w:rPr>
              <w:t>MAPS</w:t>
            </w:r>
          </w:p>
        </w:tc>
      </w:tr>
      <w:tr w:rsidR="003C448A" w14:paraId="477EAAB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6701625" w14:textId="1710805A" w:rsidR="003C448A" w:rsidRDefault="003C448A" w:rsidP="003C448A">
            <w:pPr>
              <w:pStyle w:val="1ATableTextStyle"/>
              <w:rPr>
                <w:lang w:bidi="en-US"/>
              </w:rPr>
            </w:pPr>
            <w:r>
              <w:rPr>
                <w:lang w:bidi="en-US"/>
              </w:rPr>
              <w:t>Join Microsoft MAPS</w:t>
            </w:r>
          </w:p>
        </w:tc>
        <w:tc>
          <w:tcPr>
            <w:tcW w:w="2500" w:type="pct"/>
          </w:tcPr>
          <w:p w14:paraId="750E7A81" w14:textId="6F18AB6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55872E53"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1E950255" w14:textId="506A42E3" w:rsidR="003C448A" w:rsidRDefault="003C448A" w:rsidP="003C448A">
            <w:pPr>
              <w:pStyle w:val="1ATableSub-CategoryHeaderColumn"/>
              <w:rPr>
                <w:lang w:bidi="en-US"/>
              </w:rPr>
            </w:pPr>
            <w:r>
              <w:rPr>
                <w:lang w:bidi="en-US"/>
              </w:rPr>
              <w:t>Reporting</w:t>
            </w:r>
          </w:p>
        </w:tc>
      </w:tr>
      <w:tr w:rsidR="003C448A" w14:paraId="4ECA20D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168E282" w14:textId="21B001C1" w:rsidR="003C448A" w:rsidRDefault="003C448A" w:rsidP="003C448A">
            <w:pPr>
              <w:pStyle w:val="1ATableTextStyle"/>
              <w:rPr>
                <w:lang w:bidi="en-US"/>
              </w:rPr>
            </w:pPr>
            <w:r>
              <w:rPr>
                <w:lang w:bidi="en-US"/>
              </w:rPr>
              <w:t>Configure Watson events</w:t>
            </w:r>
          </w:p>
        </w:tc>
        <w:tc>
          <w:tcPr>
            <w:tcW w:w="2500" w:type="pct"/>
          </w:tcPr>
          <w:p w14:paraId="0FC68ADE" w14:textId="783FFBB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4653ED65"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0D16FF7C" w14:textId="1208BC7B" w:rsidR="003C448A" w:rsidRDefault="003C448A" w:rsidP="003C448A">
            <w:pPr>
              <w:pStyle w:val="1ATableSub-CategoryHeaderColumn"/>
              <w:rPr>
                <w:lang w:bidi="en-US"/>
              </w:rPr>
            </w:pPr>
            <w:r>
              <w:rPr>
                <w:lang w:bidi="en-US"/>
              </w:rPr>
              <w:t>Push To Install</w:t>
            </w:r>
          </w:p>
        </w:tc>
      </w:tr>
      <w:tr w:rsidR="003C448A" w14:paraId="75BCF07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B5BC3A8" w14:textId="1794EA84" w:rsidR="003C448A" w:rsidRDefault="003C448A" w:rsidP="003C448A">
            <w:pPr>
              <w:pStyle w:val="1ATableTextStyle"/>
              <w:rPr>
                <w:lang w:bidi="en-US"/>
              </w:rPr>
            </w:pPr>
            <w:r>
              <w:rPr>
                <w:lang w:bidi="en-US"/>
              </w:rPr>
              <w:t>Turn off Push To Install service</w:t>
            </w:r>
          </w:p>
        </w:tc>
        <w:tc>
          <w:tcPr>
            <w:tcW w:w="2500" w:type="pct"/>
          </w:tcPr>
          <w:p w14:paraId="4A6DEA28" w14:textId="46F57A9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3048EE35"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059495F1" w14:textId="6ACE204A" w:rsidR="003C448A" w:rsidRDefault="003C448A" w:rsidP="003C448A">
            <w:pPr>
              <w:pStyle w:val="1ATableSub-CategoryHeaderColumn"/>
              <w:rPr>
                <w:lang w:bidi="en-US"/>
              </w:rPr>
            </w:pPr>
            <w:r>
              <w:rPr>
                <w:lang w:bidi="en-US"/>
              </w:rPr>
              <w:t>Connections</w:t>
            </w:r>
          </w:p>
        </w:tc>
      </w:tr>
      <w:tr w:rsidR="003C448A" w14:paraId="6AB8033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C623A08" w14:textId="743364A4" w:rsidR="003C448A" w:rsidRDefault="003C448A" w:rsidP="003C448A">
            <w:pPr>
              <w:pStyle w:val="1ATableTextStyle"/>
              <w:rPr>
                <w:lang w:bidi="en-US"/>
              </w:rPr>
            </w:pPr>
            <w:r>
              <w:rPr>
                <w:lang w:bidi="en-US"/>
              </w:rPr>
              <w:t>Allow users to connect remotely by using Remote Desktop Services</w:t>
            </w:r>
          </w:p>
        </w:tc>
        <w:tc>
          <w:tcPr>
            <w:tcW w:w="2500" w:type="pct"/>
          </w:tcPr>
          <w:p w14:paraId="0F592A4A" w14:textId="72A8DCF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0CCF336F"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315E6180" w14:textId="643445EB" w:rsidR="003C448A" w:rsidRDefault="003C448A" w:rsidP="003C448A">
            <w:pPr>
              <w:pStyle w:val="1ATableSub-CategoryHeaderColumn"/>
              <w:rPr>
                <w:lang w:bidi="en-US"/>
              </w:rPr>
            </w:pPr>
            <w:r>
              <w:rPr>
                <w:lang w:bidi="en-US"/>
              </w:rPr>
              <w:t>Device and Resource Redirection</w:t>
            </w:r>
          </w:p>
        </w:tc>
      </w:tr>
      <w:tr w:rsidR="003C448A" w14:paraId="22E320A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06046DF" w14:textId="00B9AB67" w:rsidR="003C448A" w:rsidRDefault="003C448A" w:rsidP="003C448A">
            <w:pPr>
              <w:pStyle w:val="1ATableTextStyle"/>
              <w:rPr>
                <w:lang w:bidi="en-US"/>
              </w:rPr>
            </w:pPr>
            <w:r>
              <w:rPr>
                <w:lang w:bidi="en-US"/>
              </w:rPr>
              <w:t>Do not allow COM port redirection</w:t>
            </w:r>
          </w:p>
        </w:tc>
        <w:tc>
          <w:tcPr>
            <w:tcW w:w="2500" w:type="pct"/>
          </w:tcPr>
          <w:p w14:paraId="788BB672" w14:textId="6DF12CE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124C3E5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E68C6F0" w14:textId="446B3E75" w:rsidR="003C448A" w:rsidRDefault="003C448A" w:rsidP="003C448A">
            <w:pPr>
              <w:pStyle w:val="1ATableTextStyle"/>
              <w:rPr>
                <w:lang w:bidi="en-US"/>
              </w:rPr>
            </w:pPr>
            <w:r>
              <w:rPr>
                <w:lang w:bidi="en-US"/>
              </w:rPr>
              <w:t>Do not allow LPT port redirection</w:t>
            </w:r>
          </w:p>
        </w:tc>
        <w:tc>
          <w:tcPr>
            <w:tcW w:w="2500" w:type="pct"/>
          </w:tcPr>
          <w:p w14:paraId="14A4D356" w14:textId="6147F28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5AECB1D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1FF8C7C" w14:textId="2030380E" w:rsidR="003C448A" w:rsidRDefault="003C448A" w:rsidP="003C448A">
            <w:pPr>
              <w:pStyle w:val="1ATableTextStyle"/>
              <w:rPr>
                <w:lang w:bidi="en-US"/>
              </w:rPr>
            </w:pPr>
            <w:r>
              <w:rPr>
                <w:lang w:bidi="en-US"/>
              </w:rPr>
              <w:t>Do not allow supported Plug and Play device redirection</w:t>
            </w:r>
          </w:p>
        </w:tc>
        <w:tc>
          <w:tcPr>
            <w:tcW w:w="2500" w:type="pct"/>
          </w:tcPr>
          <w:p w14:paraId="13BD2979" w14:textId="74E3331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379AB299"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04CFEBEE" w14:textId="25879E69" w:rsidR="003C448A" w:rsidRDefault="003C448A" w:rsidP="003C448A">
            <w:pPr>
              <w:pStyle w:val="1ATableSub-CategoryHeaderColumn"/>
              <w:rPr>
                <w:lang w:bidi="en-US"/>
              </w:rPr>
            </w:pPr>
            <w:r>
              <w:rPr>
                <w:lang w:bidi="en-US"/>
              </w:rPr>
              <w:t>Session Time Limits</w:t>
            </w:r>
          </w:p>
        </w:tc>
      </w:tr>
      <w:tr w:rsidR="003C448A" w14:paraId="70A8907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56E74DE" w14:textId="4B2C20E5" w:rsidR="003C448A" w:rsidRDefault="003C448A" w:rsidP="003C448A">
            <w:pPr>
              <w:pStyle w:val="1ATableTextStyle"/>
              <w:rPr>
                <w:lang w:bidi="en-US"/>
              </w:rPr>
            </w:pPr>
            <w:r>
              <w:rPr>
                <w:lang w:bidi="en-US"/>
              </w:rPr>
              <w:t>Set time limit for active but idle Remote Desktop Services sessions</w:t>
            </w:r>
          </w:p>
        </w:tc>
        <w:tc>
          <w:tcPr>
            <w:tcW w:w="2500" w:type="pct"/>
          </w:tcPr>
          <w:p w14:paraId="39864F9A" w14:textId="76F6D0B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69C41B5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DBA6CE3" w14:textId="5ED4E26E" w:rsidR="003C448A" w:rsidRDefault="003C448A" w:rsidP="003C448A">
            <w:pPr>
              <w:pStyle w:val="1ATableTextStyle"/>
              <w:rPr>
                <w:lang w:bidi="en-US"/>
              </w:rPr>
            </w:pPr>
            <w:r>
              <w:rPr>
                <w:lang w:bidi="en-US"/>
              </w:rPr>
              <w:t xml:space="preserve">  Idle session limit: (Device)</w:t>
            </w:r>
          </w:p>
        </w:tc>
        <w:tc>
          <w:tcPr>
            <w:tcW w:w="2500" w:type="pct"/>
          </w:tcPr>
          <w:p w14:paraId="43F00387" w14:textId="27FF905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15 minutes</w:t>
            </w:r>
          </w:p>
        </w:tc>
      </w:tr>
      <w:tr w:rsidR="003C448A" w14:paraId="13AF6A3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3590B5B" w14:textId="12506505" w:rsidR="003C448A" w:rsidRDefault="003C448A" w:rsidP="003C448A">
            <w:pPr>
              <w:pStyle w:val="1ATableTextStyle"/>
              <w:rPr>
                <w:lang w:bidi="en-US"/>
              </w:rPr>
            </w:pPr>
            <w:r>
              <w:rPr>
                <w:lang w:bidi="en-US"/>
              </w:rPr>
              <w:t>Set time limit for disconnected sessions</w:t>
            </w:r>
          </w:p>
        </w:tc>
        <w:tc>
          <w:tcPr>
            <w:tcW w:w="2500" w:type="pct"/>
          </w:tcPr>
          <w:p w14:paraId="2A15717C" w14:textId="3140326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07230F2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B8A23A8" w14:textId="06D98A9C" w:rsidR="003C448A" w:rsidRDefault="003C448A" w:rsidP="003C448A">
            <w:pPr>
              <w:pStyle w:val="1ATableTextStyle"/>
              <w:rPr>
                <w:lang w:bidi="en-US"/>
              </w:rPr>
            </w:pPr>
            <w:r>
              <w:rPr>
                <w:lang w:bidi="en-US"/>
              </w:rPr>
              <w:t xml:space="preserve">  End a disconnected session (Device)</w:t>
            </w:r>
          </w:p>
        </w:tc>
        <w:tc>
          <w:tcPr>
            <w:tcW w:w="2500" w:type="pct"/>
          </w:tcPr>
          <w:p w14:paraId="0D86CAE9" w14:textId="62A72E3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 minute</w:t>
            </w:r>
          </w:p>
        </w:tc>
      </w:tr>
      <w:tr w:rsidR="003C448A" w14:paraId="0E26289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D4F8175" w14:textId="72022F13" w:rsidR="003C448A" w:rsidRDefault="003C448A" w:rsidP="003C448A">
            <w:pPr>
              <w:pStyle w:val="1ATableSub-CategoryHeaderColumn"/>
              <w:rPr>
                <w:lang w:bidi="en-US"/>
              </w:rPr>
            </w:pPr>
            <w:r>
              <w:rPr>
                <w:lang w:bidi="en-US"/>
              </w:rPr>
              <w:t>Store</w:t>
            </w:r>
          </w:p>
        </w:tc>
      </w:tr>
      <w:tr w:rsidR="003C448A" w14:paraId="766C6CF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70A3CF0" w14:textId="42A46F2F" w:rsidR="003C448A" w:rsidRDefault="003C448A" w:rsidP="003C448A">
            <w:pPr>
              <w:pStyle w:val="1ATableTextStyle"/>
              <w:rPr>
                <w:lang w:bidi="en-US"/>
              </w:rPr>
            </w:pPr>
            <w:r>
              <w:rPr>
                <w:lang w:bidi="en-US"/>
              </w:rPr>
              <w:t>Turn off the Store application</w:t>
            </w:r>
          </w:p>
        </w:tc>
        <w:tc>
          <w:tcPr>
            <w:tcW w:w="2500" w:type="pct"/>
          </w:tcPr>
          <w:p w14:paraId="0ED0AC3E" w14:textId="394A464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23A1474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475504AD" w14:textId="5B7CF07F" w:rsidR="003C448A" w:rsidRDefault="003C448A" w:rsidP="003C448A">
            <w:pPr>
              <w:pStyle w:val="1ATableSub-CategoryHeaderColumn"/>
              <w:rPr>
                <w:lang w:bidi="en-US"/>
              </w:rPr>
            </w:pPr>
            <w:r>
              <w:rPr>
                <w:lang w:bidi="en-US"/>
              </w:rPr>
              <w:t>Windows Installer</w:t>
            </w:r>
          </w:p>
        </w:tc>
      </w:tr>
      <w:tr w:rsidR="003C448A" w14:paraId="35BD1A5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89CFA2D" w14:textId="58D4D819" w:rsidR="003C448A" w:rsidRDefault="003C448A" w:rsidP="003C448A">
            <w:pPr>
              <w:pStyle w:val="1ATableTextStyle"/>
              <w:rPr>
                <w:lang w:bidi="en-US"/>
              </w:rPr>
            </w:pPr>
            <w:r>
              <w:rPr>
                <w:lang w:bidi="en-US"/>
              </w:rPr>
              <w:t>Prevent Internet Explorer security prompt for Windows Installer scripts</w:t>
            </w:r>
          </w:p>
        </w:tc>
        <w:tc>
          <w:tcPr>
            <w:tcW w:w="2500" w:type="pct"/>
          </w:tcPr>
          <w:p w14:paraId="79365DE5" w14:textId="7873278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057770C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A533726" w14:textId="50E9E665" w:rsidR="003C448A" w:rsidRDefault="003C448A" w:rsidP="003C448A">
            <w:pPr>
              <w:pStyle w:val="1ATableSub-CategoryHeaderColumn"/>
              <w:rPr>
                <w:lang w:bidi="en-US"/>
              </w:rPr>
            </w:pPr>
            <w:r>
              <w:rPr>
                <w:lang w:bidi="en-US"/>
              </w:rPr>
              <w:t>Playback</w:t>
            </w:r>
          </w:p>
        </w:tc>
      </w:tr>
      <w:tr w:rsidR="003C448A" w14:paraId="75FD2B2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2A786A5" w14:textId="6323156C" w:rsidR="003C448A" w:rsidRDefault="003C448A" w:rsidP="003C448A">
            <w:pPr>
              <w:pStyle w:val="1ATableTextStyle"/>
              <w:rPr>
                <w:lang w:bidi="en-US"/>
              </w:rPr>
            </w:pPr>
            <w:r>
              <w:rPr>
                <w:lang w:bidi="en-US"/>
              </w:rPr>
              <w:lastRenderedPageBreak/>
              <w:t>Prevent Codec Download (User)</w:t>
            </w:r>
          </w:p>
        </w:tc>
        <w:tc>
          <w:tcPr>
            <w:tcW w:w="2500" w:type="pct"/>
          </w:tcPr>
          <w:p w14:paraId="5FE52D06" w14:textId="53F9AF8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44C6654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C87E76F" w14:textId="3284B6C6" w:rsidR="003C448A" w:rsidRDefault="003C448A" w:rsidP="003C448A">
            <w:pPr>
              <w:pStyle w:val="1ATableSub-CategoryHeaderColumn"/>
              <w:rPr>
                <w:lang w:bidi="en-US"/>
              </w:rPr>
            </w:pPr>
            <w:r>
              <w:rPr>
                <w:lang w:bidi="en-US"/>
              </w:rPr>
              <w:t>WinRM Service</w:t>
            </w:r>
          </w:p>
        </w:tc>
      </w:tr>
      <w:tr w:rsidR="003C448A" w14:paraId="58ED71C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C6D4732" w14:textId="38388D3B" w:rsidR="003C448A" w:rsidRDefault="003C448A" w:rsidP="003C448A">
            <w:pPr>
              <w:pStyle w:val="1ATableTextStyle"/>
              <w:rPr>
                <w:lang w:bidi="en-US"/>
              </w:rPr>
            </w:pPr>
            <w:r>
              <w:rPr>
                <w:lang w:bidi="en-US"/>
              </w:rPr>
              <w:t>Allow remote server management through WinRM</w:t>
            </w:r>
          </w:p>
        </w:tc>
        <w:tc>
          <w:tcPr>
            <w:tcW w:w="2500" w:type="pct"/>
          </w:tcPr>
          <w:p w14:paraId="5750FC57" w14:textId="6C8ED06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2A4758C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DB029FB" w14:textId="2621424D" w:rsidR="003C448A" w:rsidRDefault="003C448A" w:rsidP="003C448A">
            <w:pPr>
              <w:pStyle w:val="1ATableSub-CategoryHeaderColumn"/>
              <w:rPr>
                <w:lang w:bidi="en-US"/>
              </w:rPr>
            </w:pPr>
            <w:r>
              <w:rPr>
                <w:lang w:bidi="en-US"/>
              </w:rPr>
              <w:t>Windows Remote Shell</w:t>
            </w:r>
          </w:p>
        </w:tc>
      </w:tr>
      <w:tr w:rsidR="003C448A" w14:paraId="2B152F1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8325614" w14:textId="2864A4E5" w:rsidR="003C448A" w:rsidRDefault="003C448A" w:rsidP="003C448A">
            <w:pPr>
              <w:pStyle w:val="1ATableTextStyle"/>
              <w:rPr>
                <w:lang w:bidi="en-US"/>
              </w:rPr>
            </w:pPr>
            <w:r>
              <w:rPr>
                <w:lang w:bidi="en-US"/>
              </w:rPr>
              <w:t>Allow Remote Shell Access</w:t>
            </w:r>
          </w:p>
        </w:tc>
        <w:tc>
          <w:tcPr>
            <w:tcW w:w="2500" w:type="pct"/>
          </w:tcPr>
          <w:p w14:paraId="2E1D09FE" w14:textId="3816AC4D"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bl>
    <w:p w14:paraId="66275E4B" w14:textId="74FA07F7" w:rsidR="003C448A" w:rsidRDefault="003C448A" w:rsidP="003C448A">
      <w:pPr>
        <w:pStyle w:val="Caption"/>
      </w:pPr>
      <w:r>
        <w:t xml:space="preserve">Table </w:t>
      </w:r>
      <w:r>
        <w:fldChar w:fldCharType="begin"/>
      </w:r>
      <w:r>
        <w:instrText xml:space="preserve"> SEQ Table \* ARABIC </w:instrText>
      </w:r>
      <w:r>
        <w:fldChar w:fldCharType="separate"/>
      </w:r>
      <w:r>
        <w:rPr>
          <w:noProof/>
        </w:rPr>
        <w:t>100</w:t>
      </w:r>
      <w:r>
        <w:fldChar w:fldCharType="end"/>
      </w:r>
      <w:r>
        <w:t>. Settings - Win - CIS - Level 2 - Admin Templates - D - v3.0.1</w:t>
      </w:r>
    </w:p>
    <w:tbl>
      <w:tblPr>
        <w:tblStyle w:val="GridTable4-Accent2"/>
        <w:tblW w:w="4994" w:type="pct"/>
        <w:tblLook w:val="04A0" w:firstRow="1" w:lastRow="0" w:firstColumn="1" w:lastColumn="0" w:noHBand="0" w:noVBand="1"/>
      </w:tblPr>
      <w:tblGrid>
        <w:gridCol w:w="3001"/>
        <w:gridCol w:w="3000"/>
        <w:gridCol w:w="3004"/>
      </w:tblGrid>
      <w:tr w:rsidR="003C448A" w14:paraId="15C32D81"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61213EC6" w14:textId="5C9CAFF8" w:rsidR="003C448A" w:rsidRDefault="003C448A" w:rsidP="003C448A">
            <w:pPr>
              <w:pStyle w:val="1ATableHeaderBold"/>
              <w:rPr>
                <w:lang w:bidi="en-US"/>
              </w:rPr>
            </w:pPr>
            <w:r>
              <w:rPr>
                <w:lang w:bidi="en-US"/>
              </w:rPr>
              <w:t>Group</w:t>
            </w:r>
          </w:p>
        </w:tc>
        <w:tc>
          <w:tcPr>
            <w:tcW w:w="1666" w:type="pct"/>
          </w:tcPr>
          <w:p w14:paraId="537225D8" w14:textId="0217A240"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5D22A93B" w14:textId="5FB82CF7"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44875C2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131FC2F8" w14:textId="26F0C8FD" w:rsidR="003C448A" w:rsidRDefault="003C448A" w:rsidP="003C448A">
            <w:pPr>
              <w:pStyle w:val="1ATableCategoryHeaderRowBold"/>
              <w:rPr>
                <w:lang w:bidi="en-US"/>
              </w:rPr>
            </w:pPr>
            <w:r>
              <w:rPr>
                <w:lang w:bidi="en-US"/>
              </w:rPr>
              <w:t>Included Groups</w:t>
            </w:r>
          </w:p>
        </w:tc>
      </w:tr>
      <w:tr w:rsidR="003C448A" w14:paraId="6517542E"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7BB56502" w14:textId="37A1F705" w:rsidR="003C448A" w:rsidRDefault="003C448A" w:rsidP="003C448A">
            <w:pPr>
              <w:pStyle w:val="1ATableTextStyle"/>
              <w:rPr>
                <w:lang w:bidi="en-US"/>
              </w:rPr>
            </w:pPr>
            <w:r>
              <w:rPr>
                <w:lang w:bidi="en-US"/>
              </w:rPr>
              <w:t>All devices</w:t>
            </w:r>
          </w:p>
        </w:tc>
        <w:tc>
          <w:tcPr>
            <w:tcW w:w="1666" w:type="pct"/>
          </w:tcPr>
          <w:p w14:paraId="78F0F1F0" w14:textId="5B8E4BE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4E7E79E6" w14:textId="7D0231D5"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09F6EAA9" w14:textId="5E8E7AB3" w:rsidR="003C448A" w:rsidRDefault="003C448A" w:rsidP="003C448A">
      <w:pPr>
        <w:pStyle w:val="Caption"/>
      </w:pPr>
      <w:r>
        <w:t xml:space="preserve">Table </w:t>
      </w:r>
      <w:r>
        <w:fldChar w:fldCharType="begin"/>
      </w:r>
      <w:r>
        <w:instrText xml:space="preserve"> SEQ Table \* ARABIC </w:instrText>
      </w:r>
      <w:r>
        <w:fldChar w:fldCharType="separate"/>
      </w:r>
      <w:r>
        <w:rPr>
          <w:noProof/>
        </w:rPr>
        <w:t>101</w:t>
      </w:r>
      <w:r>
        <w:fldChar w:fldCharType="end"/>
      </w:r>
      <w:r>
        <w:t>. Assignments - Win - CIS - Level 2 - Admin Templates - D - v3.0.1</w:t>
      </w:r>
    </w:p>
    <w:p w14:paraId="1D56417D" w14:textId="111B1C4C" w:rsidR="003C448A" w:rsidRDefault="003C448A" w:rsidP="003C448A">
      <w:pPr>
        <w:pStyle w:val="1ANumberedHeading3"/>
      </w:pPr>
      <w:bookmarkStart w:id="83" w:name="_Toc204168887"/>
      <w:r>
        <w:t>Win - CIS - Level 2 - No Services - D - v3.0.1</w:t>
      </w:r>
      <w:bookmarkEnd w:id="83"/>
    </w:p>
    <w:p w14:paraId="5F710F28"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3C6AD6A2"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CBC2230" w14:textId="0A7B6640" w:rsidR="003C448A" w:rsidRDefault="003C448A" w:rsidP="003C448A">
            <w:pPr>
              <w:pStyle w:val="1ATableHeaderBold"/>
              <w:rPr>
                <w:lang w:bidi="en-US"/>
              </w:rPr>
            </w:pPr>
            <w:r>
              <w:rPr>
                <w:lang w:bidi="en-US"/>
              </w:rPr>
              <w:t>Name</w:t>
            </w:r>
          </w:p>
        </w:tc>
        <w:tc>
          <w:tcPr>
            <w:tcW w:w="2500" w:type="pct"/>
          </w:tcPr>
          <w:p w14:paraId="78785BE8" w14:textId="3B0E5774"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4A745EF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C920FC9" w14:textId="105CEED6" w:rsidR="003C448A" w:rsidRDefault="003C448A" w:rsidP="003C448A">
            <w:pPr>
              <w:pStyle w:val="1ATableCategoryHeaderRowBold"/>
              <w:rPr>
                <w:lang w:bidi="en-US"/>
              </w:rPr>
            </w:pPr>
            <w:r>
              <w:rPr>
                <w:lang w:bidi="en-US"/>
              </w:rPr>
              <w:t>Basics</w:t>
            </w:r>
          </w:p>
        </w:tc>
      </w:tr>
      <w:tr w:rsidR="003C448A" w14:paraId="117BCF6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9B8C85C" w14:textId="303DCB71" w:rsidR="003C448A" w:rsidRDefault="003C448A" w:rsidP="003C448A">
            <w:pPr>
              <w:pStyle w:val="1ATableTextStyle"/>
              <w:rPr>
                <w:lang w:bidi="en-US"/>
              </w:rPr>
            </w:pPr>
            <w:r>
              <w:rPr>
                <w:lang w:bidi="en-US"/>
              </w:rPr>
              <w:t>Name</w:t>
            </w:r>
          </w:p>
        </w:tc>
        <w:tc>
          <w:tcPr>
            <w:tcW w:w="2500" w:type="pct"/>
          </w:tcPr>
          <w:p w14:paraId="70EB6482" w14:textId="4DB280C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CIS - Level 2 - No Services - D - v3.0.1</w:t>
            </w:r>
          </w:p>
        </w:tc>
      </w:tr>
      <w:tr w:rsidR="003C448A" w14:paraId="7596A2A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5D180B5" w14:textId="58434063" w:rsidR="003C448A" w:rsidRDefault="003C448A" w:rsidP="003C448A">
            <w:pPr>
              <w:pStyle w:val="1ATableTextStyle"/>
              <w:rPr>
                <w:lang w:bidi="en-US"/>
              </w:rPr>
            </w:pPr>
            <w:r>
              <w:rPr>
                <w:lang w:bidi="en-US"/>
              </w:rPr>
              <w:t>Description</w:t>
            </w:r>
          </w:p>
        </w:tc>
        <w:tc>
          <w:tcPr>
            <w:tcW w:w="2500" w:type="pct"/>
          </w:tcPr>
          <w:p w14:paraId="6143801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2DFFECE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EEA39B5" w14:textId="2709FC18" w:rsidR="003C448A" w:rsidRDefault="003C448A" w:rsidP="003C448A">
            <w:pPr>
              <w:pStyle w:val="1ATableTextStyle"/>
              <w:rPr>
                <w:lang w:bidi="en-US"/>
              </w:rPr>
            </w:pPr>
            <w:r>
              <w:rPr>
                <w:lang w:bidi="en-US"/>
              </w:rPr>
              <w:t>Profile type</w:t>
            </w:r>
          </w:p>
        </w:tc>
        <w:tc>
          <w:tcPr>
            <w:tcW w:w="2500" w:type="pct"/>
          </w:tcPr>
          <w:p w14:paraId="6AB49D35" w14:textId="4518EE4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4D52D32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E2FE395" w14:textId="687AC1AF" w:rsidR="003C448A" w:rsidRDefault="003C448A" w:rsidP="003C448A">
            <w:pPr>
              <w:pStyle w:val="1ATableTextStyle"/>
              <w:rPr>
                <w:lang w:bidi="en-US"/>
              </w:rPr>
            </w:pPr>
            <w:r>
              <w:rPr>
                <w:lang w:bidi="en-US"/>
              </w:rPr>
              <w:t>Platform supported</w:t>
            </w:r>
          </w:p>
        </w:tc>
        <w:tc>
          <w:tcPr>
            <w:tcW w:w="2500" w:type="pct"/>
          </w:tcPr>
          <w:p w14:paraId="1E3AB588" w14:textId="48653BE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7A6EB1C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D7C956D" w14:textId="6EB6F064" w:rsidR="003C448A" w:rsidRDefault="003C448A" w:rsidP="003C448A">
            <w:pPr>
              <w:pStyle w:val="1ATableTextStyle"/>
              <w:rPr>
                <w:lang w:bidi="en-US"/>
              </w:rPr>
            </w:pPr>
            <w:r>
              <w:rPr>
                <w:lang w:bidi="en-US"/>
              </w:rPr>
              <w:t>Created</w:t>
            </w:r>
          </w:p>
        </w:tc>
        <w:tc>
          <w:tcPr>
            <w:tcW w:w="2500" w:type="pct"/>
          </w:tcPr>
          <w:p w14:paraId="2F7D7142" w14:textId="7B311B5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09:27:09</w:t>
            </w:r>
          </w:p>
        </w:tc>
      </w:tr>
      <w:tr w:rsidR="003C448A" w14:paraId="717CD5F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3A770CC" w14:textId="25F3ECD8" w:rsidR="003C448A" w:rsidRDefault="003C448A" w:rsidP="003C448A">
            <w:pPr>
              <w:pStyle w:val="1ATableTextStyle"/>
              <w:rPr>
                <w:lang w:bidi="en-US"/>
              </w:rPr>
            </w:pPr>
            <w:r>
              <w:rPr>
                <w:lang w:bidi="en-US"/>
              </w:rPr>
              <w:t>Last modified</w:t>
            </w:r>
          </w:p>
        </w:tc>
        <w:tc>
          <w:tcPr>
            <w:tcW w:w="2500" w:type="pct"/>
          </w:tcPr>
          <w:p w14:paraId="499EF07D" w14:textId="19D1F28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11 April 2025 13:03:01</w:t>
            </w:r>
          </w:p>
        </w:tc>
      </w:tr>
      <w:tr w:rsidR="003C448A" w14:paraId="7AF3D2E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D28FD15" w14:textId="26514F7A" w:rsidR="003C448A" w:rsidRDefault="003C448A" w:rsidP="003C448A">
            <w:pPr>
              <w:pStyle w:val="1ATableTextStyle"/>
              <w:rPr>
                <w:lang w:bidi="en-US"/>
              </w:rPr>
            </w:pPr>
            <w:r>
              <w:rPr>
                <w:lang w:bidi="en-US"/>
              </w:rPr>
              <w:t>Scope tags</w:t>
            </w:r>
          </w:p>
        </w:tc>
        <w:tc>
          <w:tcPr>
            <w:tcW w:w="2500" w:type="pct"/>
          </w:tcPr>
          <w:p w14:paraId="0881E9D2" w14:textId="1862C487"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5AA995D5" w14:textId="32985F8B" w:rsidR="003C448A" w:rsidRDefault="003C448A" w:rsidP="003C448A">
      <w:pPr>
        <w:pStyle w:val="Caption"/>
      </w:pPr>
      <w:r>
        <w:t xml:space="preserve">Table </w:t>
      </w:r>
      <w:r>
        <w:fldChar w:fldCharType="begin"/>
      </w:r>
      <w:r>
        <w:instrText xml:space="preserve"> SEQ Table \* ARABIC </w:instrText>
      </w:r>
      <w:r>
        <w:fldChar w:fldCharType="separate"/>
      </w:r>
      <w:r>
        <w:rPr>
          <w:noProof/>
        </w:rPr>
        <w:t>102</w:t>
      </w:r>
      <w:r>
        <w:fldChar w:fldCharType="end"/>
      </w:r>
      <w:r>
        <w:t>. Basics - Win - CIS - Level 2 - No Services - D - v3.0.1</w:t>
      </w:r>
    </w:p>
    <w:tbl>
      <w:tblPr>
        <w:tblStyle w:val="GridTable4-Accent2"/>
        <w:tblW w:w="4994" w:type="pct"/>
        <w:tblLook w:val="04A0" w:firstRow="1" w:lastRow="0" w:firstColumn="1" w:lastColumn="0" w:noHBand="0" w:noVBand="1"/>
      </w:tblPr>
      <w:tblGrid>
        <w:gridCol w:w="4502"/>
        <w:gridCol w:w="4503"/>
      </w:tblGrid>
      <w:tr w:rsidR="003C448A" w14:paraId="1FCE072A"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472AF9C" w14:textId="27814407" w:rsidR="003C448A" w:rsidRDefault="003C448A" w:rsidP="003C448A">
            <w:pPr>
              <w:pStyle w:val="1ATableHeaderBold"/>
              <w:rPr>
                <w:lang w:bidi="en-US"/>
              </w:rPr>
            </w:pPr>
            <w:r>
              <w:rPr>
                <w:lang w:bidi="en-US"/>
              </w:rPr>
              <w:t>Name</w:t>
            </w:r>
          </w:p>
        </w:tc>
        <w:tc>
          <w:tcPr>
            <w:tcW w:w="2500" w:type="pct"/>
          </w:tcPr>
          <w:p w14:paraId="0EC7BDEE" w14:textId="251B894D"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72E212F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7639899" w14:textId="1D483F79" w:rsidR="003C448A" w:rsidRDefault="003C448A" w:rsidP="003C448A">
            <w:pPr>
              <w:pStyle w:val="1ATableCategoryHeaderRowBold"/>
              <w:rPr>
                <w:lang w:bidi="en-US"/>
              </w:rPr>
            </w:pPr>
            <w:r>
              <w:rPr>
                <w:lang w:bidi="en-US"/>
              </w:rPr>
              <w:t>Camera</w:t>
            </w:r>
          </w:p>
        </w:tc>
      </w:tr>
      <w:tr w:rsidR="003C448A" w14:paraId="6C53CEE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DF59679" w14:textId="2C6F10C3" w:rsidR="003C448A" w:rsidRDefault="003C448A" w:rsidP="003C448A">
            <w:pPr>
              <w:pStyle w:val="1ATableTextStyle"/>
              <w:rPr>
                <w:lang w:bidi="en-US"/>
              </w:rPr>
            </w:pPr>
            <w:r>
              <w:rPr>
                <w:lang w:bidi="en-US"/>
              </w:rPr>
              <w:t>Allow Camera</w:t>
            </w:r>
          </w:p>
        </w:tc>
        <w:tc>
          <w:tcPr>
            <w:tcW w:w="2500" w:type="pct"/>
          </w:tcPr>
          <w:p w14:paraId="119A6CFD" w14:textId="3BE2CEC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Allowed.</w:t>
            </w:r>
          </w:p>
        </w:tc>
      </w:tr>
      <w:tr w:rsidR="003C448A" w14:paraId="093A91F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7CEF284" w14:textId="2066ADC1" w:rsidR="003C448A" w:rsidRDefault="003C448A" w:rsidP="003C448A">
            <w:pPr>
              <w:pStyle w:val="1ATableCategoryHeaderRowBold"/>
              <w:rPr>
                <w:lang w:bidi="en-US"/>
              </w:rPr>
            </w:pPr>
            <w:r>
              <w:rPr>
                <w:lang w:bidi="en-US"/>
              </w:rPr>
              <w:t>Defender</w:t>
            </w:r>
          </w:p>
        </w:tc>
      </w:tr>
      <w:tr w:rsidR="003C448A" w14:paraId="7888B5E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6350EBE" w14:textId="77B7D73A" w:rsidR="003C448A" w:rsidRDefault="003C448A" w:rsidP="003C448A">
            <w:pPr>
              <w:pStyle w:val="1ATableTextStyle"/>
              <w:rPr>
                <w:lang w:bidi="en-US"/>
              </w:rPr>
            </w:pPr>
            <w:r>
              <w:rPr>
                <w:lang w:bidi="en-US"/>
              </w:rPr>
              <w:t>Enable File Hash Computation</w:t>
            </w:r>
          </w:p>
        </w:tc>
        <w:tc>
          <w:tcPr>
            <w:tcW w:w="2500" w:type="pct"/>
          </w:tcPr>
          <w:p w14:paraId="1C836A10" w14:textId="62C8B6D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w:t>
            </w:r>
          </w:p>
        </w:tc>
      </w:tr>
      <w:tr w:rsidR="003C448A" w14:paraId="0D52050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499DA21" w14:textId="42E50428" w:rsidR="003C448A" w:rsidRDefault="003C448A" w:rsidP="003C448A">
            <w:pPr>
              <w:pStyle w:val="1ATableCategoryHeaderRowBold"/>
              <w:rPr>
                <w:lang w:bidi="en-US"/>
              </w:rPr>
            </w:pPr>
            <w:r>
              <w:rPr>
                <w:lang w:bidi="en-US"/>
              </w:rPr>
              <w:t>Experience</w:t>
            </w:r>
          </w:p>
        </w:tc>
      </w:tr>
      <w:tr w:rsidR="003C448A" w14:paraId="72FE2BE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FB6A9A5" w14:textId="1E2492AB" w:rsidR="003C448A" w:rsidRDefault="003C448A" w:rsidP="003C448A">
            <w:pPr>
              <w:pStyle w:val="1ATableTextStyle"/>
              <w:rPr>
                <w:lang w:bidi="en-US"/>
              </w:rPr>
            </w:pPr>
            <w:r>
              <w:rPr>
                <w:lang w:bidi="en-US"/>
              </w:rPr>
              <w:t>Allow Windows Spotlight (User)</w:t>
            </w:r>
          </w:p>
        </w:tc>
        <w:tc>
          <w:tcPr>
            <w:tcW w:w="2500" w:type="pct"/>
          </w:tcPr>
          <w:p w14:paraId="0D96F33D" w14:textId="7C1B5D8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Block</w:t>
            </w:r>
          </w:p>
        </w:tc>
      </w:tr>
      <w:tr w:rsidR="003C448A" w14:paraId="3F2B22B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57ED2180" w14:textId="603F17EB" w:rsidR="003C448A" w:rsidRDefault="003C448A" w:rsidP="003C448A">
            <w:pPr>
              <w:pStyle w:val="1ATableCategoryHeaderRowBold"/>
              <w:rPr>
                <w:lang w:bidi="en-US"/>
              </w:rPr>
            </w:pPr>
            <w:r>
              <w:rPr>
                <w:lang w:bidi="en-US"/>
              </w:rPr>
              <w:t>Licensing</w:t>
            </w:r>
          </w:p>
        </w:tc>
      </w:tr>
      <w:tr w:rsidR="003C448A" w14:paraId="4932808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BE6EE00" w14:textId="66DD4720" w:rsidR="003C448A" w:rsidRDefault="003C448A" w:rsidP="003C448A">
            <w:pPr>
              <w:pStyle w:val="1ATableTextStyle"/>
              <w:rPr>
                <w:lang w:bidi="en-US"/>
              </w:rPr>
            </w:pPr>
            <w:r>
              <w:rPr>
                <w:lang w:bidi="en-US"/>
              </w:rPr>
              <w:t>Disallow KMS Client Online AVS Validation</w:t>
            </w:r>
          </w:p>
        </w:tc>
        <w:tc>
          <w:tcPr>
            <w:tcW w:w="2500" w:type="pct"/>
          </w:tcPr>
          <w:p w14:paraId="05452895" w14:textId="51FE733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Allow</w:t>
            </w:r>
          </w:p>
        </w:tc>
      </w:tr>
      <w:tr w:rsidR="003C448A" w14:paraId="6E06DFB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40072AEF" w14:textId="215874A3" w:rsidR="003C448A" w:rsidRDefault="003C448A" w:rsidP="003C448A">
            <w:pPr>
              <w:pStyle w:val="1ATableCategoryHeaderRowBold"/>
              <w:rPr>
                <w:lang w:bidi="en-US"/>
              </w:rPr>
            </w:pPr>
            <w:r>
              <w:rPr>
                <w:lang w:bidi="en-US"/>
              </w:rPr>
              <w:t>Local Policies Security Options</w:t>
            </w:r>
          </w:p>
        </w:tc>
      </w:tr>
      <w:tr w:rsidR="003C448A" w14:paraId="4E3128D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17A38FA" w14:textId="6F856B88" w:rsidR="003C448A" w:rsidRDefault="003C448A" w:rsidP="003C448A">
            <w:pPr>
              <w:pStyle w:val="1ATableTextStyle"/>
              <w:rPr>
                <w:lang w:bidi="en-US"/>
              </w:rPr>
            </w:pPr>
            <w:r>
              <w:rPr>
                <w:lang w:bidi="en-US"/>
              </w:rPr>
              <w:t>Devices Prevent Users From Installing Printer Drivers When Connecting To Shared Printers</w:t>
            </w:r>
          </w:p>
        </w:tc>
        <w:tc>
          <w:tcPr>
            <w:tcW w:w="2500" w:type="pct"/>
          </w:tcPr>
          <w:p w14:paraId="38E8988D" w14:textId="6C7B467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w:t>
            </w:r>
          </w:p>
        </w:tc>
      </w:tr>
      <w:tr w:rsidR="003C448A" w14:paraId="75EE869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B54F959" w14:textId="43E5DB9C" w:rsidR="003C448A" w:rsidRDefault="003C448A" w:rsidP="003C448A">
            <w:pPr>
              <w:pStyle w:val="1ATableCategoryHeaderRowBold"/>
              <w:rPr>
                <w:lang w:bidi="en-US"/>
              </w:rPr>
            </w:pPr>
            <w:r>
              <w:rPr>
                <w:lang w:bidi="en-US"/>
              </w:rPr>
              <w:t>Microsoft App Store</w:t>
            </w:r>
          </w:p>
        </w:tc>
      </w:tr>
      <w:tr w:rsidR="003C448A" w14:paraId="62AD1F5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EF9D012" w14:textId="597F6057" w:rsidR="003C448A" w:rsidRDefault="003C448A" w:rsidP="003C448A">
            <w:pPr>
              <w:pStyle w:val="1ATableTextStyle"/>
              <w:rPr>
                <w:lang w:bidi="en-US"/>
              </w:rPr>
            </w:pPr>
            <w:r>
              <w:rPr>
                <w:lang w:bidi="en-US"/>
              </w:rPr>
              <w:t>Disable Store Originated Apps</w:t>
            </w:r>
          </w:p>
        </w:tc>
        <w:tc>
          <w:tcPr>
            <w:tcW w:w="2500" w:type="pct"/>
          </w:tcPr>
          <w:p w14:paraId="60B0334E" w14:textId="069FBC4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63F8FF1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06A0DADD" w14:textId="543AC82B" w:rsidR="003C448A" w:rsidRDefault="003C448A" w:rsidP="003C448A">
            <w:pPr>
              <w:pStyle w:val="1ATableCategoryHeaderRowBold"/>
              <w:rPr>
                <w:lang w:bidi="en-US"/>
              </w:rPr>
            </w:pPr>
            <w:r>
              <w:rPr>
                <w:lang w:bidi="en-US"/>
              </w:rPr>
              <w:t>Privacy</w:t>
            </w:r>
          </w:p>
        </w:tc>
      </w:tr>
      <w:tr w:rsidR="003C448A" w14:paraId="2C67EFC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6980494" w14:textId="6426B6A1" w:rsidR="003C448A" w:rsidRDefault="003C448A" w:rsidP="003C448A">
            <w:pPr>
              <w:pStyle w:val="1ATableTextStyle"/>
              <w:rPr>
                <w:lang w:bidi="en-US"/>
              </w:rPr>
            </w:pPr>
            <w:r>
              <w:rPr>
                <w:lang w:bidi="en-US"/>
              </w:rPr>
              <w:lastRenderedPageBreak/>
              <w:t>Allow Cross Device Clipboard</w:t>
            </w:r>
          </w:p>
        </w:tc>
        <w:tc>
          <w:tcPr>
            <w:tcW w:w="2500" w:type="pct"/>
          </w:tcPr>
          <w:p w14:paraId="30F46F8B" w14:textId="3C3918D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Block</w:t>
            </w:r>
          </w:p>
        </w:tc>
      </w:tr>
      <w:tr w:rsidR="003C448A" w14:paraId="136122D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A67702E" w14:textId="6E1E0298" w:rsidR="003C448A" w:rsidRDefault="003C448A" w:rsidP="003C448A">
            <w:pPr>
              <w:pStyle w:val="1ATableTextStyle"/>
              <w:rPr>
                <w:lang w:bidi="en-US"/>
              </w:rPr>
            </w:pPr>
            <w:r>
              <w:rPr>
                <w:lang w:bidi="en-US"/>
              </w:rPr>
              <w:t>Disable Advertising ID</w:t>
            </w:r>
          </w:p>
        </w:tc>
        <w:tc>
          <w:tcPr>
            <w:tcW w:w="2500" w:type="pct"/>
          </w:tcPr>
          <w:p w14:paraId="5D474CFB" w14:textId="10566D6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3BC7658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0822391" w14:textId="5EB0606F" w:rsidR="003C448A" w:rsidRDefault="003C448A" w:rsidP="003C448A">
            <w:pPr>
              <w:pStyle w:val="1ATableTextStyle"/>
              <w:rPr>
                <w:lang w:bidi="en-US"/>
              </w:rPr>
            </w:pPr>
            <w:r>
              <w:rPr>
                <w:lang w:bidi="en-US"/>
              </w:rPr>
              <w:t>Upload User Activities</w:t>
            </w:r>
          </w:p>
        </w:tc>
        <w:tc>
          <w:tcPr>
            <w:tcW w:w="2500" w:type="pct"/>
          </w:tcPr>
          <w:p w14:paraId="6B9B3183" w14:textId="2F7075D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4B9C435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5B4D9D66" w14:textId="24F5DF20" w:rsidR="003C448A" w:rsidRDefault="003C448A" w:rsidP="003C448A">
            <w:pPr>
              <w:pStyle w:val="1ATableCategoryHeaderRowBold"/>
              <w:rPr>
                <w:lang w:bidi="en-US"/>
              </w:rPr>
            </w:pPr>
            <w:r>
              <w:rPr>
                <w:lang w:bidi="en-US"/>
              </w:rPr>
              <w:t>Search</w:t>
            </w:r>
          </w:p>
        </w:tc>
      </w:tr>
      <w:tr w:rsidR="003C448A" w14:paraId="7A418E7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B8DC387" w14:textId="08667C93" w:rsidR="003C448A" w:rsidRDefault="003C448A" w:rsidP="003C448A">
            <w:pPr>
              <w:pStyle w:val="1ATableTextStyle"/>
              <w:rPr>
                <w:lang w:bidi="en-US"/>
              </w:rPr>
            </w:pPr>
            <w:r>
              <w:rPr>
                <w:lang w:bidi="en-US"/>
              </w:rPr>
              <w:t>Allow Cloud Search</w:t>
            </w:r>
          </w:p>
        </w:tc>
        <w:tc>
          <w:tcPr>
            <w:tcW w:w="2500" w:type="pct"/>
          </w:tcPr>
          <w:p w14:paraId="3892FEB1" w14:textId="5EC5CC5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Allowed.</w:t>
            </w:r>
          </w:p>
        </w:tc>
      </w:tr>
      <w:tr w:rsidR="003C448A" w14:paraId="10C059F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0032D9E" w14:textId="077D8E2B" w:rsidR="003C448A" w:rsidRDefault="003C448A" w:rsidP="003C448A">
            <w:pPr>
              <w:pStyle w:val="1ATableTextStyle"/>
              <w:rPr>
                <w:lang w:bidi="en-US"/>
              </w:rPr>
            </w:pPr>
            <w:r>
              <w:rPr>
                <w:lang w:bidi="en-US"/>
              </w:rPr>
              <w:t>Allow Search Highlights</w:t>
            </w:r>
          </w:p>
        </w:tc>
        <w:tc>
          <w:tcPr>
            <w:tcW w:w="2500" w:type="pct"/>
          </w:tcPr>
          <w:p w14:paraId="54F9DDD7" w14:textId="76C3BC4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0</w:t>
            </w:r>
          </w:p>
        </w:tc>
      </w:tr>
      <w:tr w:rsidR="003C448A" w14:paraId="4E02920A"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2B7F4EE6" w14:textId="3D696463" w:rsidR="003C448A" w:rsidRDefault="003C448A" w:rsidP="003C448A">
            <w:pPr>
              <w:pStyle w:val="1ATableCategoryHeaderRowBold"/>
              <w:rPr>
                <w:lang w:bidi="en-US"/>
              </w:rPr>
            </w:pPr>
            <w:r>
              <w:rPr>
                <w:lang w:bidi="en-US"/>
              </w:rPr>
              <w:t>Settings</w:t>
            </w:r>
          </w:p>
        </w:tc>
      </w:tr>
      <w:tr w:rsidR="003C448A" w14:paraId="1391FFB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E486944" w14:textId="4E1B7DAF" w:rsidR="003C448A" w:rsidRDefault="003C448A" w:rsidP="003C448A">
            <w:pPr>
              <w:pStyle w:val="1ATableTextStyle"/>
              <w:rPr>
                <w:lang w:bidi="en-US"/>
              </w:rPr>
            </w:pPr>
            <w:r>
              <w:rPr>
                <w:lang w:bidi="en-US"/>
              </w:rPr>
              <w:t>Allow Online Tips</w:t>
            </w:r>
          </w:p>
        </w:tc>
        <w:tc>
          <w:tcPr>
            <w:tcW w:w="2500" w:type="pct"/>
          </w:tcPr>
          <w:p w14:paraId="7AFB3E4D" w14:textId="0FB186E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Block</w:t>
            </w:r>
          </w:p>
        </w:tc>
      </w:tr>
      <w:tr w:rsidR="003C448A" w14:paraId="00F99E62"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4F2CB3C6" w14:textId="0E505E7E" w:rsidR="003C448A" w:rsidRDefault="003C448A" w:rsidP="003C448A">
            <w:pPr>
              <w:pStyle w:val="1ATableCategoryHeaderRowBold"/>
              <w:rPr>
                <w:lang w:bidi="en-US"/>
              </w:rPr>
            </w:pPr>
            <w:r>
              <w:rPr>
                <w:lang w:bidi="en-US"/>
              </w:rPr>
              <w:t>System</w:t>
            </w:r>
          </w:p>
        </w:tc>
      </w:tr>
      <w:tr w:rsidR="003C448A" w14:paraId="5E7331C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30AFC8B" w14:textId="0F3D0EF9" w:rsidR="003C448A" w:rsidRDefault="003C448A" w:rsidP="003C448A">
            <w:pPr>
              <w:pStyle w:val="1ATableTextStyle"/>
              <w:rPr>
                <w:lang w:bidi="en-US"/>
              </w:rPr>
            </w:pPr>
            <w:r>
              <w:rPr>
                <w:lang w:bidi="en-US"/>
              </w:rPr>
              <w:t>Allow Font Providers</w:t>
            </w:r>
          </w:p>
        </w:tc>
        <w:tc>
          <w:tcPr>
            <w:tcW w:w="2500" w:type="pct"/>
          </w:tcPr>
          <w:p w14:paraId="37875922" w14:textId="3474143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allowed. No traffic to fs.microsoft.com and only locally installed fonts are available.</w:t>
            </w:r>
          </w:p>
        </w:tc>
      </w:tr>
      <w:tr w:rsidR="003C448A" w14:paraId="082D4D9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448D977" w14:textId="3C45BA5A" w:rsidR="003C448A" w:rsidRDefault="003C448A" w:rsidP="003C448A">
            <w:pPr>
              <w:pStyle w:val="1ATableTextStyle"/>
              <w:rPr>
                <w:lang w:bidi="en-US"/>
              </w:rPr>
            </w:pPr>
            <w:r>
              <w:rPr>
                <w:lang w:bidi="en-US"/>
              </w:rPr>
              <w:t>Disable One Drive File Sync</w:t>
            </w:r>
          </w:p>
        </w:tc>
        <w:tc>
          <w:tcPr>
            <w:tcW w:w="2500" w:type="pct"/>
          </w:tcPr>
          <w:p w14:paraId="79CB529D" w14:textId="5A0AD97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Sync enabled.</w:t>
            </w:r>
          </w:p>
        </w:tc>
      </w:tr>
      <w:tr w:rsidR="003C448A" w14:paraId="60C8D07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BB52E95" w14:textId="40DE887C" w:rsidR="003C448A" w:rsidRDefault="003C448A" w:rsidP="003C448A">
            <w:pPr>
              <w:pStyle w:val="1ATableCategoryHeaderRowBold"/>
              <w:rPr>
                <w:lang w:bidi="en-US"/>
              </w:rPr>
            </w:pPr>
            <w:r>
              <w:rPr>
                <w:lang w:bidi="en-US"/>
              </w:rPr>
              <w:t>Windows Ink Workspace</w:t>
            </w:r>
          </w:p>
        </w:tc>
      </w:tr>
      <w:tr w:rsidR="003C448A" w14:paraId="72BFF3A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D058951" w14:textId="6D45DB6F" w:rsidR="003C448A" w:rsidRDefault="003C448A" w:rsidP="003C448A">
            <w:pPr>
              <w:pStyle w:val="1ATableTextStyle"/>
              <w:rPr>
                <w:lang w:bidi="en-US"/>
              </w:rPr>
            </w:pPr>
            <w:r>
              <w:rPr>
                <w:lang w:bidi="en-US"/>
              </w:rPr>
              <w:t>Allow Suggested Apps In Windows Ink Workspace</w:t>
            </w:r>
          </w:p>
        </w:tc>
        <w:tc>
          <w:tcPr>
            <w:tcW w:w="2500" w:type="pct"/>
          </w:tcPr>
          <w:p w14:paraId="6871D9DD" w14:textId="2C00216B"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Block</w:t>
            </w:r>
          </w:p>
        </w:tc>
      </w:tr>
    </w:tbl>
    <w:p w14:paraId="647A9A24" w14:textId="574ECAB4" w:rsidR="003C448A" w:rsidRDefault="003C448A" w:rsidP="003C448A">
      <w:pPr>
        <w:pStyle w:val="Caption"/>
      </w:pPr>
      <w:r>
        <w:t xml:space="preserve">Table </w:t>
      </w:r>
      <w:r>
        <w:fldChar w:fldCharType="begin"/>
      </w:r>
      <w:r>
        <w:instrText xml:space="preserve"> SEQ Table \* ARABIC </w:instrText>
      </w:r>
      <w:r>
        <w:fldChar w:fldCharType="separate"/>
      </w:r>
      <w:r>
        <w:rPr>
          <w:noProof/>
        </w:rPr>
        <w:t>103</w:t>
      </w:r>
      <w:r>
        <w:fldChar w:fldCharType="end"/>
      </w:r>
      <w:r>
        <w:t>. Settings - Win - CIS - Level 2 - No Services - D - v3.0.1</w:t>
      </w:r>
    </w:p>
    <w:tbl>
      <w:tblPr>
        <w:tblStyle w:val="GridTable4-Accent2"/>
        <w:tblW w:w="4994" w:type="pct"/>
        <w:tblLook w:val="04A0" w:firstRow="1" w:lastRow="0" w:firstColumn="1" w:lastColumn="0" w:noHBand="0" w:noVBand="1"/>
      </w:tblPr>
      <w:tblGrid>
        <w:gridCol w:w="3001"/>
        <w:gridCol w:w="3000"/>
        <w:gridCol w:w="3004"/>
      </w:tblGrid>
      <w:tr w:rsidR="003C448A" w14:paraId="7303FB4A"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21EEA8C4" w14:textId="7CD357C8" w:rsidR="003C448A" w:rsidRDefault="003C448A" w:rsidP="003C448A">
            <w:pPr>
              <w:pStyle w:val="1ATableHeaderBold"/>
              <w:rPr>
                <w:lang w:bidi="en-US"/>
              </w:rPr>
            </w:pPr>
            <w:r>
              <w:rPr>
                <w:lang w:bidi="en-US"/>
              </w:rPr>
              <w:t>Group</w:t>
            </w:r>
          </w:p>
        </w:tc>
        <w:tc>
          <w:tcPr>
            <w:tcW w:w="1666" w:type="pct"/>
          </w:tcPr>
          <w:p w14:paraId="5BCD204C" w14:textId="52DB98F4"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675CED2E" w14:textId="4D87A7E0"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008CA6C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6C1F1C46" w14:textId="2D7C209C" w:rsidR="003C448A" w:rsidRDefault="003C448A" w:rsidP="003C448A">
            <w:pPr>
              <w:pStyle w:val="1ATableCategoryHeaderRowBold"/>
              <w:rPr>
                <w:lang w:bidi="en-US"/>
              </w:rPr>
            </w:pPr>
            <w:r>
              <w:rPr>
                <w:lang w:bidi="en-US"/>
              </w:rPr>
              <w:t>Included Groups</w:t>
            </w:r>
          </w:p>
        </w:tc>
      </w:tr>
      <w:tr w:rsidR="003C448A" w14:paraId="4A4B9895"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7ACC3034" w14:textId="6840110B" w:rsidR="003C448A" w:rsidRDefault="003C448A" w:rsidP="003C448A">
            <w:pPr>
              <w:pStyle w:val="1ATableTextStyle"/>
              <w:rPr>
                <w:lang w:bidi="en-US"/>
              </w:rPr>
            </w:pPr>
            <w:r>
              <w:rPr>
                <w:lang w:bidi="en-US"/>
              </w:rPr>
              <w:t>All devices</w:t>
            </w:r>
          </w:p>
        </w:tc>
        <w:tc>
          <w:tcPr>
            <w:tcW w:w="1666" w:type="pct"/>
          </w:tcPr>
          <w:p w14:paraId="06623182" w14:textId="7CDAB69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0011EA06" w14:textId="6D9B0E99"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79E1BA85" w14:textId="51DE519B" w:rsidR="003C448A" w:rsidRDefault="003C448A" w:rsidP="003C448A">
      <w:pPr>
        <w:pStyle w:val="Caption"/>
      </w:pPr>
      <w:r>
        <w:t xml:space="preserve">Table </w:t>
      </w:r>
      <w:r>
        <w:fldChar w:fldCharType="begin"/>
      </w:r>
      <w:r>
        <w:instrText xml:space="preserve"> SEQ Table \* ARABIC </w:instrText>
      </w:r>
      <w:r>
        <w:fldChar w:fldCharType="separate"/>
      </w:r>
      <w:r>
        <w:rPr>
          <w:noProof/>
        </w:rPr>
        <w:t>104</w:t>
      </w:r>
      <w:r>
        <w:fldChar w:fldCharType="end"/>
      </w:r>
      <w:r>
        <w:t>. Assignments - Win - CIS - Level 2 - No Services - D - v3.0.1</w:t>
      </w:r>
    </w:p>
    <w:p w14:paraId="574B6B0A" w14:textId="03563601" w:rsidR="003C448A" w:rsidRDefault="003C448A" w:rsidP="003C448A">
      <w:pPr>
        <w:pStyle w:val="1ANumberedHeading3"/>
      </w:pPr>
      <w:bookmarkStart w:id="84" w:name="_Toc204168888"/>
      <w:r>
        <w:t>Win - Defender Antivirus - D - Configuration - v1.0.0</w:t>
      </w:r>
      <w:bookmarkEnd w:id="84"/>
    </w:p>
    <w:p w14:paraId="646B927C"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1A6043F1"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BEADBDF" w14:textId="554DAB8E" w:rsidR="003C448A" w:rsidRDefault="003C448A" w:rsidP="003C448A">
            <w:pPr>
              <w:pStyle w:val="1ATableHeaderBold"/>
              <w:rPr>
                <w:lang w:bidi="en-US"/>
              </w:rPr>
            </w:pPr>
            <w:r>
              <w:rPr>
                <w:lang w:bidi="en-US"/>
              </w:rPr>
              <w:t>Name</w:t>
            </w:r>
          </w:p>
        </w:tc>
        <w:tc>
          <w:tcPr>
            <w:tcW w:w="2500" w:type="pct"/>
          </w:tcPr>
          <w:p w14:paraId="6C01C144" w14:textId="1FBB5BDA"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3FB82A9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90CEBA0" w14:textId="641DB068" w:rsidR="003C448A" w:rsidRDefault="003C448A" w:rsidP="003C448A">
            <w:pPr>
              <w:pStyle w:val="1ATableCategoryHeaderRowBold"/>
              <w:rPr>
                <w:lang w:bidi="en-US"/>
              </w:rPr>
            </w:pPr>
            <w:r>
              <w:rPr>
                <w:lang w:bidi="en-US"/>
              </w:rPr>
              <w:t>Basics</w:t>
            </w:r>
          </w:p>
        </w:tc>
      </w:tr>
      <w:tr w:rsidR="003C448A" w14:paraId="530B2A1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A1B404D" w14:textId="71BF77EF" w:rsidR="003C448A" w:rsidRDefault="003C448A" w:rsidP="003C448A">
            <w:pPr>
              <w:pStyle w:val="1ATableTextStyle"/>
              <w:rPr>
                <w:lang w:bidi="en-US"/>
              </w:rPr>
            </w:pPr>
            <w:r>
              <w:rPr>
                <w:lang w:bidi="en-US"/>
              </w:rPr>
              <w:t>Name</w:t>
            </w:r>
          </w:p>
        </w:tc>
        <w:tc>
          <w:tcPr>
            <w:tcW w:w="2500" w:type="pct"/>
          </w:tcPr>
          <w:p w14:paraId="027EBC51" w14:textId="5968FF7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Defender Antivirus - D - Configuration - v1.0.0</w:t>
            </w:r>
          </w:p>
        </w:tc>
      </w:tr>
      <w:tr w:rsidR="003C448A" w14:paraId="011EEDE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E5ABD2D" w14:textId="62056A09" w:rsidR="003C448A" w:rsidRDefault="003C448A" w:rsidP="003C448A">
            <w:pPr>
              <w:pStyle w:val="1ATableTextStyle"/>
              <w:rPr>
                <w:lang w:bidi="en-US"/>
              </w:rPr>
            </w:pPr>
            <w:r>
              <w:rPr>
                <w:lang w:bidi="en-US"/>
              </w:rPr>
              <w:t>Description</w:t>
            </w:r>
          </w:p>
        </w:tc>
        <w:tc>
          <w:tcPr>
            <w:tcW w:w="2500" w:type="pct"/>
          </w:tcPr>
          <w:p w14:paraId="2A184BC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24F2816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A987E26" w14:textId="04C1B676" w:rsidR="003C448A" w:rsidRDefault="003C448A" w:rsidP="003C448A">
            <w:pPr>
              <w:pStyle w:val="1ATableTextStyle"/>
              <w:rPr>
                <w:lang w:bidi="en-US"/>
              </w:rPr>
            </w:pPr>
            <w:r>
              <w:rPr>
                <w:lang w:bidi="en-US"/>
              </w:rPr>
              <w:t>Profile type</w:t>
            </w:r>
          </w:p>
        </w:tc>
        <w:tc>
          <w:tcPr>
            <w:tcW w:w="2500" w:type="pct"/>
          </w:tcPr>
          <w:p w14:paraId="672C2E20" w14:textId="1681828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6CCC76A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65BA45D" w14:textId="0178DDE5" w:rsidR="003C448A" w:rsidRDefault="003C448A" w:rsidP="003C448A">
            <w:pPr>
              <w:pStyle w:val="1ATableTextStyle"/>
              <w:rPr>
                <w:lang w:bidi="en-US"/>
              </w:rPr>
            </w:pPr>
            <w:r>
              <w:rPr>
                <w:lang w:bidi="en-US"/>
              </w:rPr>
              <w:t>Category</w:t>
            </w:r>
          </w:p>
        </w:tc>
        <w:tc>
          <w:tcPr>
            <w:tcW w:w="2500" w:type="pct"/>
          </w:tcPr>
          <w:p w14:paraId="04BD49FF" w14:textId="14E548C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Antivirus</w:t>
            </w:r>
          </w:p>
        </w:tc>
      </w:tr>
      <w:tr w:rsidR="003C448A" w14:paraId="6AFF939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AF1D024" w14:textId="3B269333" w:rsidR="003C448A" w:rsidRDefault="003C448A" w:rsidP="003C448A">
            <w:pPr>
              <w:pStyle w:val="1ATableTextStyle"/>
              <w:rPr>
                <w:lang w:bidi="en-US"/>
              </w:rPr>
            </w:pPr>
            <w:r>
              <w:rPr>
                <w:lang w:bidi="en-US"/>
              </w:rPr>
              <w:t>Policy type</w:t>
            </w:r>
          </w:p>
        </w:tc>
        <w:tc>
          <w:tcPr>
            <w:tcW w:w="2500" w:type="pct"/>
          </w:tcPr>
          <w:p w14:paraId="29CAFAAD" w14:textId="51E9EFB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Microsoft Defender Antivirus</w:t>
            </w:r>
          </w:p>
        </w:tc>
      </w:tr>
      <w:tr w:rsidR="003C448A" w14:paraId="554528F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9CDF267" w14:textId="169F36E0" w:rsidR="003C448A" w:rsidRDefault="003C448A" w:rsidP="003C448A">
            <w:pPr>
              <w:pStyle w:val="1ATableTextStyle"/>
              <w:rPr>
                <w:lang w:bidi="en-US"/>
              </w:rPr>
            </w:pPr>
            <w:r>
              <w:rPr>
                <w:lang w:bidi="en-US"/>
              </w:rPr>
              <w:t>Platform supported</w:t>
            </w:r>
          </w:p>
        </w:tc>
        <w:tc>
          <w:tcPr>
            <w:tcW w:w="2500" w:type="pct"/>
          </w:tcPr>
          <w:p w14:paraId="1CD93EA6" w14:textId="7508E39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3A0695A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9426513" w14:textId="71105592" w:rsidR="003C448A" w:rsidRDefault="003C448A" w:rsidP="003C448A">
            <w:pPr>
              <w:pStyle w:val="1ATableTextStyle"/>
              <w:rPr>
                <w:lang w:bidi="en-US"/>
              </w:rPr>
            </w:pPr>
            <w:r>
              <w:rPr>
                <w:lang w:bidi="en-US"/>
              </w:rPr>
              <w:t>Created</w:t>
            </w:r>
          </w:p>
        </w:tc>
        <w:tc>
          <w:tcPr>
            <w:tcW w:w="2500" w:type="pct"/>
          </w:tcPr>
          <w:p w14:paraId="632C6AB5" w14:textId="1AAFBEF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09:27:11</w:t>
            </w:r>
          </w:p>
        </w:tc>
      </w:tr>
      <w:tr w:rsidR="003C448A" w14:paraId="02E16C2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9A89AE3" w14:textId="633D1BF5" w:rsidR="003C448A" w:rsidRDefault="003C448A" w:rsidP="003C448A">
            <w:pPr>
              <w:pStyle w:val="1ATableTextStyle"/>
              <w:rPr>
                <w:lang w:bidi="en-US"/>
              </w:rPr>
            </w:pPr>
            <w:r>
              <w:rPr>
                <w:lang w:bidi="en-US"/>
              </w:rPr>
              <w:t>Last modified</w:t>
            </w:r>
          </w:p>
        </w:tc>
        <w:tc>
          <w:tcPr>
            <w:tcW w:w="2500" w:type="pct"/>
          </w:tcPr>
          <w:p w14:paraId="444AC12B" w14:textId="3A66823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17 June 2025 13:33:14</w:t>
            </w:r>
          </w:p>
        </w:tc>
      </w:tr>
      <w:tr w:rsidR="003C448A" w14:paraId="410DE6D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CFE2234" w14:textId="099F17C9" w:rsidR="003C448A" w:rsidRDefault="003C448A" w:rsidP="003C448A">
            <w:pPr>
              <w:pStyle w:val="1ATableTextStyle"/>
              <w:rPr>
                <w:lang w:bidi="en-US"/>
              </w:rPr>
            </w:pPr>
            <w:r>
              <w:rPr>
                <w:lang w:bidi="en-US"/>
              </w:rPr>
              <w:t>Scope tags</w:t>
            </w:r>
          </w:p>
        </w:tc>
        <w:tc>
          <w:tcPr>
            <w:tcW w:w="2500" w:type="pct"/>
          </w:tcPr>
          <w:p w14:paraId="5C72F42A" w14:textId="37602148"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5355554E" w14:textId="1E0A95C9" w:rsidR="003C448A" w:rsidRDefault="003C448A" w:rsidP="003C448A">
      <w:pPr>
        <w:pStyle w:val="Caption"/>
      </w:pPr>
      <w:r>
        <w:t xml:space="preserve">Table </w:t>
      </w:r>
      <w:r>
        <w:fldChar w:fldCharType="begin"/>
      </w:r>
      <w:r>
        <w:instrText xml:space="preserve"> SEQ Table \* ARABIC </w:instrText>
      </w:r>
      <w:r>
        <w:fldChar w:fldCharType="separate"/>
      </w:r>
      <w:r>
        <w:rPr>
          <w:noProof/>
        </w:rPr>
        <w:t>105</w:t>
      </w:r>
      <w:r>
        <w:fldChar w:fldCharType="end"/>
      </w:r>
      <w:r>
        <w:t>. Basics - Win - Defender Antivirus - D - Configuration - v1.0.0</w:t>
      </w:r>
    </w:p>
    <w:tbl>
      <w:tblPr>
        <w:tblStyle w:val="GridTable4-Accent2"/>
        <w:tblW w:w="4994" w:type="pct"/>
        <w:tblLook w:val="04A0" w:firstRow="1" w:lastRow="0" w:firstColumn="1" w:lastColumn="0" w:noHBand="0" w:noVBand="1"/>
      </w:tblPr>
      <w:tblGrid>
        <w:gridCol w:w="4502"/>
        <w:gridCol w:w="4503"/>
      </w:tblGrid>
      <w:tr w:rsidR="003C448A" w14:paraId="6B7C2DA4"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41D7168" w14:textId="7EB8B80E" w:rsidR="003C448A" w:rsidRDefault="003C448A" w:rsidP="003C448A">
            <w:pPr>
              <w:pStyle w:val="1ATableHeaderBold"/>
              <w:rPr>
                <w:lang w:bidi="en-US"/>
              </w:rPr>
            </w:pPr>
            <w:r>
              <w:rPr>
                <w:lang w:bidi="en-US"/>
              </w:rPr>
              <w:t>Name</w:t>
            </w:r>
          </w:p>
        </w:tc>
        <w:tc>
          <w:tcPr>
            <w:tcW w:w="2500" w:type="pct"/>
          </w:tcPr>
          <w:p w14:paraId="78944731" w14:textId="0F79EAEC"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495BE45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49227128" w14:textId="04509C01" w:rsidR="003C448A" w:rsidRDefault="003C448A" w:rsidP="003C448A">
            <w:pPr>
              <w:pStyle w:val="1ATableCategoryHeaderRowBold"/>
              <w:rPr>
                <w:lang w:bidi="en-US"/>
              </w:rPr>
            </w:pPr>
            <w:r>
              <w:rPr>
                <w:lang w:bidi="en-US"/>
              </w:rPr>
              <w:t>Defender</w:t>
            </w:r>
          </w:p>
        </w:tc>
      </w:tr>
      <w:tr w:rsidR="003C448A" w14:paraId="1363792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5EFDCC0" w14:textId="533620B2" w:rsidR="003C448A" w:rsidRDefault="003C448A" w:rsidP="003C448A">
            <w:pPr>
              <w:pStyle w:val="1ATableTextStyle"/>
              <w:rPr>
                <w:lang w:bidi="en-US"/>
              </w:rPr>
            </w:pPr>
            <w:r>
              <w:rPr>
                <w:lang w:bidi="en-US"/>
              </w:rPr>
              <w:t>Allow Archive Scanning</w:t>
            </w:r>
          </w:p>
        </w:tc>
        <w:tc>
          <w:tcPr>
            <w:tcW w:w="2500" w:type="pct"/>
          </w:tcPr>
          <w:p w14:paraId="2DF46215" w14:textId="5E91390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Allowed. Scans the archive files.</w:t>
            </w:r>
          </w:p>
        </w:tc>
      </w:tr>
      <w:tr w:rsidR="003C448A" w14:paraId="1771F38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A2C7A01" w14:textId="237D8D69" w:rsidR="003C448A" w:rsidRDefault="003C448A" w:rsidP="003C448A">
            <w:pPr>
              <w:pStyle w:val="1ATableTextStyle"/>
              <w:rPr>
                <w:lang w:bidi="en-US"/>
              </w:rPr>
            </w:pPr>
            <w:r>
              <w:rPr>
                <w:lang w:bidi="en-US"/>
              </w:rPr>
              <w:t>Allow Behavior Monitoring</w:t>
            </w:r>
          </w:p>
        </w:tc>
        <w:tc>
          <w:tcPr>
            <w:tcW w:w="2500" w:type="pct"/>
          </w:tcPr>
          <w:p w14:paraId="47515D37" w14:textId="22A6ADB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Allowed. Turns on real-time behavior monitoring.</w:t>
            </w:r>
          </w:p>
        </w:tc>
      </w:tr>
      <w:tr w:rsidR="003C448A" w14:paraId="20A7026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99949A2" w14:textId="6F6324A3" w:rsidR="003C448A" w:rsidRDefault="003C448A" w:rsidP="003C448A">
            <w:pPr>
              <w:pStyle w:val="1ATableTextStyle"/>
              <w:rPr>
                <w:lang w:bidi="en-US"/>
              </w:rPr>
            </w:pPr>
            <w:r>
              <w:rPr>
                <w:lang w:bidi="en-US"/>
              </w:rPr>
              <w:lastRenderedPageBreak/>
              <w:t>Allow Cloud Protection</w:t>
            </w:r>
          </w:p>
        </w:tc>
        <w:tc>
          <w:tcPr>
            <w:tcW w:w="2500" w:type="pct"/>
          </w:tcPr>
          <w:p w14:paraId="58AA846C" w14:textId="4981754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Allowed. Turns on Cloud Protection.</w:t>
            </w:r>
          </w:p>
        </w:tc>
      </w:tr>
      <w:tr w:rsidR="003C448A" w14:paraId="53FA435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213AA64" w14:textId="067D0C93" w:rsidR="003C448A" w:rsidRDefault="003C448A" w:rsidP="003C448A">
            <w:pPr>
              <w:pStyle w:val="1ATableTextStyle"/>
              <w:rPr>
                <w:lang w:bidi="en-US"/>
              </w:rPr>
            </w:pPr>
            <w:r>
              <w:rPr>
                <w:lang w:bidi="en-US"/>
              </w:rPr>
              <w:t>Allow Email Scanning</w:t>
            </w:r>
          </w:p>
        </w:tc>
        <w:tc>
          <w:tcPr>
            <w:tcW w:w="2500" w:type="pct"/>
          </w:tcPr>
          <w:p w14:paraId="077CA608" w14:textId="0658067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Allowed. Turns on email scanning.</w:t>
            </w:r>
          </w:p>
        </w:tc>
      </w:tr>
      <w:tr w:rsidR="003C448A" w14:paraId="4B617A1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2F74B69" w14:textId="79FD03BB" w:rsidR="003C448A" w:rsidRDefault="003C448A" w:rsidP="003C448A">
            <w:pPr>
              <w:pStyle w:val="1ATableTextStyle"/>
              <w:rPr>
                <w:lang w:bidi="en-US"/>
              </w:rPr>
            </w:pPr>
            <w:r>
              <w:rPr>
                <w:lang w:bidi="en-US"/>
              </w:rPr>
              <w:t>Allow Full Scan Removable Drive Scanning</w:t>
            </w:r>
          </w:p>
        </w:tc>
        <w:tc>
          <w:tcPr>
            <w:tcW w:w="2500" w:type="pct"/>
          </w:tcPr>
          <w:p w14:paraId="2414C1F4" w14:textId="7A850A7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Allowed. Scans removable drives.</w:t>
            </w:r>
          </w:p>
        </w:tc>
      </w:tr>
      <w:tr w:rsidR="003C448A" w14:paraId="20F1E4D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594C280" w14:textId="5CEFD9BD" w:rsidR="003C448A" w:rsidRDefault="003C448A" w:rsidP="003C448A">
            <w:pPr>
              <w:pStyle w:val="1ATableTextStyle"/>
              <w:rPr>
                <w:lang w:bidi="en-US"/>
              </w:rPr>
            </w:pPr>
            <w:r>
              <w:rPr>
                <w:lang w:bidi="en-US"/>
              </w:rPr>
              <w:t>Allow scanning of all downloaded files and attachments</w:t>
            </w:r>
          </w:p>
        </w:tc>
        <w:tc>
          <w:tcPr>
            <w:tcW w:w="2500" w:type="pct"/>
          </w:tcPr>
          <w:p w14:paraId="66F6B104" w14:textId="7881056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Allowed.</w:t>
            </w:r>
          </w:p>
        </w:tc>
      </w:tr>
      <w:tr w:rsidR="003C448A" w14:paraId="246A781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AE58FCE" w14:textId="08B8D673" w:rsidR="003C448A" w:rsidRDefault="003C448A" w:rsidP="003C448A">
            <w:pPr>
              <w:pStyle w:val="1ATableTextStyle"/>
              <w:rPr>
                <w:lang w:bidi="en-US"/>
              </w:rPr>
            </w:pPr>
            <w:r>
              <w:rPr>
                <w:lang w:bidi="en-US"/>
              </w:rPr>
              <w:t>Allow Realtime Monitoring</w:t>
            </w:r>
          </w:p>
        </w:tc>
        <w:tc>
          <w:tcPr>
            <w:tcW w:w="2500" w:type="pct"/>
          </w:tcPr>
          <w:p w14:paraId="53CAC167" w14:textId="3607BCD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Allowed. Turns on and runs the real-time monitoring service.</w:t>
            </w:r>
          </w:p>
        </w:tc>
      </w:tr>
      <w:tr w:rsidR="003C448A" w14:paraId="1D7D5B2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38DE4DF" w14:textId="61E44D62" w:rsidR="003C448A" w:rsidRDefault="003C448A" w:rsidP="003C448A">
            <w:pPr>
              <w:pStyle w:val="1ATableTextStyle"/>
              <w:rPr>
                <w:lang w:bidi="en-US"/>
              </w:rPr>
            </w:pPr>
            <w:r>
              <w:rPr>
                <w:lang w:bidi="en-US"/>
              </w:rPr>
              <w:t>Allow Scanning Network Files</w:t>
            </w:r>
          </w:p>
        </w:tc>
        <w:tc>
          <w:tcPr>
            <w:tcW w:w="2500" w:type="pct"/>
          </w:tcPr>
          <w:p w14:paraId="159202AD" w14:textId="0E799B2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Allowed. Scans network files.</w:t>
            </w:r>
          </w:p>
        </w:tc>
      </w:tr>
      <w:tr w:rsidR="003C448A" w14:paraId="52E1497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D1E9266" w14:textId="6A42900B" w:rsidR="003C448A" w:rsidRDefault="003C448A" w:rsidP="003C448A">
            <w:pPr>
              <w:pStyle w:val="1ATableTextStyle"/>
              <w:rPr>
                <w:lang w:bidi="en-US"/>
              </w:rPr>
            </w:pPr>
            <w:r>
              <w:rPr>
                <w:lang w:bidi="en-US"/>
              </w:rPr>
              <w:t>Allow Script Scanning</w:t>
            </w:r>
          </w:p>
        </w:tc>
        <w:tc>
          <w:tcPr>
            <w:tcW w:w="2500" w:type="pct"/>
          </w:tcPr>
          <w:p w14:paraId="48E34BD7" w14:textId="169CE48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Allowed.</w:t>
            </w:r>
          </w:p>
        </w:tc>
      </w:tr>
      <w:tr w:rsidR="003C448A" w14:paraId="41778C0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7CBB285" w14:textId="1BF772B9" w:rsidR="003C448A" w:rsidRDefault="003C448A" w:rsidP="003C448A">
            <w:pPr>
              <w:pStyle w:val="1ATableTextStyle"/>
              <w:rPr>
                <w:lang w:bidi="en-US"/>
              </w:rPr>
            </w:pPr>
            <w:r>
              <w:rPr>
                <w:lang w:bidi="en-US"/>
              </w:rPr>
              <w:t>Allow User UI Access</w:t>
            </w:r>
          </w:p>
        </w:tc>
        <w:tc>
          <w:tcPr>
            <w:tcW w:w="2500" w:type="pct"/>
          </w:tcPr>
          <w:p w14:paraId="4C8C67D1" w14:textId="7EF8E3B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Allowed. Lets users access UI.</w:t>
            </w:r>
          </w:p>
        </w:tc>
      </w:tr>
      <w:tr w:rsidR="003C448A" w14:paraId="2737806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244A15F" w14:textId="2D44F2BF" w:rsidR="003C448A" w:rsidRDefault="003C448A" w:rsidP="003C448A">
            <w:pPr>
              <w:pStyle w:val="1ATableTextStyle"/>
              <w:rPr>
                <w:lang w:bidi="en-US"/>
              </w:rPr>
            </w:pPr>
            <w:r>
              <w:rPr>
                <w:lang w:bidi="en-US"/>
              </w:rPr>
              <w:t>Check For Signatures Before Running Scan</w:t>
            </w:r>
          </w:p>
        </w:tc>
        <w:tc>
          <w:tcPr>
            <w:tcW w:w="2500" w:type="pct"/>
          </w:tcPr>
          <w:p w14:paraId="3DEF7A66" w14:textId="4921484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7E3CAB4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746F2F3" w14:textId="1CDDA84D" w:rsidR="003C448A" w:rsidRDefault="003C448A" w:rsidP="003C448A">
            <w:pPr>
              <w:pStyle w:val="1ATableTextStyle"/>
              <w:rPr>
                <w:lang w:bidi="en-US"/>
              </w:rPr>
            </w:pPr>
            <w:r>
              <w:rPr>
                <w:lang w:bidi="en-US"/>
              </w:rPr>
              <w:t>Cloud Block Level</w:t>
            </w:r>
          </w:p>
        </w:tc>
        <w:tc>
          <w:tcPr>
            <w:tcW w:w="2500" w:type="pct"/>
          </w:tcPr>
          <w:p w14:paraId="17E318D7" w14:textId="7E8E5EC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High</w:t>
            </w:r>
          </w:p>
        </w:tc>
      </w:tr>
      <w:tr w:rsidR="003C448A" w14:paraId="50AEFA5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8846F7A" w14:textId="36D6B2BD" w:rsidR="003C448A" w:rsidRDefault="003C448A" w:rsidP="003C448A">
            <w:pPr>
              <w:pStyle w:val="1ATableTextStyle"/>
              <w:rPr>
                <w:lang w:bidi="en-US"/>
              </w:rPr>
            </w:pPr>
            <w:r>
              <w:rPr>
                <w:lang w:bidi="en-US"/>
              </w:rPr>
              <w:t>Cloud Extended Timeout</w:t>
            </w:r>
          </w:p>
        </w:tc>
        <w:tc>
          <w:tcPr>
            <w:tcW w:w="2500" w:type="pct"/>
          </w:tcPr>
          <w:p w14:paraId="0BB598AE" w14:textId="6593CA3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50</w:t>
            </w:r>
          </w:p>
        </w:tc>
      </w:tr>
      <w:tr w:rsidR="003C448A" w14:paraId="0C57894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3C6BF1C" w14:textId="71C15361" w:rsidR="003C448A" w:rsidRDefault="003C448A" w:rsidP="003C448A">
            <w:pPr>
              <w:pStyle w:val="1ATableTextStyle"/>
              <w:rPr>
                <w:lang w:bidi="en-US"/>
              </w:rPr>
            </w:pPr>
            <w:r>
              <w:rPr>
                <w:lang w:bidi="en-US"/>
              </w:rPr>
              <w:t>Disable Catchup Full Scan</w:t>
            </w:r>
          </w:p>
        </w:tc>
        <w:tc>
          <w:tcPr>
            <w:tcW w:w="2500" w:type="pct"/>
          </w:tcPr>
          <w:p w14:paraId="5A9E7767" w14:textId="20A8A14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6A955E7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53A40FD" w14:textId="00410AED" w:rsidR="003C448A" w:rsidRDefault="003C448A" w:rsidP="003C448A">
            <w:pPr>
              <w:pStyle w:val="1ATableTextStyle"/>
              <w:rPr>
                <w:lang w:bidi="en-US"/>
              </w:rPr>
            </w:pPr>
            <w:r>
              <w:rPr>
                <w:lang w:bidi="en-US"/>
              </w:rPr>
              <w:t>Disable Catchup Quick Scan</w:t>
            </w:r>
          </w:p>
        </w:tc>
        <w:tc>
          <w:tcPr>
            <w:tcW w:w="2500" w:type="pct"/>
          </w:tcPr>
          <w:p w14:paraId="76DBD55E" w14:textId="5A4CD48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6ED3471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F563460" w14:textId="508316BD" w:rsidR="003C448A" w:rsidRDefault="003C448A" w:rsidP="003C448A">
            <w:pPr>
              <w:pStyle w:val="1ATableTextStyle"/>
              <w:rPr>
                <w:lang w:bidi="en-US"/>
              </w:rPr>
            </w:pPr>
            <w:r>
              <w:rPr>
                <w:lang w:bidi="en-US"/>
              </w:rPr>
              <w:t>Enable Low CPU Priority</w:t>
            </w:r>
          </w:p>
        </w:tc>
        <w:tc>
          <w:tcPr>
            <w:tcW w:w="2500" w:type="pct"/>
          </w:tcPr>
          <w:p w14:paraId="292440B6" w14:textId="500C400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6F423FC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A5AB69D" w14:textId="01003D0F" w:rsidR="003C448A" w:rsidRDefault="003C448A" w:rsidP="003C448A">
            <w:pPr>
              <w:pStyle w:val="1ATableTextStyle"/>
              <w:rPr>
                <w:lang w:bidi="en-US"/>
              </w:rPr>
            </w:pPr>
            <w:r>
              <w:rPr>
                <w:lang w:bidi="en-US"/>
              </w:rPr>
              <w:t>Enable Network Protection</w:t>
            </w:r>
          </w:p>
        </w:tc>
        <w:tc>
          <w:tcPr>
            <w:tcW w:w="2500" w:type="pct"/>
          </w:tcPr>
          <w:p w14:paraId="451C71B0" w14:textId="0133220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 (block mode)</w:t>
            </w:r>
          </w:p>
        </w:tc>
      </w:tr>
      <w:tr w:rsidR="003C448A" w14:paraId="4112D28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B96BDFE" w14:textId="21ABFA4C" w:rsidR="003C448A" w:rsidRDefault="003C448A" w:rsidP="003C448A">
            <w:pPr>
              <w:pStyle w:val="1ATableTextStyle"/>
              <w:rPr>
                <w:lang w:bidi="en-US"/>
              </w:rPr>
            </w:pPr>
            <w:r>
              <w:rPr>
                <w:lang w:bidi="en-US"/>
              </w:rPr>
              <w:t>PUA Protection</w:t>
            </w:r>
          </w:p>
        </w:tc>
        <w:tc>
          <w:tcPr>
            <w:tcW w:w="2500" w:type="pct"/>
          </w:tcPr>
          <w:p w14:paraId="4103925D" w14:textId="5DADFF9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PUA Protection on. Detected items are blocked. They will show in history along with other threats.</w:t>
            </w:r>
          </w:p>
        </w:tc>
      </w:tr>
      <w:tr w:rsidR="003C448A" w14:paraId="0C47AAB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A2254BE" w14:textId="773374CC" w:rsidR="003C448A" w:rsidRDefault="003C448A" w:rsidP="003C448A">
            <w:pPr>
              <w:pStyle w:val="1ATableTextStyle"/>
              <w:rPr>
                <w:lang w:bidi="en-US"/>
              </w:rPr>
            </w:pPr>
            <w:r>
              <w:rPr>
                <w:lang w:bidi="en-US"/>
              </w:rPr>
              <w:t>Real Time Scan Direction</w:t>
            </w:r>
          </w:p>
        </w:tc>
        <w:tc>
          <w:tcPr>
            <w:tcW w:w="2500" w:type="pct"/>
          </w:tcPr>
          <w:p w14:paraId="6219A123" w14:textId="0C14A0F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Monitor all files (bi-directional).</w:t>
            </w:r>
          </w:p>
        </w:tc>
      </w:tr>
      <w:tr w:rsidR="003C448A" w14:paraId="0E84708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46BD5CA" w14:textId="0E6FB1BF" w:rsidR="003C448A" w:rsidRDefault="003C448A" w:rsidP="003C448A">
            <w:pPr>
              <w:pStyle w:val="1ATableTextStyle"/>
              <w:rPr>
                <w:lang w:bidi="en-US"/>
              </w:rPr>
            </w:pPr>
            <w:r>
              <w:rPr>
                <w:lang w:bidi="en-US"/>
              </w:rPr>
              <w:t>Schedule Quick Scan Time</w:t>
            </w:r>
          </w:p>
        </w:tc>
        <w:tc>
          <w:tcPr>
            <w:tcW w:w="2500" w:type="pct"/>
          </w:tcPr>
          <w:p w14:paraId="27F57489" w14:textId="6E029E9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660</w:t>
            </w:r>
          </w:p>
        </w:tc>
      </w:tr>
      <w:tr w:rsidR="003C448A" w14:paraId="77F5AEA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9DEC7B0" w14:textId="758AD527" w:rsidR="003C448A" w:rsidRDefault="003C448A" w:rsidP="003C448A">
            <w:pPr>
              <w:pStyle w:val="1ATableTextStyle"/>
              <w:rPr>
                <w:lang w:bidi="en-US"/>
              </w:rPr>
            </w:pPr>
            <w:r>
              <w:rPr>
                <w:lang w:bidi="en-US"/>
              </w:rPr>
              <w:t>Signature Update Interval</w:t>
            </w:r>
          </w:p>
        </w:tc>
        <w:tc>
          <w:tcPr>
            <w:tcW w:w="2500" w:type="pct"/>
          </w:tcPr>
          <w:p w14:paraId="429F6515" w14:textId="6A20325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w:t>
            </w:r>
          </w:p>
        </w:tc>
      </w:tr>
      <w:tr w:rsidR="003C448A" w14:paraId="639DA8D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73AC05F" w14:textId="70378F6A" w:rsidR="003C448A" w:rsidRDefault="003C448A" w:rsidP="003C448A">
            <w:pPr>
              <w:pStyle w:val="1ATableTextStyle"/>
              <w:rPr>
                <w:lang w:bidi="en-US"/>
              </w:rPr>
            </w:pPr>
            <w:r>
              <w:rPr>
                <w:lang w:bidi="en-US"/>
              </w:rPr>
              <w:t>Submit Samples Consent</w:t>
            </w:r>
          </w:p>
        </w:tc>
        <w:tc>
          <w:tcPr>
            <w:tcW w:w="2500" w:type="pct"/>
          </w:tcPr>
          <w:p w14:paraId="13F2C5DF" w14:textId="1E85B99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Send safe samples automatically.</w:t>
            </w:r>
          </w:p>
        </w:tc>
      </w:tr>
      <w:tr w:rsidR="003C448A" w14:paraId="53DA6EF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2624B98" w14:textId="0B2E894A" w:rsidR="003C448A" w:rsidRDefault="003C448A" w:rsidP="003C448A">
            <w:pPr>
              <w:pStyle w:val="1ATableTextStyle"/>
              <w:rPr>
                <w:lang w:bidi="en-US"/>
              </w:rPr>
            </w:pPr>
            <w:r>
              <w:rPr>
                <w:lang w:bidi="en-US"/>
              </w:rPr>
              <w:t>Disable Local Admin Merge</w:t>
            </w:r>
          </w:p>
        </w:tc>
        <w:tc>
          <w:tcPr>
            <w:tcW w:w="2500" w:type="pct"/>
          </w:tcPr>
          <w:p w14:paraId="7FFACEBF" w14:textId="135599C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 Local Admin Merge</w:t>
            </w:r>
          </w:p>
        </w:tc>
      </w:tr>
      <w:tr w:rsidR="003C448A" w14:paraId="70CF57B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DE0FEFB" w14:textId="55F91C1E" w:rsidR="003C448A" w:rsidRDefault="003C448A" w:rsidP="003C448A">
            <w:pPr>
              <w:pStyle w:val="1ATableTextStyle"/>
              <w:rPr>
                <w:lang w:bidi="en-US"/>
              </w:rPr>
            </w:pPr>
            <w:r>
              <w:rPr>
                <w:lang w:bidi="en-US"/>
              </w:rPr>
              <w:t>Allow On Access Protection</w:t>
            </w:r>
          </w:p>
        </w:tc>
        <w:tc>
          <w:tcPr>
            <w:tcW w:w="2500" w:type="pct"/>
          </w:tcPr>
          <w:p w14:paraId="3BA2D4ED" w14:textId="50B886E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Allowed.</w:t>
            </w:r>
          </w:p>
        </w:tc>
      </w:tr>
      <w:tr w:rsidR="003C448A" w14:paraId="4708C97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D661772" w14:textId="521C7495" w:rsidR="003C448A" w:rsidRDefault="003C448A" w:rsidP="003C448A">
            <w:pPr>
              <w:pStyle w:val="1ATableTextStyle"/>
              <w:rPr>
                <w:lang w:bidi="en-US"/>
              </w:rPr>
            </w:pPr>
            <w:r>
              <w:rPr>
                <w:lang w:bidi="en-US"/>
              </w:rPr>
              <w:t xml:space="preserve">  Remediation action for High severity threats</w:t>
            </w:r>
          </w:p>
        </w:tc>
        <w:tc>
          <w:tcPr>
            <w:tcW w:w="2500" w:type="pct"/>
          </w:tcPr>
          <w:p w14:paraId="309E6155" w14:textId="28B14D1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Remove. Removes files from system.</w:t>
            </w:r>
          </w:p>
        </w:tc>
      </w:tr>
      <w:tr w:rsidR="003C448A" w14:paraId="7B92326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7253D3C" w14:textId="34E7912C" w:rsidR="003C448A" w:rsidRDefault="003C448A" w:rsidP="003C448A">
            <w:pPr>
              <w:pStyle w:val="1ATableTextStyle"/>
              <w:rPr>
                <w:lang w:bidi="en-US"/>
              </w:rPr>
            </w:pPr>
            <w:r>
              <w:rPr>
                <w:lang w:bidi="en-US"/>
              </w:rPr>
              <w:t xml:space="preserve">  Remediation action for Severe threats</w:t>
            </w:r>
          </w:p>
        </w:tc>
        <w:tc>
          <w:tcPr>
            <w:tcW w:w="2500" w:type="pct"/>
          </w:tcPr>
          <w:p w14:paraId="2AAAF553" w14:textId="32B91DB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Remove. Removes files from system.</w:t>
            </w:r>
          </w:p>
        </w:tc>
      </w:tr>
      <w:tr w:rsidR="003C448A" w14:paraId="08381FC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2A4EE5E" w14:textId="02B53845" w:rsidR="003C448A" w:rsidRDefault="003C448A" w:rsidP="003C448A">
            <w:pPr>
              <w:pStyle w:val="1ATableTextStyle"/>
              <w:rPr>
                <w:lang w:bidi="en-US"/>
              </w:rPr>
            </w:pPr>
            <w:r>
              <w:rPr>
                <w:lang w:bidi="en-US"/>
              </w:rPr>
              <w:t xml:space="preserve">  Remediation action for Low severity threats</w:t>
            </w:r>
          </w:p>
        </w:tc>
        <w:tc>
          <w:tcPr>
            <w:tcW w:w="2500" w:type="pct"/>
          </w:tcPr>
          <w:p w14:paraId="7C594850" w14:textId="7D3C532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Block. Blocks file execution.</w:t>
            </w:r>
          </w:p>
        </w:tc>
      </w:tr>
      <w:tr w:rsidR="003C448A" w14:paraId="2F390B0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C289CF7" w14:textId="0E4FFAAF" w:rsidR="003C448A" w:rsidRDefault="003C448A" w:rsidP="003C448A">
            <w:pPr>
              <w:pStyle w:val="1ATableTextStyle"/>
              <w:rPr>
                <w:lang w:bidi="en-US"/>
              </w:rPr>
            </w:pPr>
            <w:r>
              <w:rPr>
                <w:lang w:bidi="en-US"/>
              </w:rPr>
              <w:t xml:space="preserve">  Remediation action for Moderate severity threats</w:t>
            </w:r>
          </w:p>
        </w:tc>
        <w:tc>
          <w:tcPr>
            <w:tcW w:w="2500" w:type="pct"/>
          </w:tcPr>
          <w:p w14:paraId="6D1A90FC" w14:textId="2D50D66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Remove. Removes files from system.</w:t>
            </w:r>
          </w:p>
        </w:tc>
      </w:tr>
      <w:tr w:rsidR="003C448A" w14:paraId="10AAB0B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A6A0D80" w14:textId="113EFF0C" w:rsidR="003C448A" w:rsidRDefault="003C448A" w:rsidP="003C448A">
            <w:pPr>
              <w:pStyle w:val="1ATableTextStyle"/>
              <w:rPr>
                <w:lang w:bidi="en-US"/>
              </w:rPr>
            </w:pPr>
            <w:r>
              <w:rPr>
                <w:lang w:bidi="en-US"/>
              </w:rPr>
              <w:t>Metered Connection Updates</w:t>
            </w:r>
          </w:p>
        </w:tc>
        <w:tc>
          <w:tcPr>
            <w:tcW w:w="2500" w:type="pct"/>
          </w:tcPr>
          <w:p w14:paraId="1194B32E" w14:textId="38CB34F8"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Allowed</w:t>
            </w:r>
          </w:p>
        </w:tc>
      </w:tr>
    </w:tbl>
    <w:p w14:paraId="22815DAA" w14:textId="62C8FEE8" w:rsidR="003C448A" w:rsidRDefault="003C448A" w:rsidP="003C448A">
      <w:pPr>
        <w:pStyle w:val="Caption"/>
      </w:pPr>
      <w:r>
        <w:t xml:space="preserve">Table </w:t>
      </w:r>
      <w:r>
        <w:fldChar w:fldCharType="begin"/>
      </w:r>
      <w:r>
        <w:instrText xml:space="preserve"> SEQ Table \* ARABIC </w:instrText>
      </w:r>
      <w:r>
        <w:fldChar w:fldCharType="separate"/>
      </w:r>
      <w:r>
        <w:rPr>
          <w:noProof/>
        </w:rPr>
        <w:t>106</w:t>
      </w:r>
      <w:r>
        <w:fldChar w:fldCharType="end"/>
      </w:r>
      <w:r>
        <w:t>. Settings - Win - Defender Antivirus - D - Configuration - v1.0.0</w:t>
      </w:r>
    </w:p>
    <w:tbl>
      <w:tblPr>
        <w:tblStyle w:val="GridTable4-Accent2"/>
        <w:tblW w:w="4994" w:type="pct"/>
        <w:tblLook w:val="04A0" w:firstRow="1" w:lastRow="0" w:firstColumn="1" w:lastColumn="0" w:noHBand="0" w:noVBand="1"/>
      </w:tblPr>
      <w:tblGrid>
        <w:gridCol w:w="3001"/>
        <w:gridCol w:w="3000"/>
        <w:gridCol w:w="3004"/>
      </w:tblGrid>
      <w:tr w:rsidR="003C448A" w14:paraId="3626DF42"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4816A958" w14:textId="5C2E22E5" w:rsidR="003C448A" w:rsidRDefault="003C448A" w:rsidP="003C448A">
            <w:pPr>
              <w:pStyle w:val="1ATableHeaderBold"/>
              <w:rPr>
                <w:lang w:bidi="en-US"/>
              </w:rPr>
            </w:pPr>
            <w:r>
              <w:rPr>
                <w:lang w:bidi="en-US"/>
              </w:rPr>
              <w:t>Group</w:t>
            </w:r>
          </w:p>
        </w:tc>
        <w:tc>
          <w:tcPr>
            <w:tcW w:w="1666" w:type="pct"/>
          </w:tcPr>
          <w:p w14:paraId="286B68BE" w14:textId="70FD8301"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3B9DF759" w14:textId="4897B912"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6A1D567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7749ED31" w14:textId="7B092D07" w:rsidR="003C448A" w:rsidRDefault="003C448A" w:rsidP="003C448A">
            <w:pPr>
              <w:pStyle w:val="1ATableCategoryHeaderRowBold"/>
              <w:rPr>
                <w:lang w:bidi="en-US"/>
              </w:rPr>
            </w:pPr>
            <w:r>
              <w:rPr>
                <w:lang w:bidi="en-US"/>
              </w:rPr>
              <w:t>Included Groups</w:t>
            </w:r>
          </w:p>
        </w:tc>
      </w:tr>
      <w:tr w:rsidR="003C448A" w14:paraId="7C533DF2"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0C4FBD39" w14:textId="7FA3BD2E" w:rsidR="003C448A" w:rsidRDefault="003C448A" w:rsidP="003C448A">
            <w:pPr>
              <w:pStyle w:val="1ATableTextStyle"/>
              <w:rPr>
                <w:lang w:bidi="en-US"/>
              </w:rPr>
            </w:pPr>
            <w:r>
              <w:rPr>
                <w:lang w:bidi="en-US"/>
              </w:rPr>
              <w:t>All devices</w:t>
            </w:r>
          </w:p>
        </w:tc>
        <w:tc>
          <w:tcPr>
            <w:tcW w:w="1666" w:type="pct"/>
          </w:tcPr>
          <w:p w14:paraId="6A1AE9CE" w14:textId="479D7F2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25886339" w14:textId="0023D550"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64053B12" w14:textId="656894C2" w:rsidR="003C448A" w:rsidRDefault="003C448A" w:rsidP="003C448A">
      <w:pPr>
        <w:pStyle w:val="Caption"/>
      </w:pPr>
      <w:r>
        <w:t xml:space="preserve">Table </w:t>
      </w:r>
      <w:r>
        <w:fldChar w:fldCharType="begin"/>
      </w:r>
      <w:r>
        <w:instrText xml:space="preserve"> SEQ Table \* ARABIC </w:instrText>
      </w:r>
      <w:r>
        <w:fldChar w:fldCharType="separate"/>
      </w:r>
      <w:r>
        <w:rPr>
          <w:noProof/>
        </w:rPr>
        <w:t>107</w:t>
      </w:r>
      <w:r>
        <w:fldChar w:fldCharType="end"/>
      </w:r>
      <w:r>
        <w:t>. Assignments - Win - Defender Antivirus - D - Configuration - v1.0.0</w:t>
      </w:r>
    </w:p>
    <w:p w14:paraId="2BD7C7C4" w14:textId="1017780F" w:rsidR="003C448A" w:rsidRDefault="003C448A" w:rsidP="003C448A">
      <w:pPr>
        <w:pStyle w:val="1ANumberedHeading3"/>
      </w:pPr>
      <w:bookmarkStart w:id="85" w:name="_Toc204168889"/>
      <w:r>
        <w:t>Win - Defender Antivirus - D - Security Experience - v1.0.0</w:t>
      </w:r>
      <w:bookmarkEnd w:id="85"/>
    </w:p>
    <w:p w14:paraId="23FA2A02"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396E4A23"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2F22AFB" w14:textId="53DBA9E6" w:rsidR="003C448A" w:rsidRDefault="003C448A" w:rsidP="003C448A">
            <w:pPr>
              <w:pStyle w:val="1ATableHeaderBold"/>
              <w:rPr>
                <w:lang w:bidi="en-US"/>
              </w:rPr>
            </w:pPr>
            <w:r>
              <w:rPr>
                <w:lang w:bidi="en-US"/>
              </w:rPr>
              <w:lastRenderedPageBreak/>
              <w:t>Name</w:t>
            </w:r>
          </w:p>
        </w:tc>
        <w:tc>
          <w:tcPr>
            <w:tcW w:w="2500" w:type="pct"/>
          </w:tcPr>
          <w:p w14:paraId="2F67BA99" w14:textId="2D11B6FF"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3BAAB62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0DDEE959" w14:textId="226854CC" w:rsidR="003C448A" w:rsidRDefault="003C448A" w:rsidP="003C448A">
            <w:pPr>
              <w:pStyle w:val="1ATableCategoryHeaderRowBold"/>
              <w:rPr>
                <w:lang w:bidi="en-US"/>
              </w:rPr>
            </w:pPr>
            <w:r>
              <w:rPr>
                <w:lang w:bidi="en-US"/>
              </w:rPr>
              <w:t>Basics</w:t>
            </w:r>
          </w:p>
        </w:tc>
      </w:tr>
      <w:tr w:rsidR="003C448A" w14:paraId="4E65715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71EF04A" w14:textId="1BA61155" w:rsidR="003C448A" w:rsidRDefault="003C448A" w:rsidP="003C448A">
            <w:pPr>
              <w:pStyle w:val="1ATableTextStyle"/>
              <w:rPr>
                <w:lang w:bidi="en-US"/>
              </w:rPr>
            </w:pPr>
            <w:r>
              <w:rPr>
                <w:lang w:bidi="en-US"/>
              </w:rPr>
              <w:t>Name</w:t>
            </w:r>
          </w:p>
        </w:tc>
        <w:tc>
          <w:tcPr>
            <w:tcW w:w="2500" w:type="pct"/>
          </w:tcPr>
          <w:p w14:paraId="58F51CF9" w14:textId="4CF3A24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Defender Antivirus - D - Security Experience - v1.0.0</w:t>
            </w:r>
          </w:p>
        </w:tc>
      </w:tr>
      <w:tr w:rsidR="003C448A" w14:paraId="60D4644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4BA2499" w14:textId="1789DE58" w:rsidR="003C448A" w:rsidRDefault="003C448A" w:rsidP="003C448A">
            <w:pPr>
              <w:pStyle w:val="1ATableTextStyle"/>
              <w:rPr>
                <w:lang w:bidi="en-US"/>
              </w:rPr>
            </w:pPr>
            <w:r>
              <w:rPr>
                <w:lang w:bidi="en-US"/>
              </w:rPr>
              <w:t>Description</w:t>
            </w:r>
          </w:p>
        </w:tc>
        <w:tc>
          <w:tcPr>
            <w:tcW w:w="2500" w:type="pct"/>
          </w:tcPr>
          <w:p w14:paraId="31F2255D"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NOTE: The "Tamper Protection" setting requires an active Defender for Endpoint P1/P2 or Defender for Business license.</w:t>
            </w:r>
          </w:p>
          <w:p w14:paraId="01B64560"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p w14:paraId="141ABD14" w14:textId="489021F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https://learn.microsoft.com/en-us/defender-endpoint/prevent-changes-to-security-settings-with-tamper-protection</w:t>
            </w:r>
          </w:p>
        </w:tc>
      </w:tr>
      <w:tr w:rsidR="003C448A" w14:paraId="1F952D6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F180AF4" w14:textId="5C7382AE" w:rsidR="003C448A" w:rsidRDefault="003C448A" w:rsidP="003C448A">
            <w:pPr>
              <w:pStyle w:val="1ATableTextStyle"/>
              <w:rPr>
                <w:lang w:bidi="en-US"/>
              </w:rPr>
            </w:pPr>
            <w:r>
              <w:rPr>
                <w:lang w:bidi="en-US"/>
              </w:rPr>
              <w:t>Profile type</w:t>
            </w:r>
          </w:p>
        </w:tc>
        <w:tc>
          <w:tcPr>
            <w:tcW w:w="2500" w:type="pct"/>
          </w:tcPr>
          <w:p w14:paraId="68690296" w14:textId="5669336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0C0DEF6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8FC8EE2" w14:textId="1CE63A0F" w:rsidR="003C448A" w:rsidRDefault="003C448A" w:rsidP="003C448A">
            <w:pPr>
              <w:pStyle w:val="1ATableTextStyle"/>
              <w:rPr>
                <w:lang w:bidi="en-US"/>
              </w:rPr>
            </w:pPr>
            <w:r>
              <w:rPr>
                <w:lang w:bidi="en-US"/>
              </w:rPr>
              <w:t>Category</w:t>
            </w:r>
          </w:p>
        </w:tc>
        <w:tc>
          <w:tcPr>
            <w:tcW w:w="2500" w:type="pct"/>
          </w:tcPr>
          <w:p w14:paraId="4C02373D" w14:textId="474E0F0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Antivirus</w:t>
            </w:r>
          </w:p>
        </w:tc>
      </w:tr>
      <w:tr w:rsidR="003C448A" w14:paraId="11D2FEA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DA6573B" w14:textId="18A3D850" w:rsidR="003C448A" w:rsidRDefault="003C448A" w:rsidP="003C448A">
            <w:pPr>
              <w:pStyle w:val="1ATableTextStyle"/>
              <w:rPr>
                <w:lang w:bidi="en-US"/>
              </w:rPr>
            </w:pPr>
            <w:r>
              <w:rPr>
                <w:lang w:bidi="en-US"/>
              </w:rPr>
              <w:t>Policy type</w:t>
            </w:r>
          </w:p>
        </w:tc>
        <w:tc>
          <w:tcPr>
            <w:tcW w:w="2500" w:type="pct"/>
          </w:tcPr>
          <w:p w14:paraId="416D1BDF" w14:textId="60AE3B3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Windows Security Experience</w:t>
            </w:r>
          </w:p>
        </w:tc>
      </w:tr>
      <w:tr w:rsidR="003C448A" w14:paraId="0620457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67FE877" w14:textId="1721C79B" w:rsidR="003C448A" w:rsidRDefault="003C448A" w:rsidP="003C448A">
            <w:pPr>
              <w:pStyle w:val="1ATableTextStyle"/>
              <w:rPr>
                <w:lang w:bidi="en-US"/>
              </w:rPr>
            </w:pPr>
            <w:r>
              <w:rPr>
                <w:lang w:bidi="en-US"/>
              </w:rPr>
              <w:t>Platform supported</w:t>
            </w:r>
          </w:p>
        </w:tc>
        <w:tc>
          <w:tcPr>
            <w:tcW w:w="2500" w:type="pct"/>
          </w:tcPr>
          <w:p w14:paraId="540605FB" w14:textId="05F3420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61E2ACD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F162440" w14:textId="6037D8C8" w:rsidR="003C448A" w:rsidRDefault="003C448A" w:rsidP="003C448A">
            <w:pPr>
              <w:pStyle w:val="1ATableTextStyle"/>
              <w:rPr>
                <w:lang w:bidi="en-US"/>
              </w:rPr>
            </w:pPr>
            <w:r>
              <w:rPr>
                <w:lang w:bidi="en-US"/>
              </w:rPr>
              <w:t>Created</w:t>
            </w:r>
          </w:p>
        </w:tc>
        <w:tc>
          <w:tcPr>
            <w:tcW w:w="2500" w:type="pct"/>
          </w:tcPr>
          <w:p w14:paraId="2F79774E" w14:textId="5984683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09:27:11</w:t>
            </w:r>
          </w:p>
        </w:tc>
      </w:tr>
      <w:tr w:rsidR="003C448A" w14:paraId="59DB6B9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00CEB0D" w14:textId="479FE877" w:rsidR="003C448A" w:rsidRDefault="003C448A" w:rsidP="003C448A">
            <w:pPr>
              <w:pStyle w:val="1ATableTextStyle"/>
              <w:rPr>
                <w:lang w:bidi="en-US"/>
              </w:rPr>
            </w:pPr>
            <w:r>
              <w:rPr>
                <w:lang w:bidi="en-US"/>
              </w:rPr>
              <w:t>Last modified</w:t>
            </w:r>
          </w:p>
        </w:tc>
        <w:tc>
          <w:tcPr>
            <w:tcW w:w="2500" w:type="pct"/>
          </w:tcPr>
          <w:p w14:paraId="1AA227BE" w14:textId="5CA6042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17 June 2025 13:32:56</w:t>
            </w:r>
          </w:p>
        </w:tc>
      </w:tr>
      <w:tr w:rsidR="003C448A" w14:paraId="0635E77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1BAF883" w14:textId="67FB4894" w:rsidR="003C448A" w:rsidRDefault="003C448A" w:rsidP="003C448A">
            <w:pPr>
              <w:pStyle w:val="1ATableTextStyle"/>
              <w:rPr>
                <w:lang w:bidi="en-US"/>
              </w:rPr>
            </w:pPr>
            <w:r>
              <w:rPr>
                <w:lang w:bidi="en-US"/>
              </w:rPr>
              <w:t>Scope tags</w:t>
            </w:r>
          </w:p>
        </w:tc>
        <w:tc>
          <w:tcPr>
            <w:tcW w:w="2500" w:type="pct"/>
          </w:tcPr>
          <w:p w14:paraId="0CDC9B13" w14:textId="2E1C36E0"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2403CD83" w14:textId="4A552794" w:rsidR="003C448A" w:rsidRDefault="003C448A" w:rsidP="003C448A">
      <w:pPr>
        <w:pStyle w:val="Caption"/>
      </w:pPr>
      <w:r>
        <w:t xml:space="preserve">Table </w:t>
      </w:r>
      <w:r>
        <w:fldChar w:fldCharType="begin"/>
      </w:r>
      <w:r>
        <w:instrText xml:space="preserve"> SEQ Table \* ARABIC </w:instrText>
      </w:r>
      <w:r>
        <w:fldChar w:fldCharType="separate"/>
      </w:r>
      <w:r>
        <w:rPr>
          <w:noProof/>
        </w:rPr>
        <w:t>108</w:t>
      </w:r>
      <w:r>
        <w:fldChar w:fldCharType="end"/>
      </w:r>
      <w:r>
        <w:t>. Basics - Win - Defender Antivirus - D - Security Experience - v1.0.0</w:t>
      </w:r>
    </w:p>
    <w:tbl>
      <w:tblPr>
        <w:tblStyle w:val="GridTable4-Accent2"/>
        <w:tblW w:w="4994" w:type="pct"/>
        <w:tblLook w:val="04A0" w:firstRow="1" w:lastRow="0" w:firstColumn="1" w:lastColumn="0" w:noHBand="0" w:noVBand="1"/>
      </w:tblPr>
      <w:tblGrid>
        <w:gridCol w:w="4502"/>
        <w:gridCol w:w="4503"/>
      </w:tblGrid>
      <w:tr w:rsidR="003C448A" w14:paraId="1EF8EA96"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8905E4D" w14:textId="5F73CC5B" w:rsidR="003C448A" w:rsidRDefault="003C448A" w:rsidP="003C448A">
            <w:pPr>
              <w:pStyle w:val="1ATableHeaderBold"/>
              <w:rPr>
                <w:lang w:bidi="en-US"/>
              </w:rPr>
            </w:pPr>
            <w:r>
              <w:rPr>
                <w:lang w:bidi="en-US"/>
              </w:rPr>
              <w:t>Name</w:t>
            </w:r>
          </w:p>
        </w:tc>
        <w:tc>
          <w:tcPr>
            <w:tcW w:w="2500" w:type="pct"/>
          </w:tcPr>
          <w:p w14:paraId="457E726F" w14:textId="7873A69B"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2135921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54C0A58" w14:textId="35C5C334" w:rsidR="003C448A" w:rsidRDefault="003C448A" w:rsidP="003C448A">
            <w:pPr>
              <w:pStyle w:val="1ATableCategoryHeaderRowBold"/>
              <w:rPr>
                <w:lang w:bidi="en-US"/>
              </w:rPr>
            </w:pPr>
            <w:r>
              <w:rPr>
                <w:lang w:bidi="en-US"/>
              </w:rPr>
              <w:t>Defender</w:t>
            </w:r>
          </w:p>
        </w:tc>
      </w:tr>
      <w:tr w:rsidR="003C448A" w14:paraId="540F066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E4C434D" w14:textId="07CB8990" w:rsidR="003C448A" w:rsidRDefault="003C448A" w:rsidP="003C448A">
            <w:pPr>
              <w:pStyle w:val="1ATableTextStyle"/>
              <w:rPr>
                <w:lang w:bidi="en-US"/>
              </w:rPr>
            </w:pPr>
            <w:r>
              <w:rPr>
                <w:lang w:bidi="en-US"/>
              </w:rPr>
              <w:t>TamperProtection (Device)</w:t>
            </w:r>
          </w:p>
        </w:tc>
        <w:tc>
          <w:tcPr>
            <w:tcW w:w="2500" w:type="pct"/>
          </w:tcPr>
          <w:p w14:paraId="5EBEAD66" w14:textId="2669198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On</w:t>
            </w:r>
          </w:p>
        </w:tc>
      </w:tr>
      <w:tr w:rsidR="003C448A" w14:paraId="2B230CC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4E11D04" w14:textId="4652BF1C" w:rsidR="003C448A" w:rsidRDefault="003C448A" w:rsidP="003C448A">
            <w:pPr>
              <w:pStyle w:val="1ATableCategoryHeaderRowBold"/>
              <w:rPr>
                <w:lang w:bidi="en-US"/>
              </w:rPr>
            </w:pPr>
            <w:r>
              <w:rPr>
                <w:lang w:bidi="en-US"/>
              </w:rPr>
              <w:t>Windows Defender Security Center</w:t>
            </w:r>
          </w:p>
        </w:tc>
      </w:tr>
      <w:tr w:rsidR="003C448A" w14:paraId="56BDEB7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F74BFC2" w14:textId="7EDE6FF6" w:rsidR="003C448A" w:rsidRDefault="003C448A" w:rsidP="003C448A">
            <w:pPr>
              <w:pStyle w:val="1ATableTextStyle"/>
              <w:rPr>
                <w:lang w:bidi="en-US"/>
              </w:rPr>
            </w:pPr>
            <w:r>
              <w:rPr>
                <w:lang w:bidi="en-US"/>
              </w:rPr>
              <w:t>Disable Family UI</w:t>
            </w:r>
          </w:p>
        </w:tc>
        <w:tc>
          <w:tcPr>
            <w:tcW w:w="2500" w:type="pct"/>
          </w:tcPr>
          <w:p w14:paraId="1CED4D5F" w14:textId="367A3AE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 The users cannot see the display of the family options area in Windows Defender Security Center.</w:t>
            </w:r>
          </w:p>
        </w:tc>
      </w:tr>
      <w:tr w:rsidR="003C448A" w14:paraId="3745C73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EFEDF50" w14:textId="6F7A7AFF" w:rsidR="003C448A" w:rsidRDefault="003C448A" w:rsidP="003C448A">
            <w:pPr>
              <w:pStyle w:val="1ATableTextStyle"/>
              <w:rPr>
                <w:lang w:bidi="en-US"/>
              </w:rPr>
            </w:pPr>
            <w:r>
              <w:rPr>
                <w:lang w:bidi="en-US"/>
              </w:rPr>
              <w:t>Disable Enhanced Notifications</w:t>
            </w:r>
          </w:p>
        </w:tc>
        <w:tc>
          <w:tcPr>
            <w:tcW w:w="2500" w:type="pct"/>
          </w:tcPr>
          <w:p w14:paraId="22C9EAEA" w14:textId="48CD831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 Windows Defender Security Center will display critical and non-critical notifications to users..</w:t>
            </w:r>
          </w:p>
        </w:tc>
      </w:tr>
      <w:tr w:rsidR="003C448A" w14:paraId="76CA1E0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AF9136E" w14:textId="0F2A1BE3" w:rsidR="003C448A" w:rsidRDefault="003C448A" w:rsidP="003C448A">
            <w:pPr>
              <w:pStyle w:val="1ATableTextStyle"/>
              <w:rPr>
                <w:lang w:bidi="en-US"/>
              </w:rPr>
            </w:pPr>
            <w:r>
              <w:rPr>
                <w:lang w:bidi="en-US"/>
              </w:rPr>
              <w:t>Hide Windows Security Notification Area Control</w:t>
            </w:r>
          </w:p>
        </w:tc>
        <w:tc>
          <w:tcPr>
            <w:tcW w:w="2500" w:type="pct"/>
          </w:tcPr>
          <w:p w14:paraId="106B1325" w14:textId="5D7C9ED7"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bl>
    <w:p w14:paraId="0832A5E9" w14:textId="2EEFB934" w:rsidR="003C448A" w:rsidRDefault="003C448A" w:rsidP="003C448A">
      <w:pPr>
        <w:pStyle w:val="Caption"/>
      </w:pPr>
      <w:r>
        <w:t xml:space="preserve">Table </w:t>
      </w:r>
      <w:r>
        <w:fldChar w:fldCharType="begin"/>
      </w:r>
      <w:r>
        <w:instrText xml:space="preserve"> SEQ Table \* ARABIC </w:instrText>
      </w:r>
      <w:r>
        <w:fldChar w:fldCharType="separate"/>
      </w:r>
      <w:r>
        <w:rPr>
          <w:noProof/>
        </w:rPr>
        <w:t>109</w:t>
      </w:r>
      <w:r>
        <w:fldChar w:fldCharType="end"/>
      </w:r>
      <w:r>
        <w:t>. Settings - Win - Defender Antivirus - D - Security Experience - v1.0.0</w:t>
      </w:r>
    </w:p>
    <w:tbl>
      <w:tblPr>
        <w:tblStyle w:val="GridTable4-Accent2"/>
        <w:tblW w:w="4994" w:type="pct"/>
        <w:tblLook w:val="04A0" w:firstRow="1" w:lastRow="0" w:firstColumn="1" w:lastColumn="0" w:noHBand="0" w:noVBand="1"/>
      </w:tblPr>
      <w:tblGrid>
        <w:gridCol w:w="3001"/>
        <w:gridCol w:w="3000"/>
        <w:gridCol w:w="3004"/>
      </w:tblGrid>
      <w:tr w:rsidR="003C448A" w14:paraId="2C0878D3"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4F080A69" w14:textId="1B223E67" w:rsidR="003C448A" w:rsidRDefault="003C448A" w:rsidP="003C448A">
            <w:pPr>
              <w:pStyle w:val="1ATableHeaderBold"/>
              <w:rPr>
                <w:lang w:bidi="en-US"/>
              </w:rPr>
            </w:pPr>
            <w:r>
              <w:rPr>
                <w:lang w:bidi="en-US"/>
              </w:rPr>
              <w:t>Group</w:t>
            </w:r>
          </w:p>
        </w:tc>
        <w:tc>
          <w:tcPr>
            <w:tcW w:w="1666" w:type="pct"/>
          </w:tcPr>
          <w:p w14:paraId="02842DA6" w14:textId="0BC0BD21"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23D7E211" w14:textId="7C2447F1"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784659F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25CB0332" w14:textId="38BCC1EC" w:rsidR="003C448A" w:rsidRDefault="003C448A" w:rsidP="003C448A">
            <w:pPr>
              <w:pStyle w:val="1ATableCategoryHeaderRowBold"/>
              <w:rPr>
                <w:lang w:bidi="en-US"/>
              </w:rPr>
            </w:pPr>
            <w:r>
              <w:rPr>
                <w:lang w:bidi="en-US"/>
              </w:rPr>
              <w:t>Included Groups</w:t>
            </w:r>
          </w:p>
        </w:tc>
      </w:tr>
      <w:tr w:rsidR="003C448A" w14:paraId="5979D8DD"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5C100E8B" w14:textId="16E8E828" w:rsidR="003C448A" w:rsidRDefault="003C448A" w:rsidP="003C448A">
            <w:pPr>
              <w:pStyle w:val="1ATableTextStyle"/>
              <w:rPr>
                <w:lang w:bidi="en-US"/>
              </w:rPr>
            </w:pPr>
            <w:r>
              <w:rPr>
                <w:lang w:bidi="en-US"/>
              </w:rPr>
              <w:t>All devices</w:t>
            </w:r>
          </w:p>
        </w:tc>
        <w:tc>
          <w:tcPr>
            <w:tcW w:w="1666" w:type="pct"/>
          </w:tcPr>
          <w:p w14:paraId="6F0AC6CE" w14:textId="001F06E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0B79C4A6" w14:textId="41585A28"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238551CA" w14:textId="7503496B" w:rsidR="003C448A" w:rsidRDefault="003C448A" w:rsidP="003C448A">
      <w:pPr>
        <w:pStyle w:val="Caption"/>
      </w:pPr>
      <w:r>
        <w:t xml:space="preserve">Table </w:t>
      </w:r>
      <w:r>
        <w:fldChar w:fldCharType="begin"/>
      </w:r>
      <w:r>
        <w:instrText xml:space="preserve"> SEQ Table \* ARABIC </w:instrText>
      </w:r>
      <w:r>
        <w:fldChar w:fldCharType="separate"/>
      </w:r>
      <w:r>
        <w:rPr>
          <w:noProof/>
        </w:rPr>
        <w:t>110</w:t>
      </w:r>
      <w:r>
        <w:fldChar w:fldCharType="end"/>
      </w:r>
      <w:r>
        <w:t>. Assignments - Win - Defender Antivirus - D - Security Experience - v1.0.0</w:t>
      </w:r>
    </w:p>
    <w:p w14:paraId="2AC3B6C1" w14:textId="3146D32B" w:rsidR="003C448A" w:rsidRDefault="003C448A" w:rsidP="003C448A">
      <w:pPr>
        <w:pStyle w:val="1ANumberedHeading3"/>
      </w:pPr>
      <w:bookmarkStart w:id="86" w:name="_Toc204168890"/>
      <w:r>
        <w:t>Win - Defender Attack Surface Reduction - D - ASR Rules (Audit Mode) - v1.0.0</w:t>
      </w:r>
      <w:bookmarkEnd w:id="86"/>
    </w:p>
    <w:p w14:paraId="363803F2"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11D638BC"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5679D64" w14:textId="53287398" w:rsidR="003C448A" w:rsidRDefault="003C448A" w:rsidP="003C448A">
            <w:pPr>
              <w:pStyle w:val="1ATableHeaderBold"/>
              <w:rPr>
                <w:lang w:bidi="en-US"/>
              </w:rPr>
            </w:pPr>
            <w:r>
              <w:rPr>
                <w:lang w:bidi="en-US"/>
              </w:rPr>
              <w:t>Name</w:t>
            </w:r>
          </w:p>
        </w:tc>
        <w:tc>
          <w:tcPr>
            <w:tcW w:w="2500" w:type="pct"/>
          </w:tcPr>
          <w:p w14:paraId="130DC1F3" w14:textId="51E7729F"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449D0E1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E314E7D" w14:textId="45361FAA" w:rsidR="003C448A" w:rsidRDefault="003C448A" w:rsidP="003C448A">
            <w:pPr>
              <w:pStyle w:val="1ATableCategoryHeaderRowBold"/>
              <w:rPr>
                <w:lang w:bidi="en-US"/>
              </w:rPr>
            </w:pPr>
            <w:r>
              <w:rPr>
                <w:lang w:bidi="en-US"/>
              </w:rPr>
              <w:t>Basics</w:t>
            </w:r>
          </w:p>
        </w:tc>
      </w:tr>
      <w:tr w:rsidR="003C448A" w14:paraId="2D49B3E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24B3346" w14:textId="372526E3" w:rsidR="003C448A" w:rsidRDefault="003C448A" w:rsidP="003C448A">
            <w:pPr>
              <w:pStyle w:val="1ATableTextStyle"/>
              <w:rPr>
                <w:lang w:bidi="en-US"/>
              </w:rPr>
            </w:pPr>
            <w:r>
              <w:rPr>
                <w:lang w:bidi="en-US"/>
              </w:rPr>
              <w:lastRenderedPageBreak/>
              <w:t>Name</w:t>
            </w:r>
          </w:p>
        </w:tc>
        <w:tc>
          <w:tcPr>
            <w:tcW w:w="2500" w:type="pct"/>
          </w:tcPr>
          <w:p w14:paraId="79FB005C" w14:textId="2751A63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Defender Attack Surface Reduction - D - ASR Rules (Audit Mode) - v1.0.0</w:t>
            </w:r>
          </w:p>
        </w:tc>
      </w:tr>
      <w:tr w:rsidR="003C448A" w14:paraId="3ED6BAD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F87365F" w14:textId="48699BFE" w:rsidR="003C448A" w:rsidRDefault="003C448A" w:rsidP="003C448A">
            <w:pPr>
              <w:pStyle w:val="1ATableTextStyle"/>
              <w:rPr>
                <w:lang w:bidi="en-US"/>
              </w:rPr>
            </w:pPr>
            <w:r>
              <w:rPr>
                <w:lang w:bidi="en-US"/>
              </w:rPr>
              <w:t>Description</w:t>
            </w:r>
          </w:p>
        </w:tc>
        <w:tc>
          <w:tcPr>
            <w:tcW w:w="2500" w:type="pct"/>
          </w:tcPr>
          <w:p w14:paraId="013DE715" w14:textId="169233F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Added Temp for reporting purposes from existing devices - Ellis Barrett</w:t>
            </w:r>
          </w:p>
        </w:tc>
      </w:tr>
      <w:tr w:rsidR="003C448A" w14:paraId="28961B3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EC9A184" w14:textId="01DF8822" w:rsidR="003C448A" w:rsidRDefault="003C448A" w:rsidP="003C448A">
            <w:pPr>
              <w:pStyle w:val="1ATableTextStyle"/>
              <w:rPr>
                <w:lang w:bidi="en-US"/>
              </w:rPr>
            </w:pPr>
            <w:r>
              <w:rPr>
                <w:lang w:bidi="en-US"/>
              </w:rPr>
              <w:t>Profile type</w:t>
            </w:r>
          </w:p>
        </w:tc>
        <w:tc>
          <w:tcPr>
            <w:tcW w:w="2500" w:type="pct"/>
          </w:tcPr>
          <w:p w14:paraId="28463619" w14:textId="7776432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0C3CC33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19E3D42" w14:textId="0EFC632E" w:rsidR="003C448A" w:rsidRDefault="003C448A" w:rsidP="003C448A">
            <w:pPr>
              <w:pStyle w:val="1ATableTextStyle"/>
              <w:rPr>
                <w:lang w:bidi="en-US"/>
              </w:rPr>
            </w:pPr>
            <w:r>
              <w:rPr>
                <w:lang w:bidi="en-US"/>
              </w:rPr>
              <w:t>Category</w:t>
            </w:r>
          </w:p>
        </w:tc>
        <w:tc>
          <w:tcPr>
            <w:tcW w:w="2500" w:type="pct"/>
          </w:tcPr>
          <w:p w14:paraId="4EA0DCA0" w14:textId="0375A4E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Attack surface reduction</w:t>
            </w:r>
          </w:p>
        </w:tc>
      </w:tr>
      <w:tr w:rsidR="003C448A" w14:paraId="63BC6C2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218D2D8" w14:textId="5344909B" w:rsidR="003C448A" w:rsidRDefault="003C448A" w:rsidP="003C448A">
            <w:pPr>
              <w:pStyle w:val="1ATableTextStyle"/>
              <w:rPr>
                <w:lang w:bidi="en-US"/>
              </w:rPr>
            </w:pPr>
            <w:r>
              <w:rPr>
                <w:lang w:bidi="en-US"/>
              </w:rPr>
              <w:t>Policy type</w:t>
            </w:r>
          </w:p>
        </w:tc>
        <w:tc>
          <w:tcPr>
            <w:tcW w:w="2500" w:type="pct"/>
          </w:tcPr>
          <w:p w14:paraId="5D5D6A1B" w14:textId="086C5DD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Attack Surface Reduction Rules</w:t>
            </w:r>
          </w:p>
        </w:tc>
      </w:tr>
      <w:tr w:rsidR="003C448A" w14:paraId="7589BE0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E8D9537" w14:textId="40596257" w:rsidR="003C448A" w:rsidRDefault="003C448A" w:rsidP="003C448A">
            <w:pPr>
              <w:pStyle w:val="1ATableTextStyle"/>
              <w:rPr>
                <w:lang w:bidi="en-US"/>
              </w:rPr>
            </w:pPr>
            <w:r>
              <w:rPr>
                <w:lang w:bidi="en-US"/>
              </w:rPr>
              <w:t>Platform supported</w:t>
            </w:r>
          </w:p>
        </w:tc>
        <w:tc>
          <w:tcPr>
            <w:tcW w:w="2500" w:type="pct"/>
          </w:tcPr>
          <w:p w14:paraId="28A24DA7" w14:textId="401E7DE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778DF09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04B315C" w14:textId="6CD08F4F" w:rsidR="003C448A" w:rsidRDefault="003C448A" w:rsidP="003C448A">
            <w:pPr>
              <w:pStyle w:val="1ATableTextStyle"/>
              <w:rPr>
                <w:lang w:bidi="en-US"/>
              </w:rPr>
            </w:pPr>
            <w:r>
              <w:rPr>
                <w:lang w:bidi="en-US"/>
              </w:rPr>
              <w:t>Created</w:t>
            </w:r>
          </w:p>
        </w:tc>
        <w:tc>
          <w:tcPr>
            <w:tcW w:w="2500" w:type="pct"/>
          </w:tcPr>
          <w:p w14:paraId="1FB18026" w14:textId="1816B0B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09:27:12</w:t>
            </w:r>
          </w:p>
        </w:tc>
      </w:tr>
      <w:tr w:rsidR="003C448A" w14:paraId="5371247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B53D94D" w14:textId="3986A01E" w:rsidR="003C448A" w:rsidRDefault="003C448A" w:rsidP="003C448A">
            <w:pPr>
              <w:pStyle w:val="1ATableTextStyle"/>
              <w:rPr>
                <w:lang w:bidi="en-US"/>
              </w:rPr>
            </w:pPr>
            <w:r>
              <w:rPr>
                <w:lang w:bidi="en-US"/>
              </w:rPr>
              <w:t>Last modified</w:t>
            </w:r>
          </w:p>
        </w:tc>
        <w:tc>
          <w:tcPr>
            <w:tcW w:w="2500" w:type="pct"/>
          </w:tcPr>
          <w:p w14:paraId="7AC42FF8" w14:textId="7CB982D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02 July 2025 15:06:09</w:t>
            </w:r>
          </w:p>
        </w:tc>
      </w:tr>
      <w:tr w:rsidR="003C448A" w14:paraId="413F1AF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691E917" w14:textId="73DDCADF" w:rsidR="003C448A" w:rsidRDefault="003C448A" w:rsidP="003C448A">
            <w:pPr>
              <w:pStyle w:val="1ATableTextStyle"/>
              <w:rPr>
                <w:lang w:bidi="en-US"/>
              </w:rPr>
            </w:pPr>
            <w:r>
              <w:rPr>
                <w:lang w:bidi="en-US"/>
              </w:rPr>
              <w:t>Scope tags</w:t>
            </w:r>
          </w:p>
        </w:tc>
        <w:tc>
          <w:tcPr>
            <w:tcW w:w="2500" w:type="pct"/>
          </w:tcPr>
          <w:p w14:paraId="16A7DFBD" w14:textId="1EBCB996"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6CAF223E" w14:textId="79F5F318" w:rsidR="003C448A" w:rsidRDefault="003C448A" w:rsidP="003C448A">
      <w:pPr>
        <w:pStyle w:val="Caption"/>
      </w:pPr>
      <w:r>
        <w:t xml:space="preserve">Table </w:t>
      </w:r>
      <w:r>
        <w:fldChar w:fldCharType="begin"/>
      </w:r>
      <w:r>
        <w:instrText xml:space="preserve"> SEQ Table \* ARABIC </w:instrText>
      </w:r>
      <w:r>
        <w:fldChar w:fldCharType="separate"/>
      </w:r>
      <w:r>
        <w:rPr>
          <w:noProof/>
        </w:rPr>
        <w:t>111</w:t>
      </w:r>
      <w:r>
        <w:fldChar w:fldCharType="end"/>
      </w:r>
      <w:r>
        <w:t>. Basics - Win - Defender Attack Surface Reduction - D - ASR Rules (Audit Mode) - v1.0.0</w:t>
      </w:r>
    </w:p>
    <w:tbl>
      <w:tblPr>
        <w:tblStyle w:val="GridTable4-Accent2"/>
        <w:tblW w:w="4994" w:type="pct"/>
        <w:tblLook w:val="04A0" w:firstRow="1" w:lastRow="0" w:firstColumn="1" w:lastColumn="0" w:noHBand="0" w:noVBand="1"/>
      </w:tblPr>
      <w:tblGrid>
        <w:gridCol w:w="4502"/>
        <w:gridCol w:w="4503"/>
      </w:tblGrid>
      <w:tr w:rsidR="003C448A" w14:paraId="7E3A901F"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B0C5533" w14:textId="7A9727F8" w:rsidR="003C448A" w:rsidRDefault="003C448A" w:rsidP="003C448A">
            <w:pPr>
              <w:pStyle w:val="1ATableHeaderBold"/>
              <w:rPr>
                <w:lang w:bidi="en-US"/>
              </w:rPr>
            </w:pPr>
            <w:r>
              <w:rPr>
                <w:lang w:bidi="en-US"/>
              </w:rPr>
              <w:t>Name</w:t>
            </w:r>
          </w:p>
        </w:tc>
        <w:tc>
          <w:tcPr>
            <w:tcW w:w="2500" w:type="pct"/>
          </w:tcPr>
          <w:p w14:paraId="032D5C4C" w14:textId="13E553CD"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30EDDE5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DC95C7B" w14:textId="25FCECD0" w:rsidR="003C448A" w:rsidRDefault="003C448A" w:rsidP="003C448A">
            <w:pPr>
              <w:pStyle w:val="1ATableCategoryHeaderRowBold"/>
              <w:rPr>
                <w:lang w:bidi="en-US"/>
              </w:rPr>
            </w:pPr>
            <w:r>
              <w:rPr>
                <w:lang w:bidi="en-US"/>
              </w:rPr>
              <w:t>Defender</w:t>
            </w:r>
          </w:p>
        </w:tc>
      </w:tr>
      <w:tr w:rsidR="003C448A" w14:paraId="5830D67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7B7DE2A" w14:textId="5FCC98F1" w:rsidR="003C448A" w:rsidRDefault="003C448A" w:rsidP="003C448A">
            <w:pPr>
              <w:pStyle w:val="1ATableTextStyle"/>
              <w:rPr>
                <w:lang w:bidi="en-US"/>
              </w:rPr>
            </w:pPr>
            <w:r>
              <w:rPr>
                <w:lang w:bidi="en-US"/>
              </w:rPr>
              <w:t xml:space="preserve">  Block execution of potentially obfuscated scripts</w:t>
            </w:r>
          </w:p>
        </w:tc>
        <w:tc>
          <w:tcPr>
            <w:tcW w:w="2500" w:type="pct"/>
          </w:tcPr>
          <w:p w14:paraId="53D2C733" w14:textId="47143B9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Audit</w:t>
            </w:r>
          </w:p>
        </w:tc>
      </w:tr>
      <w:tr w:rsidR="003C448A" w14:paraId="4E176DE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4A0F630" w14:textId="7315A12E" w:rsidR="003C448A" w:rsidRDefault="003C448A" w:rsidP="003C448A">
            <w:pPr>
              <w:pStyle w:val="1ATableTextStyle"/>
              <w:rPr>
                <w:lang w:bidi="en-US"/>
              </w:rPr>
            </w:pPr>
            <w:r>
              <w:rPr>
                <w:lang w:bidi="en-US"/>
              </w:rPr>
              <w:t xml:space="preserve">  Block Win32 API calls from Office macros</w:t>
            </w:r>
          </w:p>
        </w:tc>
        <w:tc>
          <w:tcPr>
            <w:tcW w:w="2500" w:type="pct"/>
          </w:tcPr>
          <w:p w14:paraId="0E11708C" w14:textId="1FD555B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Audit</w:t>
            </w:r>
          </w:p>
        </w:tc>
      </w:tr>
      <w:tr w:rsidR="003C448A" w14:paraId="15386D8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3E0C003" w14:textId="564594C2" w:rsidR="003C448A" w:rsidRDefault="003C448A" w:rsidP="003C448A">
            <w:pPr>
              <w:pStyle w:val="1ATableTextStyle"/>
              <w:rPr>
                <w:lang w:bidi="en-US"/>
              </w:rPr>
            </w:pPr>
            <w:r>
              <w:rPr>
                <w:lang w:bidi="en-US"/>
              </w:rPr>
              <w:t xml:space="preserve">  Block executable files from running unless they meet a prevalence, age, or trusted list criterion</w:t>
            </w:r>
          </w:p>
        </w:tc>
        <w:tc>
          <w:tcPr>
            <w:tcW w:w="2500" w:type="pct"/>
          </w:tcPr>
          <w:p w14:paraId="103325A9" w14:textId="4668C36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Audit</w:t>
            </w:r>
          </w:p>
        </w:tc>
      </w:tr>
      <w:tr w:rsidR="003C448A" w14:paraId="57978EF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0CEC988" w14:textId="3C1DE41F" w:rsidR="003C448A" w:rsidRDefault="003C448A" w:rsidP="003C448A">
            <w:pPr>
              <w:pStyle w:val="1ATableTextStyle"/>
              <w:rPr>
                <w:lang w:bidi="en-US"/>
              </w:rPr>
            </w:pPr>
            <w:r>
              <w:rPr>
                <w:lang w:bidi="en-US"/>
              </w:rPr>
              <w:t xml:space="preserve">  Block Office communication application from creating child processes</w:t>
            </w:r>
          </w:p>
        </w:tc>
        <w:tc>
          <w:tcPr>
            <w:tcW w:w="2500" w:type="pct"/>
          </w:tcPr>
          <w:p w14:paraId="0816390E" w14:textId="61C5439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Audit</w:t>
            </w:r>
          </w:p>
        </w:tc>
      </w:tr>
      <w:tr w:rsidR="003C448A" w14:paraId="416757B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C54CBD5" w14:textId="67BED8E3" w:rsidR="003C448A" w:rsidRDefault="003C448A" w:rsidP="003C448A">
            <w:pPr>
              <w:pStyle w:val="1ATableTextStyle"/>
              <w:rPr>
                <w:lang w:bidi="en-US"/>
              </w:rPr>
            </w:pPr>
            <w:r>
              <w:rPr>
                <w:lang w:bidi="en-US"/>
              </w:rPr>
              <w:t xml:space="preserve">  Block all Office applications from creating child processes</w:t>
            </w:r>
          </w:p>
        </w:tc>
        <w:tc>
          <w:tcPr>
            <w:tcW w:w="2500" w:type="pct"/>
          </w:tcPr>
          <w:p w14:paraId="0C1CA15E" w14:textId="1F935EE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Audit</w:t>
            </w:r>
          </w:p>
        </w:tc>
      </w:tr>
      <w:tr w:rsidR="003C448A" w14:paraId="72360AF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49C9C50" w14:textId="73AD5122" w:rsidR="003C448A" w:rsidRDefault="003C448A" w:rsidP="003C448A">
            <w:pPr>
              <w:pStyle w:val="1ATableTextStyle"/>
              <w:rPr>
                <w:lang w:bidi="en-US"/>
              </w:rPr>
            </w:pPr>
            <w:r>
              <w:rPr>
                <w:lang w:bidi="en-US"/>
              </w:rPr>
              <w:t xml:space="preserve">  Block Adobe Reader from creating child processes</w:t>
            </w:r>
          </w:p>
        </w:tc>
        <w:tc>
          <w:tcPr>
            <w:tcW w:w="2500" w:type="pct"/>
          </w:tcPr>
          <w:p w14:paraId="77256F91" w14:textId="5B0E778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Audit</w:t>
            </w:r>
          </w:p>
        </w:tc>
      </w:tr>
      <w:tr w:rsidR="003C448A" w14:paraId="47E8F0F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E4F2775" w14:textId="550CE271" w:rsidR="003C448A" w:rsidRDefault="003C448A" w:rsidP="003C448A">
            <w:pPr>
              <w:pStyle w:val="1ATableTextStyle"/>
              <w:rPr>
                <w:lang w:bidi="en-US"/>
              </w:rPr>
            </w:pPr>
            <w:r>
              <w:rPr>
                <w:lang w:bidi="en-US"/>
              </w:rPr>
              <w:t xml:space="preserve">  Block credential stealing from the Windows local security authority subsystem</w:t>
            </w:r>
          </w:p>
        </w:tc>
        <w:tc>
          <w:tcPr>
            <w:tcW w:w="2500" w:type="pct"/>
          </w:tcPr>
          <w:p w14:paraId="5DA96DDF" w14:textId="6A57E5C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Audit</w:t>
            </w:r>
          </w:p>
        </w:tc>
      </w:tr>
      <w:tr w:rsidR="003C448A" w14:paraId="06BDC49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E70C4E3" w14:textId="49183175" w:rsidR="003C448A" w:rsidRDefault="003C448A" w:rsidP="003C448A">
            <w:pPr>
              <w:pStyle w:val="1ATableTextStyle"/>
              <w:rPr>
                <w:lang w:bidi="en-US"/>
              </w:rPr>
            </w:pPr>
            <w:r>
              <w:rPr>
                <w:lang w:bidi="en-US"/>
              </w:rPr>
              <w:t xml:space="preserve">  Block JavaScript or VBScript from launching downloaded executable content</w:t>
            </w:r>
          </w:p>
        </w:tc>
        <w:tc>
          <w:tcPr>
            <w:tcW w:w="2500" w:type="pct"/>
          </w:tcPr>
          <w:p w14:paraId="573E2928" w14:textId="402E27A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Audit</w:t>
            </w:r>
          </w:p>
        </w:tc>
      </w:tr>
      <w:tr w:rsidR="003C448A" w14:paraId="79BF39E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92AAAC5" w14:textId="45B301F6" w:rsidR="003C448A" w:rsidRDefault="003C448A" w:rsidP="003C448A">
            <w:pPr>
              <w:pStyle w:val="1ATableTextStyle"/>
              <w:rPr>
                <w:lang w:bidi="en-US"/>
              </w:rPr>
            </w:pPr>
            <w:r>
              <w:rPr>
                <w:lang w:bidi="en-US"/>
              </w:rPr>
              <w:t xml:space="preserve">  Block untrusted and unsigned processes that run from USB</w:t>
            </w:r>
          </w:p>
        </w:tc>
        <w:tc>
          <w:tcPr>
            <w:tcW w:w="2500" w:type="pct"/>
          </w:tcPr>
          <w:p w14:paraId="34E614F8" w14:textId="7F5F163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Audit</w:t>
            </w:r>
          </w:p>
        </w:tc>
      </w:tr>
      <w:tr w:rsidR="003C448A" w14:paraId="3C5DA53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81DE5AE" w14:textId="7DE4A36E" w:rsidR="003C448A" w:rsidRDefault="003C448A" w:rsidP="003C448A">
            <w:pPr>
              <w:pStyle w:val="1ATableTextStyle"/>
              <w:rPr>
                <w:lang w:bidi="en-US"/>
              </w:rPr>
            </w:pPr>
            <w:r>
              <w:rPr>
                <w:lang w:bidi="en-US"/>
              </w:rPr>
              <w:t xml:space="preserve">  Block persistence through WMI event subscription</w:t>
            </w:r>
          </w:p>
        </w:tc>
        <w:tc>
          <w:tcPr>
            <w:tcW w:w="2500" w:type="pct"/>
          </w:tcPr>
          <w:p w14:paraId="6E01210B" w14:textId="475EB69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Audit</w:t>
            </w:r>
          </w:p>
        </w:tc>
      </w:tr>
      <w:tr w:rsidR="003C448A" w14:paraId="48238D0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F9849DB" w14:textId="17905E0F" w:rsidR="003C448A" w:rsidRDefault="003C448A" w:rsidP="003C448A">
            <w:pPr>
              <w:pStyle w:val="1ATableTextStyle"/>
              <w:rPr>
                <w:lang w:bidi="en-US"/>
              </w:rPr>
            </w:pPr>
            <w:r>
              <w:rPr>
                <w:lang w:bidi="en-US"/>
              </w:rPr>
              <w:t xml:space="preserve">  Block use of copied or impersonated system tools</w:t>
            </w:r>
          </w:p>
        </w:tc>
        <w:tc>
          <w:tcPr>
            <w:tcW w:w="2500" w:type="pct"/>
          </w:tcPr>
          <w:p w14:paraId="405641B5" w14:textId="187521B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Audit</w:t>
            </w:r>
          </w:p>
        </w:tc>
      </w:tr>
      <w:tr w:rsidR="003C448A" w14:paraId="25A5D29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6E52772" w14:textId="609A5EA3" w:rsidR="003C448A" w:rsidRDefault="003C448A" w:rsidP="003C448A">
            <w:pPr>
              <w:pStyle w:val="1ATableTextStyle"/>
              <w:rPr>
                <w:lang w:bidi="en-US"/>
              </w:rPr>
            </w:pPr>
            <w:r>
              <w:rPr>
                <w:lang w:bidi="en-US"/>
              </w:rPr>
              <w:t xml:space="preserve">  Block abuse of exploited vulnerable signed drivers (Device)</w:t>
            </w:r>
          </w:p>
        </w:tc>
        <w:tc>
          <w:tcPr>
            <w:tcW w:w="2500" w:type="pct"/>
          </w:tcPr>
          <w:p w14:paraId="70271036" w14:textId="1D2D7D2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Audit</w:t>
            </w:r>
          </w:p>
        </w:tc>
      </w:tr>
      <w:tr w:rsidR="003C448A" w14:paraId="7440295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58DB98F" w14:textId="752787F3" w:rsidR="003C448A" w:rsidRDefault="003C448A" w:rsidP="003C448A">
            <w:pPr>
              <w:pStyle w:val="1ATableTextStyle"/>
              <w:rPr>
                <w:lang w:bidi="en-US"/>
              </w:rPr>
            </w:pPr>
            <w:r>
              <w:rPr>
                <w:lang w:bidi="en-US"/>
              </w:rPr>
              <w:t xml:space="preserve">  Block process creations originating from PSExec and WMI commands</w:t>
            </w:r>
          </w:p>
        </w:tc>
        <w:tc>
          <w:tcPr>
            <w:tcW w:w="2500" w:type="pct"/>
          </w:tcPr>
          <w:p w14:paraId="09148BB4" w14:textId="0897715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Audit</w:t>
            </w:r>
          </w:p>
        </w:tc>
      </w:tr>
      <w:tr w:rsidR="003C448A" w14:paraId="5D8AE00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C7DF9B7" w14:textId="34E4A878" w:rsidR="003C448A" w:rsidRDefault="003C448A" w:rsidP="003C448A">
            <w:pPr>
              <w:pStyle w:val="1ATableTextStyle"/>
              <w:rPr>
                <w:lang w:bidi="en-US"/>
              </w:rPr>
            </w:pPr>
            <w:r>
              <w:rPr>
                <w:lang w:bidi="en-US"/>
              </w:rPr>
              <w:t xml:space="preserve">  Block Office applications from creating executable content</w:t>
            </w:r>
          </w:p>
        </w:tc>
        <w:tc>
          <w:tcPr>
            <w:tcW w:w="2500" w:type="pct"/>
          </w:tcPr>
          <w:p w14:paraId="67E1D3E5" w14:textId="431FD97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Audit</w:t>
            </w:r>
          </w:p>
        </w:tc>
      </w:tr>
      <w:tr w:rsidR="003C448A" w14:paraId="03502BA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3C1D665" w14:textId="37E663DA" w:rsidR="003C448A" w:rsidRDefault="003C448A" w:rsidP="003C448A">
            <w:pPr>
              <w:pStyle w:val="1ATableTextStyle"/>
              <w:rPr>
                <w:lang w:bidi="en-US"/>
              </w:rPr>
            </w:pPr>
            <w:r>
              <w:rPr>
                <w:lang w:bidi="en-US"/>
              </w:rPr>
              <w:lastRenderedPageBreak/>
              <w:t xml:space="preserve">  Block Office applications from injecting code into other processes</w:t>
            </w:r>
          </w:p>
        </w:tc>
        <w:tc>
          <w:tcPr>
            <w:tcW w:w="2500" w:type="pct"/>
          </w:tcPr>
          <w:p w14:paraId="2E4AB6B6" w14:textId="1C916FD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Audit</w:t>
            </w:r>
          </w:p>
        </w:tc>
      </w:tr>
      <w:tr w:rsidR="003C448A" w14:paraId="7F587EE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5A8513B" w14:textId="127BAC06" w:rsidR="003C448A" w:rsidRDefault="003C448A" w:rsidP="003C448A">
            <w:pPr>
              <w:pStyle w:val="1ATableTextStyle"/>
              <w:rPr>
                <w:lang w:bidi="en-US"/>
              </w:rPr>
            </w:pPr>
            <w:r>
              <w:rPr>
                <w:lang w:bidi="en-US"/>
              </w:rPr>
              <w:t xml:space="preserve">  Block rebooting machine in Safe Mode</w:t>
            </w:r>
          </w:p>
        </w:tc>
        <w:tc>
          <w:tcPr>
            <w:tcW w:w="2500" w:type="pct"/>
          </w:tcPr>
          <w:p w14:paraId="154125EC" w14:textId="2D8328C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Audit</w:t>
            </w:r>
          </w:p>
        </w:tc>
      </w:tr>
      <w:tr w:rsidR="003C448A" w14:paraId="420BED7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109A8FC" w14:textId="1BBF9EBA" w:rsidR="003C448A" w:rsidRDefault="003C448A" w:rsidP="003C448A">
            <w:pPr>
              <w:pStyle w:val="1ATableTextStyle"/>
              <w:rPr>
                <w:lang w:bidi="en-US"/>
              </w:rPr>
            </w:pPr>
            <w:r>
              <w:rPr>
                <w:lang w:bidi="en-US"/>
              </w:rPr>
              <w:t xml:space="preserve">  Use advanced protection against ransomware</w:t>
            </w:r>
          </w:p>
        </w:tc>
        <w:tc>
          <w:tcPr>
            <w:tcW w:w="2500" w:type="pct"/>
          </w:tcPr>
          <w:p w14:paraId="6AA4743B" w14:textId="21390FE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Audit</w:t>
            </w:r>
          </w:p>
        </w:tc>
      </w:tr>
      <w:tr w:rsidR="003C448A" w14:paraId="011790B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EA231CB" w14:textId="2523CB97" w:rsidR="003C448A" w:rsidRDefault="003C448A" w:rsidP="003C448A">
            <w:pPr>
              <w:pStyle w:val="1ATableTextStyle"/>
              <w:rPr>
                <w:lang w:bidi="en-US"/>
              </w:rPr>
            </w:pPr>
            <w:r>
              <w:rPr>
                <w:lang w:bidi="en-US"/>
              </w:rPr>
              <w:t xml:space="preserve">  Block executable content from email client and webmail</w:t>
            </w:r>
          </w:p>
        </w:tc>
        <w:tc>
          <w:tcPr>
            <w:tcW w:w="2500" w:type="pct"/>
          </w:tcPr>
          <w:p w14:paraId="0F5D15BC" w14:textId="69461BF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Audit</w:t>
            </w:r>
          </w:p>
        </w:tc>
      </w:tr>
      <w:tr w:rsidR="003C448A" w14:paraId="61EE362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018420F" w14:textId="41AB06AE" w:rsidR="003C448A" w:rsidRDefault="003C448A" w:rsidP="003C448A">
            <w:pPr>
              <w:pStyle w:val="1ATableTextStyle"/>
              <w:rPr>
                <w:lang w:bidi="en-US"/>
              </w:rPr>
            </w:pPr>
            <w:r>
              <w:rPr>
                <w:lang w:bidi="en-US"/>
              </w:rPr>
              <w:t>Enable Controlled Folder Access</w:t>
            </w:r>
          </w:p>
        </w:tc>
        <w:tc>
          <w:tcPr>
            <w:tcW w:w="2500" w:type="pct"/>
          </w:tcPr>
          <w:p w14:paraId="3DAAF10C" w14:textId="592C0D0A"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Audit Mode</w:t>
            </w:r>
          </w:p>
        </w:tc>
      </w:tr>
    </w:tbl>
    <w:p w14:paraId="6561F93B" w14:textId="0D0BF761" w:rsidR="003C448A" w:rsidRDefault="003C448A" w:rsidP="003C448A">
      <w:pPr>
        <w:pStyle w:val="Caption"/>
      </w:pPr>
      <w:r>
        <w:t xml:space="preserve">Table </w:t>
      </w:r>
      <w:r>
        <w:fldChar w:fldCharType="begin"/>
      </w:r>
      <w:r>
        <w:instrText xml:space="preserve"> SEQ Table \* ARABIC </w:instrText>
      </w:r>
      <w:r>
        <w:fldChar w:fldCharType="separate"/>
      </w:r>
      <w:r>
        <w:rPr>
          <w:noProof/>
        </w:rPr>
        <w:t>112</w:t>
      </w:r>
      <w:r>
        <w:fldChar w:fldCharType="end"/>
      </w:r>
      <w:r>
        <w:t>. Settings - Win - Defender Attack Surface Reduction - D - ASR Rules (Audit Mode) - v1.0.0</w:t>
      </w:r>
    </w:p>
    <w:tbl>
      <w:tblPr>
        <w:tblStyle w:val="GridTable4-Accent2"/>
        <w:tblW w:w="4994" w:type="pct"/>
        <w:tblLook w:val="04A0" w:firstRow="1" w:lastRow="0" w:firstColumn="1" w:lastColumn="0" w:noHBand="0" w:noVBand="1"/>
      </w:tblPr>
      <w:tblGrid>
        <w:gridCol w:w="3001"/>
        <w:gridCol w:w="3000"/>
        <w:gridCol w:w="3004"/>
      </w:tblGrid>
      <w:tr w:rsidR="003C448A" w14:paraId="0DCF7196"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63BC66CA" w14:textId="35034E0E" w:rsidR="003C448A" w:rsidRDefault="003C448A" w:rsidP="003C448A">
            <w:pPr>
              <w:pStyle w:val="1ATableHeaderBold"/>
              <w:rPr>
                <w:lang w:bidi="en-US"/>
              </w:rPr>
            </w:pPr>
            <w:r>
              <w:rPr>
                <w:lang w:bidi="en-US"/>
              </w:rPr>
              <w:t>Group</w:t>
            </w:r>
          </w:p>
        </w:tc>
        <w:tc>
          <w:tcPr>
            <w:tcW w:w="1666" w:type="pct"/>
          </w:tcPr>
          <w:p w14:paraId="4DC02FFE" w14:textId="5AD62D46"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60FE1098" w14:textId="6593CD7D"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30DE1BC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7FEFE2D6" w14:textId="5EEECA1A" w:rsidR="003C448A" w:rsidRDefault="003C448A" w:rsidP="003C448A">
            <w:pPr>
              <w:pStyle w:val="1ATableCategoryHeaderRowBold"/>
              <w:rPr>
                <w:lang w:bidi="en-US"/>
              </w:rPr>
            </w:pPr>
            <w:r>
              <w:rPr>
                <w:lang w:bidi="en-US"/>
              </w:rPr>
              <w:t>Included Groups</w:t>
            </w:r>
          </w:p>
        </w:tc>
      </w:tr>
      <w:tr w:rsidR="003C448A" w14:paraId="1CF2889B"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6A453D37" w14:textId="723F264C" w:rsidR="003C448A" w:rsidRDefault="003C448A" w:rsidP="003C448A">
            <w:pPr>
              <w:pStyle w:val="1ATableTextStyle"/>
              <w:rPr>
                <w:lang w:bidi="en-US"/>
              </w:rPr>
            </w:pPr>
            <w:r>
              <w:rPr>
                <w:lang w:bidi="en-US"/>
              </w:rPr>
              <w:t>All devices</w:t>
            </w:r>
          </w:p>
        </w:tc>
        <w:tc>
          <w:tcPr>
            <w:tcW w:w="1666" w:type="pct"/>
          </w:tcPr>
          <w:p w14:paraId="7D4A49E2" w14:textId="7BAD356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None</w:t>
            </w:r>
          </w:p>
        </w:tc>
        <w:tc>
          <w:tcPr>
            <w:tcW w:w="1667" w:type="pct"/>
          </w:tcPr>
          <w:p w14:paraId="26015A50" w14:textId="3EE6C41A"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None</w:t>
            </w:r>
          </w:p>
        </w:tc>
      </w:tr>
    </w:tbl>
    <w:p w14:paraId="4D41539B" w14:textId="2AFC6348" w:rsidR="003C448A" w:rsidRDefault="003C448A" w:rsidP="003C448A">
      <w:pPr>
        <w:pStyle w:val="Caption"/>
      </w:pPr>
      <w:r>
        <w:t xml:space="preserve">Table </w:t>
      </w:r>
      <w:r>
        <w:fldChar w:fldCharType="begin"/>
      </w:r>
      <w:r>
        <w:instrText xml:space="preserve"> SEQ Table \* ARABIC </w:instrText>
      </w:r>
      <w:r>
        <w:fldChar w:fldCharType="separate"/>
      </w:r>
      <w:r>
        <w:rPr>
          <w:noProof/>
        </w:rPr>
        <w:t>113</w:t>
      </w:r>
      <w:r>
        <w:fldChar w:fldCharType="end"/>
      </w:r>
      <w:r>
        <w:t>. Assignments - Win - Defender Attack Surface Reduction - D - ASR Rules (Audit Mode) - v1.0.0</w:t>
      </w:r>
    </w:p>
    <w:p w14:paraId="1E37D5A1" w14:textId="5F0B4AEB" w:rsidR="003C448A" w:rsidRDefault="003C448A" w:rsidP="003C448A">
      <w:pPr>
        <w:pStyle w:val="1ANumberedHeading3"/>
      </w:pPr>
      <w:bookmarkStart w:id="87" w:name="_Toc204168891"/>
      <w:r>
        <w:t>Win - Defender Attack Surface Reduction - D - ASR Rules (Block Mode) - v1.0.0</w:t>
      </w:r>
      <w:bookmarkEnd w:id="87"/>
    </w:p>
    <w:p w14:paraId="499BAFC5"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4777E094"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EA4A924" w14:textId="41B26CCA" w:rsidR="003C448A" w:rsidRDefault="003C448A" w:rsidP="003C448A">
            <w:pPr>
              <w:pStyle w:val="1ATableHeaderBold"/>
              <w:rPr>
                <w:lang w:bidi="en-US"/>
              </w:rPr>
            </w:pPr>
            <w:r>
              <w:rPr>
                <w:lang w:bidi="en-US"/>
              </w:rPr>
              <w:t>Name</w:t>
            </w:r>
          </w:p>
        </w:tc>
        <w:tc>
          <w:tcPr>
            <w:tcW w:w="2500" w:type="pct"/>
          </w:tcPr>
          <w:p w14:paraId="5DF97E87" w14:textId="750456B9"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02123E9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85FE649" w14:textId="2E840884" w:rsidR="003C448A" w:rsidRDefault="003C448A" w:rsidP="003C448A">
            <w:pPr>
              <w:pStyle w:val="1ATableCategoryHeaderRowBold"/>
              <w:rPr>
                <w:lang w:bidi="en-US"/>
              </w:rPr>
            </w:pPr>
            <w:r>
              <w:rPr>
                <w:lang w:bidi="en-US"/>
              </w:rPr>
              <w:t>Basics</w:t>
            </w:r>
          </w:p>
        </w:tc>
      </w:tr>
      <w:tr w:rsidR="003C448A" w14:paraId="5972E16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CEF57F1" w14:textId="427FF323" w:rsidR="003C448A" w:rsidRDefault="003C448A" w:rsidP="003C448A">
            <w:pPr>
              <w:pStyle w:val="1ATableTextStyle"/>
              <w:rPr>
                <w:lang w:bidi="en-US"/>
              </w:rPr>
            </w:pPr>
            <w:r>
              <w:rPr>
                <w:lang w:bidi="en-US"/>
              </w:rPr>
              <w:t>Name</w:t>
            </w:r>
          </w:p>
        </w:tc>
        <w:tc>
          <w:tcPr>
            <w:tcW w:w="2500" w:type="pct"/>
          </w:tcPr>
          <w:p w14:paraId="650DB202" w14:textId="419F705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Defender Attack Surface Reduction - D - ASR Rules (Block Mode) - v1.0.0</w:t>
            </w:r>
          </w:p>
        </w:tc>
      </w:tr>
      <w:tr w:rsidR="003C448A" w14:paraId="61F2140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73EDF40" w14:textId="1A477437" w:rsidR="003C448A" w:rsidRDefault="003C448A" w:rsidP="003C448A">
            <w:pPr>
              <w:pStyle w:val="1ATableTextStyle"/>
              <w:rPr>
                <w:lang w:bidi="en-US"/>
              </w:rPr>
            </w:pPr>
            <w:r>
              <w:rPr>
                <w:lang w:bidi="en-US"/>
              </w:rPr>
              <w:t>Description</w:t>
            </w:r>
          </w:p>
        </w:tc>
        <w:tc>
          <w:tcPr>
            <w:tcW w:w="2500" w:type="pct"/>
          </w:tcPr>
          <w:p w14:paraId="32076D1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4611192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EF8361A" w14:textId="424227AA" w:rsidR="003C448A" w:rsidRDefault="003C448A" w:rsidP="003C448A">
            <w:pPr>
              <w:pStyle w:val="1ATableTextStyle"/>
              <w:rPr>
                <w:lang w:bidi="en-US"/>
              </w:rPr>
            </w:pPr>
            <w:r>
              <w:rPr>
                <w:lang w:bidi="en-US"/>
              </w:rPr>
              <w:t>Profile type</w:t>
            </w:r>
          </w:p>
        </w:tc>
        <w:tc>
          <w:tcPr>
            <w:tcW w:w="2500" w:type="pct"/>
          </w:tcPr>
          <w:p w14:paraId="33405531" w14:textId="7EF87BB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372DFA7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8FF0400" w14:textId="1DB04A2C" w:rsidR="003C448A" w:rsidRDefault="003C448A" w:rsidP="003C448A">
            <w:pPr>
              <w:pStyle w:val="1ATableTextStyle"/>
              <w:rPr>
                <w:lang w:bidi="en-US"/>
              </w:rPr>
            </w:pPr>
            <w:r>
              <w:rPr>
                <w:lang w:bidi="en-US"/>
              </w:rPr>
              <w:t>Category</w:t>
            </w:r>
          </w:p>
        </w:tc>
        <w:tc>
          <w:tcPr>
            <w:tcW w:w="2500" w:type="pct"/>
          </w:tcPr>
          <w:p w14:paraId="0A494021" w14:textId="0F1A302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Attack surface reduction</w:t>
            </w:r>
          </w:p>
        </w:tc>
      </w:tr>
      <w:tr w:rsidR="003C448A" w14:paraId="15E467C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9EDB3B0" w14:textId="7AB654E1" w:rsidR="003C448A" w:rsidRDefault="003C448A" w:rsidP="003C448A">
            <w:pPr>
              <w:pStyle w:val="1ATableTextStyle"/>
              <w:rPr>
                <w:lang w:bidi="en-US"/>
              </w:rPr>
            </w:pPr>
            <w:r>
              <w:rPr>
                <w:lang w:bidi="en-US"/>
              </w:rPr>
              <w:t>Policy type</w:t>
            </w:r>
          </w:p>
        </w:tc>
        <w:tc>
          <w:tcPr>
            <w:tcW w:w="2500" w:type="pct"/>
          </w:tcPr>
          <w:p w14:paraId="2F1363B2" w14:textId="3FE3409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Attack Surface Reduction Rules</w:t>
            </w:r>
          </w:p>
        </w:tc>
      </w:tr>
      <w:tr w:rsidR="003C448A" w14:paraId="06909C6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66DF509" w14:textId="0C319648" w:rsidR="003C448A" w:rsidRDefault="003C448A" w:rsidP="003C448A">
            <w:pPr>
              <w:pStyle w:val="1ATableTextStyle"/>
              <w:rPr>
                <w:lang w:bidi="en-US"/>
              </w:rPr>
            </w:pPr>
            <w:r>
              <w:rPr>
                <w:lang w:bidi="en-US"/>
              </w:rPr>
              <w:t>Platform supported</w:t>
            </w:r>
          </w:p>
        </w:tc>
        <w:tc>
          <w:tcPr>
            <w:tcW w:w="2500" w:type="pct"/>
          </w:tcPr>
          <w:p w14:paraId="735E5FDD" w14:textId="655F0F3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7932274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4CC92F3" w14:textId="0AD685C6" w:rsidR="003C448A" w:rsidRDefault="003C448A" w:rsidP="003C448A">
            <w:pPr>
              <w:pStyle w:val="1ATableTextStyle"/>
              <w:rPr>
                <w:lang w:bidi="en-US"/>
              </w:rPr>
            </w:pPr>
            <w:r>
              <w:rPr>
                <w:lang w:bidi="en-US"/>
              </w:rPr>
              <w:t>Created</w:t>
            </w:r>
          </w:p>
        </w:tc>
        <w:tc>
          <w:tcPr>
            <w:tcW w:w="2500" w:type="pct"/>
          </w:tcPr>
          <w:p w14:paraId="672E6052" w14:textId="62D6AE8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09:27:12</w:t>
            </w:r>
          </w:p>
        </w:tc>
      </w:tr>
      <w:tr w:rsidR="003C448A" w14:paraId="729AF60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41A4B9B" w14:textId="60F27AAF" w:rsidR="003C448A" w:rsidRDefault="003C448A" w:rsidP="003C448A">
            <w:pPr>
              <w:pStyle w:val="1ATableTextStyle"/>
              <w:rPr>
                <w:lang w:bidi="en-US"/>
              </w:rPr>
            </w:pPr>
            <w:r>
              <w:rPr>
                <w:lang w:bidi="en-US"/>
              </w:rPr>
              <w:t>Last modified</w:t>
            </w:r>
          </w:p>
        </w:tc>
        <w:tc>
          <w:tcPr>
            <w:tcW w:w="2500" w:type="pct"/>
          </w:tcPr>
          <w:p w14:paraId="4FD32764" w14:textId="51597F4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02 July 2025 15:06:26</w:t>
            </w:r>
          </w:p>
        </w:tc>
      </w:tr>
      <w:tr w:rsidR="003C448A" w14:paraId="3B270B1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DDC5390" w14:textId="7174188F" w:rsidR="003C448A" w:rsidRDefault="003C448A" w:rsidP="003C448A">
            <w:pPr>
              <w:pStyle w:val="1ATableTextStyle"/>
              <w:rPr>
                <w:lang w:bidi="en-US"/>
              </w:rPr>
            </w:pPr>
            <w:r>
              <w:rPr>
                <w:lang w:bidi="en-US"/>
              </w:rPr>
              <w:t>Scope tags</w:t>
            </w:r>
          </w:p>
        </w:tc>
        <w:tc>
          <w:tcPr>
            <w:tcW w:w="2500" w:type="pct"/>
          </w:tcPr>
          <w:p w14:paraId="487E9500" w14:textId="0DDF2362"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13406C78" w14:textId="59420108" w:rsidR="003C448A" w:rsidRDefault="003C448A" w:rsidP="003C448A">
      <w:pPr>
        <w:pStyle w:val="Caption"/>
      </w:pPr>
      <w:r>
        <w:t xml:space="preserve">Table </w:t>
      </w:r>
      <w:r>
        <w:fldChar w:fldCharType="begin"/>
      </w:r>
      <w:r>
        <w:instrText xml:space="preserve"> SEQ Table \* ARABIC </w:instrText>
      </w:r>
      <w:r>
        <w:fldChar w:fldCharType="separate"/>
      </w:r>
      <w:r>
        <w:rPr>
          <w:noProof/>
        </w:rPr>
        <w:t>114</w:t>
      </w:r>
      <w:r>
        <w:fldChar w:fldCharType="end"/>
      </w:r>
      <w:r>
        <w:t>. Basics - Win - Defender Attack Surface Reduction - D - ASR Rules (Block Mode) - v1.0.0</w:t>
      </w:r>
    </w:p>
    <w:tbl>
      <w:tblPr>
        <w:tblStyle w:val="GridTable4-Accent2"/>
        <w:tblW w:w="4994" w:type="pct"/>
        <w:tblLook w:val="04A0" w:firstRow="1" w:lastRow="0" w:firstColumn="1" w:lastColumn="0" w:noHBand="0" w:noVBand="1"/>
      </w:tblPr>
      <w:tblGrid>
        <w:gridCol w:w="4502"/>
        <w:gridCol w:w="4503"/>
      </w:tblGrid>
      <w:tr w:rsidR="003C448A" w14:paraId="59BFA347"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5C86E6A" w14:textId="42266640" w:rsidR="003C448A" w:rsidRDefault="003C448A" w:rsidP="003C448A">
            <w:pPr>
              <w:pStyle w:val="1ATableHeaderBold"/>
              <w:rPr>
                <w:lang w:bidi="en-US"/>
              </w:rPr>
            </w:pPr>
            <w:r>
              <w:rPr>
                <w:lang w:bidi="en-US"/>
              </w:rPr>
              <w:t>Name</w:t>
            </w:r>
          </w:p>
        </w:tc>
        <w:tc>
          <w:tcPr>
            <w:tcW w:w="2500" w:type="pct"/>
          </w:tcPr>
          <w:p w14:paraId="454095CD" w14:textId="562D8229"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35E9450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ECCE7E7" w14:textId="53280A10" w:rsidR="003C448A" w:rsidRDefault="003C448A" w:rsidP="003C448A">
            <w:pPr>
              <w:pStyle w:val="1ATableCategoryHeaderRowBold"/>
              <w:rPr>
                <w:lang w:bidi="en-US"/>
              </w:rPr>
            </w:pPr>
            <w:r>
              <w:rPr>
                <w:lang w:bidi="en-US"/>
              </w:rPr>
              <w:t>Defender</w:t>
            </w:r>
          </w:p>
        </w:tc>
      </w:tr>
      <w:tr w:rsidR="003C448A" w14:paraId="242730C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7E7B169" w14:textId="2AE741BA" w:rsidR="003C448A" w:rsidRDefault="003C448A" w:rsidP="003C448A">
            <w:pPr>
              <w:pStyle w:val="1ATableTextStyle"/>
              <w:rPr>
                <w:lang w:bidi="en-US"/>
              </w:rPr>
            </w:pPr>
            <w:r>
              <w:rPr>
                <w:lang w:bidi="en-US"/>
              </w:rPr>
              <w:t xml:space="preserve">  Block execution of potentially obfuscated scripts</w:t>
            </w:r>
          </w:p>
        </w:tc>
        <w:tc>
          <w:tcPr>
            <w:tcW w:w="2500" w:type="pct"/>
          </w:tcPr>
          <w:p w14:paraId="7E8DE215" w14:textId="04D1467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Block</w:t>
            </w:r>
          </w:p>
        </w:tc>
      </w:tr>
      <w:tr w:rsidR="003C448A" w14:paraId="1300BDC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E86DA33" w14:textId="4216E792" w:rsidR="003C448A" w:rsidRDefault="003C448A" w:rsidP="003C448A">
            <w:pPr>
              <w:pStyle w:val="1ATableTextStyle"/>
              <w:rPr>
                <w:lang w:bidi="en-US"/>
              </w:rPr>
            </w:pPr>
            <w:r>
              <w:rPr>
                <w:lang w:bidi="en-US"/>
              </w:rPr>
              <w:t xml:space="preserve">  Block Win32 API calls from Office macros</w:t>
            </w:r>
          </w:p>
        </w:tc>
        <w:tc>
          <w:tcPr>
            <w:tcW w:w="2500" w:type="pct"/>
          </w:tcPr>
          <w:p w14:paraId="666D87D4" w14:textId="03BEAB2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Audit</w:t>
            </w:r>
          </w:p>
        </w:tc>
      </w:tr>
      <w:tr w:rsidR="003C448A" w14:paraId="6AAFFAD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E7DA5D5" w14:textId="44B7B15B" w:rsidR="003C448A" w:rsidRDefault="003C448A" w:rsidP="003C448A">
            <w:pPr>
              <w:pStyle w:val="1ATableTextStyle"/>
              <w:rPr>
                <w:lang w:bidi="en-US"/>
              </w:rPr>
            </w:pPr>
            <w:r>
              <w:rPr>
                <w:lang w:bidi="en-US"/>
              </w:rPr>
              <w:t xml:space="preserve">  Block executable files from running unless they meet a prevalence, age, or trusted list criterion</w:t>
            </w:r>
          </w:p>
        </w:tc>
        <w:tc>
          <w:tcPr>
            <w:tcW w:w="2500" w:type="pct"/>
          </w:tcPr>
          <w:p w14:paraId="554F9FBD" w14:textId="561BDBE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Block</w:t>
            </w:r>
          </w:p>
        </w:tc>
      </w:tr>
      <w:tr w:rsidR="003C448A" w14:paraId="373C37B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C35DFA4" w14:textId="05CF2F31" w:rsidR="003C448A" w:rsidRDefault="003C448A" w:rsidP="003C448A">
            <w:pPr>
              <w:pStyle w:val="1ATableTextStyle"/>
              <w:rPr>
                <w:lang w:bidi="en-US"/>
              </w:rPr>
            </w:pPr>
            <w:r>
              <w:rPr>
                <w:lang w:bidi="en-US"/>
              </w:rPr>
              <w:t xml:space="preserve">  Block Office communication application from creating child processes</w:t>
            </w:r>
          </w:p>
        </w:tc>
        <w:tc>
          <w:tcPr>
            <w:tcW w:w="2500" w:type="pct"/>
          </w:tcPr>
          <w:p w14:paraId="39D18DDD" w14:textId="7852263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Block</w:t>
            </w:r>
          </w:p>
        </w:tc>
      </w:tr>
      <w:tr w:rsidR="003C448A" w14:paraId="1056C31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C325EEB" w14:textId="02910DC3" w:rsidR="003C448A" w:rsidRDefault="003C448A" w:rsidP="003C448A">
            <w:pPr>
              <w:pStyle w:val="1ATableTextStyle"/>
              <w:rPr>
                <w:lang w:bidi="en-US"/>
              </w:rPr>
            </w:pPr>
            <w:r>
              <w:rPr>
                <w:lang w:bidi="en-US"/>
              </w:rPr>
              <w:t xml:space="preserve">  Block all Office applications from creating child processes</w:t>
            </w:r>
          </w:p>
        </w:tc>
        <w:tc>
          <w:tcPr>
            <w:tcW w:w="2500" w:type="pct"/>
          </w:tcPr>
          <w:p w14:paraId="53702560" w14:textId="11C9960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Block</w:t>
            </w:r>
          </w:p>
        </w:tc>
      </w:tr>
      <w:tr w:rsidR="003C448A" w14:paraId="4D5FE21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B86524B" w14:textId="7D8D807B" w:rsidR="003C448A" w:rsidRDefault="003C448A" w:rsidP="003C448A">
            <w:pPr>
              <w:pStyle w:val="1ATableTextStyle"/>
              <w:rPr>
                <w:lang w:bidi="en-US"/>
              </w:rPr>
            </w:pPr>
            <w:r>
              <w:rPr>
                <w:lang w:bidi="en-US"/>
              </w:rPr>
              <w:lastRenderedPageBreak/>
              <w:t xml:space="preserve">  Block Adobe Reader from creating child processes</w:t>
            </w:r>
          </w:p>
        </w:tc>
        <w:tc>
          <w:tcPr>
            <w:tcW w:w="2500" w:type="pct"/>
          </w:tcPr>
          <w:p w14:paraId="1B0FEF66" w14:textId="3886DBC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Block</w:t>
            </w:r>
          </w:p>
        </w:tc>
      </w:tr>
      <w:tr w:rsidR="003C448A" w14:paraId="52343B9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2724601" w14:textId="28AA4D1E" w:rsidR="003C448A" w:rsidRDefault="003C448A" w:rsidP="003C448A">
            <w:pPr>
              <w:pStyle w:val="1ATableTextStyle"/>
              <w:rPr>
                <w:lang w:bidi="en-US"/>
              </w:rPr>
            </w:pPr>
            <w:r>
              <w:rPr>
                <w:lang w:bidi="en-US"/>
              </w:rPr>
              <w:t xml:space="preserve">  Block credential stealing from the Windows local security authority subsystem</w:t>
            </w:r>
          </w:p>
        </w:tc>
        <w:tc>
          <w:tcPr>
            <w:tcW w:w="2500" w:type="pct"/>
          </w:tcPr>
          <w:p w14:paraId="24F47B8B" w14:textId="285D39F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Block</w:t>
            </w:r>
          </w:p>
        </w:tc>
      </w:tr>
      <w:tr w:rsidR="003C448A" w14:paraId="03DB430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8DFF81D" w14:textId="1B865A55" w:rsidR="003C448A" w:rsidRDefault="003C448A" w:rsidP="003C448A">
            <w:pPr>
              <w:pStyle w:val="1ATableTextStyle"/>
              <w:rPr>
                <w:lang w:bidi="en-US"/>
              </w:rPr>
            </w:pPr>
            <w:r>
              <w:rPr>
                <w:lang w:bidi="en-US"/>
              </w:rPr>
              <w:t xml:space="preserve">  Block JavaScript or VBScript from launching downloaded executable content</w:t>
            </w:r>
          </w:p>
        </w:tc>
        <w:tc>
          <w:tcPr>
            <w:tcW w:w="2500" w:type="pct"/>
          </w:tcPr>
          <w:p w14:paraId="033E309A" w14:textId="0C4423E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Block</w:t>
            </w:r>
          </w:p>
        </w:tc>
      </w:tr>
      <w:tr w:rsidR="003C448A" w14:paraId="6D6C5C7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DA787DE" w14:textId="2D232C04" w:rsidR="003C448A" w:rsidRDefault="003C448A" w:rsidP="003C448A">
            <w:pPr>
              <w:pStyle w:val="1ATableTextStyle"/>
              <w:rPr>
                <w:lang w:bidi="en-US"/>
              </w:rPr>
            </w:pPr>
            <w:r>
              <w:rPr>
                <w:lang w:bidi="en-US"/>
              </w:rPr>
              <w:t xml:space="preserve">  Block Webshell creation for Servers</w:t>
            </w:r>
          </w:p>
        </w:tc>
        <w:tc>
          <w:tcPr>
            <w:tcW w:w="2500" w:type="pct"/>
          </w:tcPr>
          <w:p w14:paraId="6F1400B7" w14:textId="395C650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Block</w:t>
            </w:r>
          </w:p>
        </w:tc>
      </w:tr>
      <w:tr w:rsidR="003C448A" w14:paraId="11D3BDE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123F35B" w14:textId="289C93A3" w:rsidR="003C448A" w:rsidRDefault="003C448A" w:rsidP="003C448A">
            <w:pPr>
              <w:pStyle w:val="1ATableTextStyle"/>
              <w:rPr>
                <w:lang w:bidi="en-US"/>
              </w:rPr>
            </w:pPr>
            <w:r>
              <w:rPr>
                <w:lang w:bidi="en-US"/>
              </w:rPr>
              <w:t xml:space="preserve">  Block untrusted and unsigned processes that run from USB</w:t>
            </w:r>
          </w:p>
        </w:tc>
        <w:tc>
          <w:tcPr>
            <w:tcW w:w="2500" w:type="pct"/>
          </w:tcPr>
          <w:p w14:paraId="0B3BD7D5" w14:textId="19D8A2B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Block</w:t>
            </w:r>
          </w:p>
        </w:tc>
      </w:tr>
      <w:tr w:rsidR="003C448A" w14:paraId="3E1CDFD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3291140" w14:textId="26E8144A" w:rsidR="003C448A" w:rsidRDefault="003C448A" w:rsidP="003C448A">
            <w:pPr>
              <w:pStyle w:val="1ATableTextStyle"/>
              <w:rPr>
                <w:lang w:bidi="en-US"/>
              </w:rPr>
            </w:pPr>
            <w:r>
              <w:rPr>
                <w:lang w:bidi="en-US"/>
              </w:rPr>
              <w:t xml:space="preserve">  Block persistence through WMI event subscription</w:t>
            </w:r>
          </w:p>
        </w:tc>
        <w:tc>
          <w:tcPr>
            <w:tcW w:w="2500" w:type="pct"/>
          </w:tcPr>
          <w:p w14:paraId="59877EEB" w14:textId="305F166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Block</w:t>
            </w:r>
          </w:p>
        </w:tc>
      </w:tr>
      <w:tr w:rsidR="003C448A" w14:paraId="381AA37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4C3AC6B" w14:textId="4AEA4341" w:rsidR="003C448A" w:rsidRDefault="003C448A" w:rsidP="003C448A">
            <w:pPr>
              <w:pStyle w:val="1ATableTextStyle"/>
              <w:rPr>
                <w:lang w:bidi="en-US"/>
              </w:rPr>
            </w:pPr>
            <w:r>
              <w:rPr>
                <w:lang w:bidi="en-US"/>
              </w:rPr>
              <w:t xml:space="preserve">  Block use of copied or impersonated system tools</w:t>
            </w:r>
          </w:p>
        </w:tc>
        <w:tc>
          <w:tcPr>
            <w:tcW w:w="2500" w:type="pct"/>
          </w:tcPr>
          <w:p w14:paraId="11BA6E00" w14:textId="1823016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Block</w:t>
            </w:r>
          </w:p>
        </w:tc>
      </w:tr>
      <w:tr w:rsidR="003C448A" w14:paraId="22CECAD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0FE8956" w14:textId="11F9E919" w:rsidR="003C448A" w:rsidRDefault="003C448A" w:rsidP="003C448A">
            <w:pPr>
              <w:pStyle w:val="1ATableTextStyle"/>
              <w:rPr>
                <w:lang w:bidi="en-US"/>
              </w:rPr>
            </w:pPr>
            <w:r>
              <w:rPr>
                <w:lang w:bidi="en-US"/>
              </w:rPr>
              <w:t xml:space="preserve">  Block abuse of exploited vulnerable signed drivers (Device)</w:t>
            </w:r>
          </w:p>
        </w:tc>
        <w:tc>
          <w:tcPr>
            <w:tcW w:w="2500" w:type="pct"/>
          </w:tcPr>
          <w:p w14:paraId="6FE79868" w14:textId="3B70104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Block</w:t>
            </w:r>
          </w:p>
        </w:tc>
      </w:tr>
      <w:tr w:rsidR="003C448A" w14:paraId="0F9962E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24853B9" w14:textId="552DC72A" w:rsidR="003C448A" w:rsidRDefault="003C448A" w:rsidP="003C448A">
            <w:pPr>
              <w:pStyle w:val="1ATableTextStyle"/>
              <w:rPr>
                <w:lang w:bidi="en-US"/>
              </w:rPr>
            </w:pPr>
            <w:r>
              <w:rPr>
                <w:lang w:bidi="en-US"/>
              </w:rPr>
              <w:t xml:space="preserve">  Block process creations originating from PSExec and WMI commands</w:t>
            </w:r>
          </w:p>
        </w:tc>
        <w:tc>
          <w:tcPr>
            <w:tcW w:w="2500" w:type="pct"/>
          </w:tcPr>
          <w:p w14:paraId="5BC0D432" w14:textId="583E7FC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Block</w:t>
            </w:r>
          </w:p>
        </w:tc>
      </w:tr>
      <w:tr w:rsidR="003C448A" w14:paraId="044CA24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A73D824" w14:textId="70B805B9" w:rsidR="003C448A" w:rsidRDefault="003C448A" w:rsidP="003C448A">
            <w:pPr>
              <w:pStyle w:val="1ATableTextStyle"/>
              <w:rPr>
                <w:lang w:bidi="en-US"/>
              </w:rPr>
            </w:pPr>
            <w:r>
              <w:rPr>
                <w:lang w:bidi="en-US"/>
              </w:rPr>
              <w:t xml:space="preserve">  Block Office applications from creating executable content</w:t>
            </w:r>
          </w:p>
        </w:tc>
        <w:tc>
          <w:tcPr>
            <w:tcW w:w="2500" w:type="pct"/>
          </w:tcPr>
          <w:p w14:paraId="1937949A" w14:textId="5EC078A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Block</w:t>
            </w:r>
          </w:p>
        </w:tc>
      </w:tr>
      <w:tr w:rsidR="003C448A" w14:paraId="2087E28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AFA3877" w14:textId="18E16E9F" w:rsidR="003C448A" w:rsidRDefault="003C448A" w:rsidP="003C448A">
            <w:pPr>
              <w:pStyle w:val="1ATableTextStyle"/>
              <w:rPr>
                <w:lang w:bidi="en-US"/>
              </w:rPr>
            </w:pPr>
            <w:r>
              <w:rPr>
                <w:lang w:bidi="en-US"/>
              </w:rPr>
              <w:t xml:space="preserve">  Block Office applications from injecting code into other processes</w:t>
            </w:r>
          </w:p>
        </w:tc>
        <w:tc>
          <w:tcPr>
            <w:tcW w:w="2500" w:type="pct"/>
          </w:tcPr>
          <w:p w14:paraId="3C54E953" w14:textId="1B5D75F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Block</w:t>
            </w:r>
          </w:p>
        </w:tc>
      </w:tr>
      <w:tr w:rsidR="003C448A" w14:paraId="6B6954E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80B2D6B" w14:textId="6B838B60" w:rsidR="003C448A" w:rsidRDefault="003C448A" w:rsidP="003C448A">
            <w:pPr>
              <w:pStyle w:val="1ATableTextStyle"/>
              <w:rPr>
                <w:lang w:bidi="en-US"/>
              </w:rPr>
            </w:pPr>
            <w:r>
              <w:rPr>
                <w:lang w:bidi="en-US"/>
              </w:rPr>
              <w:t xml:space="preserve">  Block rebooting machine in Safe Mode</w:t>
            </w:r>
          </w:p>
        </w:tc>
        <w:tc>
          <w:tcPr>
            <w:tcW w:w="2500" w:type="pct"/>
          </w:tcPr>
          <w:p w14:paraId="7FDA0E73" w14:textId="3086CB6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Block</w:t>
            </w:r>
          </w:p>
        </w:tc>
      </w:tr>
      <w:tr w:rsidR="003C448A" w14:paraId="6A58D90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2EAF6F6" w14:textId="3E34F220" w:rsidR="003C448A" w:rsidRDefault="003C448A" w:rsidP="003C448A">
            <w:pPr>
              <w:pStyle w:val="1ATableTextStyle"/>
              <w:rPr>
                <w:lang w:bidi="en-US"/>
              </w:rPr>
            </w:pPr>
            <w:r>
              <w:rPr>
                <w:lang w:bidi="en-US"/>
              </w:rPr>
              <w:t xml:space="preserve">  Use advanced protection against ransomware</w:t>
            </w:r>
          </w:p>
        </w:tc>
        <w:tc>
          <w:tcPr>
            <w:tcW w:w="2500" w:type="pct"/>
          </w:tcPr>
          <w:p w14:paraId="4B111B80" w14:textId="10397DB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Block</w:t>
            </w:r>
          </w:p>
        </w:tc>
      </w:tr>
      <w:tr w:rsidR="003C448A" w14:paraId="2EB59CF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D8C134D" w14:textId="0898588E" w:rsidR="003C448A" w:rsidRDefault="003C448A" w:rsidP="003C448A">
            <w:pPr>
              <w:pStyle w:val="1ATableTextStyle"/>
              <w:rPr>
                <w:lang w:bidi="en-US"/>
              </w:rPr>
            </w:pPr>
            <w:r>
              <w:rPr>
                <w:lang w:bidi="en-US"/>
              </w:rPr>
              <w:t xml:space="preserve">  Block executable content from email client and webmail</w:t>
            </w:r>
          </w:p>
        </w:tc>
        <w:tc>
          <w:tcPr>
            <w:tcW w:w="2500" w:type="pct"/>
          </w:tcPr>
          <w:p w14:paraId="31CD5EAB" w14:textId="578A043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Block</w:t>
            </w:r>
          </w:p>
        </w:tc>
      </w:tr>
      <w:tr w:rsidR="003C448A" w14:paraId="0087034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8537737" w14:textId="64D0C0DE" w:rsidR="003C448A" w:rsidRDefault="003C448A" w:rsidP="003C448A">
            <w:pPr>
              <w:pStyle w:val="1ATableTextStyle"/>
              <w:rPr>
                <w:lang w:bidi="en-US"/>
              </w:rPr>
            </w:pPr>
            <w:r>
              <w:rPr>
                <w:lang w:bidi="en-US"/>
              </w:rPr>
              <w:t>Enable Controlled Folder Access</w:t>
            </w:r>
          </w:p>
        </w:tc>
        <w:tc>
          <w:tcPr>
            <w:tcW w:w="2500" w:type="pct"/>
          </w:tcPr>
          <w:p w14:paraId="05113766" w14:textId="3783ED66"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bl>
    <w:p w14:paraId="47B10AF4" w14:textId="2A877904" w:rsidR="003C448A" w:rsidRDefault="003C448A" w:rsidP="003C448A">
      <w:pPr>
        <w:pStyle w:val="Caption"/>
      </w:pPr>
      <w:r>
        <w:t xml:space="preserve">Table </w:t>
      </w:r>
      <w:r>
        <w:fldChar w:fldCharType="begin"/>
      </w:r>
      <w:r>
        <w:instrText xml:space="preserve"> SEQ Table \* ARABIC </w:instrText>
      </w:r>
      <w:r>
        <w:fldChar w:fldCharType="separate"/>
      </w:r>
      <w:r>
        <w:rPr>
          <w:noProof/>
        </w:rPr>
        <w:t>115</w:t>
      </w:r>
      <w:r>
        <w:fldChar w:fldCharType="end"/>
      </w:r>
      <w:r>
        <w:t>. Settings - Win - Defender Attack Surface Reduction - D - ASR Rules (Block Mode) - v1.0.0</w:t>
      </w:r>
    </w:p>
    <w:p w14:paraId="612636BB" w14:textId="120EA0FE" w:rsidR="003C448A" w:rsidRDefault="003C448A" w:rsidP="003C448A">
      <w:pPr>
        <w:pStyle w:val="1ANumberedHeading3"/>
      </w:pPr>
      <w:bookmarkStart w:id="88" w:name="_Toc204168892"/>
      <w:r>
        <w:t>Win - Device Security - D - Audit and Event Logging - v1.0.0</w:t>
      </w:r>
      <w:bookmarkEnd w:id="88"/>
    </w:p>
    <w:p w14:paraId="6010E3F2"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3C2AF250"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92A2ECB" w14:textId="1F44AACD" w:rsidR="003C448A" w:rsidRDefault="003C448A" w:rsidP="003C448A">
            <w:pPr>
              <w:pStyle w:val="1ATableHeaderBold"/>
              <w:rPr>
                <w:lang w:bidi="en-US"/>
              </w:rPr>
            </w:pPr>
            <w:r>
              <w:rPr>
                <w:lang w:bidi="en-US"/>
              </w:rPr>
              <w:t>Name</w:t>
            </w:r>
          </w:p>
        </w:tc>
        <w:tc>
          <w:tcPr>
            <w:tcW w:w="2500" w:type="pct"/>
          </w:tcPr>
          <w:p w14:paraId="2251EE2D" w14:textId="28593B4A"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38595A0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7FB8CE7" w14:textId="5B1DD8A7" w:rsidR="003C448A" w:rsidRDefault="003C448A" w:rsidP="003C448A">
            <w:pPr>
              <w:pStyle w:val="1ATableCategoryHeaderRowBold"/>
              <w:rPr>
                <w:lang w:bidi="en-US"/>
              </w:rPr>
            </w:pPr>
            <w:r>
              <w:rPr>
                <w:lang w:bidi="en-US"/>
              </w:rPr>
              <w:t>Basics</w:t>
            </w:r>
          </w:p>
        </w:tc>
      </w:tr>
      <w:tr w:rsidR="003C448A" w14:paraId="4CC5771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69EC938" w14:textId="02443DEF" w:rsidR="003C448A" w:rsidRDefault="003C448A" w:rsidP="003C448A">
            <w:pPr>
              <w:pStyle w:val="1ATableTextStyle"/>
              <w:rPr>
                <w:lang w:bidi="en-US"/>
              </w:rPr>
            </w:pPr>
            <w:r>
              <w:rPr>
                <w:lang w:bidi="en-US"/>
              </w:rPr>
              <w:t>Name</w:t>
            </w:r>
          </w:p>
        </w:tc>
        <w:tc>
          <w:tcPr>
            <w:tcW w:w="2500" w:type="pct"/>
          </w:tcPr>
          <w:p w14:paraId="249A413D" w14:textId="0F08A83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Device Security - D - Audit and Event Logging - v1.0.0</w:t>
            </w:r>
          </w:p>
        </w:tc>
      </w:tr>
      <w:tr w:rsidR="003C448A" w14:paraId="4C57317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E773E9E" w14:textId="230D59B5" w:rsidR="003C448A" w:rsidRDefault="003C448A" w:rsidP="003C448A">
            <w:pPr>
              <w:pStyle w:val="1ATableTextStyle"/>
              <w:rPr>
                <w:lang w:bidi="en-US"/>
              </w:rPr>
            </w:pPr>
            <w:r>
              <w:rPr>
                <w:lang w:bidi="en-US"/>
              </w:rPr>
              <w:t>Description</w:t>
            </w:r>
          </w:p>
        </w:tc>
        <w:tc>
          <w:tcPr>
            <w:tcW w:w="2500" w:type="pct"/>
          </w:tcPr>
          <w:p w14:paraId="4FAA1E3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743BA14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811DFF3" w14:textId="523742D4" w:rsidR="003C448A" w:rsidRDefault="003C448A" w:rsidP="003C448A">
            <w:pPr>
              <w:pStyle w:val="1ATableTextStyle"/>
              <w:rPr>
                <w:lang w:bidi="en-US"/>
              </w:rPr>
            </w:pPr>
            <w:r>
              <w:rPr>
                <w:lang w:bidi="en-US"/>
              </w:rPr>
              <w:t>Profile type</w:t>
            </w:r>
          </w:p>
        </w:tc>
        <w:tc>
          <w:tcPr>
            <w:tcW w:w="2500" w:type="pct"/>
          </w:tcPr>
          <w:p w14:paraId="70C943D1" w14:textId="2D0BA33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2BEF1F9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EA65664" w14:textId="32808962" w:rsidR="003C448A" w:rsidRDefault="003C448A" w:rsidP="003C448A">
            <w:pPr>
              <w:pStyle w:val="1ATableTextStyle"/>
              <w:rPr>
                <w:lang w:bidi="en-US"/>
              </w:rPr>
            </w:pPr>
            <w:r>
              <w:rPr>
                <w:lang w:bidi="en-US"/>
              </w:rPr>
              <w:t>Platform supported</w:t>
            </w:r>
          </w:p>
        </w:tc>
        <w:tc>
          <w:tcPr>
            <w:tcW w:w="2500" w:type="pct"/>
          </w:tcPr>
          <w:p w14:paraId="3E4D0615" w14:textId="082354B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4520E96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F9C5E32" w14:textId="4E768BDC" w:rsidR="003C448A" w:rsidRDefault="003C448A" w:rsidP="003C448A">
            <w:pPr>
              <w:pStyle w:val="1ATableTextStyle"/>
              <w:rPr>
                <w:lang w:bidi="en-US"/>
              </w:rPr>
            </w:pPr>
            <w:r>
              <w:rPr>
                <w:lang w:bidi="en-US"/>
              </w:rPr>
              <w:t>Created</w:t>
            </w:r>
          </w:p>
        </w:tc>
        <w:tc>
          <w:tcPr>
            <w:tcW w:w="2500" w:type="pct"/>
          </w:tcPr>
          <w:p w14:paraId="7CD65251" w14:textId="34E04F6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09:27:14</w:t>
            </w:r>
          </w:p>
        </w:tc>
      </w:tr>
      <w:tr w:rsidR="003C448A" w14:paraId="06BF864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AA8127B" w14:textId="1C535CD8" w:rsidR="003C448A" w:rsidRDefault="003C448A" w:rsidP="003C448A">
            <w:pPr>
              <w:pStyle w:val="1ATableTextStyle"/>
              <w:rPr>
                <w:lang w:bidi="en-US"/>
              </w:rPr>
            </w:pPr>
            <w:r>
              <w:rPr>
                <w:lang w:bidi="en-US"/>
              </w:rPr>
              <w:t>Last modified</w:t>
            </w:r>
          </w:p>
        </w:tc>
        <w:tc>
          <w:tcPr>
            <w:tcW w:w="2500" w:type="pct"/>
          </w:tcPr>
          <w:p w14:paraId="3CD9B347" w14:textId="451D7AF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10 April 2025 09:27:14</w:t>
            </w:r>
          </w:p>
        </w:tc>
      </w:tr>
      <w:tr w:rsidR="003C448A" w14:paraId="499E474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C8F49AD" w14:textId="170283C3" w:rsidR="003C448A" w:rsidRDefault="003C448A" w:rsidP="003C448A">
            <w:pPr>
              <w:pStyle w:val="1ATableTextStyle"/>
              <w:rPr>
                <w:lang w:bidi="en-US"/>
              </w:rPr>
            </w:pPr>
            <w:r>
              <w:rPr>
                <w:lang w:bidi="en-US"/>
              </w:rPr>
              <w:t>Scope tags</w:t>
            </w:r>
          </w:p>
        </w:tc>
        <w:tc>
          <w:tcPr>
            <w:tcW w:w="2500" w:type="pct"/>
          </w:tcPr>
          <w:p w14:paraId="200A63AA" w14:textId="56858E41"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09CF0EC7" w14:textId="731FB13A" w:rsidR="003C448A" w:rsidRDefault="003C448A" w:rsidP="003C448A">
      <w:pPr>
        <w:pStyle w:val="Caption"/>
      </w:pPr>
      <w:r>
        <w:t xml:space="preserve">Table </w:t>
      </w:r>
      <w:r>
        <w:fldChar w:fldCharType="begin"/>
      </w:r>
      <w:r>
        <w:instrText xml:space="preserve"> SEQ Table \* ARABIC </w:instrText>
      </w:r>
      <w:r>
        <w:fldChar w:fldCharType="separate"/>
      </w:r>
      <w:r>
        <w:rPr>
          <w:noProof/>
        </w:rPr>
        <w:t>116</w:t>
      </w:r>
      <w:r>
        <w:fldChar w:fldCharType="end"/>
      </w:r>
      <w:r>
        <w:t>. Basics - Win - Device Security - D - Audit and Event Logging - v1.0.0</w:t>
      </w:r>
    </w:p>
    <w:tbl>
      <w:tblPr>
        <w:tblStyle w:val="GridTable4-Accent2"/>
        <w:tblW w:w="4994" w:type="pct"/>
        <w:tblLook w:val="04A0" w:firstRow="1" w:lastRow="0" w:firstColumn="1" w:lastColumn="0" w:noHBand="0" w:noVBand="1"/>
      </w:tblPr>
      <w:tblGrid>
        <w:gridCol w:w="4502"/>
        <w:gridCol w:w="4503"/>
      </w:tblGrid>
      <w:tr w:rsidR="003C448A" w14:paraId="0642988E"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7BC72DC" w14:textId="68C489A5" w:rsidR="003C448A" w:rsidRDefault="003C448A" w:rsidP="003C448A">
            <w:pPr>
              <w:pStyle w:val="1ATableHeaderBold"/>
              <w:rPr>
                <w:lang w:bidi="en-US"/>
              </w:rPr>
            </w:pPr>
            <w:r>
              <w:rPr>
                <w:lang w:bidi="en-US"/>
              </w:rPr>
              <w:t>Name</w:t>
            </w:r>
          </w:p>
        </w:tc>
        <w:tc>
          <w:tcPr>
            <w:tcW w:w="2500" w:type="pct"/>
          </w:tcPr>
          <w:p w14:paraId="638F29C7" w14:textId="56E15FD3"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0093ACA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17DC24B" w14:textId="0E355128" w:rsidR="003C448A" w:rsidRDefault="003C448A" w:rsidP="003C448A">
            <w:pPr>
              <w:pStyle w:val="1ATableCategoryHeaderRowBold"/>
              <w:rPr>
                <w:lang w:bidi="en-US"/>
              </w:rPr>
            </w:pPr>
            <w:r>
              <w:rPr>
                <w:lang w:bidi="en-US"/>
              </w:rPr>
              <w:lastRenderedPageBreak/>
              <w:t>Administrative Templates</w:t>
            </w:r>
          </w:p>
        </w:tc>
      </w:tr>
      <w:tr w:rsidR="003C448A" w14:paraId="3E538980"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0E827873" w14:textId="12DD986F" w:rsidR="003C448A" w:rsidRDefault="003C448A" w:rsidP="003C448A">
            <w:pPr>
              <w:pStyle w:val="1ATableSub-CategoryHeaderColumn"/>
              <w:rPr>
                <w:lang w:bidi="en-US"/>
              </w:rPr>
            </w:pPr>
            <w:r>
              <w:rPr>
                <w:lang w:bidi="en-US"/>
              </w:rPr>
              <w:t>Application</w:t>
            </w:r>
          </w:p>
        </w:tc>
      </w:tr>
      <w:tr w:rsidR="003C448A" w14:paraId="7465A55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3E32A38" w14:textId="1F25F62C" w:rsidR="003C448A" w:rsidRDefault="003C448A" w:rsidP="003C448A">
            <w:pPr>
              <w:pStyle w:val="1ATableTextStyle"/>
              <w:rPr>
                <w:lang w:bidi="en-US"/>
              </w:rPr>
            </w:pPr>
            <w:r>
              <w:rPr>
                <w:lang w:bidi="en-US"/>
              </w:rPr>
              <w:t>Control Event Log behavior when the log file reaches its maximum size</w:t>
            </w:r>
          </w:p>
        </w:tc>
        <w:tc>
          <w:tcPr>
            <w:tcW w:w="2500" w:type="pct"/>
          </w:tcPr>
          <w:p w14:paraId="7CD78DBE" w14:textId="0E61CBA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64386DB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A84C30F" w14:textId="5A2D9A3D" w:rsidR="003C448A" w:rsidRDefault="003C448A" w:rsidP="003C448A">
            <w:pPr>
              <w:pStyle w:val="1ATableTextStyle"/>
              <w:rPr>
                <w:lang w:bidi="en-US"/>
              </w:rPr>
            </w:pPr>
            <w:r>
              <w:rPr>
                <w:lang w:bidi="en-US"/>
              </w:rPr>
              <w:t>Specify the maximum log file size (KB)</w:t>
            </w:r>
          </w:p>
        </w:tc>
        <w:tc>
          <w:tcPr>
            <w:tcW w:w="2500" w:type="pct"/>
          </w:tcPr>
          <w:p w14:paraId="523C092A" w14:textId="2282EDA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1B14DFD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3D50C8B" w14:textId="13E4E5AF" w:rsidR="003C448A" w:rsidRDefault="003C448A" w:rsidP="003C448A">
            <w:pPr>
              <w:pStyle w:val="1ATableTextStyle"/>
              <w:rPr>
                <w:lang w:bidi="en-US"/>
              </w:rPr>
            </w:pPr>
            <w:r>
              <w:rPr>
                <w:lang w:bidi="en-US"/>
              </w:rPr>
              <w:t xml:space="preserve">  Maximum Log Size (KB)</w:t>
            </w:r>
          </w:p>
        </w:tc>
        <w:tc>
          <w:tcPr>
            <w:tcW w:w="2500" w:type="pct"/>
          </w:tcPr>
          <w:p w14:paraId="7F4F2A40" w14:textId="4F4C2A4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32768</w:t>
            </w:r>
          </w:p>
        </w:tc>
      </w:tr>
      <w:tr w:rsidR="003C448A" w14:paraId="3EEFC1F0"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19A3E0B2" w14:textId="5F5E4283" w:rsidR="003C448A" w:rsidRDefault="003C448A" w:rsidP="003C448A">
            <w:pPr>
              <w:pStyle w:val="1ATableSub-CategoryHeaderColumn"/>
              <w:rPr>
                <w:lang w:bidi="en-US"/>
              </w:rPr>
            </w:pPr>
            <w:r>
              <w:rPr>
                <w:lang w:bidi="en-US"/>
              </w:rPr>
              <w:t>Security</w:t>
            </w:r>
          </w:p>
        </w:tc>
      </w:tr>
      <w:tr w:rsidR="003C448A" w14:paraId="6A6ABC1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ADB5DD3" w14:textId="37FE3551" w:rsidR="003C448A" w:rsidRDefault="003C448A" w:rsidP="003C448A">
            <w:pPr>
              <w:pStyle w:val="1ATableTextStyle"/>
              <w:rPr>
                <w:lang w:bidi="en-US"/>
              </w:rPr>
            </w:pPr>
            <w:r>
              <w:rPr>
                <w:lang w:bidi="en-US"/>
              </w:rPr>
              <w:t>Control Event Log behavior when the log file reaches its maximum size</w:t>
            </w:r>
          </w:p>
        </w:tc>
        <w:tc>
          <w:tcPr>
            <w:tcW w:w="2500" w:type="pct"/>
          </w:tcPr>
          <w:p w14:paraId="1CAB15A9" w14:textId="2E502A4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08B251B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BBF04C5" w14:textId="3E2A8637" w:rsidR="003C448A" w:rsidRDefault="003C448A" w:rsidP="003C448A">
            <w:pPr>
              <w:pStyle w:val="1ATableTextStyle"/>
              <w:rPr>
                <w:lang w:bidi="en-US"/>
              </w:rPr>
            </w:pPr>
            <w:r>
              <w:rPr>
                <w:lang w:bidi="en-US"/>
              </w:rPr>
              <w:t>Specify the maximum log file size (KB)</w:t>
            </w:r>
          </w:p>
        </w:tc>
        <w:tc>
          <w:tcPr>
            <w:tcW w:w="2500" w:type="pct"/>
          </w:tcPr>
          <w:p w14:paraId="0A26AC72" w14:textId="006BB1A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736046B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BF53A63" w14:textId="3E8B9DC0" w:rsidR="003C448A" w:rsidRDefault="003C448A" w:rsidP="003C448A">
            <w:pPr>
              <w:pStyle w:val="1ATableTextStyle"/>
              <w:rPr>
                <w:lang w:bidi="en-US"/>
              </w:rPr>
            </w:pPr>
            <w:r>
              <w:rPr>
                <w:lang w:bidi="en-US"/>
              </w:rPr>
              <w:t xml:space="preserve">  Maximum Log Size (KB)</w:t>
            </w:r>
          </w:p>
        </w:tc>
        <w:tc>
          <w:tcPr>
            <w:tcW w:w="2500" w:type="pct"/>
          </w:tcPr>
          <w:p w14:paraId="49CDB331" w14:textId="0D2FA42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196608</w:t>
            </w:r>
          </w:p>
        </w:tc>
      </w:tr>
      <w:tr w:rsidR="003C448A" w14:paraId="6B3C8BA7"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038A49C4" w14:textId="629687F9" w:rsidR="003C448A" w:rsidRDefault="003C448A" w:rsidP="003C448A">
            <w:pPr>
              <w:pStyle w:val="1ATableSub-CategoryHeaderColumn"/>
              <w:rPr>
                <w:lang w:bidi="en-US"/>
              </w:rPr>
            </w:pPr>
            <w:r>
              <w:rPr>
                <w:lang w:bidi="en-US"/>
              </w:rPr>
              <w:t>Setup</w:t>
            </w:r>
          </w:p>
        </w:tc>
      </w:tr>
      <w:tr w:rsidR="003C448A" w14:paraId="0E8B1CA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F8624F0" w14:textId="77B9ED9E" w:rsidR="003C448A" w:rsidRDefault="003C448A" w:rsidP="003C448A">
            <w:pPr>
              <w:pStyle w:val="1ATableTextStyle"/>
              <w:rPr>
                <w:lang w:bidi="en-US"/>
              </w:rPr>
            </w:pPr>
            <w:r>
              <w:rPr>
                <w:lang w:bidi="en-US"/>
              </w:rPr>
              <w:t>Control Event Log behavior when the log file reaches its maximum size</w:t>
            </w:r>
          </w:p>
        </w:tc>
        <w:tc>
          <w:tcPr>
            <w:tcW w:w="2500" w:type="pct"/>
          </w:tcPr>
          <w:p w14:paraId="6843DD3B" w14:textId="32DDCB1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2BF09C0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9D785BF" w14:textId="43EB4661" w:rsidR="003C448A" w:rsidRDefault="003C448A" w:rsidP="003C448A">
            <w:pPr>
              <w:pStyle w:val="1ATableTextStyle"/>
              <w:rPr>
                <w:lang w:bidi="en-US"/>
              </w:rPr>
            </w:pPr>
            <w:r>
              <w:rPr>
                <w:lang w:bidi="en-US"/>
              </w:rPr>
              <w:t>Specify the maximum log file size (KB)</w:t>
            </w:r>
          </w:p>
        </w:tc>
        <w:tc>
          <w:tcPr>
            <w:tcW w:w="2500" w:type="pct"/>
          </w:tcPr>
          <w:p w14:paraId="2C3297A7" w14:textId="33F7D8C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7F50DFF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89EF237" w14:textId="4644D09E" w:rsidR="003C448A" w:rsidRDefault="003C448A" w:rsidP="003C448A">
            <w:pPr>
              <w:pStyle w:val="1ATableTextStyle"/>
              <w:rPr>
                <w:lang w:bidi="en-US"/>
              </w:rPr>
            </w:pPr>
            <w:r>
              <w:rPr>
                <w:lang w:bidi="en-US"/>
              </w:rPr>
              <w:t xml:space="preserve">  Maximum Log Size (KB) (Device)</w:t>
            </w:r>
          </w:p>
        </w:tc>
        <w:tc>
          <w:tcPr>
            <w:tcW w:w="2500" w:type="pct"/>
          </w:tcPr>
          <w:p w14:paraId="14BF05DE" w14:textId="5904145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32768</w:t>
            </w:r>
          </w:p>
        </w:tc>
      </w:tr>
      <w:tr w:rsidR="003C448A" w14:paraId="61DAE09C"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0CE90113" w14:textId="5A40395C" w:rsidR="003C448A" w:rsidRDefault="003C448A" w:rsidP="003C448A">
            <w:pPr>
              <w:pStyle w:val="1ATableSub-CategoryHeaderColumn"/>
              <w:rPr>
                <w:lang w:bidi="en-US"/>
              </w:rPr>
            </w:pPr>
            <w:r>
              <w:rPr>
                <w:lang w:bidi="en-US"/>
              </w:rPr>
              <w:t>System</w:t>
            </w:r>
          </w:p>
        </w:tc>
      </w:tr>
      <w:tr w:rsidR="003C448A" w14:paraId="233096F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CAD5ADA" w14:textId="0C8C35E1" w:rsidR="003C448A" w:rsidRDefault="003C448A" w:rsidP="003C448A">
            <w:pPr>
              <w:pStyle w:val="1ATableTextStyle"/>
              <w:rPr>
                <w:lang w:bidi="en-US"/>
              </w:rPr>
            </w:pPr>
            <w:r>
              <w:rPr>
                <w:lang w:bidi="en-US"/>
              </w:rPr>
              <w:t>Control Event Log behavior when the log file reaches its maximum size</w:t>
            </w:r>
          </w:p>
        </w:tc>
        <w:tc>
          <w:tcPr>
            <w:tcW w:w="2500" w:type="pct"/>
          </w:tcPr>
          <w:p w14:paraId="01833FBB" w14:textId="79FBB30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67D3AEF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A1B6343" w14:textId="6CE55C14" w:rsidR="003C448A" w:rsidRDefault="003C448A" w:rsidP="003C448A">
            <w:pPr>
              <w:pStyle w:val="1ATableTextStyle"/>
              <w:rPr>
                <w:lang w:bidi="en-US"/>
              </w:rPr>
            </w:pPr>
            <w:r>
              <w:rPr>
                <w:lang w:bidi="en-US"/>
              </w:rPr>
              <w:t>Specify the maximum log file size (KB)</w:t>
            </w:r>
          </w:p>
        </w:tc>
        <w:tc>
          <w:tcPr>
            <w:tcW w:w="2500" w:type="pct"/>
          </w:tcPr>
          <w:p w14:paraId="27BBB9CD" w14:textId="360A6D6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69B9866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EED53B3" w14:textId="491468FA" w:rsidR="003C448A" w:rsidRDefault="003C448A" w:rsidP="003C448A">
            <w:pPr>
              <w:pStyle w:val="1ATableTextStyle"/>
              <w:rPr>
                <w:lang w:bidi="en-US"/>
              </w:rPr>
            </w:pPr>
            <w:r>
              <w:rPr>
                <w:lang w:bidi="en-US"/>
              </w:rPr>
              <w:t xml:space="preserve">  Maximum Log Size (KB)</w:t>
            </w:r>
          </w:p>
        </w:tc>
        <w:tc>
          <w:tcPr>
            <w:tcW w:w="2500" w:type="pct"/>
          </w:tcPr>
          <w:p w14:paraId="31B0E121" w14:textId="2F0C271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32768</w:t>
            </w:r>
          </w:p>
        </w:tc>
      </w:tr>
      <w:tr w:rsidR="003C448A" w14:paraId="49E0C168"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0587E820" w14:textId="352A3262" w:rsidR="003C448A" w:rsidRDefault="003C448A" w:rsidP="003C448A">
            <w:pPr>
              <w:pStyle w:val="1ATableCategoryHeaderRowBold"/>
              <w:rPr>
                <w:lang w:bidi="en-US"/>
              </w:rPr>
            </w:pPr>
            <w:r>
              <w:rPr>
                <w:lang w:bidi="en-US"/>
              </w:rPr>
              <w:t>Auditing</w:t>
            </w:r>
          </w:p>
        </w:tc>
      </w:tr>
      <w:tr w:rsidR="003C448A" w14:paraId="26E4814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D6702D4" w14:textId="0045A41C" w:rsidR="003C448A" w:rsidRDefault="003C448A" w:rsidP="003C448A">
            <w:pPr>
              <w:pStyle w:val="1ATableTextStyle"/>
              <w:rPr>
                <w:lang w:bidi="en-US"/>
              </w:rPr>
            </w:pPr>
            <w:r>
              <w:rPr>
                <w:lang w:bidi="en-US"/>
              </w:rPr>
              <w:t>Account Logon Audit Credential Validation</w:t>
            </w:r>
          </w:p>
        </w:tc>
        <w:tc>
          <w:tcPr>
            <w:tcW w:w="2500" w:type="pct"/>
          </w:tcPr>
          <w:p w14:paraId="43E442D3" w14:textId="0AB5837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Success+ Failure</w:t>
            </w:r>
          </w:p>
        </w:tc>
      </w:tr>
      <w:tr w:rsidR="003C448A" w14:paraId="61A9A00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73F63F8" w14:textId="2EDBB324" w:rsidR="003C448A" w:rsidRDefault="003C448A" w:rsidP="003C448A">
            <w:pPr>
              <w:pStyle w:val="1ATableTextStyle"/>
              <w:rPr>
                <w:lang w:bidi="en-US"/>
              </w:rPr>
            </w:pPr>
            <w:r>
              <w:rPr>
                <w:lang w:bidi="en-US"/>
              </w:rPr>
              <w:t>Account Logon Logoff Audit Account Lockout</w:t>
            </w:r>
          </w:p>
        </w:tc>
        <w:tc>
          <w:tcPr>
            <w:tcW w:w="2500" w:type="pct"/>
          </w:tcPr>
          <w:p w14:paraId="45EAF444" w14:textId="3D74483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Failure</w:t>
            </w:r>
          </w:p>
        </w:tc>
      </w:tr>
      <w:tr w:rsidR="003C448A" w14:paraId="2F9674F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36C3542" w14:textId="31043609" w:rsidR="003C448A" w:rsidRDefault="003C448A" w:rsidP="003C448A">
            <w:pPr>
              <w:pStyle w:val="1ATableTextStyle"/>
              <w:rPr>
                <w:lang w:bidi="en-US"/>
              </w:rPr>
            </w:pPr>
            <w:r>
              <w:rPr>
                <w:lang w:bidi="en-US"/>
              </w:rPr>
              <w:t>Account Logon Logoff Audit Group Membership</w:t>
            </w:r>
          </w:p>
        </w:tc>
        <w:tc>
          <w:tcPr>
            <w:tcW w:w="2500" w:type="pct"/>
          </w:tcPr>
          <w:p w14:paraId="2943F839" w14:textId="0999C40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Success</w:t>
            </w:r>
          </w:p>
        </w:tc>
      </w:tr>
      <w:tr w:rsidR="003C448A" w14:paraId="3FB365D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A128598" w14:textId="6B00E779" w:rsidR="003C448A" w:rsidRDefault="003C448A" w:rsidP="003C448A">
            <w:pPr>
              <w:pStyle w:val="1ATableTextStyle"/>
              <w:rPr>
                <w:lang w:bidi="en-US"/>
              </w:rPr>
            </w:pPr>
            <w:r>
              <w:rPr>
                <w:lang w:bidi="en-US"/>
              </w:rPr>
              <w:t>Account Logon Logoff Audit Logoff</w:t>
            </w:r>
          </w:p>
        </w:tc>
        <w:tc>
          <w:tcPr>
            <w:tcW w:w="2500" w:type="pct"/>
          </w:tcPr>
          <w:p w14:paraId="739BEBD6" w14:textId="1CBD04F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Success</w:t>
            </w:r>
          </w:p>
        </w:tc>
      </w:tr>
      <w:tr w:rsidR="003C448A" w14:paraId="3A898C3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05758CD" w14:textId="1A755DD1" w:rsidR="003C448A" w:rsidRDefault="003C448A" w:rsidP="003C448A">
            <w:pPr>
              <w:pStyle w:val="1ATableTextStyle"/>
              <w:rPr>
                <w:lang w:bidi="en-US"/>
              </w:rPr>
            </w:pPr>
            <w:r>
              <w:rPr>
                <w:lang w:bidi="en-US"/>
              </w:rPr>
              <w:t>Account Logon Logoff Audit Logon</w:t>
            </w:r>
          </w:p>
        </w:tc>
        <w:tc>
          <w:tcPr>
            <w:tcW w:w="2500" w:type="pct"/>
          </w:tcPr>
          <w:p w14:paraId="11F68CF0" w14:textId="239CD0B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Success+ Failure</w:t>
            </w:r>
          </w:p>
        </w:tc>
      </w:tr>
      <w:tr w:rsidR="003C448A" w14:paraId="563EDBE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9D4AFDC" w14:textId="52003314" w:rsidR="003C448A" w:rsidRDefault="003C448A" w:rsidP="003C448A">
            <w:pPr>
              <w:pStyle w:val="1ATableTextStyle"/>
              <w:rPr>
                <w:lang w:bidi="en-US"/>
              </w:rPr>
            </w:pPr>
            <w:r>
              <w:rPr>
                <w:lang w:bidi="en-US"/>
              </w:rPr>
              <w:t>Account Management Audit Application Group Management</w:t>
            </w:r>
          </w:p>
        </w:tc>
        <w:tc>
          <w:tcPr>
            <w:tcW w:w="2500" w:type="pct"/>
          </w:tcPr>
          <w:p w14:paraId="7F6B6642" w14:textId="6CB4795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Success+ Failure</w:t>
            </w:r>
          </w:p>
        </w:tc>
      </w:tr>
      <w:tr w:rsidR="003C448A" w14:paraId="7F89AE0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487E6F1" w14:textId="62A071E5" w:rsidR="003C448A" w:rsidRDefault="003C448A" w:rsidP="003C448A">
            <w:pPr>
              <w:pStyle w:val="1ATableTextStyle"/>
              <w:rPr>
                <w:lang w:bidi="en-US"/>
              </w:rPr>
            </w:pPr>
            <w:r>
              <w:rPr>
                <w:lang w:bidi="en-US"/>
              </w:rPr>
              <w:t>Audit Authentication Policy Change</w:t>
            </w:r>
          </w:p>
        </w:tc>
        <w:tc>
          <w:tcPr>
            <w:tcW w:w="2500" w:type="pct"/>
          </w:tcPr>
          <w:p w14:paraId="2CB38F35" w14:textId="403E564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Success</w:t>
            </w:r>
          </w:p>
        </w:tc>
      </w:tr>
      <w:tr w:rsidR="003C448A" w14:paraId="7C5DA6A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FE74C11" w14:textId="3281A855" w:rsidR="003C448A" w:rsidRDefault="003C448A" w:rsidP="003C448A">
            <w:pPr>
              <w:pStyle w:val="1ATableTextStyle"/>
              <w:rPr>
                <w:lang w:bidi="en-US"/>
              </w:rPr>
            </w:pPr>
            <w:r>
              <w:rPr>
                <w:lang w:bidi="en-US"/>
              </w:rPr>
              <w:t>Audit Authorization Policy Change</w:t>
            </w:r>
          </w:p>
        </w:tc>
        <w:tc>
          <w:tcPr>
            <w:tcW w:w="2500" w:type="pct"/>
          </w:tcPr>
          <w:p w14:paraId="475E011E" w14:textId="33238EF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Success</w:t>
            </w:r>
          </w:p>
        </w:tc>
      </w:tr>
      <w:tr w:rsidR="003C448A" w14:paraId="09DC576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FD01F54" w14:textId="763125AC" w:rsidR="003C448A" w:rsidRDefault="003C448A" w:rsidP="003C448A">
            <w:pPr>
              <w:pStyle w:val="1ATableTextStyle"/>
              <w:rPr>
                <w:lang w:bidi="en-US"/>
              </w:rPr>
            </w:pPr>
            <w:r>
              <w:rPr>
                <w:lang w:bidi="en-US"/>
              </w:rPr>
              <w:t>Audit Changes to Audit Policy</w:t>
            </w:r>
          </w:p>
        </w:tc>
        <w:tc>
          <w:tcPr>
            <w:tcW w:w="2500" w:type="pct"/>
          </w:tcPr>
          <w:p w14:paraId="5E4EA352" w14:textId="567F264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Success</w:t>
            </w:r>
          </w:p>
        </w:tc>
      </w:tr>
      <w:tr w:rsidR="003C448A" w14:paraId="5F2A500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51209B8" w14:textId="66ED4AB0" w:rsidR="003C448A" w:rsidRDefault="003C448A" w:rsidP="003C448A">
            <w:pPr>
              <w:pStyle w:val="1ATableTextStyle"/>
              <w:rPr>
                <w:lang w:bidi="en-US"/>
              </w:rPr>
            </w:pPr>
            <w:r>
              <w:rPr>
                <w:lang w:bidi="en-US"/>
              </w:rPr>
              <w:t>Audit File Share Access</w:t>
            </w:r>
          </w:p>
        </w:tc>
        <w:tc>
          <w:tcPr>
            <w:tcW w:w="2500" w:type="pct"/>
          </w:tcPr>
          <w:p w14:paraId="000BC8FD" w14:textId="38571F4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Success+Failure</w:t>
            </w:r>
          </w:p>
        </w:tc>
      </w:tr>
      <w:tr w:rsidR="003C448A" w14:paraId="632E93D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54CE645" w14:textId="01588CE4" w:rsidR="003C448A" w:rsidRDefault="003C448A" w:rsidP="003C448A">
            <w:pPr>
              <w:pStyle w:val="1ATableTextStyle"/>
              <w:rPr>
                <w:lang w:bidi="en-US"/>
              </w:rPr>
            </w:pPr>
            <w:r>
              <w:rPr>
                <w:lang w:bidi="en-US"/>
              </w:rPr>
              <w:t>Audit Other Logon Logoff Events</w:t>
            </w:r>
          </w:p>
        </w:tc>
        <w:tc>
          <w:tcPr>
            <w:tcW w:w="2500" w:type="pct"/>
          </w:tcPr>
          <w:p w14:paraId="222AE8B8" w14:textId="3D21B7F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Success+Failure</w:t>
            </w:r>
          </w:p>
        </w:tc>
      </w:tr>
      <w:tr w:rsidR="003C448A" w14:paraId="3EEB423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CEB67E5" w14:textId="519BF804" w:rsidR="003C448A" w:rsidRDefault="003C448A" w:rsidP="003C448A">
            <w:pPr>
              <w:pStyle w:val="1ATableTextStyle"/>
              <w:rPr>
                <w:lang w:bidi="en-US"/>
              </w:rPr>
            </w:pPr>
            <w:r>
              <w:rPr>
                <w:lang w:bidi="en-US"/>
              </w:rPr>
              <w:t>Audit Security Group Management</w:t>
            </w:r>
          </w:p>
        </w:tc>
        <w:tc>
          <w:tcPr>
            <w:tcW w:w="2500" w:type="pct"/>
          </w:tcPr>
          <w:p w14:paraId="3DFD712B" w14:textId="6786A2F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Success</w:t>
            </w:r>
          </w:p>
        </w:tc>
      </w:tr>
      <w:tr w:rsidR="003C448A" w14:paraId="0B9B19B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257BEF2" w14:textId="3326E50D" w:rsidR="003C448A" w:rsidRDefault="003C448A" w:rsidP="003C448A">
            <w:pPr>
              <w:pStyle w:val="1ATableTextStyle"/>
              <w:rPr>
                <w:lang w:bidi="en-US"/>
              </w:rPr>
            </w:pPr>
            <w:r>
              <w:rPr>
                <w:lang w:bidi="en-US"/>
              </w:rPr>
              <w:t>Audit Security System Extension</w:t>
            </w:r>
          </w:p>
        </w:tc>
        <w:tc>
          <w:tcPr>
            <w:tcW w:w="2500" w:type="pct"/>
          </w:tcPr>
          <w:p w14:paraId="5B4545FE" w14:textId="762DFF3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Success</w:t>
            </w:r>
          </w:p>
        </w:tc>
      </w:tr>
      <w:tr w:rsidR="003C448A" w14:paraId="3AE99DE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8352471" w14:textId="5DA48C23" w:rsidR="003C448A" w:rsidRDefault="003C448A" w:rsidP="003C448A">
            <w:pPr>
              <w:pStyle w:val="1ATableTextStyle"/>
              <w:rPr>
                <w:lang w:bidi="en-US"/>
              </w:rPr>
            </w:pPr>
            <w:r>
              <w:rPr>
                <w:lang w:bidi="en-US"/>
              </w:rPr>
              <w:t>Audit Special Logon</w:t>
            </w:r>
          </w:p>
        </w:tc>
        <w:tc>
          <w:tcPr>
            <w:tcW w:w="2500" w:type="pct"/>
          </w:tcPr>
          <w:p w14:paraId="09C3E30A" w14:textId="0CA10C8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Success</w:t>
            </w:r>
          </w:p>
        </w:tc>
      </w:tr>
      <w:tr w:rsidR="003C448A" w14:paraId="75205D1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F5B3AED" w14:textId="196A93E0" w:rsidR="003C448A" w:rsidRDefault="003C448A" w:rsidP="003C448A">
            <w:pPr>
              <w:pStyle w:val="1ATableTextStyle"/>
              <w:rPr>
                <w:lang w:bidi="en-US"/>
              </w:rPr>
            </w:pPr>
            <w:r>
              <w:rPr>
                <w:lang w:bidi="en-US"/>
              </w:rPr>
              <w:t>Audit User Account Management</w:t>
            </w:r>
          </w:p>
        </w:tc>
        <w:tc>
          <w:tcPr>
            <w:tcW w:w="2500" w:type="pct"/>
          </w:tcPr>
          <w:p w14:paraId="59F05CAE" w14:textId="28B7C36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Success+Failure</w:t>
            </w:r>
          </w:p>
        </w:tc>
      </w:tr>
      <w:tr w:rsidR="003C448A" w14:paraId="19310BE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5A05268" w14:textId="2CCF3343" w:rsidR="003C448A" w:rsidRDefault="003C448A" w:rsidP="003C448A">
            <w:pPr>
              <w:pStyle w:val="1ATableTextStyle"/>
              <w:rPr>
                <w:lang w:bidi="en-US"/>
              </w:rPr>
            </w:pPr>
            <w:r>
              <w:rPr>
                <w:lang w:bidi="en-US"/>
              </w:rPr>
              <w:t>Detailed Tracking Audit PNP Activity</w:t>
            </w:r>
          </w:p>
        </w:tc>
        <w:tc>
          <w:tcPr>
            <w:tcW w:w="2500" w:type="pct"/>
          </w:tcPr>
          <w:p w14:paraId="2286672E" w14:textId="23EE4EB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Success</w:t>
            </w:r>
          </w:p>
        </w:tc>
      </w:tr>
      <w:tr w:rsidR="003C448A" w14:paraId="7DC4230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9A18B1C" w14:textId="084E4688" w:rsidR="003C448A" w:rsidRDefault="003C448A" w:rsidP="003C448A">
            <w:pPr>
              <w:pStyle w:val="1ATableTextStyle"/>
              <w:rPr>
                <w:lang w:bidi="en-US"/>
              </w:rPr>
            </w:pPr>
            <w:r>
              <w:rPr>
                <w:lang w:bidi="en-US"/>
              </w:rPr>
              <w:t>Detailed Tracking Audit Process Creation</w:t>
            </w:r>
          </w:p>
        </w:tc>
        <w:tc>
          <w:tcPr>
            <w:tcW w:w="2500" w:type="pct"/>
          </w:tcPr>
          <w:p w14:paraId="156278E2" w14:textId="3DF47B8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Success</w:t>
            </w:r>
          </w:p>
        </w:tc>
      </w:tr>
      <w:tr w:rsidR="003C448A" w14:paraId="218D49B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881CFB0" w14:textId="67343672" w:rsidR="003C448A" w:rsidRDefault="003C448A" w:rsidP="003C448A">
            <w:pPr>
              <w:pStyle w:val="1ATableTextStyle"/>
              <w:rPr>
                <w:lang w:bidi="en-US"/>
              </w:rPr>
            </w:pPr>
            <w:r>
              <w:rPr>
                <w:lang w:bidi="en-US"/>
              </w:rPr>
              <w:t>Object Access Audit Detailed File Share</w:t>
            </w:r>
          </w:p>
        </w:tc>
        <w:tc>
          <w:tcPr>
            <w:tcW w:w="2500" w:type="pct"/>
          </w:tcPr>
          <w:p w14:paraId="570979AA" w14:textId="5919A10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Failure</w:t>
            </w:r>
          </w:p>
        </w:tc>
      </w:tr>
      <w:tr w:rsidR="003C448A" w14:paraId="123AE1A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4520550" w14:textId="4743A625" w:rsidR="003C448A" w:rsidRDefault="003C448A" w:rsidP="003C448A">
            <w:pPr>
              <w:pStyle w:val="1ATableTextStyle"/>
              <w:rPr>
                <w:lang w:bidi="en-US"/>
              </w:rPr>
            </w:pPr>
            <w:r>
              <w:rPr>
                <w:lang w:bidi="en-US"/>
              </w:rPr>
              <w:lastRenderedPageBreak/>
              <w:t>Object Access Audit Other Object Access Events</w:t>
            </w:r>
          </w:p>
        </w:tc>
        <w:tc>
          <w:tcPr>
            <w:tcW w:w="2500" w:type="pct"/>
          </w:tcPr>
          <w:p w14:paraId="19A2B65E" w14:textId="0949A50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Success+ Failure</w:t>
            </w:r>
          </w:p>
        </w:tc>
      </w:tr>
      <w:tr w:rsidR="003C448A" w14:paraId="174FB19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7EEC124" w14:textId="694D7B66" w:rsidR="003C448A" w:rsidRDefault="003C448A" w:rsidP="003C448A">
            <w:pPr>
              <w:pStyle w:val="1ATableTextStyle"/>
              <w:rPr>
                <w:lang w:bidi="en-US"/>
              </w:rPr>
            </w:pPr>
            <w:r>
              <w:rPr>
                <w:lang w:bidi="en-US"/>
              </w:rPr>
              <w:t>Object Access Audit Removable Storage</w:t>
            </w:r>
          </w:p>
        </w:tc>
        <w:tc>
          <w:tcPr>
            <w:tcW w:w="2500" w:type="pct"/>
          </w:tcPr>
          <w:p w14:paraId="1D747240" w14:textId="5C83E12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Success+ Failure</w:t>
            </w:r>
          </w:p>
        </w:tc>
      </w:tr>
      <w:tr w:rsidR="003C448A" w14:paraId="32B5EAB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75C5AAC" w14:textId="4A62757B" w:rsidR="003C448A" w:rsidRDefault="003C448A" w:rsidP="003C448A">
            <w:pPr>
              <w:pStyle w:val="1ATableTextStyle"/>
              <w:rPr>
                <w:lang w:bidi="en-US"/>
              </w:rPr>
            </w:pPr>
            <w:r>
              <w:rPr>
                <w:lang w:bidi="en-US"/>
              </w:rPr>
              <w:t>Policy Change Audit MPSSVC Rule Level Policy Change</w:t>
            </w:r>
          </w:p>
        </w:tc>
        <w:tc>
          <w:tcPr>
            <w:tcW w:w="2500" w:type="pct"/>
          </w:tcPr>
          <w:p w14:paraId="5D0F6581" w14:textId="3E41CC5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Success+ Failure</w:t>
            </w:r>
          </w:p>
        </w:tc>
      </w:tr>
      <w:tr w:rsidR="003C448A" w14:paraId="20AD47E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7FA5B0E" w14:textId="7D4A266F" w:rsidR="003C448A" w:rsidRDefault="003C448A" w:rsidP="003C448A">
            <w:pPr>
              <w:pStyle w:val="1ATableTextStyle"/>
              <w:rPr>
                <w:lang w:bidi="en-US"/>
              </w:rPr>
            </w:pPr>
            <w:r>
              <w:rPr>
                <w:lang w:bidi="en-US"/>
              </w:rPr>
              <w:t>Policy Change Audit Other Policy Change Events</w:t>
            </w:r>
          </w:p>
        </w:tc>
        <w:tc>
          <w:tcPr>
            <w:tcW w:w="2500" w:type="pct"/>
          </w:tcPr>
          <w:p w14:paraId="2A83E322" w14:textId="20B16CE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Failure</w:t>
            </w:r>
          </w:p>
        </w:tc>
      </w:tr>
      <w:tr w:rsidR="003C448A" w14:paraId="3AC6778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2AD07E5" w14:textId="51ACC2FF" w:rsidR="003C448A" w:rsidRDefault="003C448A" w:rsidP="003C448A">
            <w:pPr>
              <w:pStyle w:val="1ATableTextStyle"/>
              <w:rPr>
                <w:lang w:bidi="en-US"/>
              </w:rPr>
            </w:pPr>
            <w:r>
              <w:rPr>
                <w:lang w:bidi="en-US"/>
              </w:rPr>
              <w:t>Privilege Use Audit Sensitive Privilege Use</w:t>
            </w:r>
          </w:p>
        </w:tc>
        <w:tc>
          <w:tcPr>
            <w:tcW w:w="2500" w:type="pct"/>
          </w:tcPr>
          <w:p w14:paraId="3314A9E5" w14:textId="6BC196F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Success+ Failure</w:t>
            </w:r>
          </w:p>
        </w:tc>
      </w:tr>
      <w:tr w:rsidR="003C448A" w14:paraId="7CB1D99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AE45EDE" w14:textId="7CCA4664" w:rsidR="003C448A" w:rsidRDefault="003C448A" w:rsidP="003C448A">
            <w:pPr>
              <w:pStyle w:val="1ATableTextStyle"/>
              <w:rPr>
                <w:lang w:bidi="en-US"/>
              </w:rPr>
            </w:pPr>
            <w:r>
              <w:rPr>
                <w:lang w:bidi="en-US"/>
              </w:rPr>
              <w:t>System Audit I Psec Driver</w:t>
            </w:r>
          </w:p>
        </w:tc>
        <w:tc>
          <w:tcPr>
            <w:tcW w:w="2500" w:type="pct"/>
          </w:tcPr>
          <w:p w14:paraId="561848E8" w14:textId="76FB6C7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Success+ Failure</w:t>
            </w:r>
          </w:p>
        </w:tc>
      </w:tr>
      <w:tr w:rsidR="003C448A" w14:paraId="418286A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DF5C34F" w14:textId="267D71CB" w:rsidR="003C448A" w:rsidRDefault="003C448A" w:rsidP="003C448A">
            <w:pPr>
              <w:pStyle w:val="1ATableTextStyle"/>
              <w:rPr>
                <w:lang w:bidi="en-US"/>
              </w:rPr>
            </w:pPr>
            <w:r>
              <w:rPr>
                <w:lang w:bidi="en-US"/>
              </w:rPr>
              <w:t>System Audit Other System Events</w:t>
            </w:r>
          </w:p>
        </w:tc>
        <w:tc>
          <w:tcPr>
            <w:tcW w:w="2500" w:type="pct"/>
          </w:tcPr>
          <w:p w14:paraId="685289EF" w14:textId="35833AC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Success+ Failure</w:t>
            </w:r>
          </w:p>
        </w:tc>
      </w:tr>
      <w:tr w:rsidR="003C448A" w14:paraId="7A98682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77516BA" w14:textId="0671FF4B" w:rsidR="003C448A" w:rsidRDefault="003C448A" w:rsidP="003C448A">
            <w:pPr>
              <w:pStyle w:val="1ATableTextStyle"/>
              <w:rPr>
                <w:lang w:bidi="en-US"/>
              </w:rPr>
            </w:pPr>
            <w:r>
              <w:rPr>
                <w:lang w:bidi="en-US"/>
              </w:rPr>
              <w:t>System Audit Security State Change</w:t>
            </w:r>
          </w:p>
        </w:tc>
        <w:tc>
          <w:tcPr>
            <w:tcW w:w="2500" w:type="pct"/>
          </w:tcPr>
          <w:p w14:paraId="71F5B7C8" w14:textId="5E5B996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Success</w:t>
            </w:r>
          </w:p>
        </w:tc>
      </w:tr>
      <w:tr w:rsidR="003C448A" w14:paraId="0FC7C90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3E124D8" w14:textId="7B19680C" w:rsidR="003C448A" w:rsidRDefault="003C448A" w:rsidP="003C448A">
            <w:pPr>
              <w:pStyle w:val="1ATableTextStyle"/>
              <w:rPr>
                <w:lang w:bidi="en-US"/>
              </w:rPr>
            </w:pPr>
            <w:r>
              <w:rPr>
                <w:lang w:bidi="en-US"/>
              </w:rPr>
              <w:t>System Audit System Integrity</w:t>
            </w:r>
          </w:p>
        </w:tc>
        <w:tc>
          <w:tcPr>
            <w:tcW w:w="2500" w:type="pct"/>
          </w:tcPr>
          <w:p w14:paraId="2F4F499D" w14:textId="18B98DD2"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Success+ Failure</w:t>
            </w:r>
          </w:p>
        </w:tc>
      </w:tr>
    </w:tbl>
    <w:p w14:paraId="0584D819" w14:textId="44C9A936" w:rsidR="003C448A" w:rsidRDefault="003C448A" w:rsidP="003C448A">
      <w:pPr>
        <w:pStyle w:val="Caption"/>
      </w:pPr>
      <w:r>
        <w:t xml:space="preserve">Table </w:t>
      </w:r>
      <w:r>
        <w:fldChar w:fldCharType="begin"/>
      </w:r>
      <w:r>
        <w:instrText xml:space="preserve"> SEQ Table \* ARABIC </w:instrText>
      </w:r>
      <w:r>
        <w:fldChar w:fldCharType="separate"/>
      </w:r>
      <w:r>
        <w:rPr>
          <w:noProof/>
        </w:rPr>
        <w:t>117</w:t>
      </w:r>
      <w:r>
        <w:fldChar w:fldCharType="end"/>
      </w:r>
      <w:r>
        <w:t>. Settings - Win - Device Security - D - Audit and Event Logging - v1.0.0</w:t>
      </w:r>
    </w:p>
    <w:tbl>
      <w:tblPr>
        <w:tblStyle w:val="GridTable4-Accent2"/>
        <w:tblW w:w="4994" w:type="pct"/>
        <w:tblLook w:val="04A0" w:firstRow="1" w:lastRow="0" w:firstColumn="1" w:lastColumn="0" w:noHBand="0" w:noVBand="1"/>
      </w:tblPr>
      <w:tblGrid>
        <w:gridCol w:w="3001"/>
        <w:gridCol w:w="3000"/>
        <w:gridCol w:w="3004"/>
      </w:tblGrid>
      <w:tr w:rsidR="003C448A" w14:paraId="10D71E8B"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758D4719" w14:textId="0620E745" w:rsidR="003C448A" w:rsidRDefault="003C448A" w:rsidP="003C448A">
            <w:pPr>
              <w:pStyle w:val="1ATableHeaderBold"/>
              <w:rPr>
                <w:lang w:bidi="en-US"/>
              </w:rPr>
            </w:pPr>
            <w:r>
              <w:rPr>
                <w:lang w:bidi="en-US"/>
              </w:rPr>
              <w:t>Group</w:t>
            </w:r>
          </w:p>
        </w:tc>
        <w:tc>
          <w:tcPr>
            <w:tcW w:w="1666" w:type="pct"/>
          </w:tcPr>
          <w:p w14:paraId="47ED87D0" w14:textId="37550607"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7E80089B" w14:textId="53D50AB7"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68B1D33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0B376F34" w14:textId="498D9B61" w:rsidR="003C448A" w:rsidRDefault="003C448A" w:rsidP="003C448A">
            <w:pPr>
              <w:pStyle w:val="1ATableCategoryHeaderRowBold"/>
              <w:rPr>
                <w:lang w:bidi="en-US"/>
              </w:rPr>
            </w:pPr>
            <w:r>
              <w:rPr>
                <w:lang w:bidi="en-US"/>
              </w:rPr>
              <w:t>Included Groups</w:t>
            </w:r>
          </w:p>
        </w:tc>
      </w:tr>
      <w:tr w:rsidR="003C448A" w14:paraId="70063A7E"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27BB7445" w14:textId="2F08F5F5" w:rsidR="003C448A" w:rsidRDefault="003C448A" w:rsidP="003C448A">
            <w:pPr>
              <w:pStyle w:val="1ATableTextStyle"/>
              <w:rPr>
                <w:lang w:bidi="en-US"/>
              </w:rPr>
            </w:pPr>
            <w:r>
              <w:rPr>
                <w:lang w:bidi="en-US"/>
              </w:rPr>
              <w:t>All devices</w:t>
            </w:r>
          </w:p>
        </w:tc>
        <w:tc>
          <w:tcPr>
            <w:tcW w:w="1666" w:type="pct"/>
          </w:tcPr>
          <w:p w14:paraId="5D683044" w14:textId="05D08BE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01107933" w14:textId="2C94C75C"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6FD82DE2" w14:textId="733168EF" w:rsidR="003C448A" w:rsidRDefault="003C448A" w:rsidP="003C448A">
      <w:pPr>
        <w:pStyle w:val="Caption"/>
      </w:pPr>
      <w:r>
        <w:t xml:space="preserve">Table </w:t>
      </w:r>
      <w:r>
        <w:fldChar w:fldCharType="begin"/>
      </w:r>
      <w:r>
        <w:instrText xml:space="preserve"> SEQ Table \* ARABIC </w:instrText>
      </w:r>
      <w:r>
        <w:fldChar w:fldCharType="separate"/>
      </w:r>
      <w:r>
        <w:rPr>
          <w:noProof/>
        </w:rPr>
        <w:t>118</w:t>
      </w:r>
      <w:r>
        <w:fldChar w:fldCharType="end"/>
      </w:r>
      <w:r>
        <w:t>. Assignments - Win - Device Security - D - Audit and Event Logging - v1.0.0</w:t>
      </w:r>
    </w:p>
    <w:p w14:paraId="6D754998" w14:textId="4795327F" w:rsidR="003C448A" w:rsidRDefault="003C448A" w:rsidP="003C448A">
      <w:pPr>
        <w:pStyle w:val="1ANumberedHeading3"/>
      </w:pPr>
      <w:bookmarkStart w:id="89" w:name="_Toc204168893"/>
      <w:r>
        <w:t>Win - Device Security - D - Config Refresh - v1.0.0</w:t>
      </w:r>
      <w:bookmarkEnd w:id="89"/>
    </w:p>
    <w:p w14:paraId="58E50B5F"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0E534EB8"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5A9CF06" w14:textId="1A7BC7EA" w:rsidR="003C448A" w:rsidRDefault="003C448A" w:rsidP="003C448A">
            <w:pPr>
              <w:pStyle w:val="1ATableHeaderBold"/>
              <w:rPr>
                <w:lang w:bidi="en-US"/>
              </w:rPr>
            </w:pPr>
            <w:r>
              <w:rPr>
                <w:lang w:bidi="en-US"/>
              </w:rPr>
              <w:t>Name</w:t>
            </w:r>
          </w:p>
        </w:tc>
        <w:tc>
          <w:tcPr>
            <w:tcW w:w="2500" w:type="pct"/>
          </w:tcPr>
          <w:p w14:paraId="6E780B38" w14:textId="19B115B5"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0C9F176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C1F0211" w14:textId="4CCA0C30" w:rsidR="003C448A" w:rsidRDefault="003C448A" w:rsidP="003C448A">
            <w:pPr>
              <w:pStyle w:val="1ATableCategoryHeaderRowBold"/>
              <w:rPr>
                <w:lang w:bidi="en-US"/>
              </w:rPr>
            </w:pPr>
            <w:r>
              <w:rPr>
                <w:lang w:bidi="en-US"/>
              </w:rPr>
              <w:t>Basics</w:t>
            </w:r>
          </w:p>
        </w:tc>
      </w:tr>
      <w:tr w:rsidR="003C448A" w14:paraId="395EDED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CFFA78F" w14:textId="399A6EFC" w:rsidR="003C448A" w:rsidRDefault="003C448A" w:rsidP="003C448A">
            <w:pPr>
              <w:pStyle w:val="1ATableTextStyle"/>
              <w:rPr>
                <w:lang w:bidi="en-US"/>
              </w:rPr>
            </w:pPr>
            <w:r>
              <w:rPr>
                <w:lang w:bidi="en-US"/>
              </w:rPr>
              <w:t>Name</w:t>
            </w:r>
          </w:p>
        </w:tc>
        <w:tc>
          <w:tcPr>
            <w:tcW w:w="2500" w:type="pct"/>
          </w:tcPr>
          <w:p w14:paraId="66CBF40F" w14:textId="74A0962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Device Security - D - Config Refresh - v1.0.0</w:t>
            </w:r>
          </w:p>
        </w:tc>
      </w:tr>
      <w:tr w:rsidR="003C448A" w14:paraId="3A7318E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798579F" w14:textId="7E427BF4" w:rsidR="003C448A" w:rsidRDefault="003C448A" w:rsidP="003C448A">
            <w:pPr>
              <w:pStyle w:val="1ATableTextStyle"/>
              <w:rPr>
                <w:lang w:bidi="en-US"/>
              </w:rPr>
            </w:pPr>
            <w:r>
              <w:rPr>
                <w:lang w:bidi="en-US"/>
              </w:rPr>
              <w:t>Description</w:t>
            </w:r>
          </w:p>
        </w:tc>
        <w:tc>
          <w:tcPr>
            <w:tcW w:w="2500" w:type="pct"/>
          </w:tcPr>
          <w:p w14:paraId="7A661CFD"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73A1E9D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C8E836B" w14:textId="579A3CC5" w:rsidR="003C448A" w:rsidRDefault="003C448A" w:rsidP="003C448A">
            <w:pPr>
              <w:pStyle w:val="1ATableTextStyle"/>
              <w:rPr>
                <w:lang w:bidi="en-US"/>
              </w:rPr>
            </w:pPr>
            <w:r>
              <w:rPr>
                <w:lang w:bidi="en-US"/>
              </w:rPr>
              <w:t>Profile type</w:t>
            </w:r>
          </w:p>
        </w:tc>
        <w:tc>
          <w:tcPr>
            <w:tcW w:w="2500" w:type="pct"/>
          </w:tcPr>
          <w:p w14:paraId="3254A099" w14:textId="531A389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4CB6E6F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593E7C5" w14:textId="2FF9EFB1" w:rsidR="003C448A" w:rsidRDefault="003C448A" w:rsidP="003C448A">
            <w:pPr>
              <w:pStyle w:val="1ATableTextStyle"/>
              <w:rPr>
                <w:lang w:bidi="en-US"/>
              </w:rPr>
            </w:pPr>
            <w:r>
              <w:rPr>
                <w:lang w:bidi="en-US"/>
              </w:rPr>
              <w:t>Platform supported</w:t>
            </w:r>
          </w:p>
        </w:tc>
        <w:tc>
          <w:tcPr>
            <w:tcW w:w="2500" w:type="pct"/>
          </w:tcPr>
          <w:p w14:paraId="362F3953" w14:textId="226D364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3DA0157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FC67176" w14:textId="52C87851" w:rsidR="003C448A" w:rsidRDefault="003C448A" w:rsidP="003C448A">
            <w:pPr>
              <w:pStyle w:val="1ATableTextStyle"/>
              <w:rPr>
                <w:lang w:bidi="en-US"/>
              </w:rPr>
            </w:pPr>
            <w:r>
              <w:rPr>
                <w:lang w:bidi="en-US"/>
              </w:rPr>
              <w:t>Created</w:t>
            </w:r>
          </w:p>
        </w:tc>
        <w:tc>
          <w:tcPr>
            <w:tcW w:w="2500" w:type="pct"/>
          </w:tcPr>
          <w:p w14:paraId="1AFB8167" w14:textId="6FBCA78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09:27:14</w:t>
            </w:r>
          </w:p>
        </w:tc>
      </w:tr>
      <w:tr w:rsidR="003C448A" w14:paraId="65D15D7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164A09E" w14:textId="337483D2" w:rsidR="003C448A" w:rsidRDefault="003C448A" w:rsidP="003C448A">
            <w:pPr>
              <w:pStyle w:val="1ATableTextStyle"/>
              <w:rPr>
                <w:lang w:bidi="en-US"/>
              </w:rPr>
            </w:pPr>
            <w:r>
              <w:rPr>
                <w:lang w:bidi="en-US"/>
              </w:rPr>
              <w:t>Last modified</w:t>
            </w:r>
          </w:p>
        </w:tc>
        <w:tc>
          <w:tcPr>
            <w:tcW w:w="2500" w:type="pct"/>
          </w:tcPr>
          <w:p w14:paraId="4C72A92F" w14:textId="17F1E0B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10 April 2025 09:27:14</w:t>
            </w:r>
          </w:p>
        </w:tc>
      </w:tr>
      <w:tr w:rsidR="003C448A" w14:paraId="15AE421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BFBA5ED" w14:textId="35477725" w:rsidR="003C448A" w:rsidRDefault="003C448A" w:rsidP="003C448A">
            <w:pPr>
              <w:pStyle w:val="1ATableTextStyle"/>
              <w:rPr>
                <w:lang w:bidi="en-US"/>
              </w:rPr>
            </w:pPr>
            <w:r>
              <w:rPr>
                <w:lang w:bidi="en-US"/>
              </w:rPr>
              <w:t>Scope tags</w:t>
            </w:r>
          </w:p>
        </w:tc>
        <w:tc>
          <w:tcPr>
            <w:tcW w:w="2500" w:type="pct"/>
          </w:tcPr>
          <w:p w14:paraId="70194D10" w14:textId="11B2A108"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14606167" w14:textId="4AA6F074" w:rsidR="003C448A" w:rsidRDefault="003C448A" w:rsidP="003C448A">
      <w:pPr>
        <w:pStyle w:val="Caption"/>
      </w:pPr>
      <w:r>
        <w:t xml:space="preserve">Table </w:t>
      </w:r>
      <w:r>
        <w:fldChar w:fldCharType="begin"/>
      </w:r>
      <w:r>
        <w:instrText xml:space="preserve"> SEQ Table \* ARABIC </w:instrText>
      </w:r>
      <w:r>
        <w:fldChar w:fldCharType="separate"/>
      </w:r>
      <w:r>
        <w:rPr>
          <w:noProof/>
        </w:rPr>
        <w:t>119</w:t>
      </w:r>
      <w:r>
        <w:fldChar w:fldCharType="end"/>
      </w:r>
      <w:r>
        <w:t>. Basics - Win - Device Security - D - Config Refresh - v1.0.0</w:t>
      </w:r>
    </w:p>
    <w:tbl>
      <w:tblPr>
        <w:tblStyle w:val="GridTable4-Accent2"/>
        <w:tblW w:w="4994" w:type="pct"/>
        <w:tblLook w:val="04A0" w:firstRow="1" w:lastRow="0" w:firstColumn="1" w:lastColumn="0" w:noHBand="0" w:noVBand="1"/>
      </w:tblPr>
      <w:tblGrid>
        <w:gridCol w:w="4502"/>
        <w:gridCol w:w="4503"/>
      </w:tblGrid>
      <w:tr w:rsidR="003C448A" w14:paraId="5FC7DCA5"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8B6FE06" w14:textId="227F557E" w:rsidR="003C448A" w:rsidRDefault="003C448A" w:rsidP="003C448A">
            <w:pPr>
              <w:pStyle w:val="1ATableHeaderBold"/>
              <w:rPr>
                <w:lang w:bidi="en-US"/>
              </w:rPr>
            </w:pPr>
            <w:r>
              <w:rPr>
                <w:lang w:bidi="en-US"/>
              </w:rPr>
              <w:t>Name</w:t>
            </w:r>
          </w:p>
        </w:tc>
        <w:tc>
          <w:tcPr>
            <w:tcW w:w="2500" w:type="pct"/>
          </w:tcPr>
          <w:p w14:paraId="1F3C1A40" w14:textId="09FF91C0"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7CDE674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7D90D42" w14:textId="59F344F6" w:rsidR="003C448A" w:rsidRDefault="003C448A" w:rsidP="003C448A">
            <w:pPr>
              <w:pStyle w:val="1ATableCategoryHeaderRowBold"/>
              <w:rPr>
                <w:lang w:bidi="en-US"/>
              </w:rPr>
            </w:pPr>
            <w:r>
              <w:rPr>
                <w:lang w:bidi="en-US"/>
              </w:rPr>
              <w:t>Config Refresh</w:t>
            </w:r>
          </w:p>
        </w:tc>
      </w:tr>
      <w:tr w:rsidR="003C448A" w14:paraId="02D0B19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1688627" w14:textId="2C873776" w:rsidR="003C448A" w:rsidRDefault="003C448A" w:rsidP="003C448A">
            <w:pPr>
              <w:pStyle w:val="1ATableTextStyle"/>
              <w:rPr>
                <w:lang w:bidi="en-US"/>
              </w:rPr>
            </w:pPr>
            <w:r>
              <w:rPr>
                <w:lang w:bidi="en-US"/>
              </w:rPr>
              <w:t xml:space="preserve">  Config refresh</w:t>
            </w:r>
          </w:p>
        </w:tc>
        <w:tc>
          <w:tcPr>
            <w:tcW w:w="2500" w:type="pct"/>
          </w:tcPr>
          <w:p w14:paraId="71EF4255" w14:textId="5A6772F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416242F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B3A9BE5" w14:textId="64A9758B" w:rsidR="003C448A" w:rsidRDefault="003C448A" w:rsidP="003C448A">
            <w:pPr>
              <w:pStyle w:val="1ATableTextStyle"/>
              <w:rPr>
                <w:lang w:bidi="en-US"/>
              </w:rPr>
            </w:pPr>
            <w:r>
              <w:rPr>
                <w:lang w:bidi="en-US"/>
              </w:rPr>
              <w:t xml:space="preserve">  Refresh cadence</w:t>
            </w:r>
          </w:p>
        </w:tc>
        <w:tc>
          <w:tcPr>
            <w:tcW w:w="2500" w:type="pct"/>
          </w:tcPr>
          <w:p w14:paraId="327B5B17" w14:textId="540F5014"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30</w:t>
            </w:r>
          </w:p>
        </w:tc>
      </w:tr>
    </w:tbl>
    <w:p w14:paraId="160CC607" w14:textId="101D2F99" w:rsidR="003C448A" w:rsidRDefault="003C448A" w:rsidP="003C448A">
      <w:pPr>
        <w:pStyle w:val="Caption"/>
      </w:pPr>
      <w:r>
        <w:t xml:space="preserve">Table </w:t>
      </w:r>
      <w:r>
        <w:fldChar w:fldCharType="begin"/>
      </w:r>
      <w:r>
        <w:instrText xml:space="preserve"> SEQ Table \* ARABIC </w:instrText>
      </w:r>
      <w:r>
        <w:fldChar w:fldCharType="separate"/>
      </w:r>
      <w:r>
        <w:rPr>
          <w:noProof/>
        </w:rPr>
        <w:t>120</w:t>
      </w:r>
      <w:r>
        <w:fldChar w:fldCharType="end"/>
      </w:r>
      <w:r>
        <w:t>. Settings - Win - Device Security - D - Config Refresh - v1.0.0</w:t>
      </w:r>
    </w:p>
    <w:tbl>
      <w:tblPr>
        <w:tblStyle w:val="GridTable4-Accent2"/>
        <w:tblW w:w="4994" w:type="pct"/>
        <w:tblLook w:val="04A0" w:firstRow="1" w:lastRow="0" w:firstColumn="1" w:lastColumn="0" w:noHBand="0" w:noVBand="1"/>
      </w:tblPr>
      <w:tblGrid>
        <w:gridCol w:w="3001"/>
        <w:gridCol w:w="3000"/>
        <w:gridCol w:w="3004"/>
      </w:tblGrid>
      <w:tr w:rsidR="003C448A" w14:paraId="1E079F80"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018F4FB6" w14:textId="5CC7EAC6" w:rsidR="003C448A" w:rsidRDefault="003C448A" w:rsidP="003C448A">
            <w:pPr>
              <w:pStyle w:val="1ATableHeaderBold"/>
              <w:rPr>
                <w:lang w:bidi="en-US"/>
              </w:rPr>
            </w:pPr>
            <w:r>
              <w:rPr>
                <w:lang w:bidi="en-US"/>
              </w:rPr>
              <w:t>Group</w:t>
            </w:r>
          </w:p>
        </w:tc>
        <w:tc>
          <w:tcPr>
            <w:tcW w:w="1666" w:type="pct"/>
          </w:tcPr>
          <w:p w14:paraId="71F1A339" w14:textId="7C869135"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5E0FC50E" w14:textId="517D91F1"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7F38D32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5690772D" w14:textId="14D195EC" w:rsidR="003C448A" w:rsidRDefault="003C448A" w:rsidP="003C448A">
            <w:pPr>
              <w:pStyle w:val="1ATableCategoryHeaderRowBold"/>
              <w:rPr>
                <w:lang w:bidi="en-US"/>
              </w:rPr>
            </w:pPr>
            <w:r>
              <w:rPr>
                <w:lang w:bidi="en-US"/>
              </w:rPr>
              <w:t>Included Groups</w:t>
            </w:r>
          </w:p>
        </w:tc>
      </w:tr>
      <w:tr w:rsidR="003C448A" w14:paraId="5DE0F5FA"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257EBD2E" w14:textId="5954B5C6" w:rsidR="003C448A" w:rsidRDefault="003C448A" w:rsidP="003C448A">
            <w:pPr>
              <w:pStyle w:val="1ATableTextStyle"/>
              <w:rPr>
                <w:lang w:bidi="en-US"/>
              </w:rPr>
            </w:pPr>
            <w:r>
              <w:rPr>
                <w:lang w:bidi="en-US"/>
              </w:rPr>
              <w:t>All devices</w:t>
            </w:r>
          </w:p>
        </w:tc>
        <w:tc>
          <w:tcPr>
            <w:tcW w:w="1666" w:type="pct"/>
          </w:tcPr>
          <w:p w14:paraId="0A2C52B9" w14:textId="21CE440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616E41D8" w14:textId="01136A07"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3AC136E6" w14:textId="36C704D5" w:rsidR="003C448A" w:rsidRDefault="003C448A" w:rsidP="003C448A">
      <w:pPr>
        <w:pStyle w:val="Caption"/>
      </w:pPr>
      <w:r>
        <w:t xml:space="preserve">Table </w:t>
      </w:r>
      <w:r>
        <w:fldChar w:fldCharType="begin"/>
      </w:r>
      <w:r>
        <w:instrText xml:space="preserve"> SEQ Table \* ARABIC </w:instrText>
      </w:r>
      <w:r>
        <w:fldChar w:fldCharType="separate"/>
      </w:r>
      <w:r>
        <w:rPr>
          <w:noProof/>
        </w:rPr>
        <w:t>121</w:t>
      </w:r>
      <w:r>
        <w:fldChar w:fldCharType="end"/>
      </w:r>
      <w:r>
        <w:t>. Assignments - Win - Device Security - D - Config Refresh - v1.0.0</w:t>
      </w:r>
    </w:p>
    <w:p w14:paraId="087DC944" w14:textId="5C9ED998" w:rsidR="003C448A" w:rsidRDefault="003C448A" w:rsidP="003C448A">
      <w:pPr>
        <w:pStyle w:val="1ANumberedHeading3"/>
      </w:pPr>
      <w:bookmarkStart w:id="90" w:name="_Toc204168894"/>
      <w:r>
        <w:lastRenderedPageBreak/>
        <w:t>Win - Device Security - D - Enhanced Phishing Protection - v1.0.0</w:t>
      </w:r>
      <w:bookmarkEnd w:id="90"/>
    </w:p>
    <w:p w14:paraId="26DC8EBC"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4BAE349F"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3786A10" w14:textId="12DE75A0" w:rsidR="003C448A" w:rsidRDefault="003C448A" w:rsidP="003C448A">
            <w:pPr>
              <w:pStyle w:val="1ATableHeaderBold"/>
              <w:rPr>
                <w:lang w:bidi="en-US"/>
              </w:rPr>
            </w:pPr>
            <w:r>
              <w:rPr>
                <w:lang w:bidi="en-US"/>
              </w:rPr>
              <w:t>Name</w:t>
            </w:r>
          </w:p>
        </w:tc>
        <w:tc>
          <w:tcPr>
            <w:tcW w:w="2500" w:type="pct"/>
          </w:tcPr>
          <w:p w14:paraId="1D89D49C" w14:textId="7B532E73"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0A9DCC9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13508C2" w14:textId="06809815" w:rsidR="003C448A" w:rsidRDefault="003C448A" w:rsidP="003C448A">
            <w:pPr>
              <w:pStyle w:val="1ATableCategoryHeaderRowBold"/>
              <w:rPr>
                <w:lang w:bidi="en-US"/>
              </w:rPr>
            </w:pPr>
            <w:r>
              <w:rPr>
                <w:lang w:bidi="en-US"/>
              </w:rPr>
              <w:t>Basics</w:t>
            </w:r>
          </w:p>
        </w:tc>
      </w:tr>
      <w:tr w:rsidR="003C448A" w14:paraId="680A717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5258A54" w14:textId="4129DBE0" w:rsidR="003C448A" w:rsidRDefault="003C448A" w:rsidP="003C448A">
            <w:pPr>
              <w:pStyle w:val="1ATableTextStyle"/>
              <w:rPr>
                <w:lang w:bidi="en-US"/>
              </w:rPr>
            </w:pPr>
            <w:r>
              <w:rPr>
                <w:lang w:bidi="en-US"/>
              </w:rPr>
              <w:t>Name</w:t>
            </w:r>
          </w:p>
        </w:tc>
        <w:tc>
          <w:tcPr>
            <w:tcW w:w="2500" w:type="pct"/>
          </w:tcPr>
          <w:p w14:paraId="3C38BF2A" w14:textId="7DE5020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Device Security - D - Enhanced Phishing Protection - v1.0.0</w:t>
            </w:r>
          </w:p>
        </w:tc>
      </w:tr>
      <w:tr w:rsidR="003C448A" w14:paraId="0D49CEE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3AFDFCF" w14:textId="0E572377" w:rsidR="003C448A" w:rsidRDefault="003C448A" w:rsidP="003C448A">
            <w:pPr>
              <w:pStyle w:val="1ATableTextStyle"/>
              <w:rPr>
                <w:lang w:bidi="en-US"/>
              </w:rPr>
            </w:pPr>
            <w:r>
              <w:rPr>
                <w:lang w:bidi="en-US"/>
              </w:rPr>
              <w:t>Description</w:t>
            </w:r>
          </w:p>
        </w:tc>
        <w:tc>
          <w:tcPr>
            <w:tcW w:w="2500" w:type="pct"/>
          </w:tcPr>
          <w:p w14:paraId="3D29F286"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553D443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394488A" w14:textId="3FF84ACC" w:rsidR="003C448A" w:rsidRDefault="003C448A" w:rsidP="003C448A">
            <w:pPr>
              <w:pStyle w:val="1ATableTextStyle"/>
              <w:rPr>
                <w:lang w:bidi="en-US"/>
              </w:rPr>
            </w:pPr>
            <w:r>
              <w:rPr>
                <w:lang w:bidi="en-US"/>
              </w:rPr>
              <w:t>Profile type</w:t>
            </w:r>
          </w:p>
        </w:tc>
        <w:tc>
          <w:tcPr>
            <w:tcW w:w="2500" w:type="pct"/>
          </w:tcPr>
          <w:p w14:paraId="4AAFCC4B" w14:textId="335A414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66AE297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A6FE70D" w14:textId="28876ACF" w:rsidR="003C448A" w:rsidRDefault="003C448A" w:rsidP="003C448A">
            <w:pPr>
              <w:pStyle w:val="1ATableTextStyle"/>
              <w:rPr>
                <w:lang w:bidi="en-US"/>
              </w:rPr>
            </w:pPr>
            <w:r>
              <w:rPr>
                <w:lang w:bidi="en-US"/>
              </w:rPr>
              <w:t>Platform supported</w:t>
            </w:r>
          </w:p>
        </w:tc>
        <w:tc>
          <w:tcPr>
            <w:tcW w:w="2500" w:type="pct"/>
          </w:tcPr>
          <w:p w14:paraId="21FFA01C" w14:textId="6E19402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644CC8C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2798529" w14:textId="59BEA714" w:rsidR="003C448A" w:rsidRDefault="003C448A" w:rsidP="003C448A">
            <w:pPr>
              <w:pStyle w:val="1ATableTextStyle"/>
              <w:rPr>
                <w:lang w:bidi="en-US"/>
              </w:rPr>
            </w:pPr>
            <w:r>
              <w:rPr>
                <w:lang w:bidi="en-US"/>
              </w:rPr>
              <w:t>Created</w:t>
            </w:r>
          </w:p>
        </w:tc>
        <w:tc>
          <w:tcPr>
            <w:tcW w:w="2500" w:type="pct"/>
          </w:tcPr>
          <w:p w14:paraId="4AF641F2" w14:textId="021C89C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09:27:14</w:t>
            </w:r>
          </w:p>
        </w:tc>
      </w:tr>
      <w:tr w:rsidR="003C448A" w14:paraId="1F653F4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0BED799" w14:textId="1BDF47A7" w:rsidR="003C448A" w:rsidRDefault="003C448A" w:rsidP="003C448A">
            <w:pPr>
              <w:pStyle w:val="1ATableTextStyle"/>
              <w:rPr>
                <w:lang w:bidi="en-US"/>
              </w:rPr>
            </w:pPr>
            <w:r>
              <w:rPr>
                <w:lang w:bidi="en-US"/>
              </w:rPr>
              <w:t>Last modified</w:t>
            </w:r>
          </w:p>
        </w:tc>
        <w:tc>
          <w:tcPr>
            <w:tcW w:w="2500" w:type="pct"/>
          </w:tcPr>
          <w:p w14:paraId="646204F6" w14:textId="5FCCA4C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10 April 2025 09:27:14</w:t>
            </w:r>
          </w:p>
        </w:tc>
      </w:tr>
      <w:tr w:rsidR="003C448A" w14:paraId="097B71F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A39BF45" w14:textId="48D9CE8A" w:rsidR="003C448A" w:rsidRDefault="003C448A" w:rsidP="003C448A">
            <w:pPr>
              <w:pStyle w:val="1ATableTextStyle"/>
              <w:rPr>
                <w:lang w:bidi="en-US"/>
              </w:rPr>
            </w:pPr>
            <w:r>
              <w:rPr>
                <w:lang w:bidi="en-US"/>
              </w:rPr>
              <w:t>Scope tags</w:t>
            </w:r>
          </w:p>
        </w:tc>
        <w:tc>
          <w:tcPr>
            <w:tcW w:w="2500" w:type="pct"/>
          </w:tcPr>
          <w:p w14:paraId="646B752F" w14:textId="66D56E14"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57F33280" w14:textId="0A5114DE" w:rsidR="003C448A" w:rsidRDefault="003C448A" w:rsidP="003C448A">
      <w:pPr>
        <w:pStyle w:val="Caption"/>
      </w:pPr>
      <w:r>
        <w:t xml:space="preserve">Table </w:t>
      </w:r>
      <w:r>
        <w:fldChar w:fldCharType="begin"/>
      </w:r>
      <w:r>
        <w:instrText xml:space="preserve"> SEQ Table \* ARABIC </w:instrText>
      </w:r>
      <w:r>
        <w:fldChar w:fldCharType="separate"/>
      </w:r>
      <w:r>
        <w:rPr>
          <w:noProof/>
        </w:rPr>
        <w:t>122</w:t>
      </w:r>
      <w:r>
        <w:fldChar w:fldCharType="end"/>
      </w:r>
      <w:r>
        <w:t>. Basics - Win - Device Security - D - Enhanced Phishing Protection - v1.0.0</w:t>
      </w:r>
    </w:p>
    <w:tbl>
      <w:tblPr>
        <w:tblStyle w:val="GridTable4-Accent2"/>
        <w:tblW w:w="4994" w:type="pct"/>
        <w:tblLook w:val="04A0" w:firstRow="1" w:lastRow="0" w:firstColumn="1" w:lastColumn="0" w:noHBand="0" w:noVBand="1"/>
      </w:tblPr>
      <w:tblGrid>
        <w:gridCol w:w="4502"/>
        <w:gridCol w:w="4503"/>
      </w:tblGrid>
      <w:tr w:rsidR="003C448A" w14:paraId="7FA4CBBB"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CD468D1" w14:textId="49C9B47B" w:rsidR="003C448A" w:rsidRDefault="003C448A" w:rsidP="003C448A">
            <w:pPr>
              <w:pStyle w:val="1ATableHeaderBold"/>
              <w:rPr>
                <w:lang w:bidi="en-US"/>
              </w:rPr>
            </w:pPr>
            <w:r>
              <w:rPr>
                <w:lang w:bidi="en-US"/>
              </w:rPr>
              <w:t>Name</w:t>
            </w:r>
          </w:p>
        </w:tc>
        <w:tc>
          <w:tcPr>
            <w:tcW w:w="2500" w:type="pct"/>
          </w:tcPr>
          <w:p w14:paraId="4BC5D5B8" w14:textId="5A1DBCEE"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56059C8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49442328" w14:textId="5169F375" w:rsidR="003C448A" w:rsidRDefault="003C448A" w:rsidP="003C448A">
            <w:pPr>
              <w:pStyle w:val="1ATableCategoryHeaderRowBold"/>
              <w:rPr>
                <w:lang w:bidi="en-US"/>
              </w:rPr>
            </w:pPr>
            <w:r>
              <w:rPr>
                <w:lang w:bidi="en-US"/>
              </w:rPr>
              <w:t>Smart Screen</w:t>
            </w:r>
          </w:p>
        </w:tc>
      </w:tr>
      <w:tr w:rsidR="003C448A" w14:paraId="5D8E1D72"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6622BBDE" w14:textId="17980C90" w:rsidR="003C448A" w:rsidRDefault="003C448A" w:rsidP="003C448A">
            <w:pPr>
              <w:pStyle w:val="1ATableSub-CategoryHeaderColumn"/>
              <w:rPr>
                <w:lang w:bidi="en-US"/>
              </w:rPr>
            </w:pPr>
            <w:r>
              <w:rPr>
                <w:lang w:bidi="en-US"/>
              </w:rPr>
              <w:t>Enhanced Phishing Protection</w:t>
            </w:r>
          </w:p>
        </w:tc>
      </w:tr>
      <w:tr w:rsidR="003C448A" w14:paraId="7A92D2D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028C79B" w14:textId="41E5E608" w:rsidR="003C448A" w:rsidRDefault="003C448A" w:rsidP="003C448A">
            <w:pPr>
              <w:pStyle w:val="1ATableTextStyle"/>
              <w:rPr>
                <w:lang w:bidi="en-US"/>
              </w:rPr>
            </w:pPr>
            <w:r>
              <w:rPr>
                <w:lang w:bidi="en-US"/>
              </w:rPr>
              <w:t>Notify Malicious</w:t>
            </w:r>
          </w:p>
        </w:tc>
        <w:tc>
          <w:tcPr>
            <w:tcW w:w="2500" w:type="pct"/>
          </w:tcPr>
          <w:p w14:paraId="677E7D1E" w14:textId="2BB6862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5D2ADA5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DAEA3D8" w14:textId="3F26A237" w:rsidR="003C448A" w:rsidRDefault="003C448A" w:rsidP="003C448A">
            <w:pPr>
              <w:pStyle w:val="1ATableTextStyle"/>
              <w:rPr>
                <w:lang w:bidi="en-US"/>
              </w:rPr>
            </w:pPr>
            <w:r>
              <w:rPr>
                <w:lang w:bidi="en-US"/>
              </w:rPr>
              <w:t>Notify Password Reuse</w:t>
            </w:r>
          </w:p>
        </w:tc>
        <w:tc>
          <w:tcPr>
            <w:tcW w:w="2500" w:type="pct"/>
          </w:tcPr>
          <w:p w14:paraId="5FD0827D" w14:textId="4829F0C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53CBA5D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00708C8" w14:textId="0C0698C6" w:rsidR="003C448A" w:rsidRDefault="003C448A" w:rsidP="003C448A">
            <w:pPr>
              <w:pStyle w:val="1ATableTextStyle"/>
              <w:rPr>
                <w:lang w:bidi="en-US"/>
              </w:rPr>
            </w:pPr>
            <w:r>
              <w:rPr>
                <w:lang w:bidi="en-US"/>
              </w:rPr>
              <w:t>Notify Unsafe App</w:t>
            </w:r>
          </w:p>
        </w:tc>
        <w:tc>
          <w:tcPr>
            <w:tcW w:w="2500" w:type="pct"/>
          </w:tcPr>
          <w:p w14:paraId="38E8BDF1" w14:textId="741FAA4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61A45C5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6A6C48F" w14:textId="7DD4A1DC" w:rsidR="003C448A" w:rsidRDefault="003C448A" w:rsidP="003C448A">
            <w:pPr>
              <w:pStyle w:val="1ATableTextStyle"/>
              <w:rPr>
                <w:lang w:bidi="en-US"/>
              </w:rPr>
            </w:pPr>
            <w:r>
              <w:rPr>
                <w:lang w:bidi="en-US"/>
              </w:rPr>
              <w:t>Service Enabled</w:t>
            </w:r>
          </w:p>
        </w:tc>
        <w:tc>
          <w:tcPr>
            <w:tcW w:w="2500" w:type="pct"/>
          </w:tcPr>
          <w:p w14:paraId="06CF8169" w14:textId="61527220"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bl>
    <w:p w14:paraId="7EC57645" w14:textId="0636AAB3" w:rsidR="003C448A" w:rsidRDefault="003C448A" w:rsidP="003C448A">
      <w:pPr>
        <w:pStyle w:val="Caption"/>
      </w:pPr>
      <w:r>
        <w:t xml:space="preserve">Table </w:t>
      </w:r>
      <w:r>
        <w:fldChar w:fldCharType="begin"/>
      </w:r>
      <w:r>
        <w:instrText xml:space="preserve"> SEQ Table \* ARABIC </w:instrText>
      </w:r>
      <w:r>
        <w:fldChar w:fldCharType="separate"/>
      </w:r>
      <w:r>
        <w:rPr>
          <w:noProof/>
        </w:rPr>
        <w:t>123</w:t>
      </w:r>
      <w:r>
        <w:fldChar w:fldCharType="end"/>
      </w:r>
      <w:r>
        <w:t>. Settings - Win - Device Security - D - Enhanced Phishing Protection - v1.0.0</w:t>
      </w:r>
    </w:p>
    <w:tbl>
      <w:tblPr>
        <w:tblStyle w:val="GridTable4-Accent2"/>
        <w:tblW w:w="4994" w:type="pct"/>
        <w:tblLook w:val="04A0" w:firstRow="1" w:lastRow="0" w:firstColumn="1" w:lastColumn="0" w:noHBand="0" w:noVBand="1"/>
      </w:tblPr>
      <w:tblGrid>
        <w:gridCol w:w="3001"/>
        <w:gridCol w:w="3000"/>
        <w:gridCol w:w="3004"/>
      </w:tblGrid>
      <w:tr w:rsidR="003C448A" w14:paraId="20A2A8DA"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607DE317" w14:textId="2DE4F33B" w:rsidR="003C448A" w:rsidRDefault="003C448A" w:rsidP="003C448A">
            <w:pPr>
              <w:pStyle w:val="1ATableHeaderBold"/>
              <w:rPr>
                <w:lang w:bidi="en-US"/>
              </w:rPr>
            </w:pPr>
            <w:r>
              <w:rPr>
                <w:lang w:bidi="en-US"/>
              </w:rPr>
              <w:t>Group</w:t>
            </w:r>
          </w:p>
        </w:tc>
        <w:tc>
          <w:tcPr>
            <w:tcW w:w="1666" w:type="pct"/>
          </w:tcPr>
          <w:p w14:paraId="587DC0A5" w14:textId="4353EF35"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6B546B3B" w14:textId="060C96C1"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1EDF1B1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21AA572D" w14:textId="6AD7AD9D" w:rsidR="003C448A" w:rsidRDefault="003C448A" w:rsidP="003C448A">
            <w:pPr>
              <w:pStyle w:val="1ATableCategoryHeaderRowBold"/>
              <w:rPr>
                <w:lang w:bidi="en-US"/>
              </w:rPr>
            </w:pPr>
            <w:r>
              <w:rPr>
                <w:lang w:bidi="en-US"/>
              </w:rPr>
              <w:t>Included Groups</w:t>
            </w:r>
          </w:p>
        </w:tc>
      </w:tr>
      <w:tr w:rsidR="003C448A" w14:paraId="6A388314"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1B3474C3" w14:textId="2C001D11" w:rsidR="003C448A" w:rsidRDefault="003C448A" w:rsidP="003C448A">
            <w:pPr>
              <w:pStyle w:val="1ATableTextStyle"/>
              <w:rPr>
                <w:lang w:bidi="en-US"/>
              </w:rPr>
            </w:pPr>
            <w:r>
              <w:rPr>
                <w:lang w:bidi="en-US"/>
              </w:rPr>
              <w:t>All devices</w:t>
            </w:r>
          </w:p>
        </w:tc>
        <w:tc>
          <w:tcPr>
            <w:tcW w:w="1666" w:type="pct"/>
          </w:tcPr>
          <w:p w14:paraId="46700DD8" w14:textId="1B67DC6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53CFE95D" w14:textId="7A805E32"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601A6AA9" w14:textId="268DD0F6" w:rsidR="003C448A" w:rsidRDefault="003C448A" w:rsidP="003C448A">
      <w:pPr>
        <w:pStyle w:val="Caption"/>
      </w:pPr>
      <w:r>
        <w:t xml:space="preserve">Table </w:t>
      </w:r>
      <w:r>
        <w:fldChar w:fldCharType="begin"/>
      </w:r>
      <w:r>
        <w:instrText xml:space="preserve"> SEQ Table \* ARABIC </w:instrText>
      </w:r>
      <w:r>
        <w:fldChar w:fldCharType="separate"/>
      </w:r>
      <w:r>
        <w:rPr>
          <w:noProof/>
        </w:rPr>
        <w:t>124</w:t>
      </w:r>
      <w:r>
        <w:fldChar w:fldCharType="end"/>
      </w:r>
      <w:r>
        <w:t>. Assignments - Win - Device Security - D - Enhanced Phishing Protection - v1.0.0</w:t>
      </w:r>
    </w:p>
    <w:p w14:paraId="68831A23" w14:textId="088EAE26" w:rsidR="003C448A" w:rsidRDefault="003C448A" w:rsidP="003C448A">
      <w:pPr>
        <w:pStyle w:val="1ANumberedHeading3"/>
      </w:pPr>
      <w:bookmarkStart w:id="91" w:name="_Toc204168895"/>
      <w:r>
        <w:t>Win - Device Security - D - Local Security Policies - v1.0.0</w:t>
      </w:r>
      <w:bookmarkEnd w:id="91"/>
    </w:p>
    <w:p w14:paraId="0CA2A66F"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036AB1D6"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5793787" w14:textId="4F558DBD" w:rsidR="003C448A" w:rsidRDefault="003C448A" w:rsidP="003C448A">
            <w:pPr>
              <w:pStyle w:val="1ATableHeaderBold"/>
              <w:rPr>
                <w:lang w:bidi="en-US"/>
              </w:rPr>
            </w:pPr>
            <w:r>
              <w:rPr>
                <w:lang w:bidi="en-US"/>
              </w:rPr>
              <w:t>Name</w:t>
            </w:r>
          </w:p>
        </w:tc>
        <w:tc>
          <w:tcPr>
            <w:tcW w:w="2500" w:type="pct"/>
          </w:tcPr>
          <w:p w14:paraId="265419B3" w14:textId="202B6B1F"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7BF67DE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5D21FD12" w14:textId="3E2BC362" w:rsidR="003C448A" w:rsidRDefault="003C448A" w:rsidP="003C448A">
            <w:pPr>
              <w:pStyle w:val="1ATableCategoryHeaderRowBold"/>
              <w:rPr>
                <w:lang w:bidi="en-US"/>
              </w:rPr>
            </w:pPr>
            <w:r>
              <w:rPr>
                <w:lang w:bidi="en-US"/>
              </w:rPr>
              <w:t>Basics</w:t>
            </w:r>
          </w:p>
        </w:tc>
      </w:tr>
      <w:tr w:rsidR="003C448A" w14:paraId="3EE7698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F350EFF" w14:textId="3CB94779" w:rsidR="003C448A" w:rsidRDefault="003C448A" w:rsidP="003C448A">
            <w:pPr>
              <w:pStyle w:val="1ATableTextStyle"/>
              <w:rPr>
                <w:lang w:bidi="en-US"/>
              </w:rPr>
            </w:pPr>
            <w:r>
              <w:rPr>
                <w:lang w:bidi="en-US"/>
              </w:rPr>
              <w:t>Name</w:t>
            </w:r>
          </w:p>
        </w:tc>
        <w:tc>
          <w:tcPr>
            <w:tcW w:w="2500" w:type="pct"/>
          </w:tcPr>
          <w:p w14:paraId="218D2594" w14:textId="2AF7C42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Device Security - D - Local Security Policies - v1.0.0</w:t>
            </w:r>
          </w:p>
        </w:tc>
      </w:tr>
      <w:tr w:rsidR="003C448A" w14:paraId="7BC1B5D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EC8DDF9" w14:textId="2FF34B3D" w:rsidR="003C448A" w:rsidRDefault="003C448A" w:rsidP="003C448A">
            <w:pPr>
              <w:pStyle w:val="1ATableTextStyle"/>
              <w:rPr>
                <w:lang w:bidi="en-US"/>
              </w:rPr>
            </w:pPr>
            <w:r>
              <w:rPr>
                <w:lang w:bidi="en-US"/>
              </w:rPr>
              <w:t>Description</w:t>
            </w:r>
          </w:p>
        </w:tc>
        <w:tc>
          <w:tcPr>
            <w:tcW w:w="2500" w:type="pct"/>
          </w:tcPr>
          <w:p w14:paraId="0AF8898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6BADA01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16B0912" w14:textId="239A2553" w:rsidR="003C448A" w:rsidRDefault="003C448A" w:rsidP="003C448A">
            <w:pPr>
              <w:pStyle w:val="1ATableTextStyle"/>
              <w:rPr>
                <w:lang w:bidi="en-US"/>
              </w:rPr>
            </w:pPr>
            <w:r>
              <w:rPr>
                <w:lang w:bidi="en-US"/>
              </w:rPr>
              <w:t>Profile type</w:t>
            </w:r>
          </w:p>
        </w:tc>
        <w:tc>
          <w:tcPr>
            <w:tcW w:w="2500" w:type="pct"/>
          </w:tcPr>
          <w:p w14:paraId="1247E876" w14:textId="6B96A38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605A437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EE2F55B" w14:textId="0D0CBC6D" w:rsidR="003C448A" w:rsidRDefault="003C448A" w:rsidP="003C448A">
            <w:pPr>
              <w:pStyle w:val="1ATableTextStyle"/>
              <w:rPr>
                <w:lang w:bidi="en-US"/>
              </w:rPr>
            </w:pPr>
            <w:r>
              <w:rPr>
                <w:lang w:bidi="en-US"/>
              </w:rPr>
              <w:t>Platform supported</w:t>
            </w:r>
          </w:p>
        </w:tc>
        <w:tc>
          <w:tcPr>
            <w:tcW w:w="2500" w:type="pct"/>
          </w:tcPr>
          <w:p w14:paraId="63EB9905" w14:textId="3CA56C9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15BA7D4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1DBD0C1" w14:textId="314422F8" w:rsidR="003C448A" w:rsidRDefault="003C448A" w:rsidP="003C448A">
            <w:pPr>
              <w:pStyle w:val="1ATableTextStyle"/>
              <w:rPr>
                <w:lang w:bidi="en-US"/>
              </w:rPr>
            </w:pPr>
            <w:r>
              <w:rPr>
                <w:lang w:bidi="en-US"/>
              </w:rPr>
              <w:t>Created</w:t>
            </w:r>
          </w:p>
        </w:tc>
        <w:tc>
          <w:tcPr>
            <w:tcW w:w="2500" w:type="pct"/>
          </w:tcPr>
          <w:p w14:paraId="68E43462" w14:textId="1DFE417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09:27:15</w:t>
            </w:r>
          </w:p>
        </w:tc>
      </w:tr>
      <w:tr w:rsidR="003C448A" w14:paraId="5ECBBE0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E63F570" w14:textId="3E221CA4" w:rsidR="003C448A" w:rsidRDefault="003C448A" w:rsidP="003C448A">
            <w:pPr>
              <w:pStyle w:val="1ATableTextStyle"/>
              <w:rPr>
                <w:lang w:bidi="en-US"/>
              </w:rPr>
            </w:pPr>
            <w:r>
              <w:rPr>
                <w:lang w:bidi="en-US"/>
              </w:rPr>
              <w:t>Last modified</w:t>
            </w:r>
          </w:p>
        </w:tc>
        <w:tc>
          <w:tcPr>
            <w:tcW w:w="2500" w:type="pct"/>
          </w:tcPr>
          <w:p w14:paraId="4BCBA6D3" w14:textId="3DB1921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10 April 2025 09:27:15</w:t>
            </w:r>
          </w:p>
        </w:tc>
      </w:tr>
      <w:tr w:rsidR="003C448A" w14:paraId="7065252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945D00F" w14:textId="603DBC37" w:rsidR="003C448A" w:rsidRDefault="003C448A" w:rsidP="003C448A">
            <w:pPr>
              <w:pStyle w:val="1ATableTextStyle"/>
              <w:rPr>
                <w:lang w:bidi="en-US"/>
              </w:rPr>
            </w:pPr>
            <w:r>
              <w:rPr>
                <w:lang w:bidi="en-US"/>
              </w:rPr>
              <w:t>Scope tags</w:t>
            </w:r>
          </w:p>
        </w:tc>
        <w:tc>
          <w:tcPr>
            <w:tcW w:w="2500" w:type="pct"/>
          </w:tcPr>
          <w:p w14:paraId="164BAE29" w14:textId="3B6A779A"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2BA22AE7" w14:textId="6CDC63E9" w:rsidR="003C448A" w:rsidRDefault="003C448A" w:rsidP="003C448A">
      <w:pPr>
        <w:pStyle w:val="Caption"/>
      </w:pPr>
      <w:r>
        <w:t xml:space="preserve">Table </w:t>
      </w:r>
      <w:r>
        <w:fldChar w:fldCharType="begin"/>
      </w:r>
      <w:r>
        <w:instrText xml:space="preserve"> SEQ Table \* ARABIC </w:instrText>
      </w:r>
      <w:r>
        <w:fldChar w:fldCharType="separate"/>
      </w:r>
      <w:r>
        <w:rPr>
          <w:noProof/>
        </w:rPr>
        <w:t>125</w:t>
      </w:r>
      <w:r>
        <w:fldChar w:fldCharType="end"/>
      </w:r>
      <w:r>
        <w:t>. Basics - Win - Device Security - D - Local Security Policies - v1.0.0</w:t>
      </w:r>
    </w:p>
    <w:tbl>
      <w:tblPr>
        <w:tblStyle w:val="GridTable4-Accent2"/>
        <w:tblW w:w="4994" w:type="pct"/>
        <w:tblLook w:val="04A0" w:firstRow="1" w:lastRow="0" w:firstColumn="1" w:lastColumn="0" w:noHBand="0" w:noVBand="1"/>
      </w:tblPr>
      <w:tblGrid>
        <w:gridCol w:w="4502"/>
        <w:gridCol w:w="4503"/>
      </w:tblGrid>
      <w:tr w:rsidR="003C448A" w14:paraId="56667F13"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3E15F96" w14:textId="28BA00AC" w:rsidR="003C448A" w:rsidRDefault="003C448A" w:rsidP="003C448A">
            <w:pPr>
              <w:pStyle w:val="1ATableHeaderBold"/>
              <w:rPr>
                <w:lang w:bidi="en-US"/>
              </w:rPr>
            </w:pPr>
            <w:r>
              <w:rPr>
                <w:lang w:bidi="en-US"/>
              </w:rPr>
              <w:t>Name</w:t>
            </w:r>
          </w:p>
        </w:tc>
        <w:tc>
          <w:tcPr>
            <w:tcW w:w="2500" w:type="pct"/>
          </w:tcPr>
          <w:p w14:paraId="081CDD67" w14:textId="02B87C5D"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1319D03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0EDEC435" w14:textId="689AE478" w:rsidR="003C448A" w:rsidRDefault="003C448A" w:rsidP="003C448A">
            <w:pPr>
              <w:pStyle w:val="1ATableCategoryHeaderRowBold"/>
              <w:rPr>
                <w:lang w:bidi="en-US"/>
              </w:rPr>
            </w:pPr>
            <w:r>
              <w:rPr>
                <w:lang w:bidi="en-US"/>
              </w:rPr>
              <w:t>Local Policies Security Options</w:t>
            </w:r>
          </w:p>
        </w:tc>
      </w:tr>
      <w:tr w:rsidR="003C448A" w14:paraId="008772F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525E0C2" w14:textId="7A879FE6" w:rsidR="003C448A" w:rsidRDefault="003C448A" w:rsidP="003C448A">
            <w:pPr>
              <w:pStyle w:val="1ATableTextStyle"/>
              <w:rPr>
                <w:lang w:bidi="en-US"/>
              </w:rPr>
            </w:pPr>
            <w:r>
              <w:rPr>
                <w:lang w:bidi="en-US"/>
              </w:rPr>
              <w:lastRenderedPageBreak/>
              <w:t>Accounts Enable Administrator Account Status</w:t>
            </w:r>
          </w:p>
        </w:tc>
        <w:tc>
          <w:tcPr>
            <w:tcW w:w="2500" w:type="pct"/>
          </w:tcPr>
          <w:p w14:paraId="092C38B0" w14:textId="400E298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w:t>
            </w:r>
          </w:p>
        </w:tc>
      </w:tr>
      <w:tr w:rsidR="003C448A" w14:paraId="7236D49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752E61E" w14:textId="193BB5B9" w:rsidR="003C448A" w:rsidRDefault="003C448A" w:rsidP="003C448A">
            <w:pPr>
              <w:pStyle w:val="1ATableTextStyle"/>
              <w:rPr>
                <w:lang w:bidi="en-US"/>
              </w:rPr>
            </w:pPr>
            <w:r>
              <w:rPr>
                <w:lang w:bidi="en-US"/>
              </w:rPr>
              <w:t>Accounts Enable Guest Account Status</w:t>
            </w:r>
          </w:p>
        </w:tc>
        <w:tc>
          <w:tcPr>
            <w:tcW w:w="2500" w:type="pct"/>
          </w:tcPr>
          <w:p w14:paraId="7252EC0E" w14:textId="22B743C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w:t>
            </w:r>
          </w:p>
        </w:tc>
      </w:tr>
      <w:tr w:rsidR="003C448A" w14:paraId="6AC017D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C876ADE" w14:textId="6BB05E18" w:rsidR="003C448A" w:rsidRDefault="003C448A" w:rsidP="003C448A">
            <w:pPr>
              <w:pStyle w:val="1ATableTextStyle"/>
              <w:rPr>
                <w:lang w:bidi="en-US"/>
              </w:rPr>
            </w:pPr>
            <w:r>
              <w:rPr>
                <w:lang w:bidi="en-US"/>
              </w:rPr>
              <w:t>Accounts Limit Local Account Use Of Blank Passwords To Console Logon Only</w:t>
            </w:r>
          </w:p>
        </w:tc>
        <w:tc>
          <w:tcPr>
            <w:tcW w:w="2500" w:type="pct"/>
          </w:tcPr>
          <w:p w14:paraId="321BACC7" w14:textId="6816A40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6B9E984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660AE16" w14:textId="479F43D6" w:rsidR="003C448A" w:rsidRDefault="003C448A" w:rsidP="003C448A">
            <w:pPr>
              <w:pStyle w:val="1ATableTextStyle"/>
              <w:rPr>
                <w:lang w:bidi="en-US"/>
              </w:rPr>
            </w:pPr>
            <w:r>
              <w:rPr>
                <w:lang w:bidi="en-US"/>
              </w:rPr>
              <w:t>Interactive Logon Smart Card Removal Behavior</w:t>
            </w:r>
          </w:p>
        </w:tc>
        <w:tc>
          <w:tcPr>
            <w:tcW w:w="2500" w:type="pct"/>
          </w:tcPr>
          <w:p w14:paraId="2603674C" w14:textId="43FA316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Lock Workstation</w:t>
            </w:r>
          </w:p>
        </w:tc>
      </w:tr>
      <w:tr w:rsidR="003C448A" w14:paraId="564B71C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E443162" w14:textId="7046DD6A" w:rsidR="003C448A" w:rsidRDefault="003C448A" w:rsidP="003C448A">
            <w:pPr>
              <w:pStyle w:val="1ATableTextStyle"/>
              <w:rPr>
                <w:lang w:bidi="en-US"/>
              </w:rPr>
            </w:pPr>
            <w:r>
              <w:rPr>
                <w:lang w:bidi="en-US"/>
              </w:rPr>
              <w:t>Microsoft Network Client Digitally Sign Communications Always</w:t>
            </w:r>
          </w:p>
        </w:tc>
        <w:tc>
          <w:tcPr>
            <w:tcW w:w="2500" w:type="pct"/>
          </w:tcPr>
          <w:p w14:paraId="59275DEF" w14:textId="69A91BE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w:t>
            </w:r>
          </w:p>
        </w:tc>
      </w:tr>
      <w:tr w:rsidR="003C448A" w14:paraId="72AD78D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75935AA" w14:textId="17A03214" w:rsidR="003C448A" w:rsidRDefault="003C448A" w:rsidP="003C448A">
            <w:pPr>
              <w:pStyle w:val="1ATableTextStyle"/>
              <w:rPr>
                <w:lang w:bidi="en-US"/>
              </w:rPr>
            </w:pPr>
            <w:r>
              <w:rPr>
                <w:lang w:bidi="en-US"/>
              </w:rPr>
              <w:t>Microsoft Network Client Send Unencrypted Password To Third Party SMB Servers</w:t>
            </w:r>
          </w:p>
        </w:tc>
        <w:tc>
          <w:tcPr>
            <w:tcW w:w="2500" w:type="pct"/>
          </w:tcPr>
          <w:p w14:paraId="246C8816" w14:textId="77ADF5D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w:t>
            </w:r>
          </w:p>
        </w:tc>
      </w:tr>
      <w:tr w:rsidR="003C448A" w14:paraId="717C6FB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4021A44" w14:textId="67BD2B5E" w:rsidR="003C448A" w:rsidRDefault="003C448A" w:rsidP="003C448A">
            <w:pPr>
              <w:pStyle w:val="1ATableTextStyle"/>
              <w:rPr>
                <w:lang w:bidi="en-US"/>
              </w:rPr>
            </w:pPr>
            <w:r>
              <w:rPr>
                <w:lang w:bidi="en-US"/>
              </w:rPr>
              <w:t>Microsoft Network Server Digitally Sign Communications Always</w:t>
            </w:r>
          </w:p>
        </w:tc>
        <w:tc>
          <w:tcPr>
            <w:tcW w:w="2500" w:type="pct"/>
          </w:tcPr>
          <w:p w14:paraId="5FB658E0" w14:textId="5F35B58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w:t>
            </w:r>
          </w:p>
        </w:tc>
      </w:tr>
      <w:tr w:rsidR="003C448A" w14:paraId="3C3E556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DD7110E" w14:textId="2A80CF1C" w:rsidR="003C448A" w:rsidRDefault="003C448A" w:rsidP="003C448A">
            <w:pPr>
              <w:pStyle w:val="1ATableTextStyle"/>
              <w:rPr>
                <w:lang w:bidi="en-US"/>
              </w:rPr>
            </w:pPr>
            <w:r>
              <w:rPr>
                <w:lang w:bidi="en-US"/>
              </w:rPr>
              <w:t>Network Access Do Not Allow Anonymous Enumeration Of SAM Accounts</w:t>
            </w:r>
          </w:p>
        </w:tc>
        <w:tc>
          <w:tcPr>
            <w:tcW w:w="2500" w:type="pct"/>
          </w:tcPr>
          <w:p w14:paraId="4EB621DF" w14:textId="2A96365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025299C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E5F581D" w14:textId="5FAEB6C3" w:rsidR="003C448A" w:rsidRDefault="003C448A" w:rsidP="003C448A">
            <w:pPr>
              <w:pStyle w:val="1ATableTextStyle"/>
              <w:rPr>
                <w:lang w:bidi="en-US"/>
              </w:rPr>
            </w:pPr>
            <w:r>
              <w:rPr>
                <w:lang w:bidi="en-US"/>
              </w:rPr>
              <w:t>Network Access Do Not Allow Anonymous Enumeration Of Sam Accounts And Shares</w:t>
            </w:r>
          </w:p>
        </w:tc>
        <w:tc>
          <w:tcPr>
            <w:tcW w:w="2500" w:type="pct"/>
          </w:tcPr>
          <w:p w14:paraId="6AC42880" w14:textId="4CA641E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7C18FFB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5E25B0F" w14:textId="213B7724" w:rsidR="003C448A" w:rsidRDefault="003C448A" w:rsidP="003C448A">
            <w:pPr>
              <w:pStyle w:val="1ATableTextStyle"/>
              <w:rPr>
                <w:lang w:bidi="en-US"/>
              </w:rPr>
            </w:pPr>
            <w:r>
              <w:rPr>
                <w:lang w:bidi="en-US"/>
              </w:rPr>
              <w:t>Network Access Restrict Anonymous Access To Named Pipes And Shares</w:t>
            </w:r>
          </w:p>
        </w:tc>
        <w:tc>
          <w:tcPr>
            <w:tcW w:w="2500" w:type="pct"/>
          </w:tcPr>
          <w:p w14:paraId="47CC1A47" w14:textId="01565E5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w:t>
            </w:r>
          </w:p>
        </w:tc>
      </w:tr>
      <w:tr w:rsidR="003C448A" w14:paraId="1D80B53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617EFB7" w14:textId="696E2DA2" w:rsidR="003C448A" w:rsidRDefault="003C448A" w:rsidP="003C448A">
            <w:pPr>
              <w:pStyle w:val="1ATableTextStyle"/>
              <w:rPr>
                <w:lang w:bidi="en-US"/>
              </w:rPr>
            </w:pPr>
            <w:r>
              <w:rPr>
                <w:lang w:bidi="en-US"/>
              </w:rPr>
              <w:t>Network Access Restrict Clients Allowed To Make Remote Calls To SAM</w:t>
            </w:r>
          </w:p>
        </w:tc>
        <w:tc>
          <w:tcPr>
            <w:tcW w:w="2500" w:type="pct"/>
          </w:tcPr>
          <w:p w14:paraId="3F543BA3" w14:textId="42D98D9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O:BAG:BAD:(A;;RC;;;BA)</w:t>
            </w:r>
          </w:p>
        </w:tc>
      </w:tr>
      <w:tr w:rsidR="003C448A" w14:paraId="092E47C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DB56A2E" w14:textId="2F1AF60A" w:rsidR="003C448A" w:rsidRDefault="003C448A" w:rsidP="003C448A">
            <w:pPr>
              <w:pStyle w:val="1ATableTextStyle"/>
              <w:rPr>
                <w:lang w:bidi="en-US"/>
              </w:rPr>
            </w:pPr>
            <w:r>
              <w:rPr>
                <w:lang w:bidi="en-US"/>
              </w:rPr>
              <w:t>Network Security Do Not Store LAN Manager Hash Value On Next Password Change</w:t>
            </w:r>
          </w:p>
        </w:tc>
        <w:tc>
          <w:tcPr>
            <w:tcW w:w="2500" w:type="pct"/>
          </w:tcPr>
          <w:p w14:paraId="63B74711" w14:textId="385D98F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w:t>
            </w:r>
          </w:p>
        </w:tc>
      </w:tr>
      <w:tr w:rsidR="003C448A" w14:paraId="1B4A8E5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F8510CF" w14:textId="79C28343" w:rsidR="003C448A" w:rsidRDefault="003C448A" w:rsidP="003C448A">
            <w:pPr>
              <w:pStyle w:val="1ATableTextStyle"/>
              <w:rPr>
                <w:lang w:bidi="en-US"/>
              </w:rPr>
            </w:pPr>
            <w:r>
              <w:rPr>
                <w:lang w:bidi="en-US"/>
              </w:rPr>
              <w:t>Network Security LAN Manager Authentication Level</w:t>
            </w:r>
          </w:p>
        </w:tc>
        <w:tc>
          <w:tcPr>
            <w:tcW w:w="2500" w:type="pct"/>
          </w:tcPr>
          <w:p w14:paraId="3EE2BBC7" w14:textId="3632966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Send NTLMv2 responses only. Refuse LM and NTLM</w:t>
            </w:r>
          </w:p>
        </w:tc>
      </w:tr>
      <w:tr w:rsidR="003C448A" w14:paraId="68E1409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642AF24" w14:textId="4DBFD696" w:rsidR="003C448A" w:rsidRDefault="003C448A" w:rsidP="003C448A">
            <w:pPr>
              <w:pStyle w:val="1ATableTextStyle"/>
              <w:rPr>
                <w:lang w:bidi="en-US"/>
              </w:rPr>
            </w:pPr>
            <w:r>
              <w:rPr>
                <w:lang w:bidi="en-US"/>
              </w:rPr>
              <w:t>Network Security Minimum Session Security For NTLMSSP Based Clients</w:t>
            </w:r>
          </w:p>
        </w:tc>
        <w:tc>
          <w:tcPr>
            <w:tcW w:w="2500" w:type="pct"/>
          </w:tcPr>
          <w:p w14:paraId="1745B945" w14:textId="5398200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Require NTLM and 128-bit encryption</w:t>
            </w:r>
          </w:p>
        </w:tc>
      </w:tr>
      <w:tr w:rsidR="003C448A" w14:paraId="6DF5742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477C75C" w14:textId="0E1220E3" w:rsidR="003C448A" w:rsidRDefault="003C448A" w:rsidP="003C448A">
            <w:pPr>
              <w:pStyle w:val="1ATableTextStyle"/>
              <w:rPr>
                <w:lang w:bidi="en-US"/>
              </w:rPr>
            </w:pPr>
            <w:r>
              <w:rPr>
                <w:lang w:bidi="en-US"/>
              </w:rPr>
              <w:t>Network Security Minimum Session Security For NTLMSSP Based Servers</w:t>
            </w:r>
          </w:p>
        </w:tc>
        <w:tc>
          <w:tcPr>
            <w:tcW w:w="2500" w:type="pct"/>
          </w:tcPr>
          <w:p w14:paraId="2227DA7B" w14:textId="6884649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Require NTLM and 128-bit encryption</w:t>
            </w:r>
          </w:p>
        </w:tc>
      </w:tr>
      <w:tr w:rsidR="003C448A" w14:paraId="6FCF8EE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C75E357" w14:textId="3A14545E" w:rsidR="003C448A" w:rsidRDefault="003C448A" w:rsidP="003C448A">
            <w:pPr>
              <w:pStyle w:val="1ATableTextStyle"/>
              <w:rPr>
                <w:lang w:bidi="en-US"/>
              </w:rPr>
            </w:pPr>
            <w:r>
              <w:rPr>
                <w:lang w:bidi="en-US"/>
              </w:rPr>
              <w:t>User Account Control Behavior Of The Elevation Prompt For Administrators</w:t>
            </w:r>
          </w:p>
        </w:tc>
        <w:tc>
          <w:tcPr>
            <w:tcW w:w="2500" w:type="pct"/>
          </w:tcPr>
          <w:p w14:paraId="519F8574" w14:textId="38F56D9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Prompt for consent on the secure desktop</w:t>
            </w:r>
          </w:p>
        </w:tc>
      </w:tr>
      <w:tr w:rsidR="003C448A" w14:paraId="780039C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8AB077F" w14:textId="3A7B2D93" w:rsidR="003C448A" w:rsidRDefault="003C448A" w:rsidP="003C448A">
            <w:pPr>
              <w:pStyle w:val="1ATableTextStyle"/>
              <w:rPr>
                <w:lang w:bidi="en-US"/>
              </w:rPr>
            </w:pPr>
            <w:r>
              <w:rPr>
                <w:lang w:bidi="en-US"/>
              </w:rPr>
              <w:t>User Account Control Behavior Of The Elevation Prompt For Standard Users</w:t>
            </w:r>
          </w:p>
        </w:tc>
        <w:tc>
          <w:tcPr>
            <w:tcW w:w="2500" w:type="pct"/>
          </w:tcPr>
          <w:p w14:paraId="244B4E1B" w14:textId="22903ED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Prompt for credentials on the secure desktop</w:t>
            </w:r>
          </w:p>
        </w:tc>
      </w:tr>
      <w:tr w:rsidR="003C448A" w14:paraId="7C2920A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BB54436" w14:textId="12C6864F" w:rsidR="003C448A" w:rsidRDefault="003C448A" w:rsidP="003C448A">
            <w:pPr>
              <w:pStyle w:val="1ATableTextStyle"/>
              <w:rPr>
                <w:lang w:bidi="en-US"/>
              </w:rPr>
            </w:pPr>
            <w:r>
              <w:rPr>
                <w:lang w:bidi="en-US"/>
              </w:rPr>
              <w:t>User Account Control Detect Application Installations And Prompt For Elevation</w:t>
            </w:r>
          </w:p>
        </w:tc>
        <w:tc>
          <w:tcPr>
            <w:tcW w:w="2500" w:type="pct"/>
          </w:tcPr>
          <w:p w14:paraId="34069905" w14:textId="651B48E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w:t>
            </w:r>
          </w:p>
        </w:tc>
      </w:tr>
      <w:tr w:rsidR="003C448A" w14:paraId="5B2AAED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0D62CE3" w14:textId="62C7EB2E" w:rsidR="003C448A" w:rsidRDefault="003C448A" w:rsidP="003C448A">
            <w:pPr>
              <w:pStyle w:val="1ATableTextStyle"/>
              <w:rPr>
                <w:lang w:bidi="en-US"/>
              </w:rPr>
            </w:pPr>
            <w:r>
              <w:rPr>
                <w:lang w:bidi="en-US"/>
              </w:rPr>
              <w:t>User Account Control Only Elevate UI Access Applications That Are Installed In Secure Locations</w:t>
            </w:r>
          </w:p>
        </w:tc>
        <w:tc>
          <w:tcPr>
            <w:tcW w:w="2500" w:type="pct"/>
          </w:tcPr>
          <w:p w14:paraId="4384DD4D" w14:textId="2A961ED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 Application runs with UIAccess integrity only if it resides in secure location.</w:t>
            </w:r>
          </w:p>
        </w:tc>
      </w:tr>
      <w:tr w:rsidR="003C448A" w14:paraId="7D81912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F8215BF" w14:textId="5C2959B2" w:rsidR="003C448A" w:rsidRDefault="003C448A" w:rsidP="003C448A">
            <w:pPr>
              <w:pStyle w:val="1ATableTextStyle"/>
              <w:rPr>
                <w:lang w:bidi="en-US"/>
              </w:rPr>
            </w:pPr>
            <w:r>
              <w:rPr>
                <w:lang w:bidi="en-US"/>
              </w:rPr>
              <w:lastRenderedPageBreak/>
              <w:t>User Account Control Run All Administrators In Admin Approval Mode</w:t>
            </w:r>
          </w:p>
        </w:tc>
        <w:tc>
          <w:tcPr>
            <w:tcW w:w="2500" w:type="pct"/>
          </w:tcPr>
          <w:p w14:paraId="0C88F73D" w14:textId="3962E1B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42ACEC8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EA9CB78" w14:textId="217A4ACE" w:rsidR="003C448A" w:rsidRDefault="003C448A" w:rsidP="003C448A">
            <w:pPr>
              <w:pStyle w:val="1ATableTextStyle"/>
              <w:rPr>
                <w:lang w:bidi="en-US"/>
              </w:rPr>
            </w:pPr>
            <w:r>
              <w:rPr>
                <w:lang w:bidi="en-US"/>
              </w:rPr>
              <w:t>User Account Control Switch To The Secure Desktop When Prompting For Elevation</w:t>
            </w:r>
          </w:p>
        </w:tc>
        <w:tc>
          <w:tcPr>
            <w:tcW w:w="2500" w:type="pct"/>
          </w:tcPr>
          <w:p w14:paraId="02EFC032" w14:textId="6B94771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3DAF3E5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EFB7B0B" w14:textId="39A94DF3" w:rsidR="003C448A" w:rsidRDefault="003C448A" w:rsidP="003C448A">
            <w:pPr>
              <w:pStyle w:val="1ATableTextStyle"/>
              <w:rPr>
                <w:lang w:bidi="en-US"/>
              </w:rPr>
            </w:pPr>
            <w:r>
              <w:rPr>
                <w:lang w:bidi="en-US"/>
              </w:rPr>
              <w:t>User Account Control Use Admin Approval Mode</w:t>
            </w:r>
          </w:p>
        </w:tc>
        <w:tc>
          <w:tcPr>
            <w:tcW w:w="2500" w:type="pct"/>
          </w:tcPr>
          <w:p w14:paraId="10AC5115" w14:textId="2F203DB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w:t>
            </w:r>
          </w:p>
        </w:tc>
      </w:tr>
      <w:tr w:rsidR="003C448A" w14:paraId="2E9F1D0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6F658EF" w14:textId="02EC788A" w:rsidR="003C448A" w:rsidRDefault="003C448A" w:rsidP="003C448A">
            <w:pPr>
              <w:pStyle w:val="1ATableTextStyle"/>
              <w:rPr>
                <w:lang w:bidi="en-US"/>
              </w:rPr>
            </w:pPr>
            <w:r>
              <w:rPr>
                <w:lang w:bidi="en-US"/>
              </w:rPr>
              <w:t>User Account Control Virtualize File And Registry Write Failures To Per User Locations</w:t>
            </w:r>
          </w:p>
        </w:tc>
        <w:tc>
          <w:tcPr>
            <w:tcW w:w="2500" w:type="pct"/>
          </w:tcPr>
          <w:p w14:paraId="33BE8272" w14:textId="44D8FE8E"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bl>
    <w:p w14:paraId="7346EE41" w14:textId="2172863E" w:rsidR="003C448A" w:rsidRDefault="003C448A" w:rsidP="003C448A">
      <w:pPr>
        <w:pStyle w:val="Caption"/>
      </w:pPr>
      <w:r>
        <w:t xml:space="preserve">Table </w:t>
      </w:r>
      <w:r>
        <w:fldChar w:fldCharType="begin"/>
      </w:r>
      <w:r>
        <w:instrText xml:space="preserve"> SEQ Table \* ARABIC </w:instrText>
      </w:r>
      <w:r>
        <w:fldChar w:fldCharType="separate"/>
      </w:r>
      <w:r>
        <w:rPr>
          <w:noProof/>
        </w:rPr>
        <w:t>126</w:t>
      </w:r>
      <w:r>
        <w:fldChar w:fldCharType="end"/>
      </w:r>
      <w:r>
        <w:t>. Settings - Win - Device Security - D - Local Security Policies - v1.0.0</w:t>
      </w:r>
    </w:p>
    <w:tbl>
      <w:tblPr>
        <w:tblStyle w:val="GridTable4-Accent2"/>
        <w:tblW w:w="4994" w:type="pct"/>
        <w:tblLook w:val="04A0" w:firstRow="1" w:lastRow="0" w:firstColumn="1" w:lastColumn="0" w:noHBand="0" w:noVBand="1"/>
      </w:tblPr>
      <w:tblGrid>
        <w:gridCol w:w="3001"/>
        <w:gridCol w:w="3000"/>
        <w:gridCol w:w="3004"/>
      </w:tblGrid>
      <w:tr w:rsidR="003C448A" w14:paraId="679F8ABA"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554343C1" w14:textId="35244AC0" w:rsidR="003C448A" w:rsidRDefault="003C448A" w:rsidP="003C448A">
            <w:pPr>
              <w:pStyle w:val="1ATableHeaderBold"/>
              <w:rPr>
                <w:lang w:bidi="en-US"/>
              </w:rPr>
            </w:pPr>
            <w:r>
              <w:rPr>
                <w:lang w:bidi="en-US"/>
              </w:rPr>
              <w:t>Group</w:t>
            </w:r>
          </w:p>
        </w:tc>
        <w:tc>
          <w:tcPr>
            <w:tcW w:w="1666" w:type="pct"/>
          </w:tcPr>
          <w:p w14:paraId="108B15EA" w14:textId="4C5471DB"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42D45A78" w14:textId="5EA0AAAF"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230BBEF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79649742" w14:textId="21A41EF6" w:rsidR="003C448A" w:rsidRDefault="003C448A" w:rsidP="003C448A">
            <w:pPr>
              <w:pStyle w:val="1ATableCategoryHeaderRowBold"/>
              <w:rPr>
                <w:lang w:bidi="en-US"/>
              </w:rPr>
            </w:pPr>
            <w:r>
              <w:rPr>
                <w:lang w:bidi="en-US"/>
              </w:rPr>
              <w:t>Included Groups</w:t>
            </w:r>
          </w:p>
        </w:tc>
      </w:tr>
      <w:tr w:rsidR="003C448A" w14:paraId="1A176D6E"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6E99F94E" w14:textId="54C0EA64" w:rsidR="003C448A" w:rsidRDefault="003C448A" w:rsidP="003C448A">
            <w:pPr>
              <w:pStyle w:val="1ATableTextStyle"/>
              <w:rPr>
                <w:lang w:bidi="en-US"/>
              </w:rPr>
            </w:pPr>
            <w:r>
              <w:rPr>
                <w:lang w:bidi="en-US"/>
              </w:rPr>
              <w:t>All devices</w:t>
            </w:r>
          </w:p>
        </w:tc>
        <w:tc>
          <w:tcPr>
            <w:tcW w:w="1666" w:type="pct"/>
          </w:tcPr>
          <w:p w14:paraId="23FE0938" w14:textId="07ECF0F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 GroupTags</w:t>
            </w:r>
          </w:p>
        </w:tc>
        <w:tc>
          <w:tcPr>
            <w:tcW w:w="1667" w:type="pct"/>
          </w:tcPr>
          <w:p w14:paraId="63B461C3" w14:textId="27E5307D"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3C1E6C9C" w14:textId="0F56FE97" w:rsidR="003C448A" w:rsidRDefault="003C448A" w:rsidP="003C448A">
      <w:pPr>
        <w:pStyle w:val="Caption"/>
      </w:pPr>
      <w:r>
        <w:t xml:space="preserve">Table </w:t>
      </w:r>
      <w:r>
        <w:fldChar w:fldCharType="begin"/>
      </w:r>
      <w:r>
        <w:instrText xml:space="preserve"> SEQ Table \* ARABIC </w:instrText>
      </w:r>
      <w:r>
        <w:fldChar w:fldCharType="separate"/>
      </w:r>
      <w:r>
        <w:rPr>
          <w:noProof/>
        </w:rPr>
        <w:t>127</w:t>
      </w:r>
      <w:r>
        <w:fldChar w:fldCharType="end"/>
      </w:r>
      <w:r>
        <w:t>. Assignments - Win - Device Security - D - Local Security Policies - v1.0.0</w:t>
      </w:r>
    </w:p>
    <w:p w14:paraId="2DBFC958" w14:textId="319C04C5" w:rsidR="003C448A" w:rsidRDefault="003C448A" w:rsidP="003C448A">
      <w:pPr>
        <w:pStyle w:val="1ANumberedHeading3"/>
      </w:pPr>
      <w:bookmarkStart w:id="92" w:name="_Toc204168896"/>
      <w:r>
        <w:t>Win - Device Security - D - Location and Privacy - v1.0.0</w:t>
      </w:r>
      <w:bookmarkEnd w:id="92"/>
    </w:p>
    <w:p w14:paraId="5EE0930D"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2034700C"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89AC1B0" w14:textId="7BA1409C" w:rsidR="003C448A" w:rsidRDefault="003C448A" w:rsidP="003C448A">
            <w:pPr>
              <w:pStyle w:val="1ATableHeaderBold"/>
              <w:rPr>
                <w:lang w:bidi="en-US"/>
              </w:rPr>
            </w:pPr>
            <w:r>
              <w:rPr>
                <w:lang w:bidi="en-US"/>
              </w:rPr>
              <w:t>Name</w:t>
            </w:r>
          </w:p>
        </w:tc>
        <w:tc>
          <w:tcPr>
            <w:tcW w:w="2500" w:type="pct"/>
          </w:tcPr>
          <w:p w14:paraId="440573B3" w14:textId="74389F86"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289B5A3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4402559E" w14:textId="7CE07467" w:rsidR="003C448A" w:rsidRDefault="003C448A" w:rsidP="003C448A">
            <w:pPr>
              <w:pStyle w:val="1ATableCategoryHeaderRowBold"/>
              <w:rPr>
                <w:lang w:bidi="en-US"/>
              </w:rPr>
            </w:pPr>
            <w:r>
              <w:rPr>
                <w:lang w:bidi="en-US"/>
              </w:rPr>
              <w:t>Basics</w:t>
            </w:r>
          </w:p>
        </w:tc>
      </w:tr>
      <w:tr w:rsidR="003C448A" w14:paraId="317EF49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6BB43EB" w14:textId="3B4CC573" w:rsidR="003C448A" w:rsidRDefault="003C448A" w:rsidP="003C448A">
            <w:pPr>
              <w:pStyle w:val="1ATableTextStyle"/>
              <w:rPr>
                <w:lang w:bidi="en-US"/>
              </w:rPr>
            </w:pPr>
            <w:r>
              <w:rPr>
                <w:lang w:bidi="en-US"/>
              </w:rPr>
              <w:t>Name</w:t>
            </w:r>
          </w:p>
        </w:tc>
        <w:tc>
          <w:tcPr>
            <w:tcW w:w="2500" w:type="pct"/>
          </w:tcPr>
          <w:p w14:paraId="292953C2" w14:textId="0B3FAAA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Device Security - D - Location and Privacy - v1.0.0</w:t>
            </w:r>
          </w:p>
        </w:tc>
      </w:tr>
      <w:tr w:rsidR="003C448A" w14:paraId="044A712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E7A511E" w14:textId="49DE95DE" w:rsidR="003C448A" w:rsidRDefault="003C448A" w:rsidP="003C448A">
            <w:pPr>
              <w:pStyle w:val="1ATableTextStyle"/>
              <w:rPr>
                <w:lang w:bidi="en-US"/>
              </w:rPr>
            </w:pPr>
            <w:r>
              <w:rPr>
                <w:lang w:bidi="en-US"/>
              </w:rPr>
              <w:t>Description</w:t>
            </w:r>
          </w:p>
        </w:tc>
        <w:tc>
          <w:tcPr>
            <w:tcW w:w="2500" w:type="pct"/>
          </w:tcPr>
          <w:p w14:paraId="6586ED4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3A134C0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6E29D69" w14:textId="7B2848A0" w:rsidR="003C448A" w:rsidRDefault="003C448A" w:rsidP="003C448A">
            <w:pPr>
              <w:pStyle w:val="1ATableTextStyle"/>
              <w:rPr>
                <w:lang w:bidi="en-US"/>
              </w:rPr>
            </w:pPr>
            <w:r>
              <w:rPr>
                <w:lang w:bidi="en-US"/>
              </w:rPr>
              <w:t>Profile type</w:t>
            </w:r>
          </w:p>
        </w:tc>
        <w:tc>
          <w:tcPr>
            <w:tcW w:w="2500" w:type="pct"/>
          </w:tcPr>
          <w:p w14:paraId="2EBD953F" w14:textId="5377204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33ED207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158A6F3" w14:textId="1C1F25AF" w:rsidR="003C448A" w:rsidRDefault="003C448A" w:rsidP="003C448A">
            <w:pPr>
              <w:pStyle w:val="1ATableTextStyle"/>
              <w:rPr>
                <w:lang w:bidi="en-US"/>
              </w:rPr>
            </w:pPr>
            <w:r>
              <w:rPr>
                <w:lang w:bidi="en-US"/>
              </w:rPr>
              <w:t>Platform supported</w:t>
            </w:r>
          </w:p>
        </w:tc>
        <w:tc>
          <w:tcPr>
            <w:tcW w:w="2500" w:type="pct"/>
          </w:tcPr>
          <w:p w14:paraId="11097C2A" w14:textId="71F559C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6F982C1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B033A77" w14:textId="6C8211C4" w:rsidR="003C448A" w:rsidRDefault="003C448A" w:rsidP="003C448A">
            <w:pPr>
              <w:pStyle w:val="1ATableTextStyle"/>
              <w:rPr>
                <w:lang w:bidi="en-US"/>
              </w:rPr>
            </w:pPr>
            <w:r>
              <w:rPr>
                <w:lang w:bidi="en-US"/>
              </w:rPr>
              <w:t>Created</w:t>
            </w:r>
          </w:p>
        </w:tc>
        <w:tc>
          <w:tcPr>
            <w:tcW w:w="2500" w:type="pct"/>
          </w:tcPr>
          <w:p w14:paraId="35E6BAC7" w14:textId="54F06A6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09:27:15</w:t>
            </w:r>
          </w:p>
        </w:tc>
      </w:tr>
      <w:tr w:rsidR="003C448A" w14:paraId="27E2614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BDFAF31" w14:textId="262E3E3E" w:rsidR="003C448A" w:rsidRDefault="003C448A" w:rsidP="003C448A">
            <w:pPr>
              <w:pStyle w:val="1ATableTextStyle"/>
              <w:rPr>
                <w:lang w:bidi="en-US"/>
              </w:rPr>
            </w:pPr>
            <w:r>
              <w:rPr>
                <w:lang w:bidi="en-US"/>
              </w:rPr>
              <w:t>Last modified</w:t>
            </w:r>
          </w:p>
        </w:tc>
        <w:tc>
          <w:tcPr>
            <w:tcW w:w="2500" w:type="pct"/>
          </w:tcPr>
          <w:p w14:paraId="0F50BFFF" w14:textId="5716A80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10 April 2025 09:27:15</w:t>
            </w:r>
          </w:p>
        </w:tc>
      </w:tr>
      <w:tr w:rsidR="003C448A" w14:paraId="4BEEABB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2BA606B" w14:textId="1B396778" w:rsidR="003C448A" w:rsidRDefault="003C448A" w:rsidP="003C448A">
            <w:pPr>
              <w:pStyle w:val="1ATableTextStyle"/>
              <w:rPr>
                <w:lang w:bidi="en-US"/>
              </w:rPr>
            </w:pPr>
            <w:r>
              <w:rPr>
                <w:lang w:bidi="en-US"/>
              </w:rPr>
              <w:t>Scope tags</w:t>
            </w:r>
          </w:p>
        </w:tc>
        <w:tc>
          <w:tcPr>
            <w:tcW w:w="2500" w:type="pct"/>
          </w:tcPr>
          <w:p w14:paraId="3311C63C" w14:textId="04432649"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1BE0F340" w14:textId="657B1191" w:rsidR="003C448A" w:rsidRDefault="003C448A" w:rsidP="003C448A">
      <w:pPr>
        <w:pStyle w:val="Caption"/>
      </w:pPr>
      <w:r>
        <w:t xml:space="preserve">Table </w:t>
      </w:r>
      <w:r>
        <w:fldChar w:fldCharType="begin"/>
      </w:r>
      <w:r>
        <w:instrText xml:space="preserve"> SEQ Table \* ARABIC </w:instrText>
      </w:r>
      <w:r>
        <w:fldChar w:fldCharType="separate"/>
      </w:r>
      <w:r>
        <w:rPr>
          <w:noProof/>
        </w:rPr>
        <w:t>128</w:t>
      </w:r>
      <w:r>
        <w:fldChar w:fldCharType="end"/>
      </w:r>
      <w:r>
        <w:t>. Basics - Win - Device Security - D - Location and Privacy - v1.0.0</w:t>
      </w:r>
    </w:p>
    <w:tbl>
      <w:tblPr>
        <w:tblStyle w:val="GridTable4-Accent2"/>
        <w:tblW w:w="5000" w:type="pct"/>
        <w:tblLook w:val="04A0" w:firstRow="1" w:lastRow="0" w:firstColumn="1" w:lastColumn="0" w:noHBand="0" w:noVBand="1"/>
      </w:tblPr>
      <w:tblGrid>
        <w:gridCol w:w="945"/>
        <w:gridCol w:w="8071"/>
      </w:tblGrid>
      <w:tr w:rsidR="003C448A" w14:paraId="126276FF"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 w:type="pct"/>
          </w:tcPr>
          <w:p w14:paraId="20C7B170" w14:textId="01D59146" w:rsidR="003C448A" w:rsidRDefault="003C448A" w:rsidP="003C448A">
            <w:pPr>
              <w:pStyle w:val="1ATableHeaderBold"/>
              <w:rPr>
                <w:lang w:bidi="en-US"/>
              </w:rPr>
            </w:pPr>
            <w:r>
              <w:rPr>
                <w:lang w:bidi="en-US"/>
              </w:rPr>
              <w:t>Name</w:t>
            </w:r>
          </w:p>
        </w:tc>
        <w:tc>
          <w:tcPr>
            <w:tcW w:w="4476" w:type="pct"/>
          </w:tcPr>
          <w:p w14:paraId="27EEE20B" w14:textId="7932DB81"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52A9DB1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68A4C9D" w14:textId="6B0E0499" w:rsidR="003C448A" w:rsidRDefault="003C448A" w:rsidP="003C448A">
            <w:pPr>
              <w:pStyle w:val="1ATableCategoryHeaderRowBold"/>
              <w:rPr>
                <w:lang w:bidi="en-US"/>
              </w:rPr>
            </w:pPr>
            <w:r>
              <w:rPr>
                <w:lang w:bidi="en-US"/>
              </w:rPr>
              <w:t>Privacy</w:t>
            </w:r>
          </w:p>
        </w:tc>
      </w:tr>
      <w:tr w:rsidR="003C448A" w14:paraId="100DBE7F" w14:textId="77777777" w:rsidTr="003C448A">
        <w:tc>
          <w:tcPr>
            <w:cnfStyle w:val="001000000000" w:firstRow="0" w:lastRow="0" w:firstColumn="1" w:lastColumn="0" w:oddVBand="0" w:evenVBand="0" w:oddHBand="0" w:evenHBand="0" w:firstRowFirstColumn="0" w:firstRowLastColumn="0" w:lastRowFirstColumn="0" w:lastRowLastColumn="0"/>
            <w:tcW w:w="524" w:type="pct"/>
          </w:tcPr>
          <w:p w14:paraId="667BD48C" w14:textId="2F1BE318" w:rsidR="003C448A" w:rsidRDefault="003C448A" w:rsidP="003C448A">
            <w:pPr>
              <w:pStyle w:val="1ATableTextStyle"/>
              <w:rPr>
                <w:lang w:bidi="en-US"/>
              </w:rPr>
            </w:pPr>
            <w:r>
              <w:rPr>
                <w:lang w:bidi="en-US"/>
              </w:rPr>
              <w:t>Let Apps Access Location</w:t>
            </w:r>
          </w:p>
        </w:tc>
        <w:tc>
          <w:tcPr>
            <w:tcW w:w="4476" w:type="pct"/>
          </w:tcPr>
          <w:p w14:paraId="3795FCBD" w14:textId="5BE3EA9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User in control.</w:t>
            </w:r>
          </w:p>
        </w:tc>
      </w:tr>
      <w:tr w:rsidR="003C448A" w14:paraId="77EEE66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 w:type="pct"/>
          </w:tcPr>
          <w:p w14:paraId="7A51CDD3" w14:textId="13D343D1" w:rsidR="003C448A" w:rsidRDefault="003C448A" w:rsidP="003C448A">
            <w:pPr>
              <w:pStyle w:val="1ATableTextStyle"/>
              <w:rPr>
                <w:lang w:bidi="en-US"/>
              </w:rPr>
            </w:pPr>
            <w:r>
              <w:rPr>
                <w:lang w:bidi="en-US"/>
              </w:rPr>
              <w:t xml:space="preserve">Let Apps Access </w:t>
            </w:r>
            <w:r>
              <w:rPr>
                <w:lang w:bidi="en-US"/>
              </w:rPr>
              <w:lastRenderedPageBreak/>
              <w:t>Location Force Allow These Apps</w:t>
            </w:r>
          </w:p>
        </w:tc>
        <w:tc>
          <w:tcPr>
            <w:tcW w:w="4476" w:type="pct"/>
          </w:tcPr>
          <w:p w14:paraId="2F5200A1" w14:textId="2ADD618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lastRenderedPageBreak/>
              <w:t>windows.immersivecontrolpanel_cw5n1h2txyewy;Microsoft.OutlookForWindows_8wekyb3d8bbwe</w:t>
            </w:r>
          </w:p>
        </w:tc>
      </w:tr>
      <w:tr w:rsidR="003C448A" w14:paraId="3E8CE384"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7D8DA8AD" w14:textId="755FFA9E" w:rsidR="003C448A" w:rsidRDefault="003C448A" w:rsidP="003C448A">
            <w:pPr>
              <w:pStyle w:val="1ATableCategoryHeaderRowBold"/>
              <w:rPr>
                <w:lang w:bidi="en-US"/>
              </w:rPr>
            </w:pPr>
            <w:r>
              <w:rPr>
                <w:lang w:bidi="en-US"/>
              </w:rPr>
              <w:t>System</w:t>
            </w:r>
          </w:p>
        </w:tc>
      </w:tr>
      <w:tr w:rsidR="003C448A" w14:paraId="375A694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 w:type="pct"/>
          </w:tcPr>
          <w:p w14:paraId="23099C97" w14:textId="09F2244D" w:rsidR="003C448A" w:rsidRDefault="003C448A" w:rsidP="003C448A">
            <w:pPr>
              <w:pStyle w:val="1ATableTextStyle"/>
              <w:rPr>
                <w:lang w:bidi="en-US"/>
              </w:rPr>
            </w:pPr>
            <w:r>
              <w:rPr>
                <w:lang w:bidi="en-US"/>
              </w:rPr>
              <w:t>Allow Location</w:t>
            </w:r>
          </w:p>
        </w:tc>
        <w:tc>
          <w:tcPr>
            <w:tcW w:w="4476" w:type="pct"/>
          </w:tcPr>
          <w:p w14:paraId="42C915E9" w14:textId="29674550"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Location service is allowed. The user has control and can change Location Privacy settings on or off.</w:t>
            </w:r>
          </w:p>
        </w:tc>
      </w:tr>
    </w:tbl>
    <w:p w14:paraId="13F9FFA3" w14:textId="7FD63365" w:rsidR="003C448A" w:rsidRDefault="003C448A" w:rsidP="003C448A">
      <w:pPr>
        <w:pStyle w:val="Caption"/>
      </w:pPr>
      <w:r>
        <w:t xml:space="preserve">Table </w:t>
      </w:r>
      <w:r>
        <w:fldChar w:fldCharType="begin"/>
      </w:r>
      <w:r>
        <w:instrText xml:space="preserve"> SEQ Table \* ARABIC </w:instrText>
      </w:r>
      <w:r>
        <w:fldChar w:fldCharType="separate"/>
      </w:r>
      <w:r>
        <w:rPr>
          <w:noProof/>
        </w:rPr>
        <w:t>129</w:t>
      </w:r>
      <w:r>
        <w:fldChar w:fldCharType="end"/>
      </w:r>
      <w:r>
        <w:t>. Settings - Win - Device Security - D - Location and Privacy - v1.0.0</w:t>
      </w:r>
    </w:p>
    <w:tbl>
      <w:tblPr>
        <w:tblStyle w:val="GridTable4-Accent2"/>
        <w:tblW w:w="4994" w:type="pct"/>
        <w:tblLook w:val="04A0" w:firstRow="1" w:lastRow="0" w:firstColumn="1" w:lastColumn="0" w:noHBand="0" w:noVBand="1"/>
      </w:tblPr>
      <w:tblGrid>
        <w:gridCol w:w="3001"/>
        <w:gridCol w:w="3000"/>
        <w:gridCol w:w="3004"/>
      </w:tblGrid>
      <w:tr w:rsidR="003C448A" w14:paraId="2D6D359B"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0D092F02" w14:textId="3A80F0E0" w:rsidR="003C448A" w:rsidRDefault="003C448A" w:rsidP="003C448A">
            <w:pPr>
              <w:pStyle w:val="1ATableHeaderBold"/>
              <w:rPr>
                <w:lang w:bidi="en-US"/>
              </w:rPr>
            </w:pPr>
            <w:r>
              <w:rPr>
                <w:lang w:bidi="en-US"/>
              </w:rPr>
              <w:t>Group</w:t>
            </w:r>
          </w:p>
        </w:tc>
        <w:tc>
          <w:tcPr>
            <w:tcW w:w="1666" w:type="pct"/>
          </w:tcPr>
          <w:p w14:paraId="345D0A5D" w14:textId="7FA5954B"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706352D2" w14:textId="0E5D48DF"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233C459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63147794" w14:textId="2A8A57D2" w:rsidR="003C448A" w:rsidRDefault="003C448A" w:rsidP="003C448A">
            <w:pPr>
              <w:pStyle w:val="1ATableCategoryHeaderRowBold"/>
              <w:rPr>
                <w:lang w:bidi="en-US"/>
              </w:rPr>
            </w:pPr>
            <w:r>
              <w:rPr>
                <w:lang w:bidi="en-US"/>
              </w:rPr>
              <w:t>Included Groups</w:t>
            </w:r>
          </w:p>
        </w:tc>
      </w:tr>
      <w:tr w:rsidR="003C448A" w14:paraId="1A43E64E"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51AE43C3" w14:textId="2BC158C6" w:rsidR="003C448A" w:rsidRDefault="003C448A" w:rsidP="003C448A">
            <w:pPr>
              <w:pStyle w:val="1ATableTextStyle"/>
              <w:rPr>
                <w:lang w:bidi="en-US"/>
              </w:rPr>
            </w:pPr>
            <w:r>
              <w:rPr>
                <w:lang w:bidi="en-US"/>
              </w:rPr>
              <w:t>All devices</w:t>
            </w:r>
          </w:p>
        </w:tc>
        <w:tc>
          <w:tcPr>
            <w:tcW w:w="1666" w:type="pct"/>
          </w:tcPr>
          <w:p w14:paraId="256A827B" w14:textId="33775B8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021C7F14" w14:textId="04FF1B58"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45BFFE97" w14:textId="1A853CFA" w:rsidR="003C448A" w:rsidRDefault="003C448A" w:rsidP="003C448A">
      <w:pPr>
        <w:pStyle w:val="Caption"/>
      </w:pPr>
      <w:r>
        <w:t xml:space="preserve">Table </w:t>
      </w:r>
      <w:r>
        <w:fldChar w:fldCharType="begin"/>
      </w:r>
      <w:r>
        <w:instrText xml:space="preserve"> SEQ Table \* ARABIC </w:instrText>
      </w:r>
      <w:r>
        <w:fldChar w:fldCharType="separate"/>
      </w:r>
      <w:r>
        <w:rPr>
          <w:noProof/>
        </w:rPr>
        <w:t>130</w:t>
      </w:r>
      <w:r>
        <w:fldChar w:fldCharType="end"/>
      </w:r>
      <w:r>
        <w:t>. Assignments - Win - Device Security - D - Location and Privacy - v1.0.0</w:t>
      </w:r>
    </w:p>
    <w:p w14:paraId="5C3EC127" w14:textId="6E84EEED" w:rsidR="003C448A" w:rsidRDefault="003C448A" w:rsidP="003C448A">
      <w:pPr>
        <w:pStyle w:val="1ANumberedHeading3"/>
      </w:pPr>
      <w:bookmarkStart w:id="93" w:name="_Toc204168897"/>
      <w:r>
        <w:t>Win - Device Security - D - Login and Lock Screen - v1.0.0</w:t>
      </w:r>
      <w:bookmarkEnd w:id="93"/>
    </w:p>
    <w:p w14:paraId="2699C4DE"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4C8F4A12"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4FA32F7" w14:textId="6D33F436" w:rsidR="003C448A" w:rsidRDefault="003C448A" w:rsidP="003C448A">
            <w:pPr>
              <w:pStyle w:val="1ATableHeaderBold"/>
              <w:rPr>
                <w:lang w:bidi="en-US"/>
              </w:rPr>
            </w:pPr>
            <w:r>
              <w:rPr>
                <w:lang w:bidi="en-US"/>
              </w:rPr>
              <w:t>Name</w:t>
            </w:r>
          </w:p>
        </w:tc>
        <w:tc>
          <w:tcPr>
            <w:tcW w:w="2500" w:type="pct"/>
          </w:tcPr>
          <w:p w14:paraId="0D81EDDF" w14:textId="7D2C9D52"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6A0BBAE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02895843" w14:textId="1808EE8A" w:rsidR="003C448A" w:rsidRDefault="003C448A" w:rsidP="003C448A">
            <w:pPr>
              <w:pStyle w:val="1ATableCategoryHeaderRowBold"/>
              <w:rPr>
                <w:lang w:bidi="en-US"/>
              </w:rPr>
            </w:pPr>
            <w:r>
              <w:rPr>
                <w:lang w:bidi="en-US"/>
              </w:rPr>
              <w:t>Basics</w:t>
            </w:r>
          </w:p>
        </w:tc>
      </w:tr>
      <w:tr w:rsidR="003C448A" w14:paraId="0247AB5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0196803" w14:textId="339C4D99" w:rsidR="003C448A" w:rsidRDefault="003C448A" w:rsidP="003C448A">
            <w:pPr>
              <w:pStyle w:val="1ATableTextStyle"/>
              <w:rPr>
                <w:lang w:bidi="en-US"/>
              </w:rPr>
            </w:pPr>
            <w:r>
              <w:rPr>
                <w:lang w:bidi="en-US"/>
              </w:rPr>
              <w:t>Name</w:t>
            </w:r>
          </w:p>
        </w:tc>
        <w:tc>
          <w:tcPr>
            <w:tcW w:w="2500" w:type="pct"/>
          </w:tcPr>
          <w:p w14:paraId="59B7FBE7" w14:textId="0E59B55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Device Security - D - Login and Lock Screen - v1.0.0</w:t>
            </w:r>
          </w:p>
        </w:tc>
      </w:tr>
      <w:tr w:rsidR="003C448A" w14:paraId="2EF040C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2848A43" w14:textId="29B3E373" w:rsidR="003C448A" w:rsidRDefault="003C448A" w:rsidP="003C448A">
            <w:pPr>
              <w:pStyle w:val="1ATableTextStyle"/>
              <w:rPr>
                <w:lang w:bidi="en-US"/>
              </w:rPr>
            </w:pPr>
            <w:r>
              <w:rPr>
                <w:lang w:bidi="en-US"/>
              </w:rPr>
              <w:t>Description</w:t>
            </w:r>
          </w:p>
        </w:tc>
        <w:tc>
          <w:tcPr>
            <w:tcW w:w="2500" w:type="pct"/>
          </w:tcPr>
          <w:p w14:paraId="01B8F08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2302612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1F14AE3" w14:textId="752978E8" w:rsidR="003C448A" w:rsidRDefault="003C448A" w:rsidP="003C448A">
            <w:pPr>
              <w:pStyle w:val="1ATableTextStyle"/>
              <w:rPr>
                <w:lang w:bidi="en-US"/>
              </w:rPr>
            </w:pPr>
            <w:r>
              <w:rPr>
                <w:lang w:bidi="en-US"/>
              </w:rPr>
              <w:t>Profile type</w:t>
            </w:r>
          </w:p>
        </w:tc>
        <w:tc>
          <w:tcPr>
            <w:tcW w:w="2500" w:type="pct"/>
          </w:tcPr>
          <w:p w14:paraId="30D2D356" w14:textId="53105D1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5C18601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D563059" w14:textId="35CFD1C3" w:rsidR="003C448A" w:rsidRDefault="003C448A" w:rsidP="003C448A">
            <w:pPr>
              <w:pStyle w:val="1ATableTextStyle"/>
              <w:rPr>
                <w:lang w:bidi="en-US"/>
              </w:rPr>
            </w:pPr>
            <w:r>
              <w:rPr>
                <w:lang w:bidi="en-US"/>
              </w:rPr>
              <w:t>Platform supported</w:t>
            </w:r>
          </w:p>
        </w:tc>
        <w:tc>
          <w:tcPr>
            <w:tcW w:w="2500" w:type="pct"/>
          </w:tcPr>
          <w:p w14:paraId="5E8980A0" w14:textId="00AEE53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031F984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E2BA774" w14:textId="509CD589" w:rsidR="003C448A" w:rsidRDefault="003C448A" w:rsidP="003C448A">
            <w:pPr>
              <w:pStyle w:val="1ATableTextStyle"/>
              <w:rPr>
                <w:lang w:bidi="en-US"/>
              </w:rPr>
            </w:pPr>
            <w:r>
              <w:rPr>
                <w:lang w:bidi="en-US"/>
              </w:rPr>
              <w:t>Created</w:t>
            </w:r>
          </w:p>
        </w:tc>
        <w:tc>
          <w:tcPr>
            <w:tcW w:w="2500" w:type="pct"/>
          </w:tcPr>
          <w:p w14:paraId="5BC3D718" w14:textId="2BB8BF1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09:27:16</w:t>
            </w:r>
          </w:p>
        </w:tc>
      </w:tr>
      <w:tr w:rsidR="003C448A" w14:paraId="44E09B7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E218620" w14:textId="69879DE2" w:rsidR="003C448A" w:rsidRDefault="003C448A" w:rsidP="003C448A">
            <w:pPr>
              <w:pStyle w:val="1ATableTextStyle"/>
              <w:rPr>
                <w:lang w:bidi="en-US"/>
              </w:rPr>
            </w:pPr>
            <w:r>
              <w:rPr>
                <w:lang w:bidi="en-US"/>
              </w:rPr>
              <w:t>Last modified</w:t>
            </w:r>
          </w:p>
        </w:tc>
        <w:tc>
          <w:tcPr>
            <w:tcW w:w="2500" w:type="pct"/>
          </w:tcPr>
          <w:p w14:paraId="17236B85" w14:textId="12C0E0B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10 April 2025 09:27:16</w:t>
            </w:r>
          </w:p>
        </w:tc>
      </w:tr>
      <w:tr w:rsidR="003C448A" w14:paraId="549EDFD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7B90F60" w14:textId="0C797864" w:rsidR="003C448A" w:rsidRDefault="003C448A" w:rsidP="003C448A">
            <w:pPr>
              <w:pStyle w:val="1ATableTextStyle"/>
              <w:rPr>
                <w:lang w:bidi="en-US"/>
              </w:rPr>
            </w:pPr>
            <w:r>
              <w:rPr>
                <w:lang w:bidi="en-US"/>
              </w:rPr>
              <w:t>Scope tags</w:t>
            </w:r>
          </w:p>
        </w:tc>
        <w:tc>
          <w:tcPr>
            <w:tcW w:w="2500" w:type="pct"/>
          </w:tcPr>
          <w:p w14:paraId="118FCC57" w14:textId="2B0C58BD"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62F46064" w14:textId="1D6680F8" w:rsidR="003C448A" w:rsidRDefault="003C448A" w:rsidP="003C448A">
      <w:pPr>
        <w:pStyle w:val="Caption"/>
      </w:pPr>
      <w:r>
        <w:t xml:space="preserve">Table </w:t>
      </w:r>
      <w:r>
        <w:fldChar w:fldCharType="begin"/>
      </w:r>
      <w:r>
        <w:instrText xml:space="preserve"> SEQ Table \* ARABIC </w:instrText>
      </w:r>
      <w:r>
        <w:fldChar w:fldCharType="separate"/>
      </w:r>
      <w:r>
        <w:rPr>
          <w:noProof/>
        </w:rPr>
        <w:t>131</w:t>
      </w:r>
      <w:r>
        <w:fldChar w:fldCharType="end"/>
      </w:r>
      <w:r>
        <w:t>. Basics - Win - Device Security - D - Login and Lock Screen - v1.0.0</w:t>
      </w:r>
    </w:p>
    <w:tbl>
      <w:tblPr>
        <w:tblStyle w:val="GridTable4-Accent2"/>
        <w:tblW w:w="4994" w:type="pct"/>
        <w:tblLook w:val="04A0" w:firstRow="1" w:lastRow="0" w:firstColumn="1" w:lastColumn="0" w:noHBand="0" w:noVBand="1"/>
      </w:tblPr>
      <w:tblGrid>
        <w:gridCol w:w="4502"/>
        <w:gridCol w:w="4503"/>
      </w:tblGrid>
      <w:tr w:rsidR="003C448A" w14:paraId="614CCA41"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A6DEA21" w14:textId="0E6A6A2C" w:rsidR="003C448A" w:rsidRDefault="003C448A" w:rsidP="003C448A">
            <w:pPr>
              <w:pStyle w:val="1ATableHeaderBold"/>
              <w:rPr>
                <w:lang w:bidi="en-US"/>
              </w:rPr>
            </w:pPr>
            <w:r>
              <w:rPr>
                <w:lang w:bidi="en-US"/>
              </w:rPr>
              <w:t>Name</w:t>
            </w:r>
          </w:p>
        </w:tc>
        <w:tc>
          <w:tcPr>
            <w:tcW w:w="2500" w:type="pct"/>
          </w:tcPr>
          <w:p w14:paraId="15BBD0FA" w14:textId="2377CA2A"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63C0235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835D1D9" w14:textId="59648C5D" w:rsidR="003C448A" w:rsidRDefault="003C448A" w:rsidP="003C448A">
            <w:pPr>
              <w:pStyle w:val="1ATableCategoryHeaderRowBold"/>
              <w:rPr>
                <w:lang w:bidi="en-US"/>
              </w:rPr>
            </w:pPr>
            <w:r>
              <w:rPr>
                <w:lang w:bidi="en-US"/>
              </w:rPr>
              <w:t>Above Lock</w:t>
            </w:r>
          </w:p>
        </w:tc>
      </w:tr>
      <w:tr w:rsidR="003C448A" w14:paraId="095AFA4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9F80BBC" w14:textId="45937F3B" w:rsidR="003C448A" w:rsidRDefault="003C448A" w:rsidP="003C448A">
            <w:pPr>
              <w:pStyle w:val="1ATableTextStyle"/>
              <w:rPr>
                <w:lang w:bidi="en-US"/>
              </w:rPr>
            </w:pPr>
            <w:r>
              <w:rPr>
                <w:lang w:bidi="en-US"/>
              </w:rPr>
              <w:t>Allow Cortana Above Lock</w:t>
            </w:r>
          </w:p>
        </w:tc>
        <w:tc>
          <w:tcPr>
            <w:tcW w:w="2500" w:type="pct"/>
          </w:tcPr>
          <w:p w14:paraId="1BE70942" w14:textId="4684C95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Block</w:t>
            </w:r>
          </w:p>
        </w:tc>
      </w:tr>
      <w:tr w:rsidR="003C448A" w14:paraId="456EDA9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2402C58" w14:textId="0169AFE5" w:rsidR="003C448A" w:rsidRDefault="003C448A" w:rsidP="003C448A">
            <w:pPr>
              <w:pStyle w:val="1ATableTextStyle"/>
              <w:rPr>
                <w:lang w:bidi="en-US"/>
              </w:rPr>
            </w:pPr>
            <w:r>
              <w:rPr>
                <w:lang w:bidi="en-US"/>
              </w:rPr>
              <w:t>Allow Toasts</w:t>
            </w:r>
          </w:p>
        </w:tc>
        <w:tc>
          <w:tcPr>
            <w:tcW w:w="2500" w:type="pct"/>
          </w:tcPr>
          <w:p w14:paraId="72F1E86F" w14:textId="4E8DA21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Block</w:t>
            </w:r>
          </w:p>
        </w:tc>
      </w:tr>
      <w:tr w:rsidR="003C448A" w14:paraId="3C7C446E"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3D1DD4DF" w14:textId="350372B2" w:rsidR="003C448A" w:rsidRDefault="003C448A" w:rsidP="003C448A">
            <w:pPr>
              <w:pStyle w:val="1ATableCategoryHeaderRowBold"/>
              <w:rPr>
                <w:lang w:bidi="en-US"/>
              </w:rPr>
            </w:pPr>
            <w:r>
              <w:rPr>
                <w:lang w:bidi="en-US"/>
              </w:rPr>
              <w:t>Administrative Templates</w:t>
            </w:r>
          </w:p>
        </w:tc>
      </w:tr>
      <w:tr w:rsidR="003C448A" w14:paraId="0162D48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735AE0D" w14:textId="4B61CBE4" w:rsidR="003C448A" w:rsidRDefault="003C448A" w:rsidP="003C448A">
            <w:pPr>
              <w:pStyle w:val="1ATableSub-CategoryHeaderColumn"/>
              <w:rPr>
                <w:lang w:bidi="en-US"/>
              </w:rPr>
            </w:pPr>
            <w:r>
              <w:rPr>
                <w:lang w:bidi="en-US"/>
              </w:rPr>
              <w:t>Personalization</w:t>
            </w:r>
          </w:p>
        </w:tc>
      </w:tr>
      <w:tr w:rsidR="003C448A" w14:paraId="680EF35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8C3E157" w14:textId="2A8FDAD2" w:rsidR="003C448A" w:rsidRDefault="003C448A" w:rsidP="003C448A">
            <w:pPr>
              <w:pStyle w:val="1ATableTextStyle"/>
              <w:rPr>
                <w:lang w:bidi="en-US"/>
              </w:rPr>
            </w:pPr>
            <w:r>
              <w:rPr>
                <w:lang w:bidi="en-US"/>
              </w:rPr>
              <w:t>Prevent enabling lock screen camera</w:t>
            </w:r>
          </w:p>
        </w:tc>
        <w:tc>
          <w:tcPr>
            <w:tcW w:w="2500" w:type="pct"/>
          </w:tcPr>
          <w:p w14:paraId="1DA89954" w14:textId="6BCA6B6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311D3DB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09B64C5" w14:textId="01D7B5CF" w:rsidR="003C448A" w:rsidRDefault="003C448A" w:rsidP="003C448A">
            <w:pPr>
              <w:pStyle w:val="1ATableTextStyle"/>
              <w:rPr>
                <w:lang w:bidi="en-US"/>
              </w:rPr>
            </w:pPr>
            <w:r>
              <w:rPr>
                <w:lang w:bidi="en-US"/>
              </w:rPr>
              <w:t>Prevent enabling lock screen slide show</w:t>
            </w:r>
          </w:p>
        </w:tc>
        <w:tc>
          <w:tcPr>
            <w:tcW w:w="2500" w:type="pct"/>
          </w:tcPr>
          <w:p w14:paraId="0475AA91" w14:textId="4B6680B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16C846A6"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03134EF2" w14:textId="2D62B3AE" w:rsidR="003C448A" w:rsidRDefault="003C448A" w:rsidP="003C448A">
            <w:pPr>
              <w:pStyle w:val="1ATableSub-CategoryHeaderColumn"/>
              <w:rPr>
                <w:lang w:bidi="en-US"/>
              </w:rPr>
            </w:pPr>
            <w:r>
              <w:rPr>
                <w:lang w:bidi="en-US"/>
              </w:rPr>
              <w:t>Logon</w:t>
            </w:r>
          </w:p>
        </w:tc>
      </w:tr>
      <w:tr w:rsidR="003C448A" w14:paraId="7277590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9D5626E" w14:textId="3664E75E" w:rsidR="003C448A" w:rsidRDefault="003C448A" w:rsidP="003C448A">
            <w:pPr>
              <w:pStyle w:val="1ATableTextStyle"/>
              <w:rPr>
                <w:lang w:bidi="en-US"/>
              </w:rPr>
            </w:pPr>
            <w:r>
              <w:rPr>
                <w:lang w:bidi="en-US"/>
              </w:rPr>
              <w:t>Turn off app notifications on the lock screen</w:t>
            </w:r>
          </w:p>
        </w:tc>
        <w:tc>
          <w:tcPr>
            <w:tcW w:w="2500" w:type="pct"/>
          </w:tcPr>
          <w:p w14:paraId="1A2E04B5" w14:textId="580CC76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5571A3AF"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4589E060" w14:textId="6A372AE5" w:rsidR="003C448A" w:rsidRDefault="003C448A" w:rsidP="003C448A">
            <w:pPr>
              <w:pStyle w:val="1ATableSub-CategoryHeaderColumn"/>
              <w:rPr>
                <w:lang w:bidi="en-US"/>
              </w:rPr>
            </w:pPr>
            <w:r>
              <w:rPr>
                <w:lang w:bidi="en-US"/>
              </w:rPr>
              <w:t>Credential User Interface</w:t>
            </w:r>
          </w:p>
        </w:tc>
      </w:tr>
      <w:tr w:rsidR="003C448A" w14:paraId="4CBB480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7A09553" w14:textId="3E93DFD2" w:rsidR="003C448A" w:rsidRDefault="003C448A" w:rsidP="003C448A">
            <w:pPr>
              <w:pStyle w:val="1ATableTextStyle"/>
              <w:rPr>
                <w:lang w:bidi="en-US"/>
              </w:rPr>
            </w:pPr>
            <w:r>
              <w:rPr>
                <w:lang w:bidi="en-US"/>
              </w:rPr>
              <w:lastRenderedPageBreak/>
              <w:t>Do not display the password reveal button</w:t>
            </w:r>
          </w:p>
        </w:tc>
        <w:tc>
          <w:tcPr>
            <w:tcW w:w="2500" w:type="pct"/>
          </w:tcPr>
          <w:p w14:paraId="168D7B2E" w14:textId="49FE4B5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2D1B4635"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2EFFF9B4" w14:textId="1E501253" w:rsidR="003C448A" w:rsidRDefault="003C448A" w:rsidP="003C448A">
            <w:pPr>
              <w:pStyle w:val="1ATableSub-CategoryHeaderColumn"/>
              <w:rPr>
                <w:lang w:bidi="en-US"/>
              </w:rPr>
            </w:pPr>
            <w:r>
              <w:rPr>
                <w:lang w:bidi="en-US"/>
              </w:rPr>
              <w:t>Windows Logon Options</w:t>
            </w:r>
          </w:p>
        </w:tc>
      </w:tr>
      <w:tr w:rsidR="003C448A" w14:paraId="364A91C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7C66CB0" w14:textId="61758FF2" w:rsidR="003C448A" w:rsidRDefault="003C448A" w:rsidP="003C448A">
            <w:pPr>
              <w:pStyle w:val="1ATableTextStyle"/>
              <w:rPr>
                <w:lang w:bidi="en-US"/>
              </w:rPr>
            </w:pPr>
            <w:r>
              <w:rPr>
                <w:lang w:bidi="en-US"/>
              </w:rPr>
              <w:t>Configure the mode of automatically signing in and locking last interactive user after a restart or cold boot</w:t>
            </w:r>
          </w:p>
        </w:tc>
        <w:tc>
          <w:tcPr>
            <w:tcW w:w="2500" w:type="pct"/>
          </w:tcPr>
          <w:p w14:paraId="22446E5C" w14:textId="7620214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59C83DA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5C6FDF1" w14:textId="00DBBCFE" w:rsidR="003C448A" w:rsidRDefault="003C448A" w:rsidP="003C448A">
            <w:pPr>
              <w:pStyle w:val="1ATableTextStyle"/>
              <w:rPr>
                <w:lang w:bidi="en-US"/>
              </w:rPr>
            </w:pPr>
            <w:r>
              <w:rPr>
                <w:lang w:bidi="en-US"/>
              </w:rPr>
              <w:t xml:space="preserve">  Configure the mode of automatically signing in and locking last interactive user after a restart or cold boot (Device)</w:t>
            </w:r>
          </w:p>
        </w:tc>
        <w:tc>
          <w:tcPr>
            <w:tcW w:w="2500" w:type="pct"/>
          </w:tcPr>
          <w:p w14:paraId="1E08FC6A" w14:textId="08EE10A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 if BitLocker is on and not suspended</w:t>
            </w:r>
          </w:p>
        </w:tc>
      </w:tr>
      <w:tr w:rsidR="003C448A" w14:paraId="0556607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1F1427F" w14:textId="300188DF" w:rsidR="003C448A" w:rsidRDefault="003C448A" w:rsidP="003C448A">
            <w:pPr>
              <w:pStyle w:val="1ATableTextStyle"/>
              <w:rPr>
                <w:lang w:bidi="en-US"/>
              </w:rPr>
            </w:pPr>
            <w:r>
              <w:rPr>
                <w:lang w:bidi="en-US"/>
              </w:rPr>
              <w:t>Sign-in and lock last interactive user automatically after a restart</w:t>
            </w:r>
          </w:p>
        </w:tc>
        <w:tc>
          <w:tcPr>
            <w:tcW w:w="2500" w:type="pct"/>
          </w:tcPr>
          <w:p w14:paraId="4F90E963" w14:textId="45ECACD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7042F993"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7F0EA7A9" w14:textId="2CCC4817" w:rsidR="003C448A" w:rsidRDefault="003C448A" w:rsidP="003C448A">
            <w:pPr>
              <w:pStyle w:val="1ATableCategoryHeaderRowBold"/>
              <w:rPr>
                <w:lang w:bidi="en-US"/>
              </w:rPr>
            </w:pPr>
            <w:r>
              <w:rPr>
                <w:lang w:bidi="en-US"/>
              </w:rPr>
              <w:t>Authentication</w:t>
            </w:r>
          </w:p>
        </w:tc>
      </w:tr>
      <w:tr w:rsidR="003C448A" w14:paraId="7368B34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DC0A055" w14:textId="23AE88EF" w:rsidR="003C448A" w:rsidRDefault="003C448A" w:rsidP="003C448A">
            <w:pPr>
              <w:pStyle w:val="1ATableTextStyle"/>
              <w:rPr>
                <w:lang w:bidi="en-US"/>
              </w:rPr>
            </w:pPr>
            <w:r>
              <w:rPr>
                <w:lang w:bidi="en-US"/>
              </w:rPr>
              <w:t>Allow Aad Password Reset</w:t>
            </w:r>
          </w:p>
        </w:tc>
        <w:tc>
          <w:tcPr>
            <w:tcW w:w="2500" w:type="pct"/>
          </w:tcPr>
          <w:p w14:paraId="41D3BF8F" w14:textId="79C8010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Allow</w:t>
            </w:r>
          </w:p>
        </w:tc>
      </w:tr>
      <w:tr w:rsidR="003C448A" w14:paraId="2E77454D"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449F4DC5" w14:textId="1568266B" w:rsidR="003C448A" w:rsidRDefault="003C448A" w:rsidP="003C448A">
            <w:pPr>
              <w:pStyle w:val="1ATableCategoryHeaderRowBold"/>
              <w:rPr>
                <w:lang w:bidi="en-US"/>
              </w:rPr>
            </w:pPr>
            <w:r>
              <w:rPr>
                <w:lang w:bidi="en-US"/>
              </w:rPr>
              <w:t>Privacy</w:t>
            </w:r>
          </w:p>
        </w:tc>
      </w:tr>
      <w:tr w:rsidR="003C448A" w14:paraId="0DD6A85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2B1AA72" w14:textId="33F67638" w:rsidR="003C448A" w:rsidRDefault="003C448A" w:rsidP="003C448A">
            <w:pPr>
              <w:pStyle w:val="1ATableTextStyle"/>
              <w:rPr>
                <w:lang w:bidi="en-US"/>
              </w:rPr>
            </w:pPr>
            <w:r>
              <w:rPr>
                <w:lang w:bidi="en-US"/>
              </w:rPr>
              <w:t>Let Apps Activate With Voice Above Lock</w:t>
            </w:r>
          </w:p>
        </w:tc>
        <w:tc>
          <w:tcPr>
            <w:tcW w:w="2500" w:type="pct"/>
          </w:tcPr>
          <w:p w14:paraId="44E48532" w14:textId="11221059"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Force deny. Windows apps cannot be activated by voice while the screen is locked, and users cannot change it.</w:t>
            </w:r>
          </w:p>
        </w:tc>
      </w:tr>
    </w:tbl>
    <w:p w14:paraId="6F4FC7A4" w14:textId="574C77E9" w:rsidR="003C448A" w:rsidRDefault="003C448A" w:rsidP="003C448A">
      <w:pPr>
        <w:pStyle w:val="Caption"/>
      </w:pPr>
      <w:r>
        <w:t xml:space="preserve">Table </w:t>
      </w:r>
      <w:r>
        <w:fldChar w:fldCharType="begin"/>
      </w:r>
      <w:r>
        <w:instrText xml:space="preserve"> SEQ Table \* ARABIC </w:instrText>
      </w:r>
      <w:r>
        <w:fldChar w:fldCharType="separate"/>
      </w:r>
      <w:r>
        <w:rPr>
          <w:noProof/>
        </w:rPr>
        <w:t>132</w:t>
      </w:r>
      <w:r>
        <w:fldChar w:fldCharType="end"/>
      </w:r>
      <w:r>
        <w:t>. Settings - Win - Device Security - D - Login and Lock Screen - v1.0.0</w:t>
      </w:r>
    </w:p>
    <w:tbl>
      <w:tblPr>
        <w:tblStyle w:val="GridTable4-Accent2"/>
        <w:tblW w:w="4994" w:type="pct"/>
        <w:tblLook w:val="04A0" w:firstRow="1" w:lastRow="0" w:firstColumn="1" w:lastColumn="0" w:noHBand="0" w:noVBand="1"/>
      </w:tblPr>
      <w:tblGrid>
        <w:gridCol w:w="3001"/>
        <w:gridCol w:w="3000"/>
        <w:gridCol w:w="3004"/>
      </w:tblGrid>
      <w:tr w:rsidR="003C448A" w14:paraId="02CAA149"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019218AD" w14:textId="3144F6ED" w:rsidR="003C448A" w:rsidRDefault="003C448A" w:rsidP="003C448A">
            <w:pPr>
              <w:pStyle w:val="1ATableHeaderBold"/>
              <w:rPr>
                <w:lang w:bidi="en-US"/>
              </w:rPr>
            </w:pPr>
            <w:r>
              <w:rPr>
                <w:lang w:bidi="en-US"/>
              </w:rPr>
              <w:t>Group</w:t>
            </w:r>
          </w:p>
        </w:tc>
        <w:tc>
          <w:tcPr>
            <w:tcW w:w="1666" w:type="pct"/>
          </w:tcPr>
          <w:p w14:paraId="5CC94A16" w14:textId="3DC1A3CF"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312C1266" w14:textId="48B62181"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3681BC1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71B48C92" w14:textId="0C6BA187" w:rsidR="003C448A" w:rsidRDefault="003C448A" w:rsidP="003C448A">
            <w:pPr>
              <w:pStyle w:val="1ATableCategoryHeaderRowBold"/>
              <w:rPr>
                <w:lang w:bidi="en-US"/>
              </w:rPr>
            </w:pPr>
            <w:r>
              <w:rPr>
                <w:lang w:bidi="en-US"/>
              </w:rPr>
              <w:t>Included Groups</w:t>
            </w:r>
          </w:p>
        </w:tc>
      </w:tr>
      <w:tr w:rsidR="003C448A" w14:paraId="7A8BAAC1"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329A12E9" w14:textId="0E301B85" w:rsidR="003C448A" w:rsidRDefault="003C448A" w:rsidP="003C448A">
            <w:pPr>
              <w:pStyle w:val="1ATableTextStyle"/>
              <w:rPr>
                <w:lang w:bidi="en-US"/>
              </w:rPr>
            </w:pPr>
            <w:r>
              <w:rPr>
                <w:lang w:bidi="en-US"/>
              </w:rPr>
              <w:t>All devices</w:t>
            </w:r>
          </w:p>
        </w:tc>
        <w:tc>
          <w:tcPr>
            <w:tcW w:w="1666" w:type="pct"/>
          </w:tcPr>
          <w:p w14:paraId="5BD4409F" w14:textId="669C85F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78C00BA5" w14:textId="1DCD68D2"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78D07B31" w14:textId="720A11C6" w:rsidR="003C448A" w:rsidRDefault="003C448A" w:rsidP="003C448A">
      <w:pPr>
        <w:pStyle w:val="Caption"/>
      </w:pPr>
      <w:r>
        <w:t xml:space="preserve">Table </w:t>
      </w:r>
      <w:r>
        <w:fldChar w:fldCharType="begin"/>
      </w:r>
      <w:r>
        <w:instrText xml:space="preserve"> SEQ Table \* ARABIC </w:instrText>
      </w:r>
      <w:r>
        <w:fldChar w:fldCharType="separate"/>
      </w:r>
      <w:r>
        <w:rPr>
          <w:noProof/>
        </w:rPr>
        <w:t>133</w:t>
      </w:r>
      <w:r>
        <w:fldChar w:fldCharType="end"/>
      </w:r>
      <w:r>
        <w:t>. Assignments - Win - Device Security - D - Login and Lock Screen - v1.0.0</w:t>
      </w:r>
    </w:p>
    <w:p w14:paraId="3A8BA7BE" w14:textId="1AAEF5C6" w:rsidR="003C448A" w:rsidRDefault="003C448A" w:rsidP="003C448A">
      <w:pPr>
        <w:pStyle w:val="1ANumberedHeading3"/>
      </w:pPr>
      <w:bookmarkStart w:id="94" w:name="_Toc204168898"/>
      <w:r>
        <w:t>Win - Device Security - D - Network List Manager - v1.0.0</w:t>
      </w:r>
      <w:bookmarkEnd w:id="94"/>
    </w:p>
    <w:p w14:paraId="2DD45C34"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7ED03E3D"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3853FD7" w14:textId="00F13433" w:rsidR="003C448A" w:rsidRDefault="003C448A" w:rsidP="003C448A">
            <w:pPr>
              <w:pStyle w:val="1ATableHeaderBold"/>
              <w:rPr>
                <w:lang w:bidi="en-US"/>
              </w:rPr>
            </w:pPr>
            <w:r>
              <w:rPr>
                <w:lang w:bidi="en-US"/>
              </w:rPr>
              <w:t>Name</w:t>
            </w:r>
          </w:p>
        </w:tc>
        <w:tc>
          <w:tcPr>
            <w:tcW w:w="2500" w:type="pct"/>
          </w:tcPr>
          <w:p w14:paraId="19EEF240" w14:textId="406C3E53"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0ED955C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D4EB097" w14:textId="4F709CC6" w:rsidR="003C448A" w:rsidRDefault="003C448A" w:rsidP="003C448A">
            <w:pPr>
              <w:pStyle w:val="1ATableCategoryHeaderRowBold"/>
              <w:rPr>
                <w:lang w:bidi="en-US"/>
              </w:rPr>
            </w:pPr>
            <w:r>
              <w:rPr>
                <w:lang w:bidi="en-US"/>
              </w:rPr>
              <w:t>Basics</w:t>
            </w:r>
          </w:p>
        </w:tc>
      </w:tr>
      <w:tr w:rsidR="003C448A" w14:paraId="499C3CD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5F0A4D2" w14:textId="139FE008" w:rsidR="003C448A" w:rsidRDefault="003C448A" w:rsidP="003C448A">
            <w:pPr>
              <w:pStyle w:val="1ATableTextStyle"/>
              <w:rPr>
                <w:lang w:bidi="en-US"/>
              </w:rPr>
            </w:pPr>
            <w:r>
              <w:rPr>
                <w:lang w:bidi="en-US"/>
              </w:rPr>
              <w:t>Name</w:t>
            </w:r>
          </w:p>
        </w:tc>
        <w:tc>
          <w:tcPr>
            <w:tcW w:w="2500" w:type="pct"/>
          </w:tcPr>
          <w:p w14:paraId="4BEFCD1A" w14:textId="776244B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Device Security - D - Network List Manager - v1.0.0</w:t>
            </w:r>
          </w:p>
        </w:tc>
      </w:tr>
      <w:tr w:rsidR="003C448A" w14:paraId="6B8D796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9D7724E" w14:textId="2E3B44F4" w:rsidR="003C448A" w:rsidRDefault="003C448A" w:rsidP="003C448A">
            <w:pPr>
              <w:pStyle w:val="1ATableTextStyle"/>
              <w:rPr>
                <w:lang w:bidi="en-US"/>
              </w:rPr>
            </w:pPr>
            <w:r>
              <w:rPr>
                <w:lang w:bidi="en-US"/>
              </w:rPr>
              <w:t>Description</w:t>
            </w:r>
          </w:p>
        </w:tc>
        <w:tc>
          <w:tcPr>
            <w:tcW w:w="2500" w:type="pct"/>
          </w:tcPr>
          <w:p w14:paraId="2948DE86" w14:textId="32D1032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Added - Ellis Barrett</w:t>
            </w:r>
          </w:p>
        </w:tc>
      </w:tr>
      <w:tr w:rsidR="003C448A" w14:paraId="07AEA0C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D76F2CE" w14:textId="1771F590" w:rsidR="003C448A" w:rsidRDefault="003C448A" w:rsidP="003C448A">
            <w:pPr>
              <w:pStyle w:val="1ATableTextStyle"/>
              <w:rPr>
                <w:lang w:bidi="en-US"/>
              </w:rPr>
            </w:pPr>
            <w:r>
              <w:rPr>
                <w:lang w:bidi="en-US"/>
              </w:rPr>
              <w:t>Profile type</w:t>
            </w:r>
          </w:p>
        </w:tc>
        <w:tc>
          <w:tcPr>
            <w:tcW w:w="2500" w:type="pct"/>
          </w:tcPr>
          <w:p w14:paraId="474D9DE1" w14:textId="09E6505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4F13E15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15B86B4" w14:textId="63A591FE" w:rsidR="003C448A" w:rsidRDefault="003C448A" w:rsidP="003C448A">
            <w:pPr>
              <w:pStyle w:val="1ATableTextStyle"/>
              <w:rPr>
                <w:lang w:bidi="en-US"/>
              </w:rPr>
            </w:pPr>
            <w:r>
              <w:rPr>
                <w:lang w:bidi="en-US"/>
              </w:rPr>
              <w:t>Platform supported</w:t>
            </w:r>
          </w:p>
        </w:tc>
        <w:tc>
          <w:tcPr>
            <w:tcW w:w="2500" w:type="pct"/>
          </w:tcPr>
          <w:p w14:paraId="3F4B8401" w14:textId="61DE9C6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7016AD8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8B7E127" w14:textId="34241C07" w:rsidR="003C448A" w:rsidRDefault="003C448A" w:rsidP="003C448A">
            <w:pPr>
              <w:pStyle w:val="1ATableTextStyle"/>
              <w:rPr>
                <w:lang w:bidi="en-US"/>
              </w:rPr>
            </w:pPr>
            <w:r>
              <w:rPr>
                <w:lang w:bidi="en-US"/>
              </w:rPr>
              <w:t>Created</w:t>
            </w:r>
          </w:p>
        </w:tc>
        <w:tc>
          <w:tcPr>
            <w:tcW w:w="2500" w:type="pct"/>
          </w:tcPr>
          <w:p w14:paraId="51457141" w14:textId="6853F9E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25 June 2025 18:01:42</w:t>
            </w:r>
          </w:p>
        </w:tc>
      </w:tr>
      <w:tr w:rsidR="003C448A" w14:paraId="41C9DA4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10B982A" w14:textId="78A6158F" w:rsidR="003C448A" w:rsidRDefault="003C448A" w:rsidP="003C448A">
            <w:pPr>
              <w:pStyle w:val="1ATableTextStyle"/>
              <w:rPr>
                <w:lang w:bidi="en-US"/>
              </w:rPr>
            </w:pPr>
            <w:r>
              <w:rPr>
                <w:lang w:bidi="en-US"/>
              </w:rPr>
              <w:t>Last modified</w:t>
            </w:r>
          </w:p>
        </w:tc>
        <w:tc>
          <w:tcPr>
            <w:tcW w:w="2500" w:type="pct"/>
          </w:tcPr>
          <w:p w14:paraId="24D95CCD" w14:textId="1696139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25 June 2025 18:02:53</w:t>
            </w:r>
          </w:p>
        </w:tc>
      </w:tr>
      <w:tr w:rsidR="003C448A" w14:paraId="175B01A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7C772F0" w14:textId="1679B55D" w:rsidR="003C448A" w:rsidRDefault="003C448A" w:rsidP="003C448A">
            <w:pPr>
              <w:pStyle w:val="1ATableTextStyle"/>
              <w:rPr>
                <w:lang w:bidi="en-US"/>
              </w:rPr>
            </w:pPr>
            <w:r>
              <w:rPr>
                <w:lang w:bidi="en-US"/>
              </w:rPr>
              <w:t>Scope tags</w:t>
            </w:r>
          </w:p>
        </w:tc>
        <w:tc>
          <w:tcPr>
            <w:tcW w:w="2500" w:type="pct"/>
          </w:tcPr>
          <w:p w14:paraId="39915447" w14:textId="562F64C9"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679A9F45" w14:textId="264B2C46" w:rsidR="003C448A" w:rsidRDefault="003C448A" w:rsidP="003C448A">
      <w:pPr>
        <w:pStyle w:val="Caption"/>
      </w:pPr>
      <w:r>
        <w:t xml:space="preserve">Table </w:t>
      </w:r>
      <w:r>
        <w:fldChar w:fldCharType="begin"/>
      </w:r>
      <w:r>
        <w:instrText xml:space="preserve"> SEQ Table \* ARABIC </w:instrText>
      </w:r>
      <w:r>
        <w:fldChar w:fldCharType="separate"/>
      </w:r>
      <w:r>
        <w:rPr>
          <w:noProof/>
        </w:rPr>
        <w:t>134</w:t>
      </w:r>
      <w:r>
        <w:fldChar w:fldCharType="end"/>
      </w:r>
      <w:r>
        <w:t>. Basics - Win - Device Security - D - Network List Manager - v1.0.0</w:t>
      </w:r>
    </w:p>
    <w:tbl>
      <w:tblPr>
        <w:tblStyle w:val="GridTable4-Accent2"/>
        <w:tblW w:w="4994" w:type="pct"/>
        <w:tblLook w:val="04A0" w:firstRow="1" w:lastRow="0" w:firstColumn="1" w:lastColumn="0" w:noHBand="0" w:noVBand="1"/>
      </w:tblPr>
      <w:tblGrid>
        <w:gridCol w:w="4502"/>
        <w:gridCol w:w="4503"/>
      </w:tblGrid>
      <w:tr w:rsidR="003C448A" w14:paraId="631F3D66"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86B7BB5" w14:textId="69A50DA9" w:rsidR="003C448A" w:rsidRDefault="003C448A" w:rsidP="003C448A">
            <w:pPr>
              <w:pStyle w:val="1ATableHeaderBold"/>
              <w:rPr>
                <w:lang w:bidi="en-US"/>
              </w:rPr>
            </w:pPr>
            <w:r>
              <w:rPr>
                <w:lang w:bidi="en-US"/>
              </w:rPr>
              <w:t>Name</w:t>
            </w:r>
          </w:p>
        </w:tc>
        <w:tc>
          <w:tcPr>
            <w:tcW w:w="2500" w:type="pct"/>
          </w:tcPr>
          <w:p w14:paraId="5E75AA9D" w14:textId="7C09EC39"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5B17C46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151D2FC" w14:textId="4E8907FD" w:rsidR="003C448A" w:rsidRDefault="003C448A" w:rsidP="003C448A">
            <w:pPr>
              <w:pStyle w:val="1ATableCategoryHeaderRowBold"/>
              <w:rPr>
                <w:lang w:bidi="en-US"/>
              </w:rPr>
            </w:pPr>
            <w:r>
              <w:rPr>
                <w:lang w:bidi="en-US"/>
              </w:rPr>
              <w:t>Network List Manager</w:t>
            </w:r>
          </w:p>
        </w:tc>
      </w:tr>
      <w:tr w:rsidR="003C448A" w14:paraId="672ED1C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0834F44" w14:textId="23B85320" w:rsidR="003C448A" w:rsidRDefault="003C448A" w:rsidP="003C448A">
            <w:pPr>
              <w:pStyle w:val="1ATableTextStyle"/>
              <w:rPr>
                <w:lang w:bidi="en-US"/>
              </w:rPr>
            </w:pPr>
            <w:r>
              <w:rPr>
                <w:lang w:bidi="en-US"/>
              </w:rPr>
              <w:t>Allowed Tls Authentication Endpoints</w:t>
            </w:r>
          </w:p>
        </w:tc>
        <w:tc>
          <w:tcPr>
            <w:tcW w:w="2500" w:type="pct"/>
          </w:tcPr>
          <w:p w14:paraId="0884BC0C" w14:textId="7159B56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https://ncsi.standrew.co.uk</w:t>
            </w:r>
          </w:p>
        </w:tc>
      </w:tr>
      <w:tr w:rsidR="003C448A" w14:paraId="774526C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A31B833" w14:textId="7A046633" w:rsidR="003C448A" w:rsidRDefault="003C448A" w:rsidP="003C448A">
            <w:pPr>
              <w:pStyle w:val="1ATableTextStyle"/>
              <w:rPr>
                <w:lang w:bidi="en-US"/>
              </w:rPr>
            </w:pPr>
            <w:r>
              <w:rPr>
                <w:lang w:bidi="en-US"/>
              </w:rPr>
              <w:t>Configured Tls Authentication Network Name</w:t>
            </w:r>
          </w:p>
        </w:tc>
        <w:tc>
          <w:tcPr>
            <w:tcW w:w="2500" w:type="pct"/>
          </w:tcPr>
          <w:p w14:paraId="30744343" w14:textId="15D1A4F2"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StAH_Secure</w:t>
            </w:r>
          </w:p>
        </w:tc>
      </w:tr>
    </w:tbl>
    <w:p w14:paraId="62C69FC2" w14:textId="377B4BFC" w:rsidR="003C448A" w:rsidRDefault="003C448A" w:rsidP="003C448A">
      <w:pPr>
        <w:pStyle w:val="Caption"/>
      </w:pPr>
      <w:r>
        <w:t xml:space="preserve">Table </w:t>
      </w:r>
      <w:r>
        <w:fldChar w:fldCharType="begin"/>
      </w:r>
      <w:r>
        <w:instrText xml:space="preserve"> SEQ Table \* ARABIC </w:instrText>
      </w:r>
      <w:r>
        <w:fldChar w:fldCharType="separate"/>
      </w:r>
      <w:r>
        <w:rPr>
          <w:noProof/>
        </w:rPr>
        <w:t>135</w:t>
      </w:r>
      <w:r>
        <w:fldChar w:fldCharType="end"/>
      </w:r>
      <w:r>
        <w:t>. Settings - Win - Device Security - D - Network List Manager - v1.0.0</w:t>
      </w:r>
    </w:p>
    <w:tbl>
      <w:tblPr>
        <w:tblStyle w:val="GridTable4-Accent2"/>
        <w:tblW w:w="4994" w:type="pct"/>
        <w:tblLook w:val="04A0" w:firstRow="1" w:lastRow="0" w:firstColumn="1" w:lastColumn="0" w:noHBand="0" w:noVBand="1"/>
      </w:tblPr>
      <w:tblGrid>
        <w:gridCol w:w="3001"/>
        <w:gridCol w:w="3000"/>
        <w:gridCol w:w="3004"/>
      </w:tblGrid>
      <w:tr w:rsidR="003C448A" w14:paraId="6BC90210"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54EF3C8D" w14:textId="3AA9B327" w:rsidR="003C448A" w:rsidRDefault="003C448A" w:rsidP="003C448A">
            <w:pPr>
              <w:pStyle w:val="1ATableHeaderBold"/>
              <w:rPr>
                <w:lang w:bidi="en-US"/>
              </w:rPr>
            </w:pPr>
            <w:r>
              <w:rPr>
                <w:lang w:bidi="en-US"/>
              </w:rPr>
              <w:lastRenderedPageBreak/>
              <w:t>Group</w:t>
            </w:r>
          </w:p>
        </w:tc>
        <w:tc>
          <w:tcPr>
            <w:tcW w:w="1666" w:type="pct"/>
          </w:tcPr>
          <w:p w14:paraId="78F2D512" w14:textId="1B4AB87C"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16E50A4E" w14:textId="1C94344E"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701DB43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2BC643A4" w14:textId="41B9DE6F" w:rsidR="003C448A" w:rsidRDefault="003C448A" w:rsidP="003C448A">
            <w:pPr>
              <w:pStyle w:val="1ATableCategoryHeaderRowBold"/>
              <w:rPr>
                <w:lang w:bidi="en-US"/>
              </w:rPr>
            </w:pPr>
            <w:r>
              <w:rPr>
                <w:lang w:bidi="en-US"/>
              </w:rPr>
              <w:t>Included Groups</w:t>
            </w:r>
          </w:p>
        </w:tc>
      </w:tr>
      <w:tr w:rsidR="003C448A" w14:paraId="575EAD0F"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196114B4" w14:textId="7CA76435" w:rsidR="003C448A" w:rsidRDefault="003C448A" w:rsidP="003C448A">
            <w:pPr>
              <w:pStyle w:val="1ATableTextStyle"/>
              <w:rPr>
                <w:lang w:bidi="en-US"/>
              </w:rPr>
            </w:pPr>
            <w:r>
              <w:rPr>
                <w:lang w:bidi="en-US"/>
              </w:rPr>
              <w:t>All devices</w:t>
            </w:r>
          </w:p>
        </w:tc>
        <w:tc>
          <w:tcPr>
            <w:tcW w:w="1666" w:type="pct"/>
          </w:tcPr>
          <w:p w14:paraId="3C63FEA7" w14:textId="3CBC373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632D2E86" w14:textId="1B9F43D3"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6745C8D4" w14:textId="57C8DE4A" w:rsidR="003C448A" w:rsidRDefault="003C448A" w:rsidP="003C448A">
      <w:pPr>
        <w:pStyle w:val="Caption"/>
      </w:pPr>
      <w:r>
        <w:t xml:space="preserve">Table </w:t>
      </w:r>
      <w:r>
        <w:fldChar w:fldCharType="begin"/>
      </w:r>
      <w:r>
        <w:instrText xml:space="preserve"> SEQ Table \* ARABIC </w:instrText>
      </w:r>
      <w:r>
        <w:fldChar w:fldCharType="separate"/>
      </w:r>
      <w:r>
        <w:rPr>
          <w:noProof/>
        </w:rPr>
        <w:t>136</w:t>
      </w:r>
      <w:r>
        <w:fldChar w:fldCharType="end"/>
      </w:r>
      <w:r>
        <w:t>. Assignments - Win - Device Security - D - Network List Manager - v1.0.0</w:t>
      </w:r>
    </w:p>
    <w:p w14:paraId="63F40548" w14:textId="237B9358" w:rsidR="003C448A" w:rsidRDefault="003C448A" w:rsidP="003C448A">
      <w:pPr>
        <w:pStyle w:val="1ANumberedHeading3"/>
      </w:pPr>
      <w:bookmarkStart w:id="95" w:name="_Toc204168899"/>
      <w:r>
        <w:t>Win - Device Security - D - Remote Desktop Services and RPC - v1.0.0</w:t>
      </w:r>
      <w:bookmarkEnd w:id="95"/>
    </w:p>
    <w:p w14:paraId="11CA31CF"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16CD59BB"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278092E" w14:textId="7D92137B" w:rsidR="003C448A" w:rsidRDefault="003C448A" w:rsidP="003C448A">
            <w:pPr>
              <w:pStyle w:val="1ATableHeaderBold"/>
              <w:rPr>
                <w:lang w:bidi="en-US"/>
              </w:rPr>
            </w:pPr>
            <w:r>
              <w:rPr>
                <w:lang w:bidi="en-US"/>
              </w:rPr>
              <w:t>Name</w:t>
            </w:r>
          </w:p>
        </w:tc>
        <w:tc>
          <w:tcPr>
            <w:tcW w:w="2500" w:type="pct"/>
          </w:tcPr>
          <w:p w14:paraId="02050CEC" w14:textId="6802616C"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09A7EC4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0FA6B62F" w14:textId="5EECF2A4" w:rsidR="003C448A" w:rsidRDefault="003C448A" w:rsidP="003C448A">
            <w:pPr>
              <w:pStyle w:val="1ATableCategoryHeaderRowBold"/>
              <w:rPr>
                <w:lang w:bidi="en-US"/>
              </w:rPr>
            </w:pPr>
            <w:r>
              <w:rPr>
                <w:lang w:bidi="en-US"/>
              </w:rPr>
              <w:t>Basics</w:t>
            </w:r>
          </w:p>
        </w:tc>
      </w:tr>
      <w:tr w:rsidR="003C448A" w14:paraId="7AF5913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EF823EA" w14:textId="3E60634C" w:rsidR="003C448A" w:rsidRDefault="003C448A" w:rsidP="003C448A">
            <w:pPr>
              <w:pStyle w:val="1ATableTextStyle"/>
              <w:rPr>
                <w:lang w:bidi="en-US"/>
              </w:rPr>
            </w:pPr>
            <w:r>
              <w:rPr>
                <w:lang w:bidi="en-US"/>
              </w:rPr>
              <w:t>Name</w:t>
            </w:r>
          </w:p>
        </w:tc>
        <w:tc>
          <w:tcPr>
            <w:tcW w:w="2500" w:type="pct"/>
          </w:tcPr>
          <w:p w14:paraId="7086B5B3" w14:textId="12CE262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Device Security - D - Remote Desktop Services and RPC - v1.0.0</w:t>
            </w:r>
          </w:p>
        </w:tc>
      </w:tr>
      <w:tr w:rsidR="003C448A" w14:paraId="73C4FA6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9D1725B" w14:textId="4325795C" w:rsidR="003C448A" w:rsidRDefault="003C448A" w:rsidP="003C448A">
            <w:pPr>
              <w:pStyle w:val="1ATableTextStyle"/>
              <w:rPr>
                <w:lang w:bidi="en-US"/>
              </w:rPr>
            </w:pPr>
            <w:r>
              <w:rPr>
                <w:lang w:bidi="en-US"/>
              </w:rPr>
              <w:t>Description</w:t>
            </w:r>
          </w:p>
        </w:tc>
        <w:tc>
          <w:tcPr>
            <w:tcW w:w="2500" w:type="pct"/>
          </w:tcPr>
          <w:p w14:paraId="331CD28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50B165F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6C72333" w14:textId="0FAD9AF6" w:rsidR="003C448A" w:rsidRDefault="003C448A" w:rsidP="003C448A">
            <w:pPr>
              <w:pStyle w:val="1ATableTextStyle"/>
              <w:rPr>
                <w:lang w:bidi="en-US"/>
              </w:rPr>
            </w:pPr>
            <w:r>
              <w:rPr>
                <w:lang w:bidi="en-US"/>
              </w:rPr>
              <w:t>Profile type</w:t>
            </w:r>
          </w:p>
        </w:tc>
        <w:tc>
          <w:tcPr>
            <w:tcW w:w="2500" w:type="pct"/>
          </w:tcPr>
          <w:p w14:paraId="009E3705" w14:textId="121E8F5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074100C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0A1F346" w14:textId="396E748B" w:rsidR="003C448A" w:rsidRDefault="003C448A" w:rsidP="003C448A">
            <w:pPr>
              <w:pStyle w:val="1ATableTextStyle"/>
              <w:rPr>
                <w:lang w:bidi="en-US"/>
              </w:rPr>
            </w:pPr>
            <w:r>
              <w:rPr>
                <w:lang w:bidi="en-US"/>
              </w:rPr>
              <w:t>Platform supported</w:t>
            </w:r>
          </w:p>
        </w:tc>
        <w:tc>
          <w:tcPr>
            <w:tcW w:w="2500" w:type="pct"/>
          </w:tcPr>
          <w:p w14:paraId="1FFEA65D" w14:textId="5D79D43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5FDC23E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3C76E3D" w14:textId="25CEDBAF" w:rsidR="003C448A" w:rsidRDefault="003C448A" w:rsidP="003C448A">
            <w:pPr>
              <w:pStyle w:val="1ATableTextStyle"/>
              <w:rPr>
                <w:lang w:bidi="en-US"/>
              </w:rPr>
            </w:pPr>
            <w:r>
              <w:rPr>
                <w:lang w:bidi="en-US"/>
              </w:rPr>
              <w:t>Created</w:t>
            </w:r>
          </w:p>
        </w:tc>
        <w:tc>
          <w:tcPr>
            <w:tcW w:w="2500" w:type="pct"/>
          </w:tcPr>
          <w:p w14:paraId="74DD10D8" w14:textId="0BCE87A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09:27:17</w:t>
            </w:r>
          </w:p>
        </w:tc>
      </w:tr>
      <w:tr w:rsidR="003C448A" w14:paraId="550DD1A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B5960DB" w14:textId="0D375C5A" w:rsidR="003C448A" w:rsidRDefault="003C448A" w:rsidP="003C448A">
            <w:pPr>
              <w:pStyle w:val="1ATableTextStyle"/>
              <w:rPr>
                <w:lang w:bidi="en-US"/>
              </w:rPr>
            </w:pPr>
            <w:r>
              <w:rPr>
                <w:lang w:bidi="en-US"/>
              </w:rPr>
              <w:t>Last modified</w:t>
            </w:r>
          </w:p>
        </w:tc>
        <w:tc>
          <w:tcPr>
            <w:tcW w:w="2500" w:type="pct"/>
          </w:tcPr>
          <w:p w14:paraId="4EE57D89" w14:textId="1FDEA92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10 April 2025 09:27:17</w:t>
            </w:r>
          </w:p>
        </w:tc>
      </w:tr>
      <w:tr w:rsidR="003C448A" w14:paraId="4A5583B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E30C831" w14:textId="3C0B5F49" w:rsidR="003C448A" w:rsidRDefault="003C448A" w:rsidP="003C448A">
            <w:pPr>
              <w:pStyle w:val="1ATableTextStyle"/>
              <w:rPr>
                <w:lang w:bidi="en-US"/>
              </w:rPr>
            </w:pPr>
            <w:r>
              <w:rPr>
                <w:lang w:bidi="en-US"/>
              </w:rPr>
              <w:t>Scope tags</w:t>
            </w:r>
          </w:p>
        </w:tc>
        <w:tc>
          <w:tcPr>
            <w:tcW w:w="2500" w:type="pct"/>
          </w:tcPr>
          <w:p w14:paraId="007CAF16" w14:textId="1B533682"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48062453" w14:textId="0DFFFFC3" w:rsidR="003C448A" w:rsidRDefault="003C448A" w:rsidP="003C448A">
      <w:pPr>
        <w:pStyle w:val="Caption"/>
      </w:pPr>
      <w:r>
        <w:t xml:space="preserve">Table </w:t>
      </w:r>
      <w:r>
        <w:fldChar w:fldCharType="begin"/>
      </w:r>
      <w:r>
        <w:instrText xml:space="preserve"> SEQ Table \* ARABIC </w:instrText>
      </w:r>
      <w:r>
        <w:fldChar w:fldCharType="separate"/>
      </w:r>
      <w:r>
        <w:rPr>
          <w:noProof/>
        </w:rPr>
        <w:t>137</w:t>
      </w:r>
      <w:r>
        <w:fldChar w:fldCharType="end"/>
      </w:r>
      <w:r>
        <w:t>. Basics - Win - Device Security - D - Remote Desktop Services and RPC - v1.0.0</w:t>
      </w:r>
    </w:p>
    <w:tbl>
      <w:tblPr>
        <w:tblStyle w:val="GridTable4-Accent2"/>
        <w:tblW w:w="4994" w:type="pct"/>
        <w:tblLook w:val="04A0" w:firstRow="1" w:lastRow="0" w:firstColumn="1" w:lastColumn="0" w:noHBand="0" w:noVBand="1"/>
      </w:tblPr>
      <w:tblGrid>
        <w:gridCol w:w="4502"/>
        <w:gridCol w:w="4503"/>
      </w:tblGrid>
      <w:tr w:rsidR="003C448A" w14:paraId="13E268F7"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064C8C8" w14:textId="53BB93F1" w:rsidR="003C448A" w:rsidRDefault="003C448A" w:rsidP="003C448A">
            <w:pPr>
              <w:pStyle w:val="1ATableHeaderBold"/>
              <w:rPr>
                <w:lang w:bidi="en-US"/>
              </w:rPr>
            </w:pPr>
            <w:r>
              <w:rPr>
                <w:lang w:bidi="en-US"/>
              </w:rPr>
              <w:t>Name</w:t>
            </w:r>
          </w:p>
        </w:tc>
        <w:tc>
          <w:tcPr>
            <w:tcW w:w="2500" w:type="pct"/>
          </w:tcPr>
          <w:p w14:paraId="45777C25" w14:textId="5E2763C8"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0BB46A1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2268B22" w14:textId="48970572" w:rsidR="003C448A" w:rsidRDefault="003C448A" w:rsidP="003C448A">
            <w:pPr>
              <w:pStyle w:val="1ATableCategoryHeaderRowBold"/>
              <w:rPr>
                <w:lang w:bidi="en-US"/>
              </w:rPr>
            </w:pPr>
            <w:r>
              <w:rPr>
                <w:lang w:bidi="en-US"/>
              </w:rPr>
              <w:t>Administrative Templates</w:t>
            </w:r>
          </w:p>
        </w:tc>
      </w:tr>
      <w:tr w:rsidR="003C448A" w14:paraId="08D92279"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6DF270AA" w14:textId="21AB9C4D" w:rsidR="003C448A" w:rsidRDefault="003C448A" w:rsidP="003C448A">
            <w:pPr>
              <w:pStyle w:val="1ATableSub-CategoryHeaderColumn"/>
              <w:rPr>
                <w:lang w:bidi="en-US"/>
              </w:rPr>
            </w:pPr>
            <w:r>
              <w:rPr>
                <w:lang w:bidi="en-US"/>
              </w:rPr>
              <w:t>Remote Procedure Call</w:t>
            </w:r>
          </w:p>
        </w:tc>
      </w:tr>
      <w:tr w:rsidR="003C448A" w14:paraId="725AEBA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FE1972E" w14:textId="282BEAB1" w:rsidR="003C448A" w:rsidRDefault="003C448A" w:rsidP="003C448A">
            <w:pPr>
              <w:pStyle w:val="1ATableTextStyle"/>
              <w:rPr>
                <w:lang w:bidi="en-US"/>
              </w:rPr>
            </w:pPr>
            <w:r>
              <w:rPr>
                <w:lang w:bidi="en-US"/>
              </w:rPr>
              <w:t>Enable RPC Endpoint Mapper Client Authentication</w:t>
            </w:r>
          </w:p>
        </w:tc>
        <w:tc>
          <w:tcPr>
            <w:tcW w:w="2500" w:type="pct"/>
          </w:tcPr>
          <w:p w14:paraId="3C71BC8B" w14:textId="37D7458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7C01A74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50F2044" w14:textId="4F980B2A" w:rsidR="003C448A" w:rsidRDefault="003C448A" w:rsidP="003C448A">
            <w:pPr>
              <w:pStyle w:val="1ATableTextStyle"/>
              <w:rPr>
                <w:lang w:bidi="en-US"/>
              </w:rPr>
            </w:pPr>
            <w:r>
              <w:rPr>
                <w:lang w:bidi="en-US"/>
              </w:rPr>
              <w:t>Restrict Unauthenticated RPC clients</w:t>
            </w:r>
          </w:p>
        </w:tc>
        <w:tc>
          <w:tcPr>
            <w:tcW w:w="2500" w:type="pct"/>
          </w:tcPr>
          <w:p w14:paraId="505585FA" w14:textId="16F1384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2A2ACAF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67B385D" w14:textId="3F07E1F7" w:rsidR="003C448A" w:rsidRDefault="003C448A" w:rsidP="003C448A">
            <w:pPr>
              <w:pStyle w:val="1ATableTextStyle"/>
              <w:rPr>
                <w:lang w:bidi="en-US"/>
              </w:rPr>
            </w:pPr>
            <w:r>
              <w:rPr>
                <w:lang w:bidi="en-US"/>
              </w:rPr>
              <w:t xml:space="preserve">  RPC Runtime Unauthenticated Client Restriction to Apply:</w:t>
            </w:r>
          </w:p>
        </w:tc>
        <w:tc>
          <w:tcPr>
            <w:tcW w:w="2500" w:type="pct"/>
          </w:tcPr>
          <w:p w14:paraId="202E4571" w14:textId="2C749E1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Authenticated</w:t>
            </w:r>
          </w:p>
        </w:tc>
      </w:tr>
      <w:tr w:rsidR="003C448A" w14:paraId="6E14A8C4"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7F7607C2" w14:textId="1BD4CA5D" w:rsidR="003C448A" w:rsidRDefault="003C448A" w:rsidP="003C448A">
            <w:pPr>
              <w:pStyle w:val="1ATableSub-CategoryHeaderColumn"/>
              <w:rPr>
                <w:lang w:bidi="en-US"/>
              </w:rPr>
            </w:pPr>
            <w:r>
              <w:rPr>
                <w:lang w:bidi="en-US"/>
              </w:rPr>
              <w:t>Remote Desktop Connection Client</w:t>
            </w:r>
          </w:p>
        </w:tc>
      </w:tr>
      <w:tr w:rsidR="003C448A" w14:paraId="59D744B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6B9CB3C" w14:textId="10E1BEA3" w:rsidR="003C448A" w:rsidRDefault="003C448A" w:rsidP="003C448A">
            <w:pPr>
              <w:pStyle w:val="1ATableTextStyle"/>
              <w:rPr>
                <w:lang w:bidi="en-US"/>
              </w:rPr>
            </w:pPr>
            <w:r>
              <w:rPr>
                <w:lang w:bidi="en-US"/>
              </w:rPr>
              <w:t>Do not allow passwords to be saved</w:t>
            </w:r>
          </w:p>
        </w:tc>
        <w:tc>
          <w:tcPr>
            <w:tcW w:w="2500" w:type="pct"/>
          </w:tcPr>
          <w:p w14:paraId="60B6A4A5" w14:textId="3F5B245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4A09511D"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616064D6" w14:textId="11BE101E" w:rsidR="003C448A" w:rsidRDefault="003C448A" w:rsidP="003C448A">
            <w:pPr>
              <w:pStyle w:val="1ATableSub-CategoryHeaderColumn"/>
              <w:rPr>
                <w:lang w:bidi="en-US"/>
              </w:rPr>
            </w:pPr>
            <w:r>
              <w:rPr>
                <w:lang w:bidi="en-US"/>
              </w:rPr>
              <w:t>Device and Resource Redirection</w:t>
            </w:r>
          </w:p>
        </w:tc>
      </w:tr>
      <w:tr w:rsidR="003C448A" w14:paraId="515E30C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2738369" w14:textId="4D640602" w:rsidR="003C448A" w:rsidRDefault="003C448A" w:rsidP="003C448A">
            <w:pPr>
              <w:pStyle w:val="1ATableTextStyle"/>
              <w:rPr>
                <w:lang w:bidi="en-US"/>
              </w:rPr>
            </w:pPr>
            <w:r>
              <w:rPr>
                <w:lang w:bidi="en-US"/>
              </w:rPr>
              <w:t>Do not allow drive redirection</w:t>
            </w:r>
          </w:p>
        </w:tc>
        <w:tc>
          <w:tcPr>
            <w:tcW w:w="2500" w:type="pct"/>
          </w:tcPr>
          <w:p w14:paraId="14851AB4" w14:textId="11476BB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6F5F28D8"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4B5AA455" w14:textId="22CBD655" w:rsidR="003C448A" w:rsidRDefault="003C448A" w:rsidP="003C448A">
            <w:pPr>
              <w:pStyle w:val="1ATableSub-CategoryHeaderColumn"/>
              <w:rPr>
                <w:lang w:bidi="en-US"/>
              </w:rPr>
            </w:pPr>
            <w:r>
              <w:rPr>
                <w:lang w:bidi="en-US"/>
              </w:rPr>
              <w:t>Security</w:t>
            </w:r>
          </w:p>
        </w:tc>
      </w:tr>
      <w:tr w:rsidR="003C448A" w14:paraId="625A266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581FD6A" w14:textId="437D146F" w:rsidR="003C448A" w:rsidRDefault="003C448A" w:rsidP="003C448A">
            <w:pPr>
              <w:pStyle w:val="1ATableTextStyle"/>
              <w:rPr>
                <w:lang w:bidi="en-US"/>
              </w:rPr>
            </w:pPr>
            <w:r>
              <w:rPr>
                <w:lang w:bidi="en-US"/>
              </w:rPr>
              <w:t>Always prompt for password upon connection</w:t>
            </w:r>
          </w:p>
        </w:tc>
        <w:tc>
          <w:tcPr>
            <w:tcW w:w="2500" w:type="pct"/>
          </w:tcPr>
          <w:p w14:paraId="06E38B0D" w14:textId="3085AF6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70CDD0D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77FE521" w14:textId="00EA315B" w:rsidR="003C448A" w:rsidRDefault="003C448A" w:rsidP="003C448A">
            <w:pPr>
              <w:pStyle w:val="1ATableTextStyle"/>
              <w:rPr>
                <w:lang w:bidi="en-US"/>
              </w:rPr>
            </w:pPr>
            <w:r>
              <w:rPr>
                <w:lang w:bidi="en-US"/>
              </w:rPr>
              <w:t>Require secure RPC communication</w:t>
            </w:r>
          </w:p>
        </w:tc>
        <w:tc>
          <w:tcPr>
            <w:tcW w:w="2500" w:type="pct"/>
          </w:tcPr>
          <w:p w14:paraId="4086072B" w14:textId="3374258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2DA7FC9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2D1A83E" w14:textId="09D1ACF4" w:rsidR="003C448A" w:rsidRDefault="003C448A" w:rsidP="003C448A">
            <w:pPr>
              <w:pStyle w:val="1ATableTextStyle"/>
              <w:rPr>
                <w:lang w:bidi="en-US"/>
              </w:rPr>
            </w:pPr>
            <w:r>
              <w:rPr>
                <w:lang w:bidi="en-US"/>
              </w:rPr>
              <w:t>Require use of specific security layer for remote (RDP) connections</w:t>
            </w:r>
          </w:p>
        </w:tc>
        <w:tc>
          <w:tcPr>
            <w:tcW w:w="2500" w:type="pct"/>
          </w:tcPr>
          <w:p w14:paraId="603007CC" w14:textId="4BE4CEF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5907658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0913041" w14:textId="23E5A6E7" w:rsidR="003C448A" w:rsidRDefault="003C448A" w:rsidP="003C448A">
            <w:pPr>
              <w:pStyle w:val="1ATableTextStyle"/>
              <w:rPr>
                <w:lang w:bidi="en-US"/>
              </w:rPr>
            </w:pPr>
            <w:r>
              <w:rPr>
                <w:lang w:bidi="en-US"/>
              </w:rPr>
              <w:t xml:space="preserve">  Security Layer (Device)</w:t>
            </w:r>
          </w:p>
        </w:tc>
        <w:tc>
          <w:tcPr>
            <w:tcW w:w="2500" w:type="pct"/>
          </w:tcPr>
          <w:p w14:paraId="7CF4DE77" w14:textId="3C40A5C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SSL</w:t>
            </w:r>
          </w:p>
        </w:tc>
      </w:tr>
      <w:tr w:rsidR="003C448A" w14:paraId="07794B7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BCFC8D6" w14:textId="17240C60" w:rsidR="003C448A" w:rsidRDefault="003C448A" w:rsidP="003C448A">
            <w:pPr>
              <w:pStyle w:val="1ATableTextStyle"/>
              <w:rPr>
                <w:lang w:bidi="en-US"/>
              </w:rPr>
            </w:pPr>
            <w:r>
              <w:rPr>
                <w:lang w:bidi="en-US"/>
              </w:rPr>
              <w:t>Require user authentication for remote connections by using Network Level Authentication</w:t>
            </w:r>
          </w:p>
        </w:tc>
        <w:tc>
          <w:tcPr>
            <w:tcW w:w="2500" w:type="pct"/>
          </w:tcPr>
          <w:p w14:paraId="3D5881D3" w14:textId="5CFB6CE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6B3E5BE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35065C6" w14:textId="348CE1CF" w:rsidR="003C448A" w:rsidRDefault="003C448A" w:rsidP="003C448A">
            <w:pPr>
              <w:pStyle w:val="1ATableTextStyle"/>
              <w:rPr>
                <w:lang w:bidi="en-US"/>
              </w:rPr>
            </w:pPr>
            <w:r>
              <w:rPr>
                <w:lang w:bidi="en-US"/>
              </w:rPr>
              <w:t>Set client connection encryption level</w:t>
            </w:r>
          </w:p>
        </w:tc>
        <w:tc>
          <w:tcPr>
            <w:tcW w:w="2500" w:type="pct"/>
          </w:tcPr>
          <w:p w14:paraId="4E5D4574" w14:textId="1BBF958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61BF0CB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258111E" w14:textId="1FD7E88F" w:rsidR="003C448A" w:rsidRDefault="003C448A" w:rsidP="003C448A">
            <w:pPr>
              <w:pStyle w:val="1ATableTextStyle"/>
              <w:rPr>
                <w:lang w:bidi="en-US"/>
              </w:rPr>
            </w:pPr>
            <w:r>
              <w:rPr>
                <w:lang w:bidi="en-US"/>
              </w:rPr>
              <w:t xml:space="preserve">  Encryption Level</w:t>
            </w:r>
          </w:p>
        </w:tc>
        <w:tc>
          <w:tcPr>
            <w:tcW w:w="2500" w:type="pct"/>
          </w:tcPr>
          <w:p w14:paraId="17959D45" w14:textId="3901763D"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High Level</w:t>
            </w:r>
          </w:p>
        </w:tc>
      </w:tr>
    </w:tbl>
    <w:p w14:paraId="716E4E9E" w14:textId="1182C1A9" w:rsidR="003C448A" w:rsidRDefault="003C448A" w:rsidP="003C448A">
      <w:pPr>
        <w:pStyle w:val="Caption"/>
      </w:pPr>
      <w:r>
        <w:t xml:space="preserve">Table </w:t>
      </w:r>
      <w:r>
        <w:fldChar w:fldCharType="begin"/>
      </w:r>
      <w:r>
        <w:instrText xml:space="preserve"> SEQ Table \* ARABIC </w:instrText>
      </w:r>
      <w:r>
        <w:fldChar w:fldCharType="separate"/>
      </w:r>
      <w:r>
        <w:rPr>
          <w:noProof/>
        </w:rPr>
        <w:t>138</w:t>
      </w:r>
      <w:r>
        <w:fldChar w:fldCharType="end"/>
      </w:r>
      <w:r>
        <w:t>. Settings - Win - Device Security - D - Remote Desktop Services and RPC - v1.0.0</w:t>
      </w:r>
    </w:p>
    <w:tbl>
      <w:tblPr>
        <w:tblStyle w:val="GridTable4-Accent2"/>
        <w:tblW w:w="4994" w:type="pct"/>
        <w:tblLook w:val="04A0" w:firstRow="1" w:lastRow="0" w:firstColumn="1" w:lastColumn="0" w:noHBand="0" w:noVBand="1"/>
      </w:tblPr>
      <w:tblGrid>
        <w:gridCol w:w="3001"/>
        <w:gridCol w:w="3000"/>
        <w:gridCol w:w="3004"/>
      </w:tblGrid>
      <w:tr w:rsidR="003C448A" w14:paraId="549CC9ED"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3F2D51A4" w14:textId="0167A722" w:rsidR="003C448A" w:rsidRDefault="003C448A" w:rsidP="003C448A">
            <w:pPr>
              <w:pStyle w:val="1ATableHeaderBold"/>
              <w:rPr>
                <w:lang w:bidi="en-US"/>
              </w:rPr>
            </w:pPr>
            <w:r>
              <w:rPr>
                <w:lang w:bidi="en-US"/>
              </w:rPr>
              <w:lastRenderedPageBreak/>
              <w:t>Group</w:t>
            </w:r>
          </w:p>
        </w:tc>
        <w:tc>
          <w:tcPr>
            <w:tcW w:w="1666" w:type="pct"/>
          </w:tcPr>
          <w:p w14:paraId="48A1CE0E" w14:textId="00836EBD"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026AC1E3" w14:textId="4D3C02A8"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1BE0357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69FFF829" w14:textId="394BB9C5" w:rsidR="003C448A" w:rsidRDefault="003C448A" w:rsidP="003C448A">
            <w:pPr>
              <w:pStyle w:val="1ATableCategoryHeaderRowBold"/>
              <w:rPr>
                <w:lang w:bidi="en-US"/>
              </w:rPr>
            </w:pPr>
            <w:r>
              <w:rPr>
                <w:lang w:bidi="en-US"/>
              </w:rPr>
              <w:t>Included Groups</w:t>
            </w:r>
          </w:p>
        </w:tc>
      </w:tr>
      <w:tr w:rsidR="003C448A" w14:paraId="6CC06FA4"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1DFB663D" w14:textId="123EBCA3" w:rsidR="003C448A" w:rsidRDefault="003C448A" w:rsidP="003C448A">
            <w:pPr>
              <w:pStyle w:val="1ATableTextStyle"/>
              <w:rPr>
                <w:lang w:bidi="en-US"/>
              </w:rPr>
            </w:pPr>
            <w:r>
              <w:rPr>
                <w:lang w:bidi="en-US"/>
              </w:rPr>
              <w:t>All devices</w:t>
            </w:r>
          </w:p>
        </w:tc>
        <w:tc>
          <w:tcPr>
            <w:tcW w:w="1666" w:type="pct"/>
          </w:tcPr>
          <w:p w14:paraId="508DF42C" w14:textId="0BD77D0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70DD16CB" w14:textId="64E437C7"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0554F24E" w14:textId="0779732A" w:rsidR="003C448A" w:rsidRDefault="003C448A" w:rsidP="003C448A">
      <w:pPr>
        <w:pStyle w:val="Caption"/>
      </w:pPr>
      <w:r>
        <w:t xml:space="preserve">Table </w:t>
      </w:r>
      <w:r>
        <w:fldChar w:fldCharType="begin"/>
      </w:r>
      <w:r>
        <w:instrText xml:space="preserve"> SEQ Table \* ARABIC </w:instrText>
      </w:r>
      <w:r>
        <w:fldChar w:fldCharType="separate"/>
      </w:r>
      <w:r>
        <w:rPr>
          <w:noProof/>
        </w:rPr>
        <w:t>139</w:t>
      </w:r>
      <w:r>
        <w:fldChar w:fldCharType="end"/>
      </w:r>
      <w:r>
        <w:t>. Assignments - Win - Device Security - D - Remote Desktop Services and RPC - v1.0.0</w:t>
      </w:r>
    </w:p>
    <w:p w14:paraId="092B6F50" w14:textId="625A16A5" w:rsidR="003C448A" w:rsidRDefault="003C448A" w:rsidP="003C448A">
      <w:pPr>
        <w:pStyle w:val="1ANumberedHeading3"/>
      </w:pPr>
      <w:bookmarkStart w:id="96" w:name="_Toc204168900"/>
      <w:r>
        <w:t>Win - Device Security - D - Security Hardening - v1.0.0</w:t>
      </w:r>
      <w:bookmarkEnd w:id="96"/>
    </w:p>
    <w:p w14:paraId="3137B059"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668AAC49"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6074D1E" w14:textId="589E5698" w:rsidR="003C448A" w:rsidRDefault="003C448A" w:rsidP="003C448A">
            <w:pPr>
              <w:pStyle w:val="1ATableHeaderBold"/>
              <w:rPr>
                <w:lang w:bidi="en-US"/>
              </w:rPr>
            </w:pPr>
            <w:r>
              <w:rPr>
                <w:lang w:bidi="en-US"/>
              </w:rPr>
              <w:t>Name</w:t>
            </w:r>
          </w:p>
        </w:tc>
        <w:tc>
          <w:tcPr>
            <w:tcW w:w="2500" w:type="pct"/>
          </w:tcPr>
          <w:p w14:paraId="712654A8" w14:textId="4D6CFC0E"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257C1DD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0623C653" w14:textId="41576D9D" w:rsidR="003C448A" w:rsidRDefault="003C448A" w:rsidP="003C448A">
            <w:pPr>
              <w:pStyle w:val="1ATableCategoryHeaderRowBold"/>
              <w:rPr>
                <w:lang w:bidi="en-US"/>
              </w:rPr>
            </w:pPr>
            <w:r>
              <w:rPr>
                <w:lang w:bidi="en-US"/>
              </w:rPr>
              <w:t>Basics</w:t>
            </w:r>
          </w:p>
        </w:tc>
      </w:tr>
      <w:tr w:rsidR="003C448A" w14:paraId="2A674E4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1006514" w14:textId="690E8212" w:rsidR="003C448A" w:rsidRDefault="003C448A" w:rsidP="003C448A">
            <w:pPr>
              <w:pStyle w:val="1ATableTextStyle"/>
              <w:rPr>
                <w:lang w:bidi="en-US"/>
              </w:rPr>
            </w:pPr>
            <w:r>
              <w:rPr>
                <w:lang w:bidi="en-US"/>
              </w:rPr>
              <w:t>Name</w:t>
            </w:r>
          </w:p>
        </w:tc>
        <w:tc>
          <w:tcPr>
            <w:tcW w:w="2500" w:type="pct"/>
          </w:tcPr>
          <w:p w14:paraId="37329412" w14:textId="6CA0D65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Device Security - D - Security Hardening - v1.0.0</w:t>
            </w:r>
          </w:p>
        </w:tc>
      </w:tr>
      <w:tr w:rsidR="003C448A" w14:paraId="5097CFD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832EE88" w14:textId="521509FC" w:rsidR="003C448A" w:rsidRDefault="003C448A" w:rsidP="003C448A">
            <w:pPr>
              <w:pStyle w:val="1ATableTextStyle"/>
              <w:rPr>
                <w:lang w:bidi="en-US"/>
              </w:rPr>
            </w:pPr>
            <w:r>
              <w:rPr>
                <w:lang w:bidi="en-US"/>
              </w:rPr>
              <w:t>Description</w:t>
            </w:r>
          </w:p>
        </w:tc>
        <w:tc>
          <w:tcPr>
            <w:tcW w:w="2500" w:type="pct"/>
          </w:tcPr>
          <w:p w14:paraId="34F5B11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5958AD8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B0C668E" w14:textId="0C2CDC3F" w:rsidR="003C448A" w:rsidRDefault="003C448A" w:rsidP="003C448A">
            <w:pPr>
              <w:pStyle w:val="1ATableTextStyle"/>
              <w:rPr>
                <w:lang w:bidi="en-US"/>
              </w:rPr>
            </w:pPr>
            <w:r>
              <w:rPr>
                <w:lang w:bidi="en-US"/>
              </w:rPr>
              <w:t>Profile type</w:t>
            </w:r>
          </w:p>
        </w:tc>
        <w:tc>
          <w:tcPr>
            <w:tcW w:w="2500" w:type="pct"/>
          </w:tcPr>
          <w:p w14:paraId="55C7496D" w14:textId="300A0C3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2AC36F2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A068A42" w14:textId="0C847893" w:rsidR="003C448A" w:rsidRDefault="003C448A" w:rsidP="003C448A">
            <w:pPr>
              <w:pStyle w:val="1ATableTextStyle"/>
              <w:rPr>
                <w:lang w:bidi="en-US"/>
              </w:rPr>
            </w:pPr>
            <w:r>
              <w:rPr>
                <w:lang w:bidi="en-US"/>
              </w:rPr>
              <w:t>Platform supported</w:t>
            </w:r>
          </w:p>
        </w:tc>
        <w:tc>
          <w:tcPr>
            <w:tcW w:w="2500" w:type="pct"/>
          </w:tcPr>
          <w:p w14:paraId="27F2DADF" w14:textId="51124EE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3AD298F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68B4831" w14:textId="4669FA44" w:rsidR="003C448A" w:rsidRDefault="003C448A" w:rsidP="003C448A">
            <w:pPr>
              <w:pStyle w:val="1ATableTextStyle"/>
              <w:rPr>
                <w:lang w:bidi="en-US"/>
              </w:rPr>
            </w:pPr>
            <w:r>
              <w:rPr>
                <w:lang w:bidi="en-US"/>
              </w:rPr>
              <w:t>Created</w:t>
            </w:r>
          </w:p>
        </w:tc>
        <w:tc>
          <w:tcPr>
            <w:tcW w:w="2500" w:type="pct"/>
          </w:tcPr>
          <w:p w14:paraId="485D354D" w14:textId="6AB2D05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09:27:18</w:t>
            </w:r>
          </w:p>
        </w:tc>
      </w:tr>
      <w:tr w:rsidR="003C448A" w14:paraId="1B6373A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C4365AB" w14:textId="68EF073F" w:rsidR="003C448A" w:rsidRDefault="003C448A" w:rsidP="003C448A">
            <w:pPr>
              <w:pStyle w:val="1ATableTextStyle"/>
              <w:rPr>
                <w:lang w:bidi="en-US"/>
              </w:rPr>
            </w:pPr>
            <w:r>
              <w:rPr>
                <w:lang w:bidi="en-US"/>
              </w:rPr>
              <w:t>Last modified</w:t>
            </w:r>
          </w:p>
        </w:tc>
        <w:tc>
          <w:tcPr>
            <w:tcW w:w="2500" w:type="pct"/>
          </w:tcPr>
          <w:p w14:paraId="00A02977" w14:textId="34F5E8D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11 April 2025 14:29:43</w:t>
            </w:r>
          </w:p>
        </w:tc>
      </w:tr>
      <w:tr w:rsidR="003C448A" w14:paraId="7B48C44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157A036" w14:textId="58F21143" w:rsidR="003C448A" w:rsidRDefault="003C448A" w:rsidP="003C448A">
            <w:pPr>
              <w:pStyle w:val="1ATableTextStyle"/>
              <w:rPr>
                <w:lang w:bidi="en-US"/>
              </w:rPr>
            </w:pPr>
            <w:r>
              <w:rPr>
                <w:lang w:bidi="en-US"/>
              </w:rPr>
              <w:t>Scope tags</w:t>
            </w:r>
          </w:p>
        </w:tc>
        <w:tc>
          <w:tcPr>
            <w:tcW w:w="2500" w:type="pct"/>
          </w:tcPr>
          <w:p w14:paraId="29AA09DA" w14:textId="598D2808"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63B43F74" w14:textId="511A30EF" w:rsidR="003C448A" w:rsidRDefault="003C448A" w:rsidP="003C448A">
      <w:pPr>
        <w:pStyle w:val="Caption"/>
      </w:pPr>
      <w:r>
        <w:t xml:space="preserve">Table </w:t>
      </w:r>
      <w:r>
        <w:fldChar w:fldCharType="begin"/>
      </w:r>
      <w:r>
        <w:instrText xml:space="preserve"> SEQ Table \* ARABIC </w:instrText>
      </w:r>
      <w:r>
        <w:fldChar w:fldCharType="separate"/>
      </w:r>
      <w:r>
        <w:rPr>
          <w:noProof/>
        </w:rPr>
        <w:t>140</w:t>
      </w:r>
      <w:r>
        <w:fldChar w:fldCharType="end"/>
      </w:r>
      <w:r>
        <w:t>. Basics - Win - Device Security - D - Security Hardening - v1.0.0</w:t>
      </w:r>
    </w:p>
    <w:tbl>
      <w:tblPr>
        <w:tblStyle w:val="GridTable4-Accent2"/>
        <w:tblW w:w="4994" w:type="pct"/>
        <w:tblLook w:val="04A0" w:firstRow="1" w:lastRow="0" w:firstColumn="1" w:lastColumn="0" w:noHBand="0" w:noVBand="1"/>
      </w:tblPr>
      <w:tblGrid>
        <w:gridCol w:w="4502"/>
        <w:gridCol w:w="4503"/>
      </w:tblGrid>
      <w:tr w:rsidR="003C448A" w14:paraId="27188B75"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BBE7D46" w14:textId="29F5AF46" w:rsidR="003C448A" w:rsidRDefault="003C448A" w:rsidP="003C448A">
            <w:pPr>
              <w:pStyle w:val="1ATableHeaderBold"/>
              <w:rPr>
                <w:lang w:bidi="en-US"/>
              </w:rPr>
            </w:pPr>
            <w:r>
              <w:rPr>
                <w:lang w:bidi="en-US"/>
              </w:rPr>
              <w:t>Name</w:t>
            </w:r>
          </w:p>
        </w:tc>
        <w:tc>
          <w:tcPr>
            <w:tcW w:w="2500" w:type="pct"/>
          </w:tcPr>
          <w:p w14:paraId="45D8BEB2" w14:textId="5151DE21"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3AF93EF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D54D841" w14:textId="24728F04" w:rsidR="003C448A" w:rsidRDefault="003C448A" w:rsidP="003C448A">
            <w:pPr>
              <w:pStyle w:val="1ATableCategoryHeaderRowBold"/>
              <w:rPr>
                <w:lang w:bidi="en-US"/>
              </w:rPr>
            </w:pPr>
            <w:r>
              <w:rPr>
                <w:lang w:bidi="en-US"/>
              </w:rPr>
              <w:t>Administrative Templates</w:t>
            </w:r>
          </w:p>
        </w:tc>
      </w:tr>
      <w:tr w:rsidR="003C448A" w14:paraId="210E5FE7"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525BA679" w14:textId="0D3EC3A9" w:rsidR="003C448A" w:rsidRDefault="003C448A" w:rsidP="003C448A">
            <w:pPr>
              <w:pStyle w:val="1ATableSub-CategoryHeaderColumn"/>
              <w:rPr>
                <w:lang w:bidi="en-US"/>
              </w:rPr>
            </w:pPr>
            <w:r>
              <w:rPr>
                <w:lang w:bidi="en-US"/>
              </w:rPr>
              <w:t>MS Security Guide</w:t>
            </w:r>
          </w:p>
        </w:tc>
      </w:tr>
      <w:tr w:rsidR="003C448A" w14:paraId="73935F5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3AAC458" w14:textId="4CC37FB0" w:rsidR="003C448A" w:rsidRDefault="003C448A" w:rsidP="003C448A">
            <w:pPr>
              <w:pStyle w:val="1ATableTextStyle"/>
              <w:rPr>
                <w:lang w:bidi="en-US"/>
              </w:rPr>
            </w:pPr>
            <w:r>
              <w:rPr>
                <w:lang w:bidi="en-US"/>
              </w:rPr>
              <w:t>Apply UAC restrictions to local accounts on network logons</w:t>
            </w:r>
          </w:p>
        </w:tc>
        <w:tc>
          <w:tcPr>
            <w:tcW w:w="2500" w:type="pct"/>
          </w:tcPr>
          <w:p w14:paraId="793B50B0" w14:textId="03066BC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70D9A8B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7BE03CA" w14:textId="3BE4F373" w:rsidR="003C448A" w:rsidRDefault="003C448A" w:rsidP="003C448A">
            <w:pPr>
              <w:pStyle w:val="1ATableTextStyle"/>
              <w:rPr>
                <w:lang w:bidi="en-US"/>
              </w:rPr>
            </w:pPr>
            <w:r>
              <w:rPr>
                <w:lang w:bidi="en-US"/>
              </w:rPr>
              <w:t>Configure SMB v1 client driver</w:t>
            </w:r>
          </w:p>
        </w:tc>
        <w:tc>
          <w:tcPr>
            <w:tcW w:w="2500" w:type="pct"/>
          </w:tcPr>
          <w:p w14:paraId="4FA46593" w14:textId="595C607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533B436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92A7F65" w14:textId="47EC8479" w:rsidR="003C448A" w:rsidRDefault="003C448A" w:rsidP="003C448A">
            <w:pPr>
              <w:pStyle w:val="1ATableTextStyle"/>
              <w:rPr>
                <w:lang w:bidi="en-US"/>
              </w:rPr>
            </w:pPr>
            <w:r>
              <w:rPr>
                <w:lang w:bidi="en-US"/>
              </w:rPr>
              <w:t xml:space="preserve">  Configure MrxSmb10 driver</w:t>
            </w:r>
          </w:p>
        </w:tc>
        <w:tc>
          <w:tcPr>
            <w:tcW w:w="2500" w:type="pct"/>
          </w:tcPr>
          <w:p w14:paraId="1E663CE8" w14:textId="57A3035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 driver (recommended)</w:t>
            </w:r>
          </w:p>
        </w:tc>
      </w:tr>
      <w:tr w:rsidR="003C448A" w14:paraId="23AD8D6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394DBCC" w14:textId="23C47507" w:rsidR="003C448A" w:rsidRDefault="003C448A" w:rsidP="003C448A">
            <w:pPr>
              <w:pStyle w:val="1ATableTextStyle"/>
              <w:rPr>
                <w:lang w:bidi="en-US"/>
              </w:rPr>
            </w:pPr>
            <w:r>
              <w:rPr>
                <w:lang w:bidi="en-US"/>
              </w:rPr>
              <w:t>Configure SMB v1 server</w:t>
            </w:r>
          </w:p>
        </w:tc>
        <w:tc>
          <w:tcPr>
            <w:tcW w:w="2500" w:type="pct"/>
          </w:tcPr>
          <w:p w14:paraId="20C0E8BE" w14:textId="42CA658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580C856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415793C" w14:textId="69A50F81" w:rsidR="003C448A" w:rsidRDefault="003C448A" w:rsidP="003C448A">
            <w:pPr>
              <w:pStyle w:val="1ATableTextStyle"/>
              <w:rPr>
                <w:lang w:bidi="en-US"/>
              </w:rPr>
            </w:pPr>
            <w:r>
              <w:rPr>
                <w:lang w:bidi="en-US"/>
              </w:rPr>
              <w:t>Enable Structured Exception Handling Overwrite Protection (SEHOP)</w:t>
            </w:r>
          </w:p>
        </w:tc>
        <w:tc>
          <w:tcPr>
            <w:tcW w:w="2500" w:type="pct"/>
          </w:tcPr>
          <w:p w14:paraId="56D8D913" w14:textId="7C50BB8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3BD49C2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36739B4" w14:textId="4037FB72" w:rsidR="003C448A" w:rsidRDefault="003C448A" w:rsidP="003C448A">
            <w:pPr>
              <w:pStyle w:val="1ATableTextStyle"/>
              <w:rPr>
                <w:lang w:bidi="en-US"/>
              </w:rPr>
            </w:pPr>
            <w:r>
              <w:rPr>
                <w:lang w:bidi="en-US"/>
              </w:rPr>
              <w:t>WDigest Authentication (disabling may require KB2871997)</w:t>
            </w:r>
          </w:p>
        </w:tc>
        <w:tc>
          <w:tcPr>
            <w:tcW w:w="2500" w:type="pct"/>
          </w:tcPr>
          <w:p w14:paraId="5A1D9471" w14:textId="3EB61B8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34233E0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C57173B" w14:textId="76570E3D" w:rsidR="003C448A" w:rsidRDefault="003C448A" w:rsidP="003C448A">
            <w:pPr>
              <w:pStyle w:val="1ATableSub-CategoryHeaderColumn"/>
              <w:rPr>
                <w:lang w:bidi="en-US"/>
              </w:rPr>
            </w:pPr>
            <w:r>
              <w:rPr>
                <w:lang w:bidi="en-US"/>
              </w:rPr>
              <w:t>MSS (Legacy)</w:t>
            </w:r>
          </w:p>
        </w:tc>
      </w:tr>
      <w:tr w:rsidR="003C448A" w14:paraId="0022056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6783E1E" w14:textId="6B4BF9F0" w:rsidR="003C448A" w:rsidRDefault="003C448A" w:rsidP="003C448A">
            <w:pPr>
              <w:pStyle w:val="1ATableTextStyle"/>
              <w:rPr>
                <w:lang w:bidi="en-US"/>
              </w:rPr>
            </w:pPr>
            <w:r>
              <w:rPr>
                <w:lang w:bidi="en-US"/>
              </w:rPr>
              <w:t>MSS: (DisableIPSourceRouting IPv6) IP source routing protection level (protects against packet spoofing)</w:t>
            </w:r>
          </w:p>
        </w:tc>
        <w:tc>
          <w:tcPr>
            <w:tcW w:w="2500" w:type="pct"/>
          </w:tcPr>
          <w:p w14:paraId="2DF3E196" w14:textId="5CC066D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2D0B386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436B01D" w14:textId="04CA4335" w:rsidR="003C448A" w:rsidRDefault="003C448A" w:rsidP="003C448A">
            <w:pPr>
              <w:pStyle w:val="1ATableTextStyle"/>
              <w:rPr>
                <w:lang w:bidi="en-US"/>
              </w:rPr>
            </w:pPr>
            <w:r>
              <w:rPr>
                <w:lang w:bidi="en-US"/>
              </w:rPr>
              <w:t xml:space="preserve">  DisableIPSourceRoutingIPv6 (Device)</w:t>
            </w:r>
          </w:p>
        </w:tc>
        <w:tc>
          <w:tcPr>
            <w:tcW w:w="2500" w:type="pct"/>
          </w:tcPr>
          <w:p w14:paraId="310F2500" w14:textId="5E81044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Highest protection, source routing is completely disabled</w:t>
            </w:r>
          </w:p>
        </w:tc>
      </w:tr>
      <w:tr w:rsidR="003C448A" w14:paraId="21BD97E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27FCB98" w14:textId="168DB7DD" w:rsidR="003C448A" w:rsidRDefault="003C448A" w:rsidP="003C448A">
            <w:pPr>
              <w:pStyle w:val="1ATableTextStyle"/>
              <w:rPr>
                <w:lang w:bidi="en-US"/>
              </w:rPr>
            </w:pPr>
            <w:r>
              <w:rPr>
                <w:lang w:bidi="en-US"/>
              </w:rPr>
              <w:t>MSS: (DisableIPSourceRouting) IP source routing protection level (protects against packet spoofing)</w:t>
            </w:r>
          </w:p>
        </w:tc>
        <w:tc>
          <w:tcPr>
            <w:tcW w:w="2500" w:type="pct"/>
          </w:tcPr>
          <w:p w14:paraId="1BB24995" w14:textId="55D3693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2E7E613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179F475" w14:textId="2A78F55F" w:rsidR="003C448A" w:rsidRDefault="003C448A" w:rsidP="003C448A">
            <w:pPr>
              <w:pStyle w:val="1ATableTextStyle"/>
              <w:rPr>
                <w:lang w:bidi="en-US"/>
              </w:rPr>
            </w:pPr>
            <w:r>
              <w:rPr>
                <w:lang w:bidi="en-US"/>
              </w:rPr>
              <w:t xml:space="preserve">  DisableIPSourceRouting (Device)</w:t>
            </w:r>
          </w:p>
        </w:tc>
        <w:tc>
          <w:tcPr>
            <w:tcW w:w="2500" w:type="pct"/>
          </w:tcPr>
          <w:p w14:paraId="3EA3D710" w14:textId="7D69F76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Highest protection, source routing is completely disabled</w:t>
            </w:r>
          </w:p>
        </w:tc>
      </w:tr>
      <w:tr w:rsidR="003C448A" w14:paraId="0B6D53F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1658A6C" w14:textId="65462075" w:rsidR="003C448A" w:rsidRDefault="003C448A" w:rsidP="003C448A">
            <w:pPr>
              <w:pStyle w:val="1ATableTextStyle"/>
              <w:rPr>
                <w:lang w:bidi="en-US"/>
              </w:rPr>
            </w:pPr>
            <w:r>
              <w:rPr>
                <w:lang w:bidi="en-US"/>
              </w:rPr>
              <w:t>MSS: (EnableICMPRedirect) Allow ICMP redirects to override OSPF generated routes</w:t>
            </w:r>
          </w:p>
        </w:tc>
        <w:tc>
          <w:tcPr>
            <w:tcW w:w="2500" w:type="pct"/>
          </w:tcPr>
          <w:p w14:paraId="6F7C3795" w14:textId="4E581F1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0F1B06B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C3B799B" w14:textId="25AE89FB" w:rsidR="003C448A" w:rsidRDefault="003C448A" w:rsidP="003C448A">
            <w:pPr>
              <w:pStyle w:val="1ATableTextStyle"/>
              <w:rPr>
                <w:lang w:bidi="en-US"/>
              </w:rPr>
            </w:pPr>
            <w:r>
              <w:rPr>
                <w:lang w:bidi="en-US"/>
              </w:rPr>
              <w:lastRenderedPageBreak/>
              <w:t>MSS: (NoNameReleaseOnDemand) Allow the computer to ignore NetBIOS name release requests except from WINS servers</w:t>
            </w:r>
          </w:p>
        </w:tc>
        <w:tc>
          <w:tcPr>
            <w:tcW w:w="2500" w:type="pct"/>
          </w:tcPr>
          <w:p w14:paraId="10B51CB5" w14:textId="33F031F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248AA40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ADDBF2D" w14:textId="20BA552F" w:rsidR="003C448A" w:rsidRDefault="003C448A" w:rsidP="003C448A">
            <w:pPr>
              <w:pStyle w:val="1ATableTextStyle"/>
              <w:rPr>
                <w:lang w:bidi="en-US"/>
              </w:rPr>
            </w:pPr>
            <w:r>
              <w:rPr>
                <w:lang w:bidi="en-US"/>
              </w:rPr>
              <w:t>MSS: (ScreenSaverGracePeriod) The time in seconds before the screen saver grace period expires (0 recommended)</w:t>
            </w:r>
          </w:p>
        </w:tc>
        <w:tc>
          <w:tcPr>
            <w:tcW w:w="2500" w:type="pct"/>
          </w:tcPr>
          <w:p w14:paraId="47FBDE44" w14:textId="2762AE3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4697F49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5C38BC3" w14:textId="0FC31C8D" w:rsidR="003C448A" w:rsidRDefault="003C448A" w:rsidP="003C448A">
            <w:pPr>
              <w:pStyle w:val="1ATableTextStyle"/>
              <w:rPr>
                <w:lang w:bidi="en-US"/>
              </w:rPr>
            </w:pPr>
            <w:r>
              <w:rPr>
                <w:lang w:bidi="en-US"/>
              </w:rPr>
              <w:t xml:space="preserve">  ScreenSaverGracePeriod (Device)</w:t>
            </w:r>
          </w:p>
        </w:tc>
        <w:tc>
          <w:tcPr>
            <w:tcW w:w="2500" w:type="pct"/>
          </w:tcPr>
          <w:p w14:paraId="69D5B545" w14:textId="4B2AFE2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0</w:t>
            </w:r>
          </w:p>
        </w:tc>
      </w:tr>
      <w:tr w:rsidR="003C448A" w14:paraId="4AF88C00"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7864B820" w14:textId="5682DC46" w:rsidR="003C448A" w:rsidRDefault="003C448A" w:rsidP="003C448A">
            <w:pPr>
              <w:pStyle w:val="1ATableSub-CategoryHeaderColumn"/>
              <w:rPr>
                <w:lang w:bidi="en-US"/>
              </w:rPr>
            </w:pPr>
            <w:r>
              <w:rPr>
                <w:lang w:bidi="en-US"/>
              </w:rPr>
              <w:t>Network Connections</w:t>
            </w:r>
          </w:p>
        </w:tc>
      </w:tr>
      <w:tr w:rsidR="003C448A" w14:paraId="25157C6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E8F9E4C" w14:textId="4B64E919" w:rsidR="003C448A" w:rsidRDefault="003C448A" w:rsidP="003C448A">
            <w:pPr>
              <w:pStyle w:val="1ATableTextStyle"/>
              <w:rPr>
                <w:lang w:bidi="en-US"/>
              </w:rPr>
            </w:pPr>
            <w:r>
              <w:rPr>
                <w:lang w:bidi="en-US"/>
              </w:rPr>
              <w:t>Prohibit installation and configuration of Network Bridge on your DNS domain network</w:t>
            </w:r>
          </w:p>
        </w:tc>
        <w:tc>
          <w:tcPr>
            <w:tcW w:w="2500" w:type="pct"/>
          </w:tcPr>
          <w:p w14:paraId="76B8A817" w14:textId="794F302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61A92D7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4536E63" w14:textId="75494FDB" w:rsidR="003C448A" w:rsidRDefault="003C448A" w:rsidP="003C448A">
            <w:pPr>
              <w:pStyle w:val="1ATableTextStyle"/>
              <w:rPr>
                <w:lang w:bidi="en-US"/>
              </w:rPr>
            </w:pPr>
            <w:r>
              <w:rPr>
                <w:lang w:bidi="en-US"/>
              </w:rPr>
              <w:t>Require domain users to elevate when setting a network's location</w:t>
            </w:r>
          </w:p>
        </w:tc>
        <w:tc>
          <w:tcPr>
            <w:tcW w:w="2500" w:type="pct"/>
          </w:tcPr>
          <w:p w14:paraId="4FBEB16B" w14:textId="18896A0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32FD992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74AFDF7" w14:textId="54ED2DFB" w:rsidR="003C448A" w:rsidRDefault="003C448A" w:rsidP="003C448A">
            <w:pPr>
              <w:pStyle w:val="1ATableSub-CategoryHeaderColumn"/>
              <w:rPr>
                <w:lang w:bidi="en-US"/>
              </w:rPr>
            </w:pPr>
            <w:r>
              <w:rPr>
                <w:lang w:bidi="en-US"/>
              </w:rPr>
              <w:t>Windows Connection Manager</w:t>
            </w:r>
          </w:p>
        </w:tc>
      </w:tr>
      <w:tr w:rsidR="003C448A" w14:paraId="63D1F41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241EEAC" w14:textId="6AB4CCD4" w:rsidR="003C448A" w:rsidRDefault="003C448A" w:rsidP="003C448A">
            <w:pPr>
              <w:pStyle w:val="1ATableTextStyle"/>
              <w:rPr>
                <w:lang w:bidi="en-US"/>
              </w:rPr>
            </w:pPr>
            <w:r>
              <w:rPr>
                <w:lang w:bidi="en-US"/>
              </w:rPr>
              <w:t>Minimize the number of simultaneous connections to the Internet or a Windows Domain</w:t>
            </w:r>
          </w:p>
        </w:tc>
        <w:tc>
          <w:tcPr>
            <w:tcW w:w="2500" w:type="pct"/>
          </w:tcPr>
          <w:p w14:paraId="266DF80E" w14:textId="3522D5C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113C0C6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88D3F38" w14:textId="2A09DCE9" w:rsidR="003C448A" w:rsidRDefault="003C448A" w:rsidP="003C448A">
            <w:pPr>
              <w:pStyle w:val="1ATableTextStyle"/>
              <w:rPr>
                <w:lang w:bidi="en-US"/>
              </w:rPr>
            </w:pPr>
            <w:r>
              <w:rPr>
                <w:lang w:bidi="en-US"/>
              </w:rPr>
              <w:t xml:space="preserve">  Minimize Policy Options (Device)</w:t>
            </w:r>
          </w:p>
        </w:tc>
        <w:tc>
          <w:tcPr>
            <w:tcW w:w="2500" w:type="pct"/>
          </w:tcPr>
          <w:p w14:paraId="2DBEF14E" w14:textId="576CB19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0 = Allow simultaneous connections</w:t>
            </w:r>
          </w:p>
        </w:tc>
      </w:tr>
      <w:tr w:rsidR="003C448A" w14:paraId="799EBA4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7B3FDA4" w14:textId="7FE674C6" w:rsidR="003C448A" w:rsidRDefault="003C448A" w:rsidP="003C448A">
            <w:pPr>
              <w:pStyle w:val="1ATableTextStyle"/>
              <w:rPr>
                <w:lang w:bidi="en-US"/>
              </w:rPr>
            </w:pPr>
            <w:r>
              <w:rPr>
                <w:lang w:bidi="en-US"/>
              </w:rPr>
              <w:t>Prohibit connection to non-domain networks when connected to domain authenticated network</w:t>
            </w:r>
          </w:p>
        </w:tc>
        <w:tc>
          <w:tcPr>
            <w:tcW w:w="2500" w:type="pct"/>
          </w:tcPr>
          <w:p w14:paraId="5F1667F3" w14:textId="471ADE9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1C70CB1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17479C7" w14:textId="12D8A262" w:rsidR="003C448A" w:rsidRDefault="003C448A" w:rsidP="003C448A">
            <w:pPr>
              <w:pStyle w:val="1ATableSub-CategoryHeaderColumn"/>
              <w:rPr>
                <w:lang w:bidi="en-US"/>
              </w:rPr>
            </w:pPr>
            <w:r>
              <w:rPr>
                <w:lang w:bidi="en-US"/>
              </w:rPr>
              <w:t>Printers</w:t>
            </w:r>
          </w:p>
        </w:tc>
      </w:tr>
      <w:tr w:rsidR="003C448A" w14:paraId="583DA54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95D304D" w14:textId="6CDA4110" w:rsidR="003C448A" w:rsidRDefault="003C448A" w:rsidP="003C448A">
            <w:pPr>
              <w:pStyle w:val="1ATableTextStyle"/>
              <w:rPr>
                <w:lang w:bidi="en-US"/>
              </w:rPr>
            </w:pPr>
            <w:r>
              <w:rPr>
                <w:lang w:bidi="en-US"/>
              </w:rPr>
              <w:t>Allow Print Spooler to accept client connections</w:t>
            </w:r>
          </w:p>
        </w:tc>
        <w:tc>
          <w:tcPr>
            <w:tcW w:w="2500" w:type="pct"/>
          </w:tcPr>
          <w:p w14:paraId="6712D336" w14:textId="0BFEE67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06E5309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FFA1C0F" w14:textId="1BDA4E17" w:rsidR="003C448A" w:rsidRDefault="003C448A" w:rsidP="003C448A">
            <w:pPr>
              <w:pStyle w:val="1ATableTextStyle"/>
              <w:rPr>
                <w:lang w:bidi="en-US"/>
              </w:rPr>
            </w:pPr>
            <w:r>
              <w:rPr>
                <w:lang w:bidi="en-US"/>
              </w:rPr>
              <w:t>Limits print driver installation to Administrators</w:t>
            </w:r>
          </w:p>
        </w:tc>
        <w:tc>
          <w:tcPr>
            <w:tcW w:w="2500" w:type="pct"/>
          </w:tcPr>
          <w:p w14:paraId="49135D0A" w14:textId="20F27C9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7D5B561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184B551" w14:textId="11A22AC3" w:rsidR="003C448A" w:rsidRDefault="003C448A" w:rsidP="003C448A">
            <w:pPr>
              <w:pStyle w:val="1ATableTextStyle"/>
              <w:rPr>
                <w:lang w:bidi="en-US"/>
              </w:rPr>
            </w:pPr>
            <w:r>
              <w:rPr>
                <w:lang w:bidi="en-US"/>
              </w:rPr>
              <w:t>Point and Print Restrictions</w:t>
            </w:r>
          </w:p>
        </w:tc>
        <w:tc>
          <w:tcPr>
            <w:tcW w:w="2500" w:type="pct"/>
          </w:tcPr>
          <w:p w14:paraId="7B2CB652" w14:textId="154F2B0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3C52B2F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4024BDB" w14:textId="193230CA" w:rsidR="003C448A" w:rsidRDefault="003C448A" w:rsidP="003C448A">
            <w:pPr>
              <w:pStyle w:val="1ATableTextStyle"/>
              <w:rPr>
                <w:lang w:bidi="en-US"/>
              </w:rPr>
            </w:pPr>
            <w:r>
              <w:rPr>
                <w:lang w:bidi="en-US"/>
              </w:rPr>
              <w:t xml:space="preserve">  Users can only point and print to machines in their forest (Device)</w:t>
            </w:r>
          </w:p>
        </w:tc>
        <w:tc>
          <w:tcPr>
            <w:tcW w:w="2500" w:type="pct"/>
          </w:tcPr>
          <w:p w14:paraId="5724DD82" w14:textId="3586844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False</w:t>
            </w:r>
          </w:p>
        </w:tc>
      </w:tr>
      <w:tr w:rsidR="003C448A" w14:paraId="3B76028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BA8BFC4" w14:textId="048DA244" w:rsidR="003C448A" w:rsidRDefault="003C448A" w:rsidP="003C448A">
            <w:pPr>
              <w:pStyle w:val="1ATableTextStyle"/>
              <w:rPr>
                <w:lang w:bidi="en-US"/>
              </w:rPr>
            </w:pPr>
            <w:r>
              <w:rPr>
                <w:lang w:bidi="en-US"/>
              </w:rPr>
              <w:t xml:space="preserve">  Users can only point and print to these servers: (Device)</w:t>
            </w:r>
          </w:p>
        </w:tc>
        <w:tc>
          <w:tcPr>
            <w:tcW w:w="2500" w:type="pct"/>
          </w:tcPr>
          <w:p w14:paraId="23D19CB8" w14:textId="4896B19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True</w:t>
            </w:r>
          </w:p>
        </w:tc>
      </w:tr>
      <w:tr w:rsidR="003C448A" w14:paraId="7EC4B2F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94AE987" w14:textId="5827D21C" w:rsidR="003C448A" w:rsidRDefault="003C448A" w:rsidP="003C448A">
            <w:pPr>
              <w:pStyle w:val="1ATableTextStyle"/>
              <w:rPr>
                <w:lang w:bidi="en-US"/>
              </w:rPr>
            </w:pPr>
            <w:r>
              <w:rPr>
                <w:lang w:bidi="en-US"/>
              </w:rPr>
              <w:t xml:space="preserve">  When installing drivers for a new connection: (Device)</w:t>
            </w:r>
          </w:p>
        </w:tc>
        <w:tc>
          <w:tcPr>
            <w:tcW w:w="2500" w:type="pct"/>
          </w:tcPr>
          <w:p w14:paraId="09EDB1A5" w14:textId="0AB4575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Show warning and elevation prompt</w:t>
            </w:r>
          </w:p>
        </w:tc>
      </w:tr>
      <w:tr w:rsidR="003C448A" w14:paraId="6559537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B13D958" w14:textId="4388406F" w:rsidR="003C448A" w:rsidRDefault="003C448A" w:rsidP="003C448A">
            <w:pPr>
              <w:pStyle w:val="1ATableTextStyle"/>
              <w:rPr>
                <w:lang w:bidi="en-US"/>
              </w:rPr>
            </w:pPr>
            <w:r>
              <w:rPr>
                <w:lang w:bidi="en-US"/>
              </w:rPr>
              <w:t xml:space="preserve">  When updating drivers for an existing connection: (Device)</w:t>
            </w:r>
          </w:p>
        </w:tc>
        <w:tc>
          <w:tcPr>
            <w:tcW w:w="2500" w:type="pct"/>
          </w:tcPr>
          <w:p w14:paraId="2385F6C9" w14:textId="5D1CBE4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Show warning and elevation prompt</w:t>
            </w:r>
          </w:p>
        </w:tc>
      </w:tr>
      <w:tr w:rsidR="003C448A" w14:paraId="60193C7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4C9A8CD2" w14:textId="5B6F296D" w:rsidR="003C448A" w:rsidRDefault="003C448A" w:rsidP="003C448A">
            <w:pPr>
              <w:pStyle w:val="1ATableSub-CategoryHeaderColumn"/>
              <w:rPr>
                <w:lang w:bidi="en-US"/>
              </w:rPr>
            </w:pPr>
            <w:r>
              <w:rPr>
                <w:lang w:bidi="en-US"/>
              </w:rPr>
              <w:t>Credentials Delegation</w:t>
            </w:r>
          </w:p>
        </w:tc>
      </w:tr>
      <w:tr w:rsidR="003C448A" w14:paraId="6FB1B4C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EE4AD6A" w14:textId="32BBE54F" w:rsidR="003C448A" w:rsidRDefault="003C448A" w:rsidP="003C448A">
            <w:pPr>
              <w:pStyle w:val="1ATableTextStyle"/>
              <w:rPr>
                <w:lang w:bidi="en-US"/>
              </w:rPr>
            </w:pPr>
            <w:r>
              <w:rPr>
                <w:lang w:bidi="en-US"/>
              </w:rPr>
              <w:t>Encryption Oracle Remediation</w:t>
            </w:r>
          </w:p>
        </w:tc>
        <w:tc>
          <w:tcPr>
            <w:tcW w:w="2500" w:type="pct"/>
          </w:tcPr>
          <w:p w14:paraId="15DD8E88" w14:textId="6D58E0C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75CB3C8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F70E0B5" w14:textId="52951290" w:rsidR="003C448A" w:rsidRDefault="003C448A" w:rsidP="003C448A">
            <w:pPr>
              <w:pStyle w:val="1ATableTextStyle"/>
              <w:rPr>
                <w:lang w:bidi="en-US"/>
              </w:rPr>
            </w:pPr>
            <w:r>
              <w:rPr>
                <w:lang w:bidi="en-US"/>
              </w:rPr>
              <w:t xml:space="preserve">  Protection Level: (Device)</w:t>
            </w:r>
          </w:p>
        </w:tc>
        <w:tc>
          <w:tcPr>
            <w:tcW w:w="2500" w:type="pct"/>
          </w:tcPr>
          <w:p w14:paraId="78692C09" w14:textId="3BF6019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Force Updated Clients</w:t>
            </w:r>
          </w:p>
        </w:tc>
      </w:tr>
      <w:tr w:rsidR="003C448A" w14:paraId="2EF2CF1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0DD9FD9" w14:textId="67A7F18B" w:rsidR="003C448A" w:rsidRDefault="003C448A" w:rsidP="003C448A">
            <w:pPr>
              <w:pStyle w:val="1ATableTextStyle"/>
              <w:rPr>
                <w:lang w:bidi="en-US"/>
              </w:rPr>
            </w:pPr>
            <w:r>
              <w:rPr>
                <w:lang w:bidi="en-US"/>
              </w:rPr>
              <w:t>Remote host allows delegation of non-exportable credentials</w:t>
            </w:r>
          </w:p>
        </w:tc>
        <w:tc>
          <w:tcPr>
            <w:tcW w:w="2500" w:type="pct"/>
          </w:tcPr>
          <w:p w14:paraId="214A001B" w14:textId="30EA4CB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1CB10B7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964D7A1" w14:textId="43F6AF86" w:rsidR="003C448A" w:rsidRDefault="003C448A" w:rsidP="003C448A">
            <w:pPr>
              <w:pStyle w:val="1ATableSub-CategoryHeaderColumn"/>
              <w:rPr>
                <w:lang w:bidi="en-US"/>
              </w:rPr>
            </w:pPr>
            <w:r>
              <w:rPr>
                <w:lang w:bidi="en-US"/>
              </w:rPr>
              <w:t>Early Launch Antimalware</w:t>
            </w:r>
          </w:p>
        </w:tc>
      </w:tr>
      <w:tr w:rsidR="003C448A" w14:paraId="336D1AD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3FFA9E8" w14:textId="278E05EA" w:rsidR="003C448A" w:rsidRDefault="003C448A" w:rsidP="003C448A">
            <w:pPr>
              <w:pStyle w:val="1ATableTextStyle"/>
              <w:rPr>
                <w:lang w:bidi="en-US"/>
              </w:rPr>
            </w:pPr>
            <w:r>
              <w:rPr>
                <w:lang w:bidi="en-US"/>
              </w:rPr>
              <w:t>Boot-Start Driver Initialization Policy</w:t>
            </w:r>
          </w:p>
        </w:tc>
        <w:tc>
          <w:tcPr>
            <w:tcW w:w="2500" w:type="pct"/>
          </w:tcPr>
          <w:p w14:paraId="7225E91E" w14:textId="0E85980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6A40D10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BAA5B3A" w14:textId="69B870CF" w:rsidR="003C448A" w:rsidRDefault="003C448A" w:rsidP="003C448A">
            <w:pPr>
              <w:pStyle w:val="1ATableTextStyle"/>
              <w:rPr>
                <w:lang w:bidi="en-US"/>
              </w:rPr>
            </w:pPr>
            <w:r>
              <w:rPr>
                <w:lang w:bidi="en-US"/>
              </w:rPr>
              <w:t xml:space="preserve">  Choose the boot-start drivers that can be initialized:</w:t>
            </w:r>
          </w:p>
        </w:tc>
        <w:tc>
          <w:tcPr>
            <w:tcW w:w="2500" w:type="pct"/>
          </w:tcPr>
          <w:p w14:paraId="517AACB7" w14:textId="63CC99D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Good, unknown and bad but critical</w:t>
            </w:r>
          </w:p>
        </w:tc>
      </w:tr>
      <w:tr w:rsidR="003C448A" w14:paraId="01B303F9"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22E3369E" w14:textId="6D526AD5" w:rsidR="003C448A" w:rsidRDefault="003C448A" w:rsidP="003C448A">
            <w:pPr>
              <w:pStyle w:val="1ATableSub-CategoryHeaderColumn"/>
              <w:rPr>
                <w:lang w:bidi="en-US"/>
              </w:rPr>
            </w:pPr>
            <w:r>
              <w:rPr>
                <w:lang w:bidi="en-US"/>
              </w:rPr>
              <w:lastRenderedPageBreak/>
              <w:t>Internet Communication settings</w:t>
            </w:r>
          </w:p>
        </w:tc>
      </w:tr>
      <w:tr w:rsidR="003C448A" w14:paraId="09447EF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39EFC1D" w14:textId="3B3631AF" w:rsidR="003C448A" w:rsidRDefault="003C448A" w:rsidP="003C448A">
            <w:pPr>
              <w:pStyle w:val="1ATableTextStyle"/>
              <w:rPr>
                <w:lang w:bidi="en-US"/>
              </w:rPr>
            </w:pPr>
            <w:r>
              <w:rPr>
                <w:lang w:bidi="en-US"/>
              </w:rPr>
              <w:t>Turn off downloading of print drivers over HTTP</w:t>
            </w:r>
          </w:p>
        </w:tc>
        <w:tc>
          <w:tcPr>
            <w:tcW w:w="2500" w:type="pct"/>
          </w:tcPr>
          <w:p w14:paraId="153ABBD4" w14:textId="291CCDF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3285C08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3C6D5F8" w14:textId="0DD955D5" w:rsidR="003C448A" w:rsidRDefault="003C448A" w:rsidP="003C448A">
            <w:pPr>
              <w:pStyle w:val="1ATableTextStyle"/>
              <w:rPr>
                <w:lang w:bidi="en-US"/>
              </w:rPr>
            </w:pPr>
            <w:r>
              <w:rPr>
                <w:lang w:bidi="en-US"/>
              </w:rPr>
              <w:t>Turn off Internet download for Web publishing and online ordering wizards</w:t>
            </w:r>
          </w:p>
        </w:tc>
        <w:tc>
          <w:tcPr>
            <w:tcW w:w="2500" w:type="pct"/>
          </w:tcPr>
          <w:p w14:paraId="1E0B4C95" w14:textId="65BE87F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2722331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40D78550" w14:textId="4C143987" w:rsidR="003C448A" w:rsidRDefault="003C448A" w:rsidP="003C448A">
            <w:pPr>
              <w:pStyle w:val="1ATableSub-CategoryHeaderColumn"/>
              <w:rPr>
                <w:lang w:bidi="en-US"/>
              </w:rPr>
            </w:pPr>
            <w:r>
              <w:rPr>
                <w:lang w:bidi="en-US"/>
              </w:rPr>
              <w:t>Remote Assistance</w:t>
            </w:r>
          </w:p>
        </w:tc>
      </w:tr>
      <w:tr w:rsidR="003C448A" w14:paraId="506C73E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037D10F" w14:textId="59723843" w:rsidR="003C448A" w:rsidRDefault="003C448A" w:rsidP="003C448A">
            <w:pPr>
              <w:pStyle w:val="1ATableTextStyle"/>
              <w:rPr>
                <w:lang w:bidi="en-US"/>
              </w:rPr>
            </w:pPr>
            <w:r>
              <w:rPr>
                <w:lang w:bidi="en-US"/>
              </w:rPr>
              <w:t>Configure Offer Remote Assistance</w:t>
            </w:r>
          </w:p>
        </w:tc>
        <w:tc>
          <w:tcPr>
            <w:tcW w:w="2500" w:type="pct"/>
          </w:tcPr>
          <w:p w14:paraId="085C1A5F" w14:textId="0DE54B0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489EAE0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BA6F9AC" w14:textId="3EEFDDF7" w:rsidR="003C448A" w:rsidRDefault="003C448A" w:rsidP="003C448A">
            <w:pPr>
              <w:pStyle w:val="1ATableTextStyle"/>
              <w:rPr>
                <w:lang w:bidi="en-US"/>
              </w:rPr>
            </w:pPr>
            <w:r>
              <w:rPr>
                <w:lang w:bidi="en-US"/>
              </w:rPr>
              <w:t>Configure Solicited Remote Assistance</w:t>
            </w:r>
          </w:p>
        </w:tc>
        <w:tc>
          <w:tcPr>
            <w:tcW w:w="2500" w:type="pct"/>
          </w:tcPr>
          <w:p w14:paraId="7FC52162" w14:textId="1323121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6401FD60"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3A518256" w14:textId="31FDAABF" w:rsidR="003C448A" w:rsidRDefault="003C448A" w:rsidP="003C448A">
            <w:pPr>
              <w:pStyle w:val="1ATableSub-CategoryHeaderColumn"/>
              <w:rPr>
                <w:lang w:bidi="en-US"/>
              </w:rPr>
            </w:pPr>
            <w:r>
              <w:rPr>
                <w:lang w:bidi="en-US"/>
              </w:rPr>
              <w:t>AutoPlay Policies</w:t>
            </w:r>
          </w:p>
        </w:tc>
      </w:tr>
      <w:tr w:rsidR="003C448A" w14:paraId="711CF8C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A862A84" w14:textId="437AC404" w:rsidR="003C448A" w:rsidRDefault="003C448A" w:rsidP="003C448A">
            <w:pPr>
              <w:pStyle w:val="1ATableTextStyle"/>
              <w:rPr>
                <w:lang w:bidi="en-US"/>
              </w:rPr>
            </w:pPr>
            <w:r>
              <w:rPr>
                <w:lang w:bidi="en-US"/>
              </w:rPr>
              <w:t>Disallow Autoplay for non-volume devices</w:t>
            </w:r>
          </w:p>
        </w:tc>
        <w:tc>
          <w:tcPr>
            <w:tcW w:w="2500" w:type="pct"/>
          </w:tcPr>
          <w:p w14:paraId="5819CEBC" w14:textId="57BEB35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18718DD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F800AFB" w14:textId="6B8C2784" w:rsidR="003C448A" w:rsidRDefault="003C448A" w:rsidP="003C448A">
            <w:pPr>
              <w:pStyle w:val="1ATableTextStyle"/>
              <w:rPr>
                <w:lang w:bidi="en-US"/>
              </w:rPr>
            </w:pPr>
            <w:r>
              <w:rPr>
                <w:lang w:bidi="en-US"/>
              </w:rPr>
              <w:t>Set the default behavior for AutoRun</w:t>
            </w:r>
          </w:p>
        </w:tc>
        <w:tc>
          <w:tcPr>
            <w:tcW w:w="2500" w:type="pct"/>
          </w:tcPr>
          <w:p w14:paraId="6E323D96" w14:textId="7AD4F3C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07396CC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75A5B2C" w14:textId="5698163E" w:rsidR="003C448A" w:rsidRDefault="003C448A" w:rsidP="003C448A">
            <w:pPr>
              <w:pStyle w:val="1ATableTextStyle"/>
              <w:rPr>
                <w:lang w:bidi="en-US"/>
              </w:rPr>
            </w:pPr>
            <w:r>
              <w:rPr>
                <w:lang w:bidi="en-US"/>
              </w:rPr>
              <w:t xml:space="preserve">  Default AutoRun Behavior</w:t>
            </w:r>
          </w:p>
        </w:tc>
        <w:tc>
          <w:tcPr>
            <w:tcW w:w="2500" w:type="pct"/>
          </w:tcPr>
          <w:p w14:paraId="4068956E" w14:textId="239A2E5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Do not execute any autorun commands</w:t>
            </w:r>
          </w:p>
        </w:tc>
      </w:tr>
      <w:tr w:rsidR="003C448A" w14:paraId="2C21BA6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10E3979" w14:textId="6CF106C3" w:rsidR="003C448A" w:rsidRDefault="003C448A" w:rsidP="003C448A">
            <w:pPr>
              <w:pStyle w:val="1ATableTextStyle"/>
              <w:rPr>
                <w:lang w:bidi="en-US"/>
              </w:rPr>
            </w:pPr>
            <w:r>
              <w:rPr>
                <w:lang w:bidi="en-US"/>
              </w:rPr>
              <w:t>Turn off Autoplay</w:t>
            </w:r>
          </w:p>
        </w:tc>
        <w:tc>
          <w:tcPr>
            <w:tcW w:w="2500" w:type="pct"/>
          </w:tcPr>
          <w:p w14:paraId="59BFBF7B" w14:textId="759D5F6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389A9D9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4FA0B9E" w14:textId="3161AFEF" w:rsidR="003C448A" w:rsidRDefault="003C448A" w:rsidP="003C448A">
            <w:pPr>
              <w:pStyle w:val="1ATableTextStyle"/>
              <w:rPr>
                <w:lang w:bidi="en-US"/>
              </w:rPr>
            </w:pPr>
            <w:r>
              <w:rPr>
                <w:lang w:bidi="en-US"/>
              </w:rPr>
              <w:t xml:space="preserve">  Turn off Autoplay on:</w:t>
            </w:r>
          </w:p>
        </w:tc>
        <w:tc>
          <w:tcPr>
            <w:tcW w:w="2500" w:type="pct"/>
          </w:tcPr>
          <w:p w14:paraId="279C7754" w14:textId="0BA7429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All drives</w:t>
            </w:r>
          </w:p>
        </w:tc>
      </w:tr>
      <w:tr w:rsidR="003C448A" w14:paraId="53BA4746"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6DEDB80A" w14:textId="13F5A444" w:rsidR="003C448A" w:rsidRDefault="003C448A" w:rsidP="003C448A">
            <w:pPr>
              <w:pStyle w:val="1ATableSub-CategoryHeaderColumn"/>
              <w:rPr>
                <w:lang w:bidi="en-US"/>
              </w:rPr>
            </w:pPr>
            <w:r>
              <w:rPr>
                <w:lang w:bidi="en-US"/>
              </w:rPr>
              <w:t>Credential User Interface</w:t>
            </w:r>
          </w:p>
        </w:tc>
      </w:tr>
      <w:tr w:rsidR="003C448A" w14:paraId="6839071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E9BAB87" w14:textId="2AB32BE5" w:rsidR="003C448A" w:rsidRDefault="003C448A" w:rsidP="003C448A">
            <w:pPr>
              <w:pStyle w:val="1ATableTextStyle"/>
              <w:rPr>
                <w:lang w:bidi="en-US"/>
              </w:rPr>
            </w:pPr>
            <w:r>
              <w:rPr>
                <w:lang w:bidi="en-US"/>
              </w:rPr>
              <w:t>Enumerate administrator accounts on elevation</w:t>
            </w:r>
          </w:p>
        </w:tc>
        <w:tc>
          <w:tcPr>
            <w:tcW w:w="2500" w:type="pct"/>
          </w:tcPr>
          <w:p w14:paraId="55102A71" w14:textId="36A7C62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59F90A94"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0C7E07AC" w14:textId="727D28D1" w:rsidR="003C448A" w:rsidRDefault="003C448A" w:rsidP="003C448A">
            <w:pPr>
              <w:pStyle w:val="1ATableSub-CategoryHeaderColumn"/>
              <w:rPr>
                <w:lang w:bidi="en-US"/>
              </w:rPr>
            </w:pPr>
            <w:r>
              <w:rPr>
                <w:lang w:bidi="en-US"/>
              </w:rPr>
              <w:t>File Explorer</w:t>
            </w:r>
          </w:p>
        </w:tc>
      </w:tr>
      <w:tr w:rsidR="003C448A" w14:paraId="718497D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ED10518" w14:textId="51AB8A89" w:rsidR="003C448A" w:rsidRDefault="003C448A" w:rsidP="003C448A">
            <w:pPr>
              <w:pStyle w:val="1ATableTextStyle"/>
              <w:rPr>
                <w:lang w:bidi="en-US"/>
              </w:rPr>
            </w:pPr>
            <w:r>
              <w:rPr>
                <w:lang w:bidi="en-US"/>
              </w:rPr>
              <w:t>Configure Windows Defender SmartScreen</w:t>
            </w:r>
          </w:p>
        </w:tc>
        <w:tc>
          <w:tcPr>
            <w:tcW w:w="2500" w:type="pct"/>
          </w:tcPr>
          <w:p w14:paraId="63BD5577" w14:textId="3CEE8EB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0C2E70C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6C2C6C4" w14:textId="4693C60C" w:rsidR="003C448A" w:rsidRDefault="003C448A" w:rsidP="003C448A">
            <w:pPr>
              <w:pStyle w:val="1ATableTextStyle"/>
              <w:rPr>
                <w:lang w:bidi="en-US"/>
              </w:rPr>
            </w:pPr>
            <w:r>
              <w:rPr>
                <w:lang w:bidi="en-US"/>
              </w:rPr>
              <w:t xml:space="preserve">  Pick one of the following settings: (Device)</w:t>
            </w:r>
          </w:p>
        </w:tc>
        <w:tc>
          <w:tcPr>
            <w:tcW w:w="2500" w:type="pct"/>
          </w:tcPr>
          <w:p w14:paraId="794FF9C8" w14:textId="2E21986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Warn and prevent bypass</w:t>
            </w:r>
          </w:p>
        </w:tc>
      </w:tr>
      <w:tr w:rsidR="003C448A" w14:paraId="126A4CB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CA97DB3" w14:textId="59E032F5" w:rsidR="003C448A" w:rsidRDefault="003C448A" w:rsidP="003C448A">
            <w:pPr>
              <w:pStyle w:val="1ATableTextStyle"/>
              <w:rPr>
                <w:lang w:bidi="en-US"/>
              </w:rPr>
            </w:pPr>
            <w:r>
              <w:rPr>
                <w:lang w:bidi="en-US"/>
              </w:rPr>
              <w:t>Turn off Data Execution Prevention for Explorer</w:t>
            </w:r>
          </w:p>
        </w:tc>
        <w:tc>
          <w:tcPr>
            <w:tcW w:w="2500" w:type="pct"/>
          </w:tcPr>
          <w:p w14:paraId="3D481C16" w14:textId="090FB9C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5078EEF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30EB2D9" w14:textId="3B5783F4" w:rsidR="003C448A" w:rsidRDefault="003C448A" w:rsidP="003C448A">
            <w:pPr>
              <w:pStyle w:val="1ATableTextStyle"/>
              <w:rPr>
                <w:lang w:bidi="en-US"/>
              </w:rPr>
            </w:pPr>
            <w:r>
              <w:rPr>
                <w:lang w:bidi="en-US"/>
              </w:rPr>
              <w:t>Turn off heap termination on corruption</w:t>
            </w:r>
          </w:p>
        </w:tc>
        <w:tc>
          <w:tcPr>
            <w:tcW w:w="2500" w:type="pct"/>
          </w:tcPr>
          <w:p w14:paraId="35EFED8C" w14:textId="276DEE0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3CFFA17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E98F51A" w14:textId="1A96DB00" w:rsidR="003C448A" w:rsidRDefault="003C448A" w:rsidP="003C448A">
            <w:pPr>
              <w:pStyle w:val="1ATableSub-CategoryHeaderColumn"/>
              <w:rPr>
                <w:lang w:bidi="en-US"/>
              </w:rPr>
            </w:pPr>
            <w:r>
              <w:rPr>
                <w:lang w:bidi="en-US"/>
              </w:rPr>
              <w:t>HomeGroup</w:t>
            </w:r>
          </w:p>
        </w:tc>
      </w:tr>
      <w:tr w:rsidR="003C448A" w14:paraId="68D80B8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A749B80" w14:textId="3F503EFB" w:rsidR="003C448A" w:rsidRDefault="003C448A" w:rsidP="003C448A">
            <w:pPr>
              <w:pStyle w:val="1ATableTextStyle"/>
              <w:rPr>
                <w:lang w:bidi="en-US"/>
              </w:rPr>
            </w:pPr>
            <w:r>
              <w:rPr>
                <w:lang w:bidi="en-US"/>
              </w:rPr>
              <w:t>Prevent the computer from joining a homegroup</w:t>
            </w:r>
          </w:p>
        </w:tc>
        <w:tc>
          <w:tcPr>
            <w:tcW w:w="2500" w:type="pct"/>
          </w:tcPr>
          <w:p w14:paraId="767E5D8E" w14:textId="048CF9E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74D1457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E14F394" w14:textId="61650C80" w:rsidR="003C448A" w:rsidRDefault="003C448A" w:rsidP="003C448A">
            <w:pPr>
              <w:pStyle w:val="1ATableSub-CategoryHeaderColumn"/>
              <w:rPr>
                <w:lang w:bidi="en-US"/>
              </w:rPr>
            </w:pPr>
            <w:r>
              <w:rPr>
                <w:lang w:bidi="en-US"/>
              </w:rPr>
              <w:t>Push To Install</w:t>
            </w:r>
          </w:p>
        </w:tc>
      </w:tr>
      <w:tr w:rsidR="003C448A" w14:paraId="0569DB3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33FB02F" w14:textId="285C5B6E" w:rsidR="003C448A" w:rsidRDefault="003C448A" w:rsidP="003C448A">
            <w:pPr>
              <w:pStyle w:val="1ATableTextStyle"/>
              <w:rPr>
                <w:lang w:bidi="en-US"/>
              </w:rPr>
            </w:pPr>
            <w:r>
              <w:rPr>
                <w:lang w:bidi="en-US"/>
              </w:rPr>
              <w:t>Turn off Push To Install service</w:t>
            </w:r>
          </w:p>
        </w:tc>
        <w:tc>
          <w:tcPr>
            <w:tcW w:w="2500" w:type="pct"/>
          </w:tcPr>
          <w:p w14:paraId="7D56C8FF" w14:textId="7A2C48E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13D8BD6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F289B40" w14:textId="10EB8E6F" w:rsidR="003C448A" w:rsidRDefault="003C448A" w:rsidP="003C448A">
            <w:pPr>
              <w:pStyle w:val="1ATableSub-CategoryHeaderColumn"/>
              <w:rPr>
                <w:lang w:bidi="en-US"/>
              </w:rPr>
            </w:pPr>
            <w:r>
              <w:rPr>
                <w:lang w:bidi="en-US"/>
              </w:rPr>
              <w:t>RSS Feeds</w:t>
            </w:r>
          </w:p>
        </w:tc>
      </w:tr>
      <w:tr w:rsidR="003C448A" w14:paraId="3682EDF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90CB60F" w14:textId="7C9D8408" w:rsidR="003C448A" w:rsidRDefault="003C448A" w:rsidP="003C448A">
            <w:pPr>
              <w:pStyle w:val="1ATableTextStyle"/>
              <w:rPr>
                <w:lang w:bidi="en-US"/>
              </w:rPr>
            </w:pPr>
            <w:r>
              <w:rPr>
                <w:lang w:bidi="en-US"/>
              </w:rPr>
              <w:t>Prevent downloading of enclosures</w:t>
            </w:r>
          </w:p>
        </w:tc>
        <w:tc>
          <w:tcPr>
            <w:tcW w:w="2500" w:type="pct"/>
          </w:tcPr>
          <w:p w14:paraId="07B143CE" w14:textId="41DF189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5E06024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5C9512FB" w14:textId="5FCC7876" w:rsidR="003C448A" w:rsidRDefault="003C448A" w:rsidP="003C448A">
            <w:pPr>
              <w:pStyle w:val="1ATableSub-CategoryHeaderColumn"/>
              <w:rPr>
                <w:lang w:bidi="en-US"/>
              </w:rPr>
            </w:pPr>
            <w:r>
              <w:rPr>
                <w:lang w:bidi="en-US"/>
              </w:rPr>
              <w:t>Windows Error Reporting</w:t>
            </w:r>
          </w:p>
        </w:tc>
      </w:tr>
      <w:tr w:rsidR="003C448A" w14:paraId="066DB6B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7EFABB7" w14:textId="37C3ED13" w:rsidR="003C448A" w:rsidRDefault="003C448A" w:rsidP="003C448A">
            <w:pPr>
              <w:pStyle w:val="1ATableTextStyle"/>
              <w:rPr>
                <w:lang w:bidi="en-US"/>
              </w:rPr>
            </w:pPr>
            <w:r>
              <w:rPr>
                <w:lang w:bidi="en-US"/>
              </w:rPr>
              <w:t>Disable Windows Error Reporting</w:t>
            </w:r>
          </w:p>
        </w:tc>
        <w:tc>
          <w:tcPr>
            <w:tcW w:w="2500" w:type="pct"/>
          </w:tcPr>
          <w:p w14:paraId="209B71E9" w14:textId="726AC6F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1311D41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43E06865" w14:textId="6EC7C491" w:rsidR="003C448A" w:rsidRDefault="003C448A" w:rsidP="003C448A">
            <w:pPr>
              <w:pStyle w:val="1ATableSub-CategoryHeaderColumn"/>
              <w:rPr>
                <w:lang w:bidi="en-US"/>
              </w:rPr>
            </w:pPr>
            <w:r>
              <w:rPr>
                <w:lang w:bidi="en-US"/>
              </w:rPr>
              <w:t>Windows PowerShell</w:t>
            </w:r>
          </w:p>
        </w:tc>
      </w:tr>
      <w:tr w:rsidR="003C448A" w14:paraId="21C35AA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A0821E4" w14:textId="423625A7" w:rsidR="003C448A" w:rsidRDefault="003C448A" w:rsidP="003C448A">
            <w:pPr>
              <w:pStyle w:val="1ATableTextStyle"/>
              <w:rPr>
                <w:lang w:bidi="en-US"/>
              </w:rPr>
            </w:pPr>
            <w:r>
              <w:rPr>
                <w:lang w:bidi="en-US"/>
              </w:rPr>
              <w:t>Turn on PowerShell Script Block Logging</w:t>
            </w:r>
          </w:p>
        </w:tc>
        <w:tc>
          <w:tcPr>
            <w:tcW w:w="2500" w:type="pct"/>
          </w:tcPr>
          <w:p w14:paraId="6508E844" w14:textId="324F48E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083D463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E78E233" w14:textId="00CCDF72" w:rsidR="003C448A" w:rsidRDefault="003C448A" w:rsidP="003C448A">
            <w:pPr>
              <w:pStyle w:val="1ATableTextStyle"/>
              <w:rPr>
                <w:lang w:bidi="en-US"/>
              </w:rPr>
            </w:pPr>
            <w:r>
              <w:rPr>
                <w:lang w:bidi="en-US"/>
              </w:rPr>
              <w:t xml:space="preserve">  Log script block invocation start / stop events:</w:t>
            </w:r>
          </w:p>
        </w:tc>
        <w:tc>
          <w:tcPr>
            <w:tcW w:w="2500" w:type="pct"/>
          </w:tcPr>
          <w:p w14:paraId="5E8AA733" w14:textId="4EA4DA2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False</w:t>
            </w:r>
          </w:p>
        </w:tc>
      </w:tr>
      <w:tr w:rsidR="003C448A" w14:paraId="19209730"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2C8F8651" w14:textId="700F2EAA" w:rsidR="003C448A" w:rsidRDefault="003C448A" w:rsidP="003C448A">
            <w:pPr>
              <w:pStyle w:val="1ATableSub-CategoryHeaderColumn"/>
              <w:rPr>
                <w:lang w:bidi="en-US"/>
              </w:rPr>
            </w:pPr>
            <w:r>
              <w:rPr>
                <w:lang w:bidi="en-US"/>
              </w:rPr>
              <w:t>WinRM Client</w:t>
            </w:r>
          </w:p>
        </w:tc>
      </w:tr>
      <w:tr w:rsidR="003C448A" w14:paraId="3DEF188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1BB7B08" w14:textId="2550E2EE" w:rsidR="003C448A" w:rsidRDefault="003C448A" w:rsidP="003C448A">
            <w:pPr>
              <w:pStyle w:val="1ATableTextStyle"/>
              <w:rPr>
                <w:lang w:bidi="en-US"/>
              </w:rPr>
            </w:pPr>
            <w:r>
              <w:rPr>
                <w:lang w:bidi="en-US"/>
              </w:rPr>
              <w:t>Allow Basic authentication</w:t>
            </w:r>
          </w:p>
        </w:tc>
        <w:tc>
          <w:tcPr>
            <w:tcW w:w="2500" w:type="pct"/>
          </w:tcPr>
          <w:p w14:paraId="006BAD97" w14:textId="2B1E999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2D2B3A1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88BCB82" w14:textId="117E2852" w:rsidR="003C448A" w:rsidRDefault="003C448A" w:rsidP="003C448A">
            <w:pPr>
              <w:pStyle w:val="1ATableTextStyle"/>
              <w:rPr>
                <w:lang w:bidi="en-US"/>
              </w:rPr>
            </w:pPr>
            <w:r>
              <w:rPr>
                <w:lang w:bidi="en-US"/>
              </w:rPr>
              <w:t>Allow unencrypted traffic</w:t>
            </w:r>
          </w:p>
        </w:tc>
        <w:tc>
          <w:tcPr>
            <w:tcW w:w="2500" w:type="pct"/>
          </w:tcPr>
          <w:p w14:paraId="460AF379" w14:textId="2FDD8F4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23C4922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E60ECC8" w14:textId="61CF820B" w:rsidR="003C448A" w:rsidRDefault="003C448A" w:rsidP="003C448A">
            <w:pPr>
              <w:pStyle w:val="1ATableTextStyle"/>
              <w:rPr>
                <w:lang w:bidi="en-US"/>
              </w:rPr>
            </w:pPr>
            <w:r>
              <w:rPr>
                <w:lang w:bidi="en-US"/>
              </w:rPr>
              <w:t>Disallow Digest authentication</w:t>
            </w:r>
          </w:p>
        </w:tc>
        <w:tc>
          <w:tcPr>
            <w:tcW w:w="2500" w:type="pct"/>
          </w:tcPr>
          <w:p w14:paraId="17689FBB" w14:textId="70BCD09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41C6F4E1"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2BDFBF9F" w14:textId="2E54C2E6" w:rsidR="003C448A" w:rsidRDefault="003C448A" w:rsidP="003C448A">
            <w:pPr>
              <w:pStyle w:val="1ATableSub-CategoryHeaderColumn"/>
              <w:rPr>
                <w:lang w:bidi="en-US"/>
              </w:rPr>
            </w:pPr>
            <w:r>
              <w:rPr>
                <w:lang w:bidi="en-US"/>
              </w:rPr>
              <w:t>WinRM Service</w:t>
            </w:r>
          </w:p>
        </w:tc>
      </w:tr>
      <w:tr w:rsidR="003C448A" w14:paraId="3D338C7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7273450" w14:textId="169BF11A" w:rsidR="003C448A" w:rsidRDefault="003C448A" w:rsidP="003C448A">
            <w:pPr>
              <w:pStyle w:val="1ATableTextStyle"/>
              <w:rPr>
                <w:lang w:bidi="en-US"/>
              </w:rPr>
            </w:pPr>
            <w:r>
              <w:rPr>
                <w:lang w:bidi="en-US"/>
              </w:rPr>
              <w:t>Allow Basic authentication</w:t>
            </w:r>
          </w:p>
        </w:tc>
        <w:tc>
          <w:tcPr>
            <w:tcW w:w="2500" w:type="pct"/>
          </w:tcPr>
          <w:p w14:paraId="460EB49C" w14:textId="777D32C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0B272B4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DA0186D" w14:textId="04C5B2D2" w:rsidR="003C448A" w:rsidRDefault="003C448A" w:rsidP="003C448A">
            <w:pPr>
              <w:pStyle w:val="1ATableTextStyle"/>
              <w:rPr>
                <w:lang w:bidi="en-US"/>
              </w:rPr>
            </w:pPr>
            <w:r>
              <w:rPr>
                <w:lang w:bidi="en-US"/>
              </w:rPr>
              <w:lastRenderedPageBreak/>
              <w:t>Allow unencrypted traffic</w:t>
            </w:r>
          </w:p>
        </w:tc>
        <w:tc>
          <w:tcPr>
            <w:tcW w:w="2500" w:type="pct"/>
          </w:tcPr>
          <w:p w14:paraId="01D60915" w14:textId="2F69DDC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79A02A3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8B4ACB8" w14:textId="0B6E240A" w:rsidR="003C448A" w:rsidRDefault="003C448A" w:rsidP="003C448A">
            <w:pPr>
              <w:pStyle w:val="1ATableTextStyle"/>
              <w:rPr>
                <w:lang w:bidi="en-US"/>
              </w:rPr>
            </w:pPr>
            <w:r>
              <w:rPr>
                <w:lang w:bidi="en-US"/>
              </w:rPr>
              <w:t>Disallow WinRM from storing RunAs credentials</w:t>
            </w:r>
          </w:p>
        </w:tc>
        <w:tc>
          <w:tcPr>
            <w:tcW w:w="2500" w:type="pct"/>
          </w:tcPr>
          <w:p w14:paraId="465302D3" w14:textId="1B695A1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4F056C1E"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47EFA122" w14:textId="6EAFB993" w:rsidR="003C448A" w:rsidRDefault="003C448A" w:rsidP="003C448A">
            <w:pPr>
              <w:pStyle w:val="1ATableCategoryHeaderRowBold"/>
              <w:rPr>
                <w:lang w:bidi="en-US"/>
              </w:rPr>
            </w:pPr>
            <w:r>
              <w:rPr>
                <w:lang w:bidi="en-US"/>
              </w:rPr>
              <w:t>Connectivity</w:t>
            </w:r>
          </w:p>
        </w:tc>
      </w:tr>
      <w:tr w:rsidR="003C448A" w14:paraId="78D031C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081ABAD" w14:textId="33B10E20" w:rsidR="003C448A" w:rsidRDefault="003C448A" w:rsidP="003C448A">
            <w:pPr>
              <w:pStyle w:val="1ATableTextStyle"/>
              <w:rPr>
                <w:lang w:bidi="en-US"/>
              </w:rPr>
            </w:pPr>
            <w:r>
              <w:rPr>
                <w:lang w:bidi="en-US"/>
              </w:rPr>
              <w:t>Allow Phone PC Linking</w:t>
            </w:r>
          </w:p>
        </w:tc>
        <w:tc>
          <w:tcPr>
            <w:tcW w:w="2500" w:type="pct"/>
          </w:tcPr>
          <w:p w14:paraId="59A3B7D4" w14:textId="2A77B43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Block</w:t>
            </w:r>
          </w:p>
        </w:tc>
      </w:tr>
      <w:tr w:rsidR="003C448A" w14:paraId="242CA91E"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340E5055" w14:textId="4F02400A" w:rsidR="003C448A" w:rsidRDefault="003C448A" w:rsidP="003C448A">
            <w:pPr>
              <w:pStyle w:val="1ATableCategoryHeaderRowBold"/>
              <w:rPr>
                <w:lang w:bidi="en-US"/>
              </w:rPr>
            </w:pPr>
            <w:r>
              <w:rPr>
                <w:lang w:bidi="en-US"/>
              </w:rPr>
              <w:t>Data Protection</w:t>
            </w:r>
          </w:p>
        </w:tc>
      </w:tr>
      <w:tr w:rsidR="003C448A" w14:paraId="760CA56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611AEF9" w14:textId="666F3C87" w:rsidR="003C448A" w:rsidRDefault="003C448A" w:rsidP="003C448A">
            <w:pPr>
              <w:pStyle w:val="1ATableTextStyle"/>
              <w:rPr>
                <w:lang w:bidi="en-US"/>
              </w:rPr>
            </w:pPr>
            <w:r>
              <w:rPr>
                <w:lang w:bidi="en-US"/>
              </w:rPr>
              <w:t>Allow Direct Memory Access</w:t>
            </w:r>
          </w:p>
        </w:tc>
        <w:tc>
          <w:tcPr>
            <w:tcW w:w="2500" w:type="pct"/>
          </w:tcPr>
          <w:p w14:paraId="4F727C05" w14:textId="5471F84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Block</w:t>
            </w:r>
          </w:p>
        </w:tc>
      </w:tr>
      <w:tr w:rsidR="003C448A" w14:paraId="3999D91C"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01ABDF15" w14:textId="072AC7FA" w:rsidR="003C448A" w:rsidRDefault="003C448A" w:rsidP="003C448A">
            <w:pPr>
              <w:pStyle w:val="1ATableCategoryHeaderRowBold"/>
              <w:rPr>
                <w:lang w:bidi="en-US"/>
              </w:rPr>
            </w:pPr>
            <w:r>
              <w:rPr>
                <w:lang w:bidi="en-US"/>
              </w:rPr>
              <w:t>Experience</w:t>
            </w:r>
          </w:p>
        </w:tc>
      </w:tr>
      <w:tr w:rsidR="003C448A" w14:paraId="656DA72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E335017" w14:textId="245F97AD" w:rsidR="003C448A" w:rsidRDefault="003C448A" w:rsidP="003C448A">
            <w:pPr>
              <w:pStyle w:val="1ATableTextStyle"/>
              <w:rPr>
                <w:lang w:bidi="en-US"/>
              </w:rPr>
            </w:pPr>
            <w:r>
              <w:rPr>
                <w:lang w:bidi="en-US"/>
              </w:rPr>
              <w:t>Allow Cortana</w:t>
            </w:r>
          </w:p>
        </w:tc>
        <w:tc>
          <w:tcPr>
            <w:tcW w:w="2500" w:type="pct"/>
          </w:tcPr>
          <w:p w14:paraId="7194682E" w14:textId="024A8BB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Block</w:t>
            </w:r>
          </w:p>
        </w:tc>
      </w:tr>
      <w:tr w:rsidR="003C448A" w14:paraId="5BDF205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AB208CA" w14:textId="0F4680EA" w:rsidR="003C448A" w:rsidRDefault="003C448A" w:rsidP="003C448A">
            <w:pPr>
              <w:pStyle w:val="1ATableTextStyle"/>
              <w:rPr>
                <w:lang w:bidi="en-US"/>
              </w:rPr>
            </w:pPr>
            <w:r>
              <w:rPr>
                <w:lang w:bidi="en-US"/>
              </w:rPr>
              <w:t>Allow Manual MDM Unenrollment</w:t>
            </w:r>
          </w:p>
        </w:tc>
        <w:tc>
          <w:tcPr>
            <w:tcW w:w="2500" w:type="pct"/>
          </w:tcPr>
          <w:p w14:paraId="5B07F8C2" w14:textId="1ECC423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Block</w:t>
            </w:r>
          </w:p>
        </w:tc>
      </w:tr>
      <w:tr w:rsidR="003C448A" w14:paraId="3E966C5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9F4C780" w14:textId="65BE7533" w:rsidR="003C448A" w:rsidRDefault="003C448A" w:rsidP="003C448A">
            <w:pPr>
              <w:pStyle w:val="1ATableCategoryHeaderRowBold"/>
              <w:rPr>
                <w:lang w:bidi="en-US"/>
              </w:rPr>
            </w:pPr>
            <w:r>
              <w:rPr>
                <w:lang w:bidi="en-US"/>
              </w:rPr>
              <w:t>Games</w:t>
            </w:r>
          </w:p>
        </w:tc>
      </w:tr>
      <w:tr w:rsidR="003C448A" w14:paraId="0927C50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9E878BB" w14:textId="1D15DE9A" w:rsidR="003C448A" w:rsidRDefault="003C448A" w:rsidP="003C448A">
            <w:pPr>
              <w:pStyle w:val="1ATableTextStyle"/>
              <w:rPr>
                <w:lang w:bidi="en-US"/>
              </w:rPr>
            </w:pPr>
            <w:r>
              <w:rPr>
                <w:lang w:bidi="en-US"/>
              </w:rPr>
              <w:t>Allow Advanced Gaming Services</w:t>
            </w:r>
          </w:p>
        </w:tc>
        <w:tc>
          <w:tcPr>
            <w:tcW w:w="2500" w:type="pct"/>
          </w:tcPr>
          <w:p w14:paraId="066C7095" w14:textId="6B09758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Block</w:t>
            </w:r>
          </w:p>
        </w:tc>
      </w:tr>
      <w:tr w:rsidR="003C448A" w14:paraId="0C939D3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A118120" w14:textId="5EA8BFB7" w:rsidR="003C448A" w:rsidRDefault="003C448A" w:rsidP="003C448A">
            <w:pPr>
              <w:pStyle w:val="1ATableCategoryHeaderRowBold"/>
              <w:rPr>
                <w:lang w:bidi="en-US"/>
              </w:rPr>
            </w:pPr>
            <w:r>
              <w:rPr>
                <w:lang w:bidi="en-US"/>
              </w:rPr>
              <w:t>Kerberos</w:t>
            </w:r>
          </w:p>
        </w:tc>
      </w:tr>
      <w:tr w:rsidR="003C448A" w14:paraId="7281FDE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5BE0FD5" w14:textId="56A301B0" w:rsidR="003C448A" w:rsidRDefault="003C448A" w:rsidP="003C448A">
            <w:pPr>
              <w:pStyle w:val="1ATableTextStyle"/>
              <w:rPr>
                <w:lang w:bidi="en-US"/>
              </w:rPr>
            </w:pPr>
            <w:r>
              <w:rPr>
                <w:lang w:bidi="en-US"/>
              </w:rPr>
              <w:t>PK Init Hash Algorithm Configuration</w:t>
            </w:r>
          </w:p>
        </w:tc>
        <w:tc>
          <w:tcPr>
            <w:tcW w:w="2500" w:type="pct"/>
          </w:tcPr>
          <w:p w14:paraId="77722F00" w14:textId="4684A6D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3B348BD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FF7285D" w14:textId="0ACFAF2B" w:rsidR="003C448A" w:rsidRDefault="003C448A" w:rsidP="003C448A">
            <w:pPr>
              <w:pStyle w:val="1ATableTextStyle"/>
              <w:rPr>
                <w:lang w:bidi="en-US"/>
              </w:rPr>
            </w:pPr>
            <w:r>
              <w:rPr>
                <w:lang w:bidi="en-US"/>
              </w:rPr>
              <w:t xml:space="preserve">  PK Init Hash Algorithm SHA1</w:t>
            </w:r>
          </w:p>
        </w:tc>
        <w:tc>
          <w:tcPr>
            <w:tcW w:w="2500" w:type="pct"/>
          </w:tcPr>
          <w:p w14:paraId="47D46BB3" w14:textId="5C7FB65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Supported</w:t>
            </w:r>
          </w:p>
        </w:tc>
      </w:tr>
      <w:tr w:rsidR="003C448A" w14:paraId="3B7366F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9E69551" w14:textId="2A844BBB" w:rsidR="003C448A" w:rsidRDefault="003C448A" w:rsidP="003C448A">
            <w:pPr>
              <w:pStyle w:val="1ATableTextStyle"/>
              <w:rPr>
                <w:lang w:bidi="en-US"/>
              </w:rPr>
            </w:pPr>
            <w:r>
              <w:rPr>
                <w:lang w:bidi="en-US"/>
              </w:rPr>
              <w:t xml:space="preserve">  PK Init Hash Algorithm SHA256</w:t>
            </w:r>
          </w:p>
        </w:tc>
        <w:tc>
          <w:tcPr>
            <w:tcW w:w="2500" w:type="pct"/>
          </w:tcPr>
          <w:p w14:paraId="4DFB442E" w14:textId="305A0A0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r w:rsidR="003C448A" w14:paraId="37EF10E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540D0F0" w14:textId="093F276E" w:rsidR="003C448A" w:rsidRDefault="003C448A" w:rsidP="003C448A">
            <w:pPr>
              <w:pStyle w:val="1ATableTextStyle"/>
              <w:rPr>
                <w:lang w:bidi="en-US"/>
              </w:rPr>
            </w:pPr>
            <w:r>
              <w:rPr>
                <w:lang w:bidi="en-US"/>
              </w:rPr>
              <w:t xml:space="preserve">  PK Init Hash Algorithm SHA384</w:t>
            </w:r>
          </w:p>
        </w:tc>
        <w:tc>
          <w:tcPr>
            <w:tcW w:w="2500" w:type="pct"/>
          </w:tcPr>
          <w:p w14:paraId="329C7987" w14:textId="56D8509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Default</w:t>
            </w:r>
          </w:p>
        </w:tc>
      </w:tr>
      <w:tr w:rsidR="003C448A" w14:paraId="20DC701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969289D" w14:textId="4399BD4D" w:rsidR="003C448A" w:rsidRDefault="003C448A" w:rsidP="003C448A">
            <w:pPr>
              <w:pStyle w:val="1ATableTextStyle"/>
              <w:rPr>
                <w:lang w:bidi="en-US"/>
              </w:rPr>
            </w:pPr>
            <w:r>
              <w:rPr>
                <w:lang w:bidi="en-US"/>
              </w:rPr>
              <w:t xml:space="preserve">  PK Init Hash Algorithm SHA512</w:t>
            </w:r>
          </w:p>
        </w:tc>
        <w:tc>
          <w:tcPr>
            <w:tcW w:w="2500" w:type="pct"/>
          </w:tcPr>
          <w:p w14:paraId="02480B0C" w14:textId="7C000F2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r w:rsidR="003C448A" w14:paraId="24A4164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8717BB8" w14:textId="4208D14C" w:rsidR="003C448A" w:rsidRDefault="003C448A" w:rsidP="003C448A">
            <w:pPr>
              <w:pStyle w:val="1ATableCategoryHeaderRowBold"/>
              <w:rPr>
                <w:lang w:bidi="en-US"/>
              </w:rPr>
            </w:pPr>
            <w:r>
              <w:rPr>
                <w:lang w:bidi="en-US"/>
              </w:rPr>
              <w:t>Lanman Workstation</w:t>
            </w:r>
          </w:p>
        </w:tc>
      </w:tr>
      <w:tr w:rsidR="003C448A" w14:paraId="49ADA62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3C462E5" w14:textId="2951753A" w:rsidR="003C448A" w:rsidRDefault="003C448A" w:rsidP="003C448A">
            <w:pPr>
              <w:pStyle w:val="1ATableTextStyle"/>
              <w:rPr>
                <w:lang w:bidi="en-US"/>
              </w:rPr>
            </w:pPr>
            <w:r>
              <w:rPr>
                <w:lang w:bidi="en-US"/>
              </w:rPr>
              <w:t>Enable Insecure Guest Logons</w:t>
            </w:r>
          </w:p>
        </w:tc>
        <w:tc>
          <w:tcPr>
            <w:tcW w:w="2500" w:type="pct"/>
          </w:tcPr>
          <w:p w14:paraId="6012BB70" w14:textId="350AFED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4175B13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BE5297F" w14:textId="103EC238" w:rsidR="003C448A" w:rsidRDefault="003C448A" w:rsidP="003C448A">
            <w:pPr>
              <w:pStyle w:val="1ATableCategoryHeaderRowBold"/>
              <w:rPr>
                <w:lang w:bidi="en-US"/>
              </w:rPr>
            </w:pPr>
            <w:r>
              <w:rPr>
                <w:lang w:bidi="en-US"/>
              </w:rPr>
              <w:t>Privacy</w:t>
            </w:r>
          </w:p>
        </w:tc>
      </w:tr>
      <w:tr w:rsidR="003C448A" w14:paraId="3181B30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5CB3627" w14:textId="6752340A" w:rsidR="003C448A" w:rsidRDefault="003C448A" w:rsidP="003C448A">
            <w:pPr>
              <w:pStyle w:val="1ATableTextStyle"/>
              <w:rPr>
                <w:lang w:bidi="en-US"/>
              </w:rPr>
            </w:pPr>
            <w:r>
              <w:rPr>
                <w:lang w:bidi="en-US"/>
              </w:rPr>
              <w:t>Disable Privacy Experience</w:t>
            </w:r>
          </w:p>
        </w:tc>
        <w:tc>
          <w:tcPr>
            <w:tcW w:w="2500" w:type="pct"/>
          </w:tcPr>
          <w:p w14:paraId="7FE93ACC" w14:textId="57A33EE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4B08CE4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512672A4" w14:textId="4F2B7590" w:rsidR="003C448A" w:rsidRDefault="003C448A" w:rsidP="003C448A">
            <w:pPr>
              <w:pStyle w:val="1ATableCategoryHeaderRowBold"/>
              <w:rPr>
                <w:lang w:bidi="en-US"/>
              </w:rPr>
            </w:pPr>
            <w:r>
              <w:rPr>
                <w:lang w:bidi="en-US"/>
              </w:rPr>
              <w:t>Security</w:t>
            </w:r>
          </w:p>
        </w:tc>
      </w:tr>
      <w:tr w:rsidR="003C448A" w14:paraId="38B7C2C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7BCC976" w14:textId="52AD866E" w:rsidR="003C448A" w:rsidRDefault="003C448A" w:rsidP="003C448A">
            <w:pPr>
              <w:pStyle w:val="1ATableTextStyle"/>
              <w:rPr>
                <w:lang w:bidi="en-US"/>
              </w:rPr>
            </w:pPr>
            <w:r>
              <w:rPr>
                <w:lang w:bidi="en-US"/>
              </w:rPr>
              <w:t>Allow Add Provisioning Package</w:t>
            </w:r>
          </w:p>
        </w:tc>
        <w:tc>
          <w:tcPr>
            <w:tcW w:w="2500" w:type="pct"/>
          </w:tcPr>
          <w:p w14:paraId="00899222" w14:textId="660B0A9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Block</w:t>
            </w:r>
          </w:p>
        </w:tc>
      </w:tr>
      <w:tr w:rsidR="003C448A" w14:paraId="7A8E417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CB8D889" w14:textId="514A0362" w:rsidR="003C448A" w:rsidRDefault="003C448A" w:rsidP="003C448A">
            <w:pPr>
              <w:pStyle w:val="1ATableTextStyle"/>
              <w:rPr>
                <w:lang w:bidi="en-US"/>
              </w:rPr>
            </w:pPr>
            <w:r>
              <w:rPr>
                <w:lang w:bidi="en-US"/>
              </w:rPr>
              <w:t>Allow Remove Provisioning Package</w:t>
            </w:r>
          </w:p>
        </w:tc>
        <w:tc>
          <w:tcPr>
            <w:tcW w:w="2500" w:type="pct"/>
          </w:tcPr>
          <w:p w14:paraId="5A57EF90" w14:textId="1F7099E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Block</w:t>
            </w:r>
          </w:p>
        </w:tc>
      </w:tr>
      <w:tr w:rsidR="003C448A" w14:paraId="7236F9E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E71C653" w14:textId="3DCDCBF9" w:rsidR="003C448A" w:rsidRDefault="003C448A" w:rsidP="003C448A">
            <w:pPr>
              <w:pStyle w:val="1ATableTextStyle"/>
              <w:rPr>
                <w:lang w:bidi="en-US"/>
              </w:rPr>
            </w:pPr>
            <w:r>
              <w:rPr>
                <w:lang w:bidi="en-US"/>
              </w:rPr>
              <w:t>Require Retrieve Health Certificate On Boot</w:t>
            </w:r>
          </w:p>
        </w:tc>
        <w:tc>
          <w:tcPr>
            <w:tcW w:w="2500" w:type="pct"/>
          </w:tcPr>
          <w:p w14:paraId="2DD22735" w14:textId="1B16F61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Required.</w:t>
            </w:r>
          </w:p>
        </w:tc>
      </w:tr>
      <w:tr w:rsidR="003C448A" w14:paraId="1A48467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9F5EB14" w14:textId="776ECDDA" w:rsidR="003C448A" w:rsidRDefault="003C448A" w:rsidP="003C448A">
            <w:pPr>
              <w:pStyle w:val="1ATableCategoryHeaderRowBold"/>
              <w:rPr>
                <w:lang w:bidi="en-US"/>
              </w:rPr>
            </w:pPr>
            <w:r>
              <w:rPr>
                <w:lang w:bidi="en-US"/>
              </w:rPr>
              <w:t>Settings</w:t>
            </w:r>
          </w:p>
        </w:tc>
      </w:tr>
      <w:tr w:rsidR="003C448A" w14:paraId="1F81A44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21E61CC" w14:textId="5AEC642A" w:rsidR="003C448A" w:rsidRDefault="003C448A" w:rsidP="003C448A">
            <w:pPr>
              <w:pStyle w:val="1ATableTextStyle"/>
              <w:rPr>
                <w:lang w:bidi="en-US"/>
              </w:rPr>
            </w:pPr>
            <w:r>
              <w:rPr>
                <w:lang w:bidi="en-US"/>
              </w:rPr>
              <w:t>Page Visibility List</w:t>
            </w:r>
          </w:p>
        </w:tc>
        <w:tc>
          <w:tcPr>
            <w:tcW w:w="2500" w:type="pct"/>
          </w:tcPr>
          <w:p w14:paraId="229A9638" w14:textId="39CB90D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hide:gaming-gamebar;gaming-gamedvr;gaming-broadcasting;gaming-gamemode;gaming-xboxnetworking</w:t>
            </w:r>
          </w:p>
        </w:tc>
      </w:tr>
      <w:tr w:rsidR="003C448A" w14:paraId="71F3855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779425C" w14:textId="7CD18969" w:rsidR="003C448A" w:rsidRDefault="003C448A" w:rsidP="003C448A">
            <w:pPr>
              <w:pStyle w:val="1ATableCategoryHeaderRowBold"/>
              <w:rPr>
                <w:lang w:bidi="en-US"/>
              </w:rPr>
            </w:pPr>
            <w:r>
              <w:rPr>
                <w:lang w:bidi="en-US"/>
              </w:rPr>
              <w:t>Sudo</w:t>
            </w:r>
          </w:p>
        </w:tc>
      </w:tr>
      <w:tr w:rsidR="003C448A" w14:paraId="015FAFD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B883200" w14:textId="70DC2E96" w:rsidR="003C448A" w:rsidRDefault="003C448A" w:rsidP="003C448A">
            <w:pPr>
              <w:pStyle w:val="1ATableTextStyle"/>
              <w:rPr>
                <w:lang w:bidi="en-US"/>
              </w:rPr>
            </w:pPr>
            <w:r>
              <w:rPr>
                <w:lang w:bidi="en-US"/>
              </w:rPr>
              <w:t>Enable Sudo</w:t>
            </w:r>
          </w:p>
        </w:tc>
        <w:tc>
          <w:tcPr>
            <w:tcW w:w="2500" w:type="pct"/>
          </w:tcPr>
          <w:p w14:paraId="42F30DA8" w14:textId="49F41D3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Sudo is disabled.</w:t>
            </w:r>
          </w:p>
        </w:tc>
      </w:tr>
      <w:tr w:rsidR="003C448A" w14:paraId="77FC2E1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BD3D0C0" w14:textId="3262B125" w:rsidR="003C448A" w:rsidRDefault="003C448A" w:rsidP="003C448A">
            <w:pPr>
              <w:pStyle w:val="1ATableCategoryHeaderRowBold"/>
              <w:rPr>
                <w:lang w:bidi="en-US"/>
              </w:rPr>
            </w:pPr>
            <w:r>
              <w:rPr>
                <w:lang w:bidi="en-US"/>
              </w:rPr>
              <w:t>System Services</w:t>
            </w:r>
          </w:p>
        </w:tc>
      </w:tr>
      <w:tr w:rsidR="003C448A" w14:paraId="01F4330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EE97B5C" w14:textId="0D917A28" w:rsidR="003C448A" w:rsidRDefault="003C448A" w:rsidP="003C448A">
            <w:pPr>
              <w:pStyle w:val="1ATableTextStyle"/>
              <w:rPr>
                <w:lang w:bidi="en-US"/>
              </w:rPr>
            </w:pPr>
            <w:r>
              <w:rPr>
                <w:lang w:bidi="en-US"/>
              </w:rPr>
              <w:t>Configure Xbox Accessory Management Service Startup Mode</w:t>
            </w:r>
          </w:p>
        </w:tc>
        <w:tc>
          <w:tcPr>
            <w:tcW w:w="2500" w:type="pct"/>
          </w:tcPr>
          <w:p w14:paraId="6E2E515C" w14:textId="2108117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0076C3E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0567015" w14:textId="0F32A6BF" w:rsidR="003C448A" w:rsidRDefault="003C448A" w:rsidP="003C448A">
            <w:pPr>
              <w:pStyle w:val="1ATableTextStyle"/>
              <w:rPr>
                <w:lang w:bidi="en-US"/>
              </w:rPr>
            </w:pPr>
            <w:r>
              <w:rPr>
                <w:lang w:bidi="en-US"/>
              </w:rPr>
              <w:t>Configure Xbox Live Auth Manager Service Startup Mode</w:t>
            </w:r>
          </w:p>
        </w:tc>
        <w:tc>
          <w:tcPr>
            <w:tcW w:w="2500" w:type="pct"/>
          </w:tcPr>
          <w:p w14:paraId="5F16959E" w14:textId="253399B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5334D31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745AE1C" w14:textId="479DFC3E" w:rsidR="003C448A" w:rsidRDefault="003C448A" w:rsidP="003C448A">
            <w:pPr>
              <w:pStyle w:val="1ATableTextStyle"/>
              <w:rPr>
                <w:lang w:bidi="en-US"/>
              </w:rPr>
            </w:pPr>
            <w:r>
              <w:rPr>
                <w:lang w:bidi="en-US"/>
              </w:rPr>
              <w:t>Configure Xbox Live Game Save Service Startup Mode</w:t>
            </w:r>
          </w:p>
        </w:tc>
        <w:tc>
          <w:tcPr>
            <w:tcW w:w="2500" w:type="pct"/>
          </w:tcPr>
          <w:p w14:paraId="77354F6C" w14:textId="12E2B7C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61DDC20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C926F06" w14:textId="1EB144A8" w:rsidR="003C448A" w:rsidRDefault="003C448A" w:rsidP="003C448A">
            <w:pPr>
              <w:pStyle w:val="1ATableTextStyle"/>
              <w:rPr>
                <w:lang w:bidi="en-US"/>
              </w:rPr>
            </w:pPr>
            <w:r>
              <w:rPr>
                <w:lang w:bidi="en-US"/>
              </w:rPr>
              <w:t>Configure Xbox Live Networking Service Startup Mode</w:t>
            </w:r>
          </w:p>
        </w:tc>
        <w:tc>
          <w:tcPr>
            <w:tcW w:w="2500" w:type="pct"/>
          </w:tcPr>
          <w:p w14:paraId="08B9FAF8" w14:textId="11A3A21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6C44BD4D"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12AC04E7" w14:textId="3A2E1BCF" w:rsidR="003C448A" w:rsidRDefault="003C448A" w:rsidP="003C448A">
            <w:pPr>
              <w:pStyle w:val="1ATableCategoryHeaderRowBold"/>
              <w:rPr>
                <w:lang w:bidi="en-US"/>
              </w:rPr>
            </w:pPr>
            <w:r>
              <w:rPr>
                <w:lang w:bidi="en-US"/>
              </w:rPr>
              <w:t>Task Scheduler</w:t>
            </w:r>
          </w:p>
        </w:tc>
      </w:tr>
      <w:tr w:rsidR="003C448A" w14:paraId="2956CB5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36865E6" w14:textId="4D8D597D" w:rsidR="003C448A" w:rsidRDefault="003C448A" w:rsidP="003C448A">
            <w:pPr>
              <w:pStyle w:val="1ATableTextStyle"/>
              <w:rPr>
                <w:lang w:bidi="en-US"/>
              </w:rPr>
            </w:pPr>
            <w:r>
              <w:rPr>
                <w:lang w:bidi="en-US"/>
              </w:rPr>
              <w:t>Enable Xbox Game Save Task</w:t>
            </w:r>
          </w:p>
        </w:tc>
        <w:tc>
          <w:tcPr>
            <w:tcW w:w="2500" w:type="pct"/>
          </w:tcPr>
          <w:p w14:paraId="2719F19D" w14:textId="42AEFF2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0BC5A963"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009914F5" w14:textId="3EF70DA0" w:rsidR="003C448A" w:rsidRDefault="003C448A" w:rsidP="003C448A">
            <w:pPr>
              <w:pStyle w:val="1ATableCategoryHeaderRowBold"/>
              <w:rPr>
                <w:lang w:bidi="en-US"/>
              </w:rPr>
            </w:pPr>
            <w:r>
              <w:rPr>
                <w:lang w:bidi="en-US"/>
              </w:rPr>
              <w:lastRenderedPageBreak/>
              <w:t>Wi-Fi Settings</w:t>
            </w:r>
          </w:p>
        </w:tc>
      </w:tr>
      <w:tr w:rsidR="003C448A" w14:paraId="2DEA738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1C357AC" w14:textId="15EDAF17" w:rsidR="003C448A" w:rsidRDefault="003C448A" w:rsidP="003C448A">
            <w:pPr>
              <w:pStyle w:val="1ATableTextStyle"/>
              <w:rPr>
                <w:lang w:bidi="en-US"/>
              </w:rPr>
            </w:pPr>
            <w:r>
              <w:rPr>
                <w:lang w:bidi="en-US"/>
              </w:rPr>
              <w:t>Allow Auto Connect To Wi Fi Sense Hotspots</w:t>
            </w:r>
          </w:p>
        </w:tc>
        <w:tc>
          <w:tcPr>
            <w:tcW w:w="2500" w:type="pct"/>
          </w:tcPr>
          <w:p w14:paraId="3E070227" w14:textId="5A62C57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Block</w:t>
            </w:r>
          </w:p>
        </w:tc>
      </w:tr>
      <w:tr w:rsidR="003C448A" w14:paraId="0609385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65DE479" w14:textId="26D27690" w:rsidR="003C448A" w:rsidRDefault="003C448A" w:rsidP="003C448A">
            <w:pPr>
              <w:pStyle w:val="1ATableTextStyle"/>
              <w:rPr>
                <w:lang w:bidi="en-US"/>
              </w:rPr>
            </w:pPr>
            <w:r>
              <w:rPr>
                <w:lang w:bidi="en-US"/>
              </w:rPr>
              <w:t>Allow Internet Sharing</w:t>
            </w:r>
          </w:p>
        </w:tc>
        <w:tc>
          <w:tcPr>
            <w:tcW w:w="2500" w:type="pct"/>
          </w:tcPr>
          <w:p w14:paraId="2B12A9CF" w14:textId="731B381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Block</w:t>
            </w:r>
          </w:p>
        </w:tc>
      </w:tr>
      <w:tr w:rsidR="003C448A" w14:paraId="107E1B9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0BB677D" w14:textId="00B79C02" w:rsidR="003C448A" w:rsidRDefault="003C448A" w:rsidP="003C448A">
            <w:pPr>
              <w:pStyle w:val="1ATableCategoryHeaderRowBold"/>
              <w:rPr>
                <w:lang w:bidi="en-US"/>
              </w:rPr>
            </w:pPr>
            <w:r>
              <w:rPr>
                <w:lang w:bidi="en-US"/>
              </w:rPr>
              <w:t>Windows Ink Workspace</w:t>
            </w:r>
          </w:p>
        </w:tc>
      </w:tr>
      <w:tr w:rsidR="003C448A" w14:paraId="3B40802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AC3997B" w14:textId="7642E87F" w:rsidR="003C448A" w:rsidRDefault="003C448A" w:rsidP="003C448A">
            <w:pPr>
              <w:pStyle w:val="1ATableTextStyle"/>
              <w:rPr>
                <w:lang w:bidi="en-US"/>
              </w:rPr>
            </w:pPr>
            <w:r>
              <w:rPr>
                <w:lang w:bidi="en-US"/>
              </w:rPr>
              <w:t>Allow Windows Ink Workspace</w:t>
            </w:r>
          </w:p>
        </w:tc>
        <w:tc>
          <w:tcPr>
            <w:tcW w:w="2500" w:type="pct"/>
          </w:tcPr>
          <w:p w14:paraId="2CE3D3C9" w14:textId="7FDE47F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ink workspace is enabled (feature is turned on), but the user cannot access it above the lock screen.</w:t>
            </w:r>
          </w:p>
        </w:tc>
      </w:tr>
      <w:tr w:rsidR="003C448A" w14:paraId="5A934A3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012C16D" w14:textId="1F5E5F4F" w:rsidR="003C448A" w:rsidRDefault="003C448A" w:rsidP="003C448A">
            <w:pPr>
              <w:pStyle w:val="1ATableCategoryHeaderRowBold"/>
              <w:rPr>
                <w:lang w:bidi="en-US"/>
              </w:rPr>
            </w:pPr>
            <w:r>
              <w:rPr>
                <w:lang w:bidi="en-US"/>
              </w:rPr>
              <w:t>Wireless Display</w:t>
            </w:r>
          </w:p>
        </w:tc>
      </w:tr>
      <w:tr w:rsidR="003C448A" w14:paraId="1A8FB52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481A34D" w14:textId="1EE8B186" w:rsidR="003C448A" w:rsidRDefault="003C448A" w:rsidP="003C448A">
            <w:pPr>
              <w:pStyle w:val="1ATableTextStyle"/>
              <w:rPr>
                <w:lang w:bidi="en-US"/>
              </w:rPr>
            </w:pPr>
            <w:r>
              <w:rPr>
                <w:lang w:bidi="en-US"/>
              </w:rPr>
              <w:t>Allow Projection From PC</w:t>
            </w:r>
          </w:p>
        </w:tc>
        <w:tc>
          <w:tcPr>
            <w:tcW w:w="2500" w:type="pct"/>
          </w:tcPr>
          <w:p w14:paraId="6C6284DB" w14:textId="5FEF2F6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Your PC can discover and project to other devices.</w:t>
            </w:r>
          </w:p>
        </w:tc>
      </w:tr>
      <w:tr w:rsidR="003C448A" w14:paraId="634E4D4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624784D" w14:textId="027B17AB" w:rsidR="003C448A" w:rsidRDefault="003C448A" w:rsidP="003C448A">
            <w:pPr>
              <w:pStyle w:val="1ATableTextStyle"/>
              <w:rPr>
                <w:lang w:bidi="en-US"/>
              </w:rPr>
            </w:pPr>
            <w:r>
              <w:rPr>
                <w:lang w:bidi="en-US"/>
              </w:rPr>
              <w:t>Allow Projection To PC</w:t>
            </w:r>
          </w:p>
        </w:tc>
        <w:tc>
          <w:tcPr>
            <w:tcW w:w="2500" w:type="pct"/>
          </w:tcPr>
          <w:p w14:paraId="1027D620" w14:textId="4747B6E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Projection to PC is not allowed. Always off and the user cannot enable it.</w:t>
            </w:r>
          </w:p>
        </w:tc>
      </w:tr>
      <w:tr w:rsidR="003C448A" w14:paraId="434268E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DF7C42F" w14:textId="254106E7" w:rsidR="003C448A" w:rsidRDefault="003C448A" w:rsidP="003C448A">
            <w:pPr>
              <w:pStyle w:val="1ATableTextStyle"/>
              <w:rPr>
                <w:lang w:bidi="en-US"/>
              </w:rPr>
            </w:pPr>
            <w:r>
              <w:rPr>
                <w:lang w:bidi="en-US"/>
              </w:rPr>
              <w:t>Require Pin For Pairing</w:t>
            </w:r>
          </w:p>
        </w:tc>
        <w:tc>
          <w:tcPr>
            <w:tcW w:w="2500" w:type="pct"/>
          </w:tcPr>
          <w:p w14:paraId="352E10AC" w14:textId="4AB298DE"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Pairing ceremony for new devices will always require a PIN</w:t>
            </w:r>
          </w:p>
        </w:tc>
      </w:tr>
    </w:tbl>
    <w:p w14:paraId="5E9CBA6C" w14:textId="2EA35EBF" w:rsidR="003C448A" w:rsidRDefault="003C448A" w:rsidP="003C448A">
      <w:pPr>
        <w:pStyle w:val="Caption"/>
      </w:pPr>
      <w:r>
        <w:t xml:space="preserve">Table </w:t>
      </w:r>
      <w:r>
        <w:fldChar w:fldCharType="begin"/>
      </w:r>
      <w:r>
        <w:instrText xml:space="preserve"> SEQ Table \* ARABIC </w:instrText>
      </w:r>
      <w:r>
        <w:fldChar w:fldCharType="separate"/>
      </w:r>
      <w:r>
        <w:rPr>
          <w:noProof/>
        </w:rPr>
        <w:t>141</w:t>
      </w:r>
      <w:r>
        <w:fldChar w:fldCharType="end"/>
      </w:r>
      <w:r>
        <w:t>. Settings - Win - Device Security - D - Security Hardening - v1.0.0</w:t>
      </w:r>
    </w:p>
    <w:tbl>
      <w:tblPr>
        <w:tblStyle w:val="GridTable4-Accent2"/>
        <w:tblW w:w="4994" w:type="pct"/>
        <w:tblLook w:val="04A0" w:firstRow="1" w:lastRow="0" w:firstColumn="1" w:lastColumn="0" w:noHBand="0" w:noVBand="1"/>
      </w:tblPr>
      <w:tblGrid>
        <w:gridCol w:w="3001"/>
        <w:gridCol w:w="3000"/>
        <w:gridCol w:w="3004"/>
      </w:tblGrid>
      <w:tr w:rsidR="003C448A" w14:paraId="3903373D"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6C8A9961" w14:textId="609AB88F" w:rsidR="003C448A" w:rsidRDefault="003C448A" w:rsidP="003C448A">
            <w:pPr>
              <w:pStyle w:val="1ATableHeaderBold"/>
              <w:rPr>
                <w:lang w:bidi="en-US"/>
              </w:rPr>
            </w:pPr>
            <w:r>
              <w:rPr>
                <w:lang w:bidi="en-US"/>
              </w:rPr>
              <w:t>Group</w:t>
            </w:r>
          </w:p>
        </w:tc>
        <w:tc>
          <w:tcPr>
            <w:tcW w:w="1666" w:type="pct"/>
          </w:tcPr>
          <w:p w14:paraId="1C2B069E" w14:textId="2AA7427B"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39A98FED" w14:textId="6DAE3E2D"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7936B5B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3417341B" w14:textId="47D2DF9A" w:rsidR="003C448A" w:rsidRDefault="003C448A" w:rsidP="003C448A">
            <w:pPr>
              <w:pStyle w:val="1ATableCategoryHeaderRowBold"/>
              <w:rPr>
                <w:lang w:bidi="en-US"/>
              </w:rPr>
            </w:pPr>
            <w:r>
              <w:rPr>
                <w:lang w:bidi="en-US"/>
              </w:rPr>
              <w:t>Included Groups</w:t>
            </w:r>
          </w:p>
        </w:tc>
      </w:tr>
      <w:tr w:rsidR="003C448A" w14:paraId="36196312"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4B6AE538" w14:textId="509427DA" w:rsidR="003C448A" w:rsidRDefault="003C448A" w:rsidP="003C448A">
            <w:pPr>
              <w:pStyle w:val="1ATableTextStyle"/>
              <w:rPr>
                <w:lang w:bidi="en-US"/>
              </w:rPr>
            </w:pPr>
            <w:r>
              <w:rPr>
                <w:lang w:bidi="en-US"/>
              </w:rPr>
              <w:t>All devices</w:t>
            </w:r>
          </w:p>
        </w:tc>
        <w:tc>
          <w:tcPr>
            <w:tcW w:w="1666" w:type="pct"/>
          </w:tcPr>
          <w:p w14:paraId="5EE868D0" w14:textId="5EC9B86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1509DABE" w14:textId="7BB50C74"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5BEBC071" w14:textId="36677C0C" w:rsidR="003C448A" w:rsidRDefault="003C448A" w:rsidP="003C448A">
      <w:pPr>
        <w:pStyle w:val="Caption"/>
      </w:pPr>
      <w:r>
        <w:t xml:space="preserve">Table </w:t>
      </w:r>
      <w:r>
        <w:fldChar w:fldCharType="begin"/>
      </w:r>
      <w:r>
        <w:instrText xml:space="preserve"> SEQ Table \* ARABIC </w:instrText>
      </w:r>
      <w:r>
        <w:fldChar w:fldCharType="separate"/>
      </w:r>
      <w:r>
        <w:rPr>
          <w:noProof/>
        </w:rPr>
        <w:t>142</w:t>
      </w:r>
      <w:r>
        <w:fldChar w:fldCharType="end"/>
      </w:r>
      <w:r>
        <w:t>. Assignments - Win - Device Security - D - Security Hardening - v1.0.0</w:t>
      </w:r>
    </w:p>
    <w:p w14:paraId="141F1494" w14:textId="076534C1" w:rsidR="003C448A" w:rsidRDefault="003C448A" w:rsidP="003C448A">
      <w:pPr>
        <w:pStyle w:val="1ANumberedHeading3"/>
      </w:pPr>
      <w:bookmarkStart w:id="97" w:name="_Toc204168901"/>
      <w:r>
        <w:t>Win - Device Security - D - Timezone - v1.0.0</w:t>
      </w:r>
      <w:bookmarkEnd w:id="97"/>
    </w:p>
    <w:p w14:paraId="7AEF2FEB"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75E8ED56"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DB380C6" w14:textId="722953C1" w:rsidR="003C448A" w:rsidRDefault="003C448A" w:rsidP="003C448A">
            <w:pPr>
              <w:pStyle w:val="1ATableHeaderBold"/>
              <w:rPr>
                <w:lang w:bidi="en-US"/>
              </w:rPr>
            </w:pPr>
            <w:r>
              <w:rPr>
                <w:lang w:bidi="en-US"/>
              </w:rPr>
              <w:t>Name</w:t>
            </w:r>
          </w:p>
        </w:tc>
        <w:tc>
          <w:tcPr>
            <w:tcW w:w="2500" w:type="pct"/>
          </w:tcPr>
          <w:p w14:paraId="1A6027F0" w14:textId="367F181D"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090B3B8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2524418" w14:textId="64E903BF" w:rsidR="003C448A" w:rsidRDefault="003C448A" w:rsidP="003C448A">
            <w:pPr>
              <w:pStyle w:val="1ATableCategoryHeaderRowBold"/>
              <w:rPr>
                <w:lang w:bidi="en-US"/>
              </w:rPr>
            </w:pPr>
            <w:r>
              <w:rPr>
                <w:lang w:bidi="en-US"/>
              </w:rPr>
              <w:t>Basics</w:t>
            </w:r>
          </w:p>
        </w:tc>
      </w:tr>
      <w:tr w:rsidR="003C448A" w14:paraId="2FFCF7B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3E60391" w14:textId="44CCD3E5" w:rsidR="003C448A" w:rsidRDefault="003C448A" w:rsidP="003C448A">
            <w:pPr>
              <w:pStyle w:val="1ATableTextStyle"/>
              <w:rPr>
                <w:lang w:bidi="en-US"/>
              </w:rPr>
            </w:pPr>
            <w:r>
              <w:rPr>
                <w:lang w:bidi="en-US"/>
              </w:rPr>
              <w:t>Name</w:t>
            </w:r>
          </w:p>
        </w:tc>
        <w:tc>
          <w:tcPr>
            <w:tcW w:w="2500" w:type="pct"/>
          </w:tcPr>
          <w:p w14:paraId="2A2386F4" w14:textId="00E9DD5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Device Security - D - Timezone - v1.0.0</w:t>
            </w:r>
          </w:p>
        </w:tc>
      </w:tr>
      <w:tr w:rsidR="003C448A" w14:paraId="515AE56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6B8D0E0" w14:textId="5A41B59D" w:rsidR="003C448A" w:rsidRDefault="003C448A" w:rsidP="003C448A">
            <w:pPr>
              <w:pStyle w:val="1ATableTextStyle"/>
              <w:rPr>
                <w:lang w:bidi="en-US"/>
              </w:rPr>
            </w:pPr>
            <w:r>
              <w:rPr>
                <w:lang w:bidi="en-US"/>
              </w:rPr>
              <w:t>Description</w:t>
            </w:r>
          </w:p>
        </w:tc>
        <w:tc>
          <w:tcPr>
            <w:tcW w:w="2500" w:type="pct"/>
          </w:tcPr>
          <w:p w14:paraId="4B31D23A"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20E958C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71F23DE" w14:textId="25E13236" w:rsidR="003C448A" w:rsidRDefault="003C448A" w:rsidP="003C448A">
            <w:pPr>
              <w:pStyle w:val="1ATableTextStyle"/>
              <w:rPr>
                <w:lang w:bidi="en-US"/>
              </w:rPr>
            </w:pPr>
            <w:r>
              <w:rPr>
                <w:lang w:bidi="en-US"/>
              </w:rPr>
              <w:t>Profile type</w:t>
            </w:r>
          </w:p>
        </w:tc>
        <w:tc>
          <w:tcPr>
            <w:tcW w:w="2500" w:type="pct"/>
          </w:tcPr>
          <w:p w14:paraId="70AFBCC2" w14:textId="4B5003D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799144F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2FEF51A" w14:textId="57B0B1EA" w:rsidR="003C448A" w:rsidRDefault="003C448A" w:rsidP="003C448A">
            <w:pPr>
              <w:pStyle w:val="1ATableTextStyle"/>
              <w:rPr>
                <w:lang w:bidi="en-US"/>
              </w:rPr>
            </w:pPr>
            <w:r>
              <w:rPr>
                <w:lang w:bidi="en-US"/>
              </w:rPr>
              <w:t>Platform supported</w:t>
            </w:r>
          </w:p>
        </w:tc>
        <w:tc>
          <w:tcPr>
            <w:tcW w:w="2500" w:type="pct"/>
          </w:tcPr>
          <w:p w14:paraId="7A0DAC20" w14:textId="30A6312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4AD2A4C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51026AD" w14:textId="72B97D03" w:rsidR="003C448A" w:rsidRDefault="003C448A" w:rsidP="003C448A">
            <w:pPr>
              <w:pStyle w:val="1ATableTextStyle"/>
              <w:rPr>
                <w:lang w:bidi="en-US"/>
              </w:rPr>
            </w:pPr>
            <w:r>
              <w:rPr>
                <w:lang w:bidi="en-US"/>
              </w:rPr>
              <w:t>Created</w:t>
            </w:r>
          </w:p>
        </w:tc>
        <w:tc>
          <w:tcPr>
            <w:tcW w:w="2500" w:type="pct"/>
          </w:tcPr>
          <w:p w14:paraId="67A89E6D" w14:textId="50FDCAF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09:27:18</w:t>
            </w:r>
          </w:p>
        </w:tc>
      </w:tr>
      <w:tr w:rsidR="003C448A" w14:paraId="6075E05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E0900DA" w14:textId="3360F8CB" w:rsidR="003C448A" w:rsidRDefault="003C448A" w:rsidP="003C448A">
            <w:pPr>
              <w:pStyle w:val="1ATableTextStyle"/>
              <w:rPr>
                <w:lang w:bidi="en-US"/>
              </w:rPr>
            </w:pPr>
            <w:r>
              <w:rPr>
                <w:lang w:bidi="en-US"/>
              </w:rPr>
              <w:t>Last modified</w:t>
            </w:r>
          </w:p>
        </w:tc>
        <w:tc>
          <w:tcPr>
            <w:tcW w:w="2500" w:type="pct"/>
          </w:tcPr>
          <w:p w14:paraId="0A725D67" w14:textId="2A35560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10 April 2025 09:27:18</w:t>
            </w:r>
          </w:p>
        </w:tc>
      </w:tr>
      <w:tr w:rsidR="003C448A" w14:paraId="069C7FD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52CD5C8" w14:textId="5B31C239" w:rsidR="003C448A" w:rsidRDefault="003C448A" w:rsidP="003C448A">
            <w:pPr>
              <w:pStyle w:val="1ATableTextStyle"/>
              <w:rPr>
                <w:lang w:bidi="en-US"/>
              </w:rPr>
            </w:pPr>
            <w:r>
              <w:rPr>
                <w:lang w:bidi="en-US"/>
              </w:rPr>
              <w:t>Scope tags</w:t>
            </w:r>
          </w:p>
        </w:tc>
        <w:tc>
          <w:tcPr>
            <w:tcW w:w="2500" w:type="pct"/>
          </w:tcPr>
          <w:p w14:paraId="44122183" w14:textId="1EF4FEB1"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4EB1CDC5" w14:textId="26E1CCFF" w:rsidR="003C448A" w:rsidRDefault="003C448A" w:rsidP="003C448A">
      <w:pPr>
        <w:pStyle w:val="Caption"/>
      </w:pPr>
      <w:r>
        <w:t xml:space="preserve">Table </w:t>
      </w:r>
      <w:r>
        <w:fldChar w:fldCharType="begin"/>
      </w:r>
      <w:r>
        <w:instrText xml:space="preserve"> SEQ Table \* ARABIC </w:instrText>
      </w:r>
      <w:r>
        <w:fldChar w:fldCharType="separate"/>
      </w:r>
      <w:r>
        <w:rPr>
          <w:noProof/>
        </w:rPr>
        <w:t>143</w:t>
      </w:r>
      <w:r>
        <w:fldChar w:fldCharType="end"/>
      </w:r>
      <w:r>
        <w:t>. Basics - Win - Device Security - D - Timezone - v1.0.0</w:t>
      </w:r>
    </w:p>
    <w:tbl>
      <w:tblPr>
        <w:tblStyle w:val="GridTable4-Accent2"/>
        <w:tblW w:w="4994" w:type="pct"/>
        <w:tblLook w:val="04A0" w:firstRow="1" w:lastRow="0" w:firstColumn="1" w:lastColumn="0" w:noHBand="0" w:noVBand="1"/>
      </w:tblPr>
      <w:tblGrid>
        <w:gridCol w:w="4502"/>
        <w:gridCol w:w="4503"/>
      </w:tblGrid>
      <w:tr w:rsidR="003C448A" w14:paraId="38184216"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BD122CC" w14:textId="3982B07D" w:rsidR="003C448A" w:rsidRDefault="003C448A" w:rsidP="003C448A">
            <w:pPr>
              <w:pStyle w:val="1ATableHeaderBold"/>
              <w:rPr>
                <w:lang w:bidi="en-US"/>
              </w:rPr>
            </w:pPr>
            <w:r>
              <w:rPr>
                <w:lang w:bidi="en-US"/>
              </w:rPr>
              <w:t>Name</w:t>
            </w:r>
          </w:p>
        </w:tc>
        <w:tc>
          <w:tcPr>
            <w:tcW w:w="2500" w:type="pct"/>
          </w:tcPr>
          <w:p w14:paraId="3130CC3E" w14:textId="65B97477"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248F8CE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5F4CE8E5" w14:textId="404A8CB5" w:rsidR="003C448A" w:rsidRDefault="003C448A" w:rsidP="003C448A">
            <w:pPr>
              <w:pStyle w:val="1ATableCategoryHeaderRowBold"/>
              <w:rPr>
                <w:lang w:bidi="en-US"/>
              </w:rPr>
            </w:pPr>
            <w:r>
              <w:rPr>
                <w:lang w:bidi="en-US"/>
              </w:rPr>
              <w:t>Administrative Templates</w:t>
            </w:r>
          </w:p>
        </w:tc>
      </w:tr>
      <w:tr w:rsidR="003C448A" w14:paraId="79F38A45"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64931758" w14:textId="30ED96C1" w:rsidR="003C448A" w:rsidRDefault="003C448A" w:rsidP="003C448A">
            <w:pPr>
              <w:pStyle w:val="1ATableSub-CategoryHeaderColumn"/>
              <w:rPr>
                <w:lang w:bidi="en-US"/>
              </w:rPr>
            </w:pPr>
            <w:r>
              <w:rPr>
                <w:lang w:bidi="en-US"/>
              </w:rPr>
              <w:t>Time Providers</w:t>
            </w:r>
          </w:p>
        </w:tc>
      </w:tr>
      <w:tr w:rsidR="003C448A" w14:paraId="15715A1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5AC1E7C" w14:textId="16B5D6E5" w:rsidR="003C448A" w:rsidRDefault="003C448A" w:rsidP="003C448A">
            <w:pPr>
              <w:pStyle w:val="1ATableTextStyle"/>
              <w:rPr>
                <w:lang w:bidi="en-US"/>
              </w:rPr>
            </w:pPr>
            <w:r>
              <w:rPr>
                <w:lang w:bidi="en-US"/>
              </w:rPr>
              <w:t>Configure Windows NTP Client</w:t>
            </w:r>
          </w:p>
        </w:tc>
        <w:tc>
          <w:tcPr>
            <w:tcW w:w="2500" w:type="pct"/>
          </w:tcPr>
          <w:p w14:paraId="071A4262" w14:textId="5901C49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75AB24E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8999F1C" w14:textId="25BD25D5" w:rsidR="003C448A" w:rsidRDefault="003C448A" w:rsidP="003C448A">
            <w:pPr>
              <w:pStyle w:val="1ATableTextStyle"/>
              <w:rPr>
                <w:lang w:bidi="en-US"/>
              </w:rPr>
            </w:pPr>
            <w:r>
              <w:rPr>
                <w:lang w:bidi="en-US"/>
              </w:rPr>
              <w:t xml:space="preserve">  EventLogFlags (Device)</w:t>
            </w:r>
          </w:p>
        </w:tc>
        <w:tc>
          <w:tcPr>
            <w:tcW w:w="2500" w:type="pct"/>
          </w:tcPr>
          <w:p w14:paraId="7879D9F3" w14:textId="64612D4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3</w:t>
            </w:r>
          </w:p>
        </w:tc>
      </w:tr>
      <w:tr w:rsidR="003C448A" w14:paraId="6FAE38E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1B2B144" w14:textId="7F13C367" w:rsidR="003C448A" w:rsidRDefault="003C448A" w:rsidP="003C448A">
            <w:pPr>
              <w:pStyle w:val="1ATableTextStyle"/>
              <w:rPr>
                <w:lang w:bidi="en-US"/>
              </w:rPr>
            </w:pPr>
            <w:r>
              <w:rPr>
                <w:lang w:bidi="en-US"/>
              </w:rPr>
              <w:t xml:space="preserve">  NtpServer (Device)</w:t>
            </w:r>
          </w:p>
        </w:tc>
        <w:tc>
          <w:tcPr>
            <w:tcW w:w="2500" w:type="pct"/>
          </w:tcPr>
          <w:p w14:paraId="7F475C56" w14:textId="343C3DD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time.windows.com</w:t>
            </w:r>
          </w:p>
        </w:tc>
      </w:tr>
      <w:tr w:rsidR="003C448A" w14:paraId="01713F7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9C9612B" w14:textId="061DC2B8" w:rsidR="003C448A" w:rsidRDefault="003C448A" w:rsidP="003C448A">
            <w:pPr>
              <w:pStyle w:val="1ATableTextStyle"/>
              <w:rPr>
                <w:lang w:bidi="en-US"/>
              </w:rPr>
            </w:pPr>
            <w:r>
              <w:rPr>
                <w:lang w:bidi="en-US"/>
              </w:rPr>
              <w:t xml:space="preserve">  Type (Device)</w:t>
            </w:r>
          </w:p>
        </w:tc>
        <w:tc>
          <w:tcPr>
            <w:tcW w:w="2500" w:type="pct"/>
          </w:tcPr>
          <w:p w14:paraId="0DA1561D" w14:textId="3EC3BD3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AllSync</w:t>
            </w:r>
          </w:p>
        </w:tc>
      </w:tr>
      <w:tr w:rsidR="003C448A" w14:paraId="32A6E49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09BD8FE" w14:textId="764000C3" w:rsidR="003C448A" w:rsidRDefault="003C448A" w:rsidP="003C448A">
            <w:pPr>
              <w:pStyle w:val="1ATableTextStyle"/>
              <w:rPr>
                <w:lang w:bidi="en-US"/>
              </w:rPr>
            </w:pPr>
            <w:r>
              <w:rPr>
                <w:lang w:bidi="en-US"/>
              </w:rPr>
              <w:t>Enable Windows NTP Client</w:t>
            </w:r>
          </w:p>
        </w:tc>
        <w:tc>
          <w:tcPr>
            <w:tcW w:w="2500" w:type="pct"/>
          </w:tcPr>
          <w:p w14:paraId="25E08DA6" w14:textId="106A21B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16027D6E"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6353842C" w14:textId="76586B7D" w:rsidR="003C448A" w:rsidRDefault="003C448A" w:rsidP="003C448A">
            <w:pPr>
              <w:pStyle w:val="1ATableCategoryHeaderRowBold"/>
              <w:rPr>
                <w:lang w:bidi="en-US"/>
              </w:rPr>
            </w:pPr>
            <w:r>
              <w:rPr>
                <w:lang w:bidi="en-US"/>
              </w:rPr>
              <w:lastRenderedPageBreak/>
              <w:t>User Rights</w:t>
            </w:r>
          </w:p>
        </w:tc>
      </w:tr>
      <w:tr w:rsidR="003C448A" w14:paraId="650F1BF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79CFD34" w14:textId="529D34E3" w:rsidR="003C448A" w:rsidRDefault="003C448A" w:rsidP="003C448A">
            <w:pPr>
              <w:pStyle w:val="1ATableTextStyle"/>
              <w:rPr>
                <w:lang w:bidi="en-US"/>
              </w:rPr>
            </w:pPr>
            <w:r>
              <w:rPr>
                <w:lang w:bidi="en-US"/>
              </w:rPr>
              <w:t>Change Time Zone</w:t>
            </w:r>
          </w:p>
        </w:tc>
        <w:tc>
          <w:tcPr>
            <w:tcW w:w="2500" w:type="pct"/>
          </w:tcPr>
          <w:p w14:paraId="6CAA8722" w14:textId="7402D183"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*S-1-5-19;*S-1-5-32-544;*S-1-5-32-545</w:t>
            </w:r>
          </w:p>
        </w:tc>
      </w:tr>
    </w:tbl>
    <w:p w14:paraId="29F75B97" w14:textId="50FB7E21" w:rsidR="003C448A" w:rsidRDefault="003C448A" w:rsidP="003C448A">
      <w:pPr>
        <w:pStyle w:val="Caption"/>
      </w:pPr>
      <w:r>
        <w:t xml:space="preserve">Table </w:t>
      </w:r>
      <w:r>
        <w:fldChar w:fldCharType="begin"/>
      </w:r>
      <w:r>
        <w:instrText xml:space="preserve"> SEQ Table \* ARABIC </w:instrText>
      </w:r>
      <w:r>
        <w:fldChar w:fldCharType="separate"/>
      </w:r>
      <w:r>
        <w:rPr>
          <w:noProof/>
        </w:rPr>
        <w:t>144</w:t>
      </w:r>
      <w:r>
        <w:fldChar w:fldCharType="end"/>
      </w:r>
      <w:r>
        <w:t>. Settings - Win - Device Security - D - Timezone - v1.0.0</w:t>
      </w:r>
    </w:p>
    <w:tbl>
      <w:tblPr>
        <w:tblStyle w:val="GridTable4-Accent2"/>
        <w:tblW w:w="4994" w:type="pct"/>
        <w:tblLook w:val="04A0" w:firstRow="1" w:lastRow="0" w:firstColumn="1" w:lastColumn="0" w:noHBand="0" w:noVBand="1"/>
      </w:tblPr>
      <w:tblGrid>
        <w:gridCol w:w="3001"/>
        <w:gridCol w:w="3000"/>
        <w:gridCol w:w="3004"/>
      </w:tblGrid>
      <w:tr w:rsidR="003C448A" w14:paraId="285BC106"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52E2760C" w14:textId="4FA44FDC" w:rsidR="003C448A" w:rsidRDefault="003C448A" w:rsidP="003C448A">
            <w:pPr>
              <w:pStyle w:val="1ATableHeaderBold"/>
              <w:rPr>
                <w:lang w:bidi="en-US"/>
              </w:rPr>
            </w:pPr>
            <w:r>
              <w:rPr>
                <w:lang w:bidi="en-US"/>
              </w:rPr>
              <w:t>Group</w:t>
            </w:r>
          </w:p>
        </w:tc>
        <w:tc>
          <w:tcPr>
            <w:tcW w:w="1666" w:type="pct"/>
          </w:tcPr>
          <w:p w14:paraId="54D796A1" w14:textId="6D987A45"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6DBA8A62" w14:textId="0D97909F"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14BD7B4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4E14F310" w14:textId="74BFEA2E" w:rsidR="003C448A" w:rsidRDefault="003C448A" w:rsidP="003C448A">
            <w:pPr>
              <w:pStyle w:val="1ATableCategoryHeaderRowBold"/>
              <w:rPr>
                <w:lang w:bidi="en-US"/>
              </w:rPr>
            </w:pPr>
            <w:r>
              <w:rPr>
                <w:lang w:bidi="en-US"/>
              </w:rPr>
              <w:t>Included Groups</w:t>
            </w:r>
          </w:p>
        </w:tc>
      </w:tr>
      <w:tr w:rsidR="003C448A" w14:paraId="2C04576D"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6308BA8D" w14:textId="0A93D871" w:rsidR="003C448A" w:rsidRDefault="003C448A" w:rsidP="003C448A">
            <w:pPr>
              <w:pStyle w:val="1ATableTextStyle"/>
              <w:rPr>
                <w:lang w:bidi="en-US"/>
              </w:rPr>
            </w:pPr>
            <w:r>
              <w:rPr>
                <w:lang w:bidi="en-US"/>
              </w:rPr>
              <w:t>All devices</w:t>
            </w:r>
          </w:p>
        </w:tc>
        <w:tc>
          <w:tcPr>
            <w:tcW w:w="1666" w:type="pct"/>
          </w:tcPr>
          <w:p w14:paraId="60E995FA" w14:textId="64E30EC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7C2B8117" w14:textId="75BA3304"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230DFBE2" w14:textId="2F9A7B40" w:rsidR="003C448A" w:rsidRDefault="003C448A" w:rsidP="003C448A">
      <w:pPr>
        <w:pStyle w:val="Caption"/>
      </w:pPr>
      <w:r>
        <w:t xml:space="preserve">Table </w:t>
      </w:r>
      <w:r>
        <w:fldChar w:fldCharType="begin"/>
      </w:r>
      <w:r>
        <w:instrText xml:space="preserve"> SEQ Table \* ARABIC </w:instrText>
      </w:r>
      <w:r>
        <w:fldChar w:fldCharType="separate"/>
      </w:r>
      <w:r>
        <w:rPr>
          <w:noProof/>
        </w:rPr>
        <w:t>145</w:t>
      </w:r>
      <w:r>
        <w:fldChar w:fldCharType="end"/>
      </w:r>
      <w:r>
        <w:t>. Assignments - Win - Device Security - D - Timezone - v1.0.0</w:t>
      </w:r>
    </w:p>
    <w:p w14:paraId="260E6D29" w14:textId="127E805C" w:rsidR="003C448A" w:rsidRDefault="003C448A" w:rsidP="003C448A">
      <w:pPr>
        <w:pStyle w:val="1ANumberedHeading3"/>
      </w:pPr>
      <w:bookmarkStart w:id="98" w:name="_Toc204168902"/>
      <w:r>
        <w:t>Win - Device Security - D - User Rights - v1.0.0</w:t>
      </w:r>
      <w:bookmarkEnd w:id="98"/>
    </w:p>
    <w:p w14:paraId="4CB26D99"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60DC8E62"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C514DB5" w14:textId="638FAF5A" w:rsidR="003C448A" w:rsidRDefault="003C448A" w:rsidP="003C448A">
            <w:pPr>
              <w:pStyle w:val="1ATableHeaderBold"/>
              <w:rPr>
                <w:lang w:bidi="en-US"/>
              </w:rPr>
            </w:pPr>
            <w:r>
              <w:rPr>
                <w:lang w:bidi="en-US"/>
              </w:rPr>
              <w:t>Name</w:t>
            </w:r>
          </w:p>
        </w:tc>
        <w:tc>
          <w:tcPr>
            <w:tcW w:w="2500" w:type="pct"/>
          </w:tcPr>
          <w:p w14:paraId="361F1104" w14:textId="1A470AF4"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5EA1E06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48D2EB83" w14:textId="544A09B6" w:rsidR="003C448A" w:rsidRDefault="003C448A" w:rsidP="003C448A">
            <w:pPr>
              <w:pStyle w:val="1ATableCategoryHeaderRowBold"/>
              <w:rPr>
                <w:lang w:bidi="en-US"/>
              </w:rPr>
            </w:pPr>
            <w:r>
              <w:rPr>
                <w:lang w:bidi="en-US"/>
              </w:rPr>
              <w:t>Basics</w:t>
            </w:r>
          </w:p>
        </w:tc>
      </w:tr>
      <w:tr w:rsidR="003C448A" w14:paraId="2549149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84F2DD5" w14:textId="327C04C3" w:rsidR="003C448A" w:rsidRDefault="003C448A" w:rsidP="003C448A">
            <w:pPr>
              <w:pStyle w:val="1ATableTextStyle"/>
              <w:rPr>
                <w:lang w:bidi="en-US"/>
              </w:rPr>
            </w:pPr>
            <w:r>
              <w:rPr>
                <w:lang w:bidi="en-US"/>
              </w:rPr>
              <w:t>Name</w:t>
            </w:r>
          </w:p>
        </w:tc>
        <w:tc>
          <w:tcPr>
            <w:tcW w:w="2500" w:type="pct"/>
          </w:tcPr>
          <w:p w14:paraId="609DEAE4" w14:textId="5ACF89A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Device Security - D - User Rights - v1.0.0</w:t>
            </w:r>
          </w:p>
        </w:tc>
      </w:tr>
      <w:tr w:rsidR="003C448A" w14:paraId="06333AB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FA847BC" w14:textId="37636EB3" w:rsidR="003C448A" w:rsidRDefault="003C448A" w:rsidP="003C448A">
            <w:pPr>
              <w:pStyle w:val="1ATableTextStyle"/>
              <w:rPr>
                <w:lang w:bidi="en-US"/>
              </w:rPr>
            </w:pPr>
            <w:r>
              <w:rPr>
                <w:lang w:bidi="en-US"/>
              </w:rPr>
              <w:t>Description</w:t>
            </w:r>
          </w:p>
        </w:tc>
        <w:tc>
          <w:tcPr>
            <w:tcW w:w="2500" w:type="pct"/>
          </w:tcPr>
          <w:p w14:paraId="75D4F7C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3EDCF5E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660E7E1" w14:textId="7C9A8BDC" w:rsidR="003C448A" w:rsidRDefault="003C448A" w:rsidP="003C448A">
            <w:pPr>
              <w:pStyle w:val="1ATableTextStyle"/>
              <w:rPr>
                <w:lang w:bidi="en-US"/>
              </w:rPr>
            </w:pPr>
            <w:r>
              <w:rPr>
                <w:lang w:bidi="en-US"/>
              </w:rPr>
              <w:t>Profile type</w:t>
            </w:r>
          </w:p>
        </w:tc>
        <w:tc>
          <w:tcPr>
            <w:tcW w:w="2500" w:type="pct"/>
          </w:tcPr>
          <w:p w14:paraId="7EAC9BAB" w14:textId="4FF4780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6161BBF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DD30985" w14:textId="70AD56D1" w:rsidR="003C448A" w:rsidRDefault="003C448A" w:rsidP="003C448A">
            <w:pPr>
              <w:pStyle w:val="1ATableTextStyle"/>
              <w:rPr>
                <w:lang w:bidi="en-US"/>
              </w:rPr>
            </w:pPr>
            <w:r>
              <w:rPr>
                <w:lang w:bidi="en-US"/>
              </w:rPr>
              <w:t>Platform supported</w:t>
            </w:r>
          </w:p>
        </w:tc>
        <w:tc>
          <w:tcPr>
            <w:tcW w:w="2500" w:type="pct"/>
          </w:tcPr>
          <w:p w14:paraId="6421024A" w14:textId="44E88B8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638127E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D746F21" w14:textId="283EBBB3" w:rsidR="003C448A" w:rsidRDefault="003C448A" w:rsidP="003C448A">
            <w:pPr>
              <w:pStyle w:val="1ATableTextStyle"/>
              <w:rPr>
                <w:lang w:bidi="en-US"/>
              </w:rPr>
            </w:pPr>
            <w:r>
              <w:rPr>
                <w:lang w:bidi="en-US"/>
              </w:rPr>
              <w:t>Created</w:t>
            </w:r>
          </w:p>
        </w:tc>
        <w:tc>
          <w:tcPr>
            <w:tcW w:w="2500" w:type="pct"/>
          </w:tcPr>
          <w:p w14:paraId="76D84FFA" w14:textId="09B3983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09:27:19</w:t>
            </w:r>
          </w:p>
        </w:tc>
      </w:tr>
      <w:tr w:rsidR="003C448A" w14:paraId="2D67621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CE57D8C" w14:textId="49E28BA8" w:rsidR="003C448A" w:rsidRDefault="003C448A" w:rsidP="003C448A">
            <w:pPr>
              <w:pStyle w:val="1ATableTextStyle"/>
              <w:rPr>
                <w:lang w:bidi="en-US"/>
              </w:rPr>
            </w:pPr>
            <w:r>
              <w:rPr>
                <w:lang w:bidi="en-US"/>
              </w:rPr>
              <w:t>Last modified</w:t>
            </w:r>
          </w:p>
        </w:tc>
        <w:tc>
          <w:tcPr>
            <w:tcW w:w="2500" w:type="pct"/>
          </w:tcPr>
          <w:p w14:paraId="3B0E4484" w14:textId="13148F8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10 April 2025 09:27:19</w:t>
            </w:r>
          </w:p>
        </w:tc>
      </w:tr>
      <w:tr w:rsidR="003C448A" w14:paraId="4B6CE1E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22A8935" w14:textId="16D35D01" w:rsidR="003C448A" w:rsidRDefault="003C448A" w:rsidP="003C448A">
            <w:pPr>
              <w:pStyle w:val="1ATableTextStyle"/>
              <w:rPr>
                <w:lang w:bidi="en-US"/>
              </w:rPr>
            </w:pPr>
            <w:r>
              <w:rPr>
                <w:lang w:bidi="en-US"/>
              </w:rPr>
              <w:t>Scope tags</w:t>
            </w:r>
          </w:p>
        </w:tc>
        <w:tc>
          <w:tcPr>
            <w:tcW w:w="2500" w:type="pct"/>
          </w:tcPr>
          <w:p w14:paraId="64DE9E54" w14:textId="45A3A7DC"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0A34580F" w14:textId="68928A42" w:rsidR="003C448A" w:rsidRDefault="003C448A" w:rsidP="003C448A">
      <w:pPr>
        <w:pStyle w:val="Caption"/>
      </w:pPr>
      <w:r>
        <w:t xml:space="preserve">Table </w:t>
      </w:r>
      <w:r>
        <w:fldChar w:fldCharType="begin"/>
      </w:r>
      <w:r>
        <w:instrText xml:space="preserve"> SEQ Table \* ARABIC </w:instrText>
      </w:r>
      <w:r>
        <w:fldChar w:fldCharType="separate"/>
      </w:r>
      <w:r>
        <w:rPr>
          <w:noProof/>
        </w:rPr>
        <w:t>146</w:t>
      </w:r>
      <w:r>
        <w:fldChar w:fldCharType="end"/>
      </w:r>
      <w:r>
        <w:t>. Basics - Win - Device Security - D - User Rights - v1.0.0</w:t>
      </w:r>
    </w:p>
    <w:tbl>
      <w:tblPr>
        <w:tblStyle w:val="GridTable4-Accent2"/>
        <w:tblW w:w="4994" w:type="pct"/>
        <w:tblLook w:val="04A0" w:firstRow="1" w:lastRow="0" w:firstColumn="1" w:lastColumn="0" w:noHBand="0" w:noVBand="1"/>
      </w:tblPr>
      <w:tblGrid>
        <w:gridCol w:w="4502"/>
        <w:gridCol w:w="4503"/>
      </w:tblGrid>
      <w:tr w:rsidR="003C448A" w14:paraId="466EB235"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1590BB7" w14:textId="1B8F630D" w:rsidR="003C448A" w:rsidRDefault="003C448A" w:rsidP="003C448A">
            <w:pPr>
              <w:pStyle w:val="1ATableHeaderBold"/>
              <w:rPr>
                <w:lang w:bidi="en-US"/>
              </w:rPr>
            </w:pPr>
            <w:r>
              <w:rPr>
                <w:lang w:bidi="en-US"/>
              </w:rPr>
              <w:t>Name</w:t>
            </w:r>
          </w:p>
        </w:tc>
        <w:tc>
          <w:tcPr>
            <w:tcW w:w="2500" w:type="pct"/>
          </w:tcPr>
          <w:p w14:paraId="60235487" w14:textId="66D7A73D"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4504FE7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64876DF" w14:textId="3781A0B0" w:rsidR="003C448A" w:rsidRDefault="003C448A" w:rsidP="003C448A">
            <w:pPr>
              <w:pStyle w:val="1ATableCategoryHeaderRowBold"/>
              <w:rPr>
                <w:lang w:bidi="en-US"/>
              </w:rPr>
            </w:pPr>
            <w:r>
              <w:rPr>
                <w:lang w:bidi="en-US"/>
              </w:rPr>
              <w:t>User Rights</w:t>
            </w:r>
          </w:p>
        </w:tc>
      </w:tr>
      <w:tr w:rsidR="003C448A" w14:paraId="12CEAC8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FB77C10" w14:textId="7A37ADDE" w:rsidR="003C448A" w:rsidRDefault="003C448A" w:rsidP="003C448A">
            <w:pPr>
              <w:pStyle w:val="1ATableTextStyle"/>
              <w:rPr>
                <w:lang w:bidi="en-US"/>
              </w:rPr>
            </w:pPr>
            <w:r>
              <w:rPr>
                <w:lang w:bidi="en-US"/>
              </w:rPr>
              <w:t>Access From Network</w:t>
            </w:r>
          </w:p>
        </w:tc>
        <w:tc>
          <w:tcPr>
            <w:tcW w:w="2500" w:type="pct"/>
          </w:tcPr>
          <w:p w14:paraId="5D1F3F5D" w14:textId="45160E4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*S-1-5-32-544;*S-1-5-32-555</w:t>
            </w:r>
          </w:p>
        </w:tc>
      </w:tr>
      <w:tr w:rsidR="003C448A" w14:paraId="6FA74A8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DBE67EE" w14:textId="02FE5A61" w:rsidR="003C448A" w:rsidRDefault="003C448A" w:rsidP="003C448A">
            <w:pPr>
              <w:pStyle w:val="1ATableTextStyle"/>
              <w:rPr>
                <w:lang w:bidi="en-US"/>
              </w:rPr>
            </w:pPr>
            <w:r>
              <w:rPr>
                <w:lang w:bidi="en-US"/>
              </w:rPr>
              <w:t>Allow Local Log On</w:t>
            </w:r>
          </w:p>
        </w:tc>
        <w:tc>
          <w:tcPr>
            <w:tcW w:w="2500" w:type="pct"/>
          </w:tcPr>
          <w:p w14:paraId="2CA5CC9C" w14:textId="72DDF7E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*S-1-5-32-544;*S-1-5-32-545</w:t>
            </w:r>
          </w:p>
        </w:tc>
      </w:tr>
      <w:tr w:rsidR="003C448A" w14:paraId="2254E38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FE2C5F3" w14:textId="487D443F" w:rsidR="003C448A" w:rsidRDefault="003C448A" w:rsidP="003C448A">
            <w:pPr>
              <w:pStyle w:val="1ATableTextStyle"/>
              <w:rPr>
                <w:lang w:bidi="en-US"/>
              </w:rPr>
            </w:pPr>
            <w:r>
              <w:rPr>
                <w:lang w:bidi="en-US"/>
              </w:rPr>
              <w:t>Backup Files And Directories</w:t>
            </w:r>
          </w:p>
        </w:tc>
        <w:tc>
          <w:tcPr>
            <w:tcW w:w="2500" w:type="pct"/>
          </w:tcPr>
          <w:p w14:paraId="39D10260" w14:textId="08B00D1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*S-1-5-32-544</w:t>
            </w:r>
          </w:p>
        </w:tc>
      </w:tr>
      <w:tr w:rsidR="003C448A" w14:paraId="0319D14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DA9BD43" w14:textId="64F3DE69" w:rsidR="003C448A" w:rsidRDefault="003C448A" w:rsidP="003C448A">
            <w:pPr>
              <w:pStyle w:val="1ATableTextStyle"/>
              <w:rPr>
                <w:lang w:bidi="en-US"/>
              </w:rPr>
            </w:pPr>
            <w:r>
              <w:rPr>
                <w:lang w:bidi="en-US"/>
              </w:rPr>
              <w:t>Change System Time</w:t>
            </w:r>
          </w:p>
        </w:tc>
        <w:tc>
          <w:tcPr>
            <w:tcW w:w="2500" w:type="pct"/>
          </w:tcPr>
          <w:p w14:paraId="63CE798C" w14:textId="7AA849E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*S-1-5-19;*S-1-5-32-544</w:t>
            </w:r>
          </w:p>
        </w:tc>
      </w:tr>
      <w:tr w:rsidR="003C448A" w14:paraId="7AE6BF9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07DFCA4" w14:textId="2528AC2B" w:rsidR="003C448A" w:rsidRDefault="003C448A" w:rsidP="003C448A">
            <w:pPr>
              <w:pStyle w:val="1ATableTextStyle"/>
              <w:rPr>
                <w:lang w:bidi="en-US"/>
              </w:rPr>
            </w:pPr>
            <w:r>
              <w:rPr>
                <w:lang w:bidi="en-US"/>
              </w:rPr>
              <w:t>Create Global Objects</w:t>
            </w:r>
          </w:p>
        </w:tc>
        <w:tc>
          <w:tcPr>
            <w:tcW w:w="2500" w:type="pct"/>
          </w:tcPr>
          <w:p w14:paraId="4C51D860" w14:textId="2461A16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*S-1-5-6;*S-1-5-19;*S-1-5-20;*S-1-5-32-544</w:t>
            </w:r>
          </w:p>
        </w:tc>
      </w:tr>
      <w:tr w:rsidR="003C448A" w14:paraId="5EEF087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1506F67" w14:textId="50798D3C" w:rsidR="003C448A" w:rsidRDefault="003C448A" w:rsidP="003C448A">
            <w:pPr>
              <w:pStyle w:val="1ATableTextStyle"/>
              <w:rPr>
                <w:lang w:bidi="en-US"/>
              </w:rPr>
            </w:pPr>
            <w:r>
              <w:rPr>
                <w:lang w:bidi="en-US"/>
              </w:rPr>
              <w:t>Create Page File</w:t>
            </w:r>
          </w:p>
        </w:tc>
        <w:tc>
          <w:tcPr>
            <w:tcW w:w="2500" w:type="pct"/>
          </w:tcPr>
          <w:p w14:paraId="05CE85C8" w14:textId="622C261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*S-1-5-32-544</w:t>
            </w:r>
          </w:p>
        </w:tc>
      </w:tr>
      <w:tr w:rsidR="003C448A" w14:paraId="2BF9097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323EAFF" w14:textId="52BD29E6" w:rsidR="003C448A" w:rsidRDefault="003C448A" w:rsidP="003C448A">
            <w:pPr>
              <w:pStyle w:val="1ATableTextStyle"/>
              <w:rPr>
                <w:lang w:bidi="en-US"/>
              </w:rPr>
            </w:pPr>
            <w:r>
              <w:rPr>
                <w:lang w:bidi="en-US"/>
              </w:rPr>
              <w:t>Create Symbolic Links</w:t>
            </w:r>
          </w:p>
        </w:tc>
        <w:tc>
          <w:tcPr>
            <w:tcW w:w="2500" w:type="pct"/>
          </w:tcPr>
          <w:p w14:paraId="63FAEA3D" w14:textId="3DFD409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*S-1-5-32-544</w:t>
            </w:r>
          </w:p>
        </w:tc>
      </w:tr>
      <w:tr w:rsidR="003C448A" w14:paraId="5999B52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BEC0161" w14:textId="37A380C7" w:rsidR="003C448A" w:rsidRDefault="003C448A" w:rsidP="003C448A">
            <w:pPr>
              <w:pStyle w:val="1ATableTextStyle"/>
              <w:rPr>
                <w:lang w:bidi="en-US"/>
              </w:rPr>
            </w:pPr>
            <w:r>
              <w:rPr>
                <w:lang w:bidi="en-US"/>
              </w:rPr>
              <w:t>Debug Programs</w:t>
            </w:r>
          </w:p>
        </w:tc>
        <w:tc>
          <w:tcPr>
            <w:tcW w:w="2500" w:type="pct"/>
          </w:tcPr>
          <w:p w14:paraId="77FDAB18" w14:textId="1690144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*S-1-5-32-544</w:t>
            </w:r>
          </w:p>
        </w:tc>
      </w:tr>
      <w:tr w:rsidR="003C448A" w14:paraId="37E76FA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8C74F57" w14:textId="3067CF26" w:rsidR="003C448A" w:rsidRDefault="003C448A" w:rsidP="003C448A">
            <w:pPr>
              <w:pStyle w:val="1ATableTextStyle"/>
              <w:rPr>
                <w:lang w:bidi="en-US"/>
              </w:rPr>
            </w:pPr>
            <w:r>
              <w:rPr>
                <w:lang w:bidi="en-US"/>
              </w:rPr>
              <w:t>Deny Access From Network</w:t>
            </w:r>
          </w:p>
        </w:tc>
        <w:tc>
          <w:tcPr>
            <w:tcW w:w="2500" w:type="pct"/>
          </w:tcPr>
          <w:p w14:paraId="113BA2F6" w14:textId="1982C45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*S-1-2-0;*S-1-5-32-546</w:t>
            </w:r>
          </w:p>
        </w:tc>
      </w:tr>
      <w:tr w:rsidR="003C448A" w14:paraId="3C471EC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4B2A9DD" w14:textId="48B307C9" w:rsidR="003C448A" w:rsidRDefault="003C448A" w:rsidP="003C448A">
            <w:pPr>
              <w:pStyle w:val="1ATableTextStyle"/>
              <w:rPr>
                <w:lang w:bidi="en-US"/>
              </w:rPr>
            </w:pPr>
            <w:r>
              <w:rPr>
                <w:lang w:bidi="en-US"/>
              </w:rPr>
              <w:t>Deny Local Log On</w:t>
            </w:r>
          </w:p>
        </w:tc>
        <w:tc>
          <w:tcPr>
            <w:tcW w:w="2500" w:type="pct"/>
          </w:tcPr>
          <w:p w14:paraId="152B6179" w14:textId="173E7D1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*S-1-5-32-546</w:t>
            </w:r>
          </w:p>
        </w:tc>
      </w:tr>
      <w:tr w:rsidR="003C448A" w14:paraId="0FA4013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F7548A9" w14:textId="5352AC3B" w:rsidR="003C448A" w:rsidRDefault="003C448A" w:rsidP="003C448A">
            <w:pPr>
              <w:pStyle w:val="1ATableTextStyle"/>
              <w:rPr>
                <w:lang w:bidi="en-US"/>
              </w:rPr>
            </w:pPr>
            <w:r>
              <w:rPr>
                <w:lang w:bidi="en-US"/>
              </w:rPr>
              <w:t>Deny Remote Desktop Services Log On</w:t>
            </w:r>
          </w:p>
        </w:tc>
        <w:tc>
          <w:tcPr>
            <w:tcW w:w="2500" w:type="pct"/>
          </w:tcPr>
          <w:p w14:paraId="217138FD" w14:textId="25A6467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*S-1-5-32-546</w:t>
            </w:r>
          </w:p>
        </w:tc>
      </w:tr>
      <w:tr w:rsidR="003C448A" w14:paraId="29C8DE9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1CFD435" w14:textId="76E97CA5" w:rsidR="003C448A" w:rsidRDefault="003C448A" w:rsidP="003C448A">
            <w:pPr>
              <w:pStyle w:val="1ATableTextStyle"/>
              <w:rPr>
                <w:lang w:bidi="en-US"/>
              </w:rPr>
            </w:pPr>
            <w:r>
              <w:rPr>
                <w:lang w:bidi="en-US"/>
              </w:rPr>
              <w:t>Generate Security Audits</w:t>
            </w:r>
          </w:p>
        </w:tc>
        <w:tc>
          <w:tcPr>
            <w:tcW w:w="2500" w:type="pct"/>
          </w:tcPr>
          <w:p w14:paraId="3D0CA954" w14:textId="765FC21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*S-1-5-19;*S-1-5-20</w:t>
            </w:r>
          </w:p>
        </w:tc>
      </w:tr>
      <w:tr w:rsidR="003C448A" w14:paraId="4174075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A0F65D3" w14:textId="52A6122C" w:rsidR="003C448A" w:rsidRDefault="003C448A" w:rsidP="003C448A">
            <w:pPr>
              <w:pStyle w:val="1ATableTextStyle"/>
              <w:rPr>
                <w:lang w:bidi="en-US"/>
              </w:rPr>
            </w:pPr>
            <w:r>
              <w:rPr>
                <w:lang w:bidi="en-US"/>
              </w:rPr>
              <w:t>Impersonate Client</w:t>
            </w:r>
          </w:p>
        </w:tc>
        <w:tc>
          <w:tcPr>
            <w:tcW w:w="2500" w:type="pct"/>
          </w:tcPr>
          <w:p w14:paraId="5BC220E0" w14:textId="4813FAC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*S-1-5-6;*S-1-5-19;*S-1-5-20;*S-1-5-32-544</w:t>
            </w:r>
          </w:p>
        </w:tc>
      </w:tr>
      <w:tr w:rsidR="003C448A" w14:paraId="6D09212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B499561" w14:textId="41886123" w:rsidR="003C448A" w:rsidRDefault="003C448A" w:rsidP="003C448A">
            <w:pPr>
              <w:pStyle w:val="1ATableTextStyle"/>
              <w:rPr>
                <w:lang w:bidi="en-US"/>
              </w:rPr>
            </w:pPr>
            <w:r>
              <w:rPr>
                <w:lang w:bidi="en-US"/>
              </w:rPr>
              <w:t>Increase Scheduling Priority</w:t>
            </w:r>
          </w:p>
        </w:tc>
        <w:tc>
          <w:tcPr>
            <w:tcW w:w="2500" w:type="pct"/>
          </w:tcPr>
          <w:p w14:paraId="70F473BE" w14:textId="2803421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*S-1-5-32-544;*S-1-5-90</w:t>
            </w:r>
          </w:p>
        </w:tc>
      </w:tr>
      <w:tr w:rsidR="003C448A" w14:paraId="00A3A87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248D86A" w14:textId="200A9BE3" w:rsidR="003C448A" w:rsidRDefault="003C448A" w:rsidP="003C448A">
            <w:pPr>
              <w:pStyle w:val="1ATableTextStyle"/>
              <w:rPr>
                <w:lang w:bidi="en-US"/>
              </w:rPr>
            </w:pPr>
            <w:r>
              <w:rPr>
                <w:lang w:bidi="en-US"/>
              </w:rPr>
              <w:t>Load Unload Device Drivers</w:t>
            </w:r>
          </w:p>
        </w:tc>
        <w:tc>
          <w:tcPr>
            <w:tcW w:w="2500" w:type="pct"/>
          </w:tcPr>
          <w:p w14:paraId="0FA323DE" w14:textId="520B03C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*S-1-5-32-544</w:t>
            </w:r>
          </w:p>
        </w:tc>
      </w:tr>
      <w:tr w:rsidR="003C448A" w14:paraId="6C08D0A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1825BCF" w14:textId="0B9D62A8" w:rsidR="003C448A" w:rsidRDefault="003C448A" w:rsidP="003C448A">
            <w:pPr>
              <w:pStyle w:val="1ATableTextStyle"/>
              <w:rPr>
                <w:lang w:bidi="en-US"/>
              </w:rPr>
            </w:pPr>
            <w:r>
              <w:rPr>
                <w:lang w:bidi="en-US"/>
              </w:rPr>
              <w:t>Manage Auditing And Security Log</w:t>
            </w:r>
          </w:p>
        </w:tc>
        <w:tc>
          <w:tcPr>
            <w:tcW w:w="2500" w:type="pct"/>
          </w:tcPr>
          <w:p w14:paraId="2108DCBC" w14:textId="2FDE8DB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*S-1-5-32-544</w:t>
            </w:r>
          </w:p>
        </w:tc>
      </w:tr>
      <w:tr w:rsidR="003C448A" w14:paraId="25C5DBB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93A8422" w14:textId="07EE7DCB" w:rsidR="003C448A" w:rsidRDefault="003C448A" w:rsidP="003C448A">
            <w:pPr>
              <w:pStyle w:val="1ATableTextStyle"/>
              <w:rPr>
                <w:lang w:bidi="en-US"/>
              </w:rPr>
            </w:pPr>
            <w:r>
              <w:rPr>
                <w:lang w:bidi="en-US"/>
              </w:rPr>
              <w:t>Manage Volume</w:t>
            </w:r>
          </w:p>
        </w:tc>
        <w:tc>
          <w:tcPr>
            <w:tcW w:w="2500" w:type="pct"/>
          </w:tcPr>
          <w:p w14:paraId="44EBD136" w14:textId="635C9AF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*S-1-5-32-544</w:t>
            </w:r>
          </w:p>
        </w:tc>
      </w:tr>
      <w:tr w:rsidR="003C448A" w14:paraId="053D646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289A4F6" w14:textId="72B1640B" w:rsidR="003C448A" w:rsidRDefault="003C448A" w:rsidP="003C448A">
            <w:pPr>
              <w:pStyle w:val="1ATableTextStyle"/>
              <w:rPr>
                <w:lang w:bidi="en-US"/>
              </w:rPr>
            </w:pPr>
            <w:r>
              <w:rPr>
                <w:lang w:bidi="en-US"/>
              </w:rPr>
              <w:t>Modify Firmware Environment</w:t>
            </w:r>
          </w:p>
        </w:tc>
        <w:tc>
          <w:tcPr>
            <w:tcW w:w="2500" w:type="pct"/>
          </w:tcPr>
          <w:p w14:paraId="658A49C8" w14:textId="1A57FF4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*S-1-5-32-544</w:t>
            </w:r>
          </w:p>
        </w:tc>
      </w:tr>
      <w:tr w:rsidR="003C448A" w14:paraId="25AE0BF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F40DE91" w14:textId="3CE9BF7B" w:rsidR="003C448A" w:rsidRDefault="003C448A" w:rsidP="003C448A">
            <w:pPr>
              <w:pStyle w:val="1ATableTextStyle"/>
              <w:rPr>
                <w:lang w:bidi="en-US"/>
              </w:rPr>
            </w:pPr>
            <w:r>
              <w:rPr>
                <w:lang w:bidi="en-US"/>
              </w:rPr>
              <w:lastRenderedPageBreak/>
              <w:t>Profile Single Process</w:t>
            </w:r>
          </w:p>
        </w:tc>
        <w:tc>
          <w:tcPr>
            <w:tcW w:w="2500" w:type="pct"/>
          </w:tcPr>
          <w:p w14:paraId="16A727C9" w14:textId="6E63A65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*S-1-5-32-544</w:t>
            </w:r>
          </w:p>
        </w:tc>
      </w:tr>
      <w:tr w:rsidR="003C448A" w14:paraId="60D3DE3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10D89DA" w14:textId="7FF1AE45" w:rsidR="003C448A" w:rsidRDefault="003C448A" w:rsidP="003C448A">
            <w:pPr>
              <w:pStyle w:val="1ATableTextStyle"/>
              <w:rPr>
                <w:lang w:bidi="en-US"/>
              </w:rPr>
            </w:pPr>
            <w:r>
              <w:rPr>
                <w:lang w:bidi="en-US"/>
              </w:rPr>
              <w:t>Remote Shutdown</w:t>
            </w:r>
          </w:p>
        </w:tc>
        <w:tc>
          <w:tcPr>
            <w:tcW w:w="2500" w:type="pct"/>
          </w:tcPr>
          <w:p w14:paraId="1F6E2D7D" w14:textId="75B79CB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*S-1-5-32-544</w:t>
            </w:r>
          </w:p>
        </w:tc>
      </w:tr>
      <w:tr w:rsidR="003C448A" w14:paraId="6967D77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B00BA99" w14:textId="2003872D" w:rsidR="003C448A" w:rsidRDefault="003C448A" w:rsidP="003C448A">
            <w:pPr>
              <w:pStyle w:val="1ATableTextStyle"/>
              <w:rPr>
                <w:lang w:bidi="en-US"/>
              </w:rPr>
            </w:pPr>
            <w:r>
              <w:rPr>
                <w:lang w:bidi="en-US"/>
              </w:rPr>
              <w:t>Restore Files And Directories</w:t>
            </w:r>
          </w:p>
        </w:tc>
        <w:tc>
          <w:tcPr>
            <w:tcW w:w="2500" w:type="pct"/>
          </w:tcPr>
          <w:p w14:paraId="26035886" w14:textId="42657E7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*S-1-5-32-544</w:t>
            </w:r>
          </w:p>
        </w:tc>
      </w:tr>
      <w:tr w:rsidR="003C448A" w14:paraId="3600AB7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FC187FB" w14:textId="4AB1B97B" w:rsidR="003C448A" w:rsidRDefault="003C448A" w:rsidP="003C448A">
            <w:pPr>
              <w:pStyle w:val="1ATableTextStyle"/>
              <w:rPr>
                <w:lang w:bidi="en-US"/>
              </w:rPr>
            </w:pPr>
            <w:r>
              <w:rPr>
                <w:lang w:bidi="en-US"/>
              </w:rPr>
              <w:t>Take Ownership</w:t>
            </w:r>
          </w:p>
        </w:tc>
        <w:tc>
          <w:tcPr>
            <w:tcW w:w="2500" w:type="pct"/>
          </w:tcPr>
          <w:p w14:paraId="4E8A9847" w14:textId="1F256F24"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*S-1-5-32-544</w:t>
            </w:r>
          </w:p>
        </w:tc>
      </w:tr>
    </w:tbl>
    <w:p w14:paraId="477D1503" w14:textId="34A96536" w:rsidR="003C448A" w:rsidRDefault="003C448A" w:rsidP="003C448A">
      <w:pPr>
        <w:pStyle w:val="Caption"/>
      </w:pPr>
      <w:r>
        <w:t xml:space="preserve">Table </w:t>
      </w:r>
      <w:r>
        <w:fldChar w:fldCharType="begin"/>
      </w:r>
      <w:r>
        <w:instrText xml:space="preserve"> SEQ Table \* ARABIC </w:instrText>
      </w:r>
      <w:r>
        <w:fldChar w:fldCharType="separate"/>
      </w:r>
      <w:r>
        <w:rPr>
          <w:noProof/>
        </w:rPr>
        <w:t>147</w:t>
      </w:r>
      <w:r>
        <w:fldChar w:fldCharType="end"/>
      </w:r>
      <w:r>
        <w:t>. Settings - Win - Device Security - D - User Rights - v1.0.0</w:t>
      </w:r>
    </w:p>
    <w:tbl>
      <w:tblPr>
        <w:tblStyle w:val="GridTable4-Accent2"/>
        <w:tblW w:w="4994" w:type="pct"/>
        <w:tblLook w:val="04A0" w:firstRow="1" w:lastRow="0" w:firstColumn="1" w:lastColumn="0" w:noHBand="0" w:noVBand="1"/>
      </w:tblPr>
      <w:tblGrid>
        <w:gridCol w:w="3001"/>
        <w:gridCol w:w="3000"/>
        <w:gridCol w:w="3004"/>
      </w:tblGrid>
      <w:tr w:rsidR="003C448A" w14:paraId="00B95E06"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248111F5" w14:textId="55C561C0" w:rsidR="003C448A" w:rsidRDefault="003C448A" w:rsidP="003C448A">
            <w:pPr>
              <w:pStyle w:val="1ATableHeaderBold"/>
              <w:rPr>
                <w:lang w:bidi="en-US"/>
              </w:rPr>
            </w:pPr>
            <w:r>
              <w:rPr>
                <w:lang w:bidi="en-US"/>
              </w:rPr>
              <w:t>Group</w:t>
            </w:r>
          </w:p>
        </w:tc>
        <w:tc>
          <w:tcPr>
            <w:tcW w:w="1666" w:type="pct"/>
          </w:tcPr>
          <w:p w14:paraId="069AA62B" w14:textId="1043EEE0"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75E58201" w14:textId="192FBEF9"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330BFB9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3A74EF45" w14:textId="0E5B256D" w:rsidR="003C448A" w:rsidRDefault="003C448A" w:rsidP="003C448A">
            <w:pPr>
              <w:pStyle w:val="1ATableCategoryHeaderRowBold"/>
              <w:rPr>
                <w:lang w:bidi="en-US"/>
              </w:rPr>
            </w:pPr>
            <w:r>
              <w:rPr>
                <w:lang w:bidi="en-US"/>
              </w:rPr>
              <w:t>Included Groups</w:t>
            </w:r>
          </w:p>
        </w:tc>
      </w:tr>
      <w:tr w:rsidR="003C448A" w14:paraId="63CDFDF2"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6258B0D1" w14:textId="57BE27C1" w:rsidR="003C448A" w:rsidRDefault="003C448A" w:rsidP="003C448A">
            <w:pPr>
              <w:pStyle w:val="1ATableTextStyle"/>
              <w:rPr>
                <w:lang w:bidi="en-US"/>
              </w:rPr>
            </w:pPr>
            <w:r>
              <w:rPr>
                <w:lang w:bidi="en-US"/>
              </w:rPr>
              <w:t>All devices</w:t>
            </w:r>
          </w:p>
        </w:tc>
        <w:tc>
          <w:tcPr>
            <w:tcW w:w="1666" w:type="pct"/>
          </w:tcPr>
          <w:p w14:paraId="7F843B4F" w14:textId="3507F40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0EE434E5" w14:textId="0D296D03"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63F95AE5" w14:textId="3165F441" w:rsidR="003C448A" w:rsidRDefault="003C448A" w:rsidP="003C448A">
      <w:pPr>
        <w:pStyle w:val="Caption"/>
      </w:pPr>
      <w:r>
        <w:t xml:space="preserve">Table </w:t>
      </w:r>
      <w:r>
        <w:fldChar w:fldCharType="begin"/>
      </w:r>
      <w:r>
        <w:instrText xml:space="preserve"> SEQ Table \* ARABIC </w:instrText>
      </w:r>
      <w:r>
        <w:fldChar w:fldCharType="separate"/>
      </w:r>
      <w:r>
        <w:rPr>
          <w:noProof/>
        </w:rPr>
        <w:t>148</w:t>
      </w:r>
      <w:r>
        <w:fldChar w:fldCharType="end"/>
      </w:r>
      <w:r>
        <w:t>. Assignments - Win - Device Security - D - User Rights - v1.0.0</w:t>
      </w:r>
    </w:p>
    <w:p w14:paraId="377434AA" w14:textId="001523F8" w:rsidR="003C448A" w:rsidRDefault="003C448A" w:rsidP="003C448A">
      <w:pPr>
        <w:pStyle w:val="1ANumberedHeading3"/>
      </w:pPr>
      <w:bookmarkStart w:id="99" w:name="_Toc204168903"/>
      <w:r>
        <w:t>Win - Device Security - D - Windows Package Manager  - v1.0.0</w:t>
      </w:r>
      <w:bookmarkEnd w:id="99"/>
    </w:p>
    <w:p w14:paraId="2C9FC9A7"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34E413D4"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9A41757" w14:textId="60A06D2E" w:rsidR="003C448A" w:rsidRDefault="003C448A" w:rsidP="003C448A">
            <w:pPr>
              <w:pStyle w:val="1ATableHeaderBold"/>
              <w:rPr>
                <w:lang w:bidi="en-US"/>
              </w:rPr>
            </w:pPr>
            <w:r>
              <w:rPr>
                <w:lang w:bidi="en-US"/>
              </w:rPr>
              <w:t>Name</w:t>
            </w:r>
          </w:p>
        </w:tc>
        <w:tc>
          <w:tcPr>
            <w:tcW w:w="2500" w:type="pct"/>
          </w:tcPr>
          <w:p w14:paraId="47201575" w14:textId="05895C33"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32238F1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5CBBF7F0" w14:textId="62E14A5A" w:rsidR="003C448A" w:rsidRDefault="003C448A" w:rsidP="003C448A">
            <w:pPr>
              <w:pStyle w:val="1ATableCategoryHeaderRowBold"/>
              <w:rPr>
                <w:lang w:bidi="en-US"/>
              </w:rPr>
            </w:pPr>
            <w:r>
              <w:rPr>
                <w:lang w:bidi="en-US"/>
              </w:rPr>
              <w:t>Basics</w:t>
            </w:r>
          </w:p>
        </w:tc>
      </w:tr>
      <w:tr w:rsidR="003C448A" w14:paraId="385AF8E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CD97C31" w14:textId="01A2C5E1" w:rsidR="003C448A" w:rsidRDefault="003C448A" w:rsidP="003C448A">
            <w:pPr>
              <w:pStyle w:val="1ATableTextStyle"/>
              <w:rPr>
                <w:lang w:bidi="en-US"/>
              </w:rPr>
            </w:pPr>
            <w:r>
              <w:rPr>
                <w:lang w:bidi="en-US"/>
              </w:rPr>
              <w:t>Name</w:t>
            </w:r>
          </w:p>
        </w:tc>
        <w:tc>
          <w:tcPr>
            <w:tcW w:w="2500" w:type="pct"/>
          </w:tcPr>
          <w:p w14:paraId="2E7E24EA" w14:textId="5C8E08C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Device Security - D - Windows Package Manager  - v1.0.0</w:t>
            </w:r>
          </w:p>
        </w:tc>
      </w:tr>
      <w:tr w:rsidR="003C448A" w14:paraId="3B5BFDD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50C86B9" w14:textId="77EE4F3C" w:rsidR="003C448A" w:rsidRDefault="003C448A" w:rsidP="003C448A">
            <w:pPr>
              <w:pStyle w:val="1ATableTextStyle"/>
              <w:rPr>
                <w:lang w:bidi="en-US"/>
              </w:rPr>
            </w:pPr>
            <w:r>
              <w:rPr>
                <w:lang w:bidi="en-US"/>
              </w:rPr>
              <w:t>Description</w:t>
            </w:r>
          </w:p>
        </w:tc>
        <w:tc>
          <w:tcPr>
            <w:tcW w:w="2500" w:type="pct"/>
          </w:tcPr>
          <w:p w14:paraId="1C992CE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731BEF3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32536B5" w14:textId="0C62AA42" w:rsidR="003C448A" w:rsidRDefault="003C448A" w:rsidP="003C448A">
            <w:pPr>
              <w:pStyle w:val="1ATableTextStyle"/>
              <w:rPr>
                <w:lang w:bidi="en-US"/>
              </w:rPr>
            </w:pPr>
            <w:r>
              <w:rPr>
                <w:lang w:bidi="en-US"/>
              </w:rPr>
              <w:t>Profile type</w:t>
            </w:r>
          </w:p>
        </w:tc>
        <w:tc>
          <w:tcPr>
            <w:tcW w:w="2500" w:type="pct"/>
          </w:tcPr>
          <w:p w14:paraId="55B09A4A" w14:textId="402A6A6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101F62F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1B5AF49" w14:textId="36402B96" w:rsidR="003C448A" w:rsidRDefault="003C448A" w:rsidP="003C448A">
            <w:pPr>
              <w:pStyle w:val="1ATableTextStyle"/>
              <w:rPr>
                <w:lang w:bidi="en-US"/>
              </w:rPr>
            </w:pPr>
            <w:r>
              <w:rPr>
                <w:lang w:bidi="en-US"/>
              </w:rPr>
              <w:t>Platform supported</w:t>
            </w:r>
          </w:p>
        </w:tc>
        <w:tc>
          <w:tcPr>
            <w:tcW w:w="2500" w:type="pct"/>
          </w:tcPr>
          <w:p w14:paraId="021238F3" w14:textId="56D4E83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1C7C25C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F23BF40" w14:textId="40DE68B1" w:rsidR="003C448A" w:rsidRDefault="003C448A" w:rsidP="003C448A">
            <w:pPr>
              <w:pStyle w:val="1ATableTextStyle"/>
              <w:rPr>
                <w:lang w:bidi="en-US"/>
              </w:rPr>
            </w:pPr>
            <w:r>
              <w:rPr>
                <w:lang w:bidi="en-US"/>
              </w:rPr>
              <w:t>Created</w:t>
            </w:r>
          </w:p>
        </w:tc>
        <w:tc>
          <w:tcPr>
            <w:tcW w:w="2500" w:type="pct"/>
          </w:tcPr>
          <w:p w14:paraId="396CC2DB" w14:textId="2F6323C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09:27:20</w:t>
            </w:r>
          </w:p>
        </w:tc>
      </w:tr>
      <w:tr w:rsidR="003C448A" w14:paraId="0D61379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1C1EB14" w14:textId="09610641" w:rsidR="003C448A" w:rsidRDefault="003C448A" w:rsidP="003C448A">
            <w:pPr>
              <w:pStyle w:val="1ATableTextStyle"/>
              <w:rPr>
                <w:lang w:bidi="en-US"/>
              </w:rPr>
            </w:pPr>
            <w:r>
              <w:rPr>
                <w:lang w:bidi="en-US"/>
              </w:rPr>
              <w:t>Last modified</w:t>
            </w:r>
          </w:p>
        </w:tc>
        <w:tc>
          <w:tcPr>
            <w:tcW w:w="2500" w:type="pct"/>
          </w:tcPr>
          <w:p w14:paraId="67644969" w14:textId="6A39A77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10 April 2025 09:27:20</w:t>
            </w:r>
          </w:p>
        </w:tc>
      </w:tr>
      <w:tr w:rsidR="003C448A" w14:paraId="6FBB4FF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59F15D0" w14:textId="40DAF88B" w:rsidR="003C448A" w:rsidRDefault="003C448A" w:rsidP="003C448A">
            <w:pPr>
              <w:pStyle w:val="1ATableTextStyle"/>
              <w:rPr>
                <w:lang w:bidi="en-US"/>
              </w:rPr>
            </w:pPr>
            <w:r>
              <w:rPr>
                <w:lang w:bidi="en-US"/>
              </w:rPr>
              <w:t>Scope tags</w:t>
            </w:r>
          </w:p>
        </w:tc>
        <w:tc>
          <w:tcPr>
            <w:tcW w:w="2500" w:type="pct"/>
          </w:tcPr>
          <w:p w14:paraId="2314CAF8" w14:textId="2B7DC4B0"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0C13FF66" w14:textId="4EE0F7E3" w:rsidR="003C448A" w:rsidRDefault="003C448A" w:rsidP="003C448A">
      <w:pPr>
        <w:pStyle w:val="Caption"/>
      </w:pPr>
      <w:r>
        <w:t xml:space="preserve">Table </w:t>
      </w:r>
      <w:r>
        <w:fldChar w:fldCharType="begin"/>
      </w:r>
      <w:r>
        <w:instrText xml:space="preserve"> SEQ Table \* ARABIC </w:instrText>
      </w:r>
      <w:r>
        <w:fldChar w:fldCharType="separate"/>
      </w:r>
      <w:r>
        <w:rPr>
          <w:noProof/>
        </w:rPr>
        <w:t>149</w:t>
      </w:r>
      <w:r>
        <w:fldChar w:fldCharType="end"/>
      </w:r>
      <w:r>
        <w:t>. Basics - Win - Device Security - D - Windows Package Manager  - v1.0.0</w:t>
      </w:r>
    </w:p>
    <w:tbl>
      <w:tblPr>
        <w:tblStyle w:val="GridTable4-Accent2"/>
        <w:tblW w:w="4994" w:type="pct"/>
        <w:tblLook w:val="04A0" w:firstRow="1" w:lastRow="0" w:firstColumn="1" w:lastColumn="0" w:noHBand="0" w:noVBand="1"/>
      </w:tblPr>
      <w:tblGrid>
        <w:gridCol w:w="4502"/>
        <w:gridCol w:w="4503"/>
      </w:tblGrid>
      <w:tr w:rsidR="003C448A" w14:paraId="2E727C15"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71AEB27" w14:textId="312A26A4" w:rsidR="003C448A" w:rsidRDefault="003C448A" w:rsidP="003C448A">
            <w:pPr>
              <w:pStyle w:val="1ATableHeaderBold"/>
              <w:rPr>
                <w:lang w:bidi="en-US"/>
              </w:rPr>
            </w:pPr>
            <w:r>
              <w:rPr>
                <w:lang w:bidi="en-US"/>
              </w:rPr>
              <w:t>Name</w:t>
            </w:r>
          </w:p>
        </w:tc>
        <w:tc>
          <w:tcPr>
            <w:tcW w:w="2500" w:type="pct"/>
          </w:tcPr>
          <w:p w14:paraId="1EBC0758" w14:textId="39193580"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0101B56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6C0797E" w14:textId="43117EA7" w:rsidR="003C448A" w:rsidRDefault="003C448A" w:rsidP="003C448A">
            <w:pPr>
              <w:pStyle w:val="1ATableCategoryHeaderRowBold"/>
              <w:rPr>
                <w:lang w:bidi="en-US"/>
              </w:rPr>
            </w:pPr>
            <w:r>
              <w:rPr>
                <w:lang w:bidi="en-US"/>
              </w:rPr>
              <w:t>Administrative Templates</w:t>
            </w:r>
          </w:p>
        </w:tc>
      </w:tr>
      <w:tr w:rsidR="003C448A" w14:paraId="6E757FA1"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508737D3" w14:textId="0368602E" w:rsidR="003C448A" w:rsidRDefault="003C448A" w:rsidP="003C448A">
            <w:pPr>
              <w:pStyle w:val="1ATableSub-CategoryHeaderColumn"/>
              <w:rPr>
                <w:lang w:bidi="en-US"/>
              </w:rPr>
            </w:pPr>
            <w:r>
              <w:rPr>
                <w:lang w:bidi="en-US"/>
              </w:rPr>
              <w:t>Desktop App Installer</w:t>
            </w:r>
          </w:p>
        </w:tc>
      </w:tr>
      <w:tr w:rsidR="003C448A" w14:paraId="5CE978C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90F058C" w14:textId="172633C3" w:rsidR="003C448A" w:rsidRDefault="003C448A" w:rsidP="003C448A">
            <w:pPr>
              <w:pStyle w:val="1ATableTextStyle"/>
              <w:rPr>
                <w:lang w:bidi="en-US"/>
              </w:rPr>
            </w:pPr>
            <w:r>
              <w:rPr>
                <w:lang w:bidi="en-US"/>
              </w:rPr>
              <w:t>Enable App Installer Experimental Features</w:t>
            </w:r>
          </w:p>
        </w:tc>
        <w:tc>
          <w:tcPr>
            <w:tcW w:w="2500" w:type="pct"/>
          </w:tcPr>
          <w:p w14:paraId="5054B67B" w14:textId="2F9C858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6C035DB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3CC54CD" w14:textId="563E721E" w:rsidR="003C448A" w:rsidRDefault="003C448A" w:rsidP="003C448A">
            <w:pPr>
              <w:pStyle w:val="1ATableTextStyle"/>
              <w:rPr>
                <w:lang w:bidi="en-US"/>
              </w:rPr>
            </w:pPr>
            <w:r>
              <w:rPr>
                <w:lang w:bidi="en-US"/>
              </w:rPr>
              <w:t>Enable App Installer Hash Override</w:t>
            </w:r>
          </w:p>
        </w:tc>
        <w:tc>
          <w:tcPr>
            <w:tcW w:w="2500" w:type="pct"/>
          </w:tcPr>
          <w:p w14:paraId="50DDE768" w14:textId="34ACC59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3D52F0E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82E3221" w14:textId="6324D96A" w:rsidR="003C448A" w:rsidRDefault="003C448A" w:rsidP="003C448A">
            <w:pPr>
              <w:pStyle w:val="1ATableTextStyle"/>
              <w:rPr>
                <w:lang w:bidi="en-US"/>
              </w:rPr>
            </w:pPr>
            <w:r>
              <w:rPr>
                <w:lang w:bidi="en-US"/>
              </w:rPr>
              <w:t>Enable App Installer Local Manifest Files</w:t>
            </w:r>
          </w:p>
        </w:tc>
        <w:tc>
          <w:tcPr>
            <w:tcW w:w="2500" w:type="pct"/>
          </w:tcPr>
          <w:p w14:paraId="7F460C4D" w14:textId="17B5B41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53E3834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1F02BAD" w14:textId="30CB98FF" w:rsidR="003C448A" w:rsidRDefault="003C448A" w:rsidP="003C448A">
            <w:pPr>
              <w:pStyle w:val="1ATableTextStyle"/>
              <w:rPr>
                <w:lang w:bidi="en-US"/>
              </w:rPr>
            </w:pPr>
            <w:r>
              <w:rPr>
                <w:lang w:bidi="en-US"/>
              </w:rPr>
              <w:t>Enable App Installer ms-appinstaller protocol</w:t>
            </w:r>
          </w:p>
        </w:tc>
        <w:tc>
          <w:tcPr>
            <w:tcW w:w="2500" w:type="pct"/>
          </w:tcPr>
          <w:p w14:paraId="65C8654F" w14:textId="0DB94E0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46B4EE8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A2F429B" w14:textId="18F2F86D" w:rsidR="003C448A" w:rsidRDefault="003C448A" w:rsidP="003C448A">
            <w:pPr>
              <w:pStyle w:val="1ATableTextStyle"/>
              <w:rPr>
                <w:lang w:bidi="en-US"/>
              </w:rPr>
            </w:pPr>
            <w:r>
              <w:rPr>
                <w:lang w:bidi="en-US"/>
              </w:rPr>
              <w:t>Enable App Installer Settings</w:t>
            </w:r>
          </w:p>
        </w:tc>
        <w:tc>
          <w:tcPr>
            <w:tcW w:w="2500" w:type="pct"/>
          </w:tcPr>
          <w:p w14:paraId="621B2706" w14:textId="3C312293"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bl>
    <w:p w14:paraId="7EB4ACC1" w14:textId="009A9ED9" w:rsidR="003C448A" w:rsidRDefault="003C448A" w:rsidP="003C448A">
      <w:pPr>
        <w:pStyle w:val="Caption"/>
      </w:pPr>
      <w:r>
        <w:t xml:space="preserve">Table </w:t>
      </w:r>
      <w:r>
        <w:fldChar w:fldCharType="begin"/>
      </w:r>
      <w:r>
        <w:instrText xml:space="preserve"> SEQ Table \* ARABIC </w:instrText>
      </w:r>
      <w:r>
        <w:fldChar w:fldCharType="separate"/>
      </w:r>
      <w:r>
        <w:rPr>
          <w:noProof/>
        </w:rPr>
        <w:t>150</w:t>
      </w:r>
      <w:r>
        <w:fldChar w:fldCharType="end"/>
      </w:r>
      <w:r>
        <w:t>. Settings - Win - Device Security - D - Windows Package Manager  - v1.0.0</w:t>
      </w:r>
    </w:p>
    <w:tbl>
      <w:tblPr>
        <w:tblStyle w:val="GridTable4-Accent2"/>
        <w:tblW w:w="4994" w:type="pct"/>
        <w:tblLook w:val="04A0" w:firstRow="1" w:lastRow="0" w:firstColumn="1" w:lastColumn="0" w:noHBand="0" w:noVBand="1"/>
      </w:tblPr>
      <w:tblGrid>
        <w:gridCol w:w="3001"/>
        <w:gridCol w:w="3000"/>
        <w:gridCol w:w="3004"/>
      </w:tblGrid>
      <w:tr w:rsidR="003C448A" w14:paraId="4E3B4A09"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6275C2F5" w14:textId="59E4D340" w:rsidR="003C448A" w:rsidRDefault="003C448A" w:rsidP="003C448A">
            <w:pPr>
              <w:pStyle w:val="1ATableHeaderBold"/>
              <w:rPr>
                <w:lang w:bidi="en-US"/>
              </w:rPr>
            </w:pPr>
            <w:r>
              <w:rPr>
                <w:lang w:bidi="en-US"/>
              </w:rPr>
              <w:t>Group</w:t>
            </w:r>
          </w:p>
        </w:tc>
        <w:tc>
          <w:tcPr>
            <w:tcW w:w="1666" w:type="pct"/>
          </w:tcPr>
          <w:p w14:paraId="5AC5164F" w14:textId="3A89273A"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55F5B55B" w14:textId="3AB2A1E7"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45CC018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24149CB1" w14:textId="002C09DF" w:rsidR="003C448A" w:rsidRDefault="003C448A" w:rsidP="003C448A">
            <w:pPr>
              <w:pStyle w:val="1ATableCategoryHeaderRowBold"/>
              <w:rPr>
                <w:lang w:bidi="en-US"/>
              </w:rPr>
            </w:pPr>
            <w:r>
              <w:rPr>
                <w:lang w:bidi="en-US"/>
              </w:rPr>
              <w:t>Included Groups</w:t>
            </w:r>
          </w:p>
        </w:tc>
      </w:tr>
      <w:tr w:rsidR="003C448A" w14:paraId="4621AB66"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53941D46" w14:textId="71F9FFD8" w:rsidR="003C448A" w:rsidRDefault="003C448A" w:rsidP="003C448A">
            <w:pPr>
              <w:pStyle w:val="1ATableTextStyle"/>
              <w:rPr>
                <w:lang w:bidi="en-US"/>
              </w:rPr>
            </w:pPr>
            <w:r>
              <w:rPr>
                <w:lang w:bidi="en-US"/>
              </w:rPr>
              <w:t>All devices</w:t>
            </w:r>
          </w:p>
        </w:tc>
        <w:tc>
          <w:tcPr>
            <w:tcW w:w="1666" w:type="pct"/>
          </w:tcPr>
          <w:p w14:paraId="7433F6BF" w14:textId="1ED8F50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088DE1F2" w14:textId="043C2B2B"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7B77624B" w14:textId="38E93F06" w:rsidR="003C448A" w:rsidRDefault="003C448A" w:rsidP="003C448A">
      <w:pPr>
        <w:pStyle w:val="Caption"/>
      </w:pPr>
      <w:r>
        <w:t xml:space="preserve">Table </w:t>
      </w:r>
      <w:r>
        <w:fldChar w:fldCharType="begin"/>
      </w:r>
      <w:r>
        <w:instrText xml:space="preserve"> SEQ Table \* ARABIC </w:instrText>
      </w:r>
      <w:r>
        <w:fldChar w:fldCharType="separate"/>
      </w:r>
      <w:r>
        <w:rPr>
          <w:noProof/>
        </w:rPr>
        <w:t>151</w:t>
      </w:r>
      <w:r>
        <w:fldChar w:fldCharType="end"/>
      </w:r>
      <w:r>
        <w:t>. Assignments - Win - Device Security - D - Windows Package Manager  - v1.0.0</w:t>
      </w:r>
    </w:p>
    <w:p w14:paraId="740A694C" w14:textId="4E76751B" w:rsidR="003C448A" w:rsidRDefault="003C448A" w:rsidP="003C448A">
      <w:pPr>
        <w:pStyle w:val="1ANumberedHeading3"/>
      </w:pPr>
      <w:bookmarkStart w:id="100" w:name="_Toc204168904"/>
      <w:r>
        <w:t>Win - Device Security - D - Windows Subsystem for Linux - v1.0.0</w:t>
      </w:r>
      <w:bookmarkEnd w:id="100"/>
    </w:p>
    <w:p w14:paraId="4CC0BEF1"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31E86523"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8C6EFD7" w14:textId="658B74B7" w:rsidR="003C448A" w:rsidRDefault="003C448A" w:rsidP="003C448A">
            <w:pPr>
              <w:pStyle w:val="1ATableHeaderBold"/>
              <w:rPr>
                <w:lang w:bidi="en-US"/>
              </w:rPr>
            </w:pPr>
            <w:r>
              <w:rPr>
                <w:lang w:bidi="en-US"/>
              </w:rPr>
              <w:lastRenderedPageBreak/>
              <w:t>Name</w:t>
            </w:r>
          </w:p>
        </w:tc>
        <w:tc>
          <w:tcPr>
            <w:tcW w:w="2500" w:type="pct"/>
          </w:tcPr>
          <w:p w14:paraId="02EBFA27" w14:textId="32096C6B"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5EF55A2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40001A14" w14:textId="3B8CB226" w:rsidR="003C448A" w:rsidRDefault="003C448A" w:rsidP="003C448A">
            <w:pPr>
              <w:pStyle w:val="1ATableCategoryHeaderRowBold"/>
              <w:rPr>
                <w:lang w:bidi="en-US"/>
              </w:rPr>
            </w:pPr>
            <w:r>
              <w:rPr>
                <w:lang w:bidi="en-US"/>
              </w:rPr>
              <w:t>Basics</w:t>
            </w:r>
          </w:p>
        </w:tc>
      </w:tr>
      <w:tr w:rsidR="003C448A" w14:paraId="1120C46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B7CC7AF" w14:textId="2E9119D7" w:rsidR="003C448A" w:rsidRDefault="003C448A" w:rsidP="003C448A">
            <w:pPr>
              <w:pStyle w:val="1ATableTextStyle"/>
              <w:rPr>
                <w:lang w:bidi="en-US"/>
              </w:rPr>
            </w:pPr>
            <w:r>
              <w:rPr>
                <w:lang w:bidi="en-US"/>
              </w:rPr>
              <w:t>Name</w:t>
            </w:r>
          </w:p>
        </w:tc>
        <w:tc>
          <w:tcPr>
            <w:tcW w:w="2500" w:type="pct"/>
          </w:tcPr>
          <w:p w14:paraId="3D05587F" w14:textId="0F99263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Device Security - D - Windows Subsystem for Linux - v1.0.0</w:t>
            </w:r>
          </w:p>
        </w:tc>
      </w:tr>
      <w:tr w:rsidR="003C448A" w14:paraId="0150931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11B42BD" w14:textId="1F9B3964" w:rsidR="003C448A" w:rsidRDefault="003C448A" w:rsidP="003C448A">
            <w:pPr>
              <w:pStyle w:val="1ATableTextStyle"/>
              <w:rPr>
                <w:lang w:bidi="en-US"/>
              </w:rPr>
            </w:pPr>
            <w:r>
              <w:rPr>
                <w:lang w:bidi="en-US"/>
              </w:rPr>
              <w:t>Description</w:t>
            </w:r>
          </w:p>
        </w:tc>
        <w:tc>
          <w:tcPr>
            <w:tcW w:w="2500" w:type="pct"/>
          </w:tcPr>
          <w:p w14:paraId="7DDC23A6"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08AD50A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B278F88" w14:textId="20F58626" w:rsidR="003C448A" w:rsidRDefault="003C448A" w:rsidP="003C448A">
            <w:pPr>
              <w:pStyle w:val="1ATableTextStyle"/>
              <w:rPr>
                <w:lang w:bidi="en-US"/>
              </w:rPr>
            </w:pPr>
            <w:r>
              <w:rPr>
                <w:lang w:bidi="en-US"/>
              </w:rPr>
              <w:t>Profile type</w:t>
            </w:r>
          </w:p>
        </w:tc>
        <w:tc>
          <w:tcPr>
            <w:tcW w:w="2500" w:type="pct"/>
          </w:tcPr>
          <w:p w14:paraId="07BA1466" w14:textId="06282AF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72CF421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BFCE734" w14:textId="4E04D9F6" w:rsidR="003C448A" w:rsidRDefault="003C448A" w:rsidP="003C448A">
            <w:pPr>
              <w:pStyle w:val="1ATableTextStyle"/>
              <w:rPr>
                <w:lang w:bidi="en-US"/>
              </w:rPr>
            </w:pPr>
            <w:r>
              <w:rPr>
                <w:lang w:bidi="en-US"/>
              </w:rPr>
              <w:t>Platform supported</w:t>
            </w:r>
          </w:p>
        </w:tc>
        <w:tc>
          <w:tcPr>
            <w:tcW w:w="2500" w:type="pct"/>
          </w:tcPr>
          <w:p w14:paraId="303EC318" w14:textId="2B2A8DD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10C4CED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426518F" w14:textId="1A90DC15" w:rsidR="003C448A" w:rsidRDefault="003C448A" w:rsidP="003C448A">
            <w:pPr>
              <w:pStyle w:val="1ATableTextStyle"/>
              <w:rPr>
                <w:lang w:bidi="en-US"/>
              </w:rPr>
            </w:pPr>
            <w:r>
              <w:rPr>
                <w:lang w:bidi="en-US"/>
              </w:rPr>
              <w:t>Created</w:t>
            </w:r>
          </w:p>
        </w:tc>
        <w:tc>
          <w:tcPr>
            <w:tcW w:w="2500" w:type="pct"/>
          </w:tcPr>
          <w:p w14:paraId="1D13843D" w14:textId="4257DD1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09:27:22</w:t>
            </w:r>
          </w:p>
        </w:tc>
      </w:tr>
      <w:tr w:rsidR="003C448A" w14:paraId="7247068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9409853" w14:textId="3FC94519" w:rsidR="003C448A" w:rsidRDefault="003C448A" w:rsidP="003C448A">
            <w:pPr>
              <w:pStyle w:val="1ATableTextStyle"/>
              <w:rPr>
                <w:lang w:bidi="en-US"/>
              </w:rPr>
            </w:pPr>
            <w:r>
              <w:rPr>
                <w:lang w:bidi="en-US"/>
              </w:rPr>
              <w:t>Last modified</w:t>
            </w:r>
          </w:p>
        </w:tc>
        <w:tc>
          <w:tcPr>
            <w:tcW w:w="2500" w:type="pct"/>
          </w:tcPr>
          <w:p w14:paraId="6E209026" w14:textId="276C9B1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10 April 2025 09:27:22</w:t>
            </w:r>
          </w:p>
        </w:tc>
      </w:tr>
      <w:tr w:rsidR="003C448A" w14:paraId="7EF3EB9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9D150B7" w14:textId="0C866E04" w:rsidR="003C448A" w:rsidRDefault="003C448A" w:rsidP="003C448A">
            <w:pPr>
              <w:pStyle w:val="1ATableTextStyle"/>
              <w:rPr>
                <w:lang w:bidi="en-US"/>
              </w:rPr>
            </w:pPr>
            <w:r>
              <w:rPr>
                <w:lang w:bidi="en-US"/>
              </w:rPr>
              <w:t>Scope tags</w:t>
            </w:r>
          </w:p>
        </w:tc>
        <w:tc>
          <w:tcPr>
            <w:tcW w:w="2500" w:type="pct"/>
          </w:tcPr>
          <w:p w14:paraId="5E124BD4" w14:textId="1C374CD2"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12E86E78" w14:textId="3524C901" w:rsidR="003C448A" w:rsidRDefault="003C448A" w:rsidP="003C448A">
      <w:pPr>
        <w:pStyle w:val="Caption"/>
      </w:pPr>
      <w:r>
        <w:t xml:space="preserve">Table </w:t>
      </w:r>
      <w:r>
        <w:fldChar w:fldCharType="begin"/>
      </w:r>
      <w:r>
        <w:instrText xml:space="preserve"> SEQ Table \* ARABIC </w:instrText>
      </w:r>
      <w:r>
        <w:fldChar w:fldCharType="separate"/>
      </w:r>
      <w:r>
        <w:rPr>
          <w:noProof/>
        </w:rPr>
        <w:t>152</w:t>
      </w:r>
      <w:r>
        <w:fldChar w:fldCharType="end"/>
      </w:r>
      <w:r>
        <w:t>. Basics - Win - Device Security - D - Windows Subsystem for Linux - v1.0.0</w:t>
      </w:r>
    </w:p>
    <w:tbl>
      <w:tblPr>
        <w:tblStyle w:val="GridTable4-Accent2"/>
        <w:tblW w:w="4994" w:type="pct"/>
        <w:tblLook w:val="04A0" w:firstRow="1" w:lastRow="0" w:firstColumn="1" w:lastColumn="0" w:noHBand="0" w:noVBand="1"/>
      </w:tblPr>
      <w:tblGrid>
        <w:gridCol w:w="4502"/>
        <w:gridCol w:w="4503"/>
      </w:tblGrid>
      <w:tr w:rsidR="003C448A" w14:paraId="0D87F049"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AEF6E3E" w14:textId="30AABD67" w:rsidR="003C448A" w:rsidRDefault="003C448A" w:rsidP="003C448A">
            <w:pPr>
              <w:pStyle w:val="1ATableHeaderBold"/>
              <w:rPr>
                <w:lang w:bidi="en-US"/>
              </w:rPr>
            </w:pPr>
            <w:r>
              <w:rPr>
                <w:lang w:bidi="en-US"/>
              </w:rPr>
              <w:t>Name</w:t>
            </w:r>
          </w:p>
        </w:tc>
        <w:tc>
          <w:tcPr>
            <w:tcW w:w="2500" w:type="pct"/>
          </w:tcPr>
          <w:p w14:paraId="7E654152" w14:textId="2130D304"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1F7A0E1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433BA2D" w14:textId="18132E6E" w:rsidR="003C448A" w:rsidRDefault="003C448A" w:rsidP="003C448A">
            <w:pPr>
              <w:pStyle w:val="1ATableCategoryHeaderRowBold"/>
              <w:rPr>
                <w:lang w:bidi="en-US"/>
              </w:rPr>
            </w:pPr>
            <w:r>
              <w:rPr>
                <w:lang w:bidi="en-US"/>
              </w:rPr>
              <w:t>Windows Subsystem For Linux</w:t>
            </w:r>
          </w:p>
        </w:tc>
      </w:tr>
      <w:tr w:rsidR="003C448A" w14:paraId="18E2719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319DFFC" w14:textId="691BF593" w:rsidR="003C448A" w:rsidRDefault="003C448A" w:rsidP="003C448A">
            <w:pPr>
              <w:pStyle w:val="1ATableTextStyle"/>
              <w:rPr>
                <w:lang w:bidi="en-US"/>
              </w:rPr>
            </w:pPr>
            <w:r>
              <w:rPr>
                <w:lang w:bidi="en-US"/>
              </w:rPr>
              <w:t>Allow custom kernel configuration</w:t>
            </w:r>
          </w:p>
        </w:tc>
        <w:tc>
          <w:tcPr>
            <w:tcW w:w="2500" w:type="pct"/>
          </w:tcPr>
          <w:p w14:paraId="02B29A9F" w14:textId="70A9004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3DA2C56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22CB807" w14:textId="32E8E7D6" w:rsidR="003C448A" w:rsidRDefault="003C448A" w:rsidP="003C448A">
            <w:pPr>
              <w:pStyle w:val="1ATableTextStyle"/>
              <w:rPr>
                <w:lang w:bidi="en-US"/>
              </w:rPr>
            </w:pPr>
            <w:r>
              <w:rPr>
                <w:lang w:bidi="en-US"/>
              </w:rPr>
              <w:t>Allow custom networking configuration</w:t>
            </w:r>
          </w:p>
        </w:tc>
        <w:tc>
          <w:tcPr>
            <w:tcW w:w="2500" w:type="pct"/>
          </w:tcPr>
          <w:p w14:paraId="489CACEC" w14:textId="2C12C73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1DC125B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87C014C" w14:textId="67719E4F" w:rsidR="003C448A" w:rsidRDefault="003C448A" w:rsidP="003C448A">
            <w:pPr>
              <w:pStyle w:val="1ATableTextStyle"/>
              <w:rPr>
                <w:lang w:bidi="en-US"/>
              </w:rPr>
            </w:pPr>
            <w:r>
              <w:rPr>
                <w:lang w:bidi="en-US"/>
              </w:rPr>
              <w:t>Allow custom system distribution configuration</w:t>
            </w:r>
          </w:p>
        </w:tc>
        <w:tc>
          <w:tcPr>
            <w:tcW w:w="2500" w:type="pct"/>
          </w:tcPr>
          <w:p w14:paraId="384A8445" w14:textId="0CD33D4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3F47A65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5D14889" w14:textId="1EE29AF2" w:rsidR="003C448A" w:rsidRDefault="003C448A" w:rsidP="003C448A">
            <w:pPr>
              <w:pStyle w:val="1ATableTextStyle"/>
              <w:rPr>
                <w:lang w:bidi="en-US"/>
              </w:rPr>
            </w:pPr>
            <w:r>
              <w:rPr>
                <w:lang w:bidi="en-US"/>
              </w:rPr>
              <w:t>Allow kernel command line configuration</w:t>
            </w:r>
          </w:p>
        </w:tc>
        <w:tc>
          <w:tcPr>
            <w:tcW w:w="2500" w:type="pct"/>
          </w:tcPr>
          <w:p w14:paraId="18D85BD5" w14:textId="765EFAB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5818649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AC6092A" w14:textId="34C47520" w:rsidR="003C448A" w:rsidRDefault="003C448A" w:rsidP="003C448A">
            <w:pPr>
              <w:pStyle w:val="1ATableTextStyle"/>
              <w:rPr>
                <w:lang w:bidi="en-US"/>
              </w:rPr>
            </w:pPr>
            <w:r>
              <w:rPr>
                <w:lang w:bidi="en-US"/>
              </w:rPr>
              <w:t>Allow kernel debugging</w:t>
            </w:r>
          </w:p>
        </w:tc>
        <w:tc>
          <w:tcPr>
            <w:tcW w:w="2500" w:type="pct"/>
          </w:tcPr>
          <w:p w14:paraId="5A5A5FC1" w14:textId="6FCE2D3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59C0E32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AD83A98" w14:textId="53A92943" w:rsidR="003C448A" w:rsidRDefault="003C448A" w:rsidP="003C448A">
            <w:pPr>
              <w:pStyle w:val="1ATableTextStyle"/>
              <w:rPr>
                <w:lang w:bidi="en-US"/>
              </w:rPr>
            </w:pPr>
            <w:r>
              <w:rPr>
                <w:lang w:bidi="en-US"/>
              </w:rPr>
              <w:t>Allow nested virtualization</w:t>
            </w:r>
          </w:p>
        </w:tc>
        <w:tc>
          <w:tcPr>
            <w:tcW w:w="2500" w:type="pct"/>
          </w:tcPr>
          <w:p w14:paraId="144C9A1C" w14:textId="1BA0D57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4125611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7D8790F" w14:textId="042A262D" w:rsidR="003C448A" w:rsidRDefault="003C448A" w:rsidP="003C448A">
            <w:pPr>
              <w:pStyle w:val="1ATableTextStyle"/>
              <w:rPr>
                <w:lang w:bidi="en-US"/>
              </w:rPr>
            </w:pPr>
            <w:r>
              <w:rPr>
                <w:lang w:bidi="en-US"/>
              </w:rPr>
              <w:t>Allow the debug shell</w:t>
            </w:r>
          </w:p>
        </w:tc>
        <w:tc>
          <w:tcPr>
            <w:tcW w:w="2500" w:type="pct"/>
          </w:tcPr>
          <w:p w14:paraId="26A91F60" w14:textId="60074E0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7A988F3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209B60C" w14:textId="134A7AC1" w:rsidR="003C448A" w:rsidRDefault="003C448A" w:rsidP="003C448A">
            <w:pPr>
              <w:pStyle w:val="1ATableTextStyle"/>
              <w:rPr>
                <w:lang w:bidi="en-US"/>
              </w:rPr>
            </w:pPr>
            <w:r>
              <w:rPr>
                <w:lang w:bidi="en-US"/>
              </w:rPr>
              <w:t>Allow the Inbox version of the Windows Subsystem For Linux</w:t>
            </w:r>
          </w:p>
        </w:tc>
        <w:tc>
          <w:tcPr>
            <w:tcW w:w="2500" w:type="pct"/>
          </w:tcPr>
          <w:p w14:paraId="5999C146" w14:textId="2B5407C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0A32F1B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9BC1E2E" w14:textId="51BAD93F" w:rsidR="003C448A" w:rsidRDefault="003C448A" w:rsidP="003C448A">
            <w:pPr>
              <w:pStyle w:val="1ATableTextStyle"/>
              <w:rPr>
                <w:lang w:bidi="en-US"/>
              </w:rPr>
            </w:pPr>
            <w:r>
              <w:rPr>
                <w:lang w:bidi="en-US"/>
              </w:rPr>
              <w:t>Allow user setting firewall configuration</w:t>
            </w:r>
          </w:p>
        </w:tc>
        <w:tc>
          <w:tcPr>
            <w:tcW w:w="2500" w:type="pct"/>
          </w:tcPr>
          <w:p w14:paraId="50DEB0D6" w14:textId="082D271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0977595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F6EAEA6" w14:textId="4740A791" w:rsidR="003C448A" w:rsidRDefault="003C448A" w:rsidP="003C448A">
            <w:pPr>
              <w:pStyle w:val="1ATableTextStyle"/>
              <w:rPr>
                <w:lang w:bidi="en-US"/>
              </w:rPr>
            </w:pPr>
            <w:r>
              <w:rPr>
                <w:lang w:bidi="en-US"/>
              </w:rPr>
              <w:t>Allow WSL1</w:t>
            </w:r>
          </w:p>
        </w:tc>
        <w:tc>
          <w:tcPr>
            <w:tcW w:w="2500" w:type="pct"/>
          </w:tcPr>
          <w:p w14:paraId="342EFB9C" w14:textId="16695133"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bl>
    <w:p w14:paraId="5C6E10A3" w14:textId="5F67655B" w:rsidR="003C448A" w:rsidRDefault="003C448A" w:rsidP="003C448A">
      <w:pPr>
        <w:pStyle w:val="Caption"/>
      </w:pPr>
      <w:r>
        <w:t xml:space="preserve">Table </w:t>
      </w:r>
      <w:r>
        <w:fldChar w:fldCharType="begin"/>
      </w:r>
      <w:r>
        <w:instrText xml:space="preserve"> SEQ Table \* ARABIC </w:instrText>
      </w:r>
      <w:r>
        <w:fldChar w:fldCharType="separate"/>
      </w:r>
      <w:r>
        <w:rPr>
          <w:noProof/>
        </w:rPr>
        <w:t>153</w:t>
      </w:r>
      <w:r>
        <w:fldChar w:fldCharType="end"/>
      </w:r>
      <w:r>
        <w:t>. Settings - Win - Device Security - D - Windows Subsystem for Linux - v1.0.0</w:t>
      </w:r>
    </w:p>
    <w:tbl>
      <w:tblPr>
        <w:tblStyle w:val="GridTable4-Accent2"/>
        <w:tblW w:w="4994" w:type="pct"/>
        <w:tblLook w:val="04A0" w:firstRow="1" w:lastRow="0" w:firstColumn="1" w:lastColumn="0" w:noHBand="0" w:noVBand="1"/>
      </w:tblPr>
      <w:tblGrid>
        <w:gridCol w:w="3001"/>
        <w:gridCol w:w="3000"/>
        <w:gridCol w:w="3004"/>
      </w:tblGrid>
      <w:tr w:rsidR="003C448A" w14:paraId="7BB3E9BD"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7B0A7A4E" w14:textId="1C2F6A26" w:rsidR="003C448A" w:rsidRDefault="003C448A" w:rsidP="003C448A">
            <w:pPr>
              <w:pStyle w:val="1ATableHeaderBold"/>
              <w:rPr>
                <w:lang w:bidi="en-US"/>
              </w:rPr>
            </w:pPr>
            <w:r>
              <w:rPr>
                <w:lang w:bidi="en-US"/>
              </w:rPr>
              <w:t>Group</w:t>
            </w:r>
          </w:p>
        </w:tc>
        <w:tc>
          <w:tcPr>
            <w:tcW w:w="1666" w:type="pct"/>
          </w:tcPr>
          <w:p w14:paraId="5C0300D0" w14:textId="6207F60A"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7A431CC7" w14:textId="6676CD59"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7F0A595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4B2900A3" w14:textId="1407CB36" w:rsidR="003C448A" w:rsidRDefault="003C448A" w:rsidP="003C448A">
            <w:pPr>
              <w:pStyle w:val="1ATableCategoryHeaderRowBold"/>
              <w:rPr>
                <w:lang w:bidi="en-US"/>
              </w:rPr>
            </w:pPr>
            <w:r>
              <w:rPr>
                <w:lang w:bidi="en-US"/>
              </w:rPr>
              <w:t>Included Groups</w:t>
            </w:r>
          </w:p>
        </w:tc>
      </w:tr>
      <w:tr w:rsidR="003C448A" w14:paraId="49E22E77"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401AE3C8" w14:textId="76B0C8DD" w:rsidR="003C448A" w:rsidRDefault="003C448A" w:rsidP="003C448A">
            <w:pPr>
              <w:pStyle w:val="1ATableTextStyle"/>
              <w:rPr>
                <w:lang w:bidi="en-US"/>
              </w:rPr>
            </w:pPr>
            <w:r>
              <w:rPr>
                <w:lang w:bidi="en-US"/>
              </w:rPr>
              <w:t>All devices</w:t>
            </w:r>
          </w:p>
        </w:tc>
        <w:tc>
          <w:tcPr>
            <w:tcW w:w="1666" w:type="pct"/>
          </w:tcPr>
          <w:p w14:paraId="62A14DB1" w14:textId="7716B7F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612E5791" w14:textId="3D9BD43F"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48D0C18C" w14:textId="1138E30D" w:rsidR="003C448A" w:rsidRDefault="003C448A" w:rsidP="003C448A">
      <w:pPr>
        <w:pStyle w:val="Caption"/>
      </w:pPr>
      <w:r>
        <w:t xml:space="preserve">Table </w:t>
      </w:r>
      <w:r>
        <w:fldChar w:fldCharType="begin"/>
      </w:r>
      <w:r>
        <w:instrText xml:space="preserve"> SEQ Table \* ARABIC </w:instrText>
      </w:r>
      <w:r>
        <w:fldChar w:fldCharType="separate"/>
      </w:r>
      <w:r>
        <w:rPr>
          <w:noProof/>
        </w:rPr>
        <w:t>154</w:t>
      </w:r>
      <w:r>
        <w:fldChar w:fldCharType="end"/>
      </w:r>
      <w:r>
        <w:t>. Assignments - Win - Device Security - D - Windows Subsystem for Linux - v1.0.0</w:t>
      </w:r>
    </w:p>
    <w:p w14:paraId="795D4E96" w14:textId="0B9CC89B" w:rsidR="003C448A" w:rsidRDefault="003C448A" w:rsidP="003C448A">
      <w:pPr>
        <w:pStyle w:val="1ANumberedHeading3"/>
      </w:pPr>
      <w:bookmarkStart w:id="101" w:name="_Toc204168905"/>
      <w:r>
        <w:t>Win - Device Security - U - Device Guard, Credential Guard and HVCI - v1.0.0</w:t>
      </w:r>
      <w:bookmarkEnd w:id="101"/>
    </w:p>
    <w:p w14:paraId="6324064F"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0C628E0C"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DAC0677" w14:textId="6EF4F3FA" w:rsidR="003C448A" w:rsidRDefault="003C448A" w:rsidP="003C448A">
            <w:pPr>
              <w:pStyle w:val="1ATableHeaderBold"/>
              <w:rPr>
                <w:lang w:bidi="en-US"/>
              </w:rPr>
            </w:pPr>
            <w:r>
              <w:rPr>
                <w:lang w:bidi="en-US"/>
              </w:rPr>
              <w:t>Name</w:t>
            </w:r>
          </w:p>
        </w:tc>
        <w:tc>
          <w:tcPr>
            <w:tcW w:w="2500" w:type="pct"/>
          </w:tcPr>
          <w:p w14:paraId="2B80EF21" w14:textId="4640BFE5"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6C2A0FF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6F5BB95" w14:textId="4CD99EB3" w:rsidR="003C448A" w:rsidRDefault="003C448A" w:rsidP="003C448A">
            <w:pPr>
              <w:pStyle w:val="1ATableCategoryHeaderRowBold"/>
              <w:rPr>
                <w:lang w:bidi="en-US"/>
              </w:rPr>
            </w:pPr>
            <w:r>
              <w:rPr>
                <w:lang w:bidi="en-US"/>
              </w:rPr>
              <w:t>Basics</w:t>
            </w:r>
          </w:p>
        </w:tc>
      </w:tr>
      <w:tr w:rsidR="003C448A" w14:paraId="1625C85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BF019A8" w14:textId="3D0E9A9E" w:rsidR="003C448A" w:rsidRDefault="003C448A" w:rsidP="003C448A">
            <w:pPr>
              <w:pStyle w:val="1ATableTextStyle"/>
              <w:rPr>
                <w:lang w:bidi="en-US"/>
              </w:rPr>
            </w:pPr>
            <w:r>
              <w:rPr>
                <w:lang w:bidi="en-US"/>
              </w:rPr>
              <w:t>Name</w:t>
            </w:r>
          </w:p>
        </w:tc>
        <w:tc>
          <w:tcPr>
            <w:tcW w:w="2500" w:type="pct"/>
          </w:tcPr>
          <w:p w14:paraId="05151DD3" w14:textId="744E84D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Device Security - U - Device Guard, Credential Guard and HVCI - v1.0.0</w:t>
            </w:r>
          </w:p>
        </w:tc>
      </w:tr>
      <w:tr w:rsidR="003C448A" w14:paraId="447CA85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282D31F" w14:textId="53AA28AB" w:rsidR="003C448A" w:rsidRDefault="003C448A" w:rsidP="003C448A">
            <w:pPr>
              <w:pStyle w:val="1ATableTextStyle"/>
              <w:rPr>
                <w:lang w:bidi="en-US"/>
              </w:rPr>
            </w:pPr>
            <w:r>
              <w:rPr>
                <w:lang w:bidi="en-US"/>
              </w:rPr>
              <w:t>Description</w:t>
            </w:r>
          </w:p>
        </w:tc>
        <w:tc>
          <w:tcPr>
            <w:tcW w:w="2500" w:type="pct"/>
          </w:tcPr>
          <w:p w14:paraId="59F7A15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WARNING: Applying this policy to Devices will cause a reboot between Device and User ESP phases!</w:t>
            </w:r>
          </w:p>
          <w:p w14:paraId="34CC824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lastRenderedPageBreak/>
              <w:t xml:space="preserve">NOTE: These features are automatically enabled on a fresh Win11 22H2 or above install, however they require Windows Enterprise to function correctly. They also require hardware support: </w:t>
            </w:r>
          </w:p>
          <w:p w14:paraId="2FEA243B" w14:textId="24AFACF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https://learn.microsoft.com/en-us/windows-hardware/design/device-experiences/oem-vbs</w:t>
            </w:r>
          </w:p>
        </w:tc>
      </w:tr>
      <w:tr w:rsidR="003C448A" w14:paraId="0E5CD7C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D535205" w14:textId="028AAC1D" w:rsidR="003C448A" w:rsidRDefault="003C448A" w:rsidP="003C448A">
            <w:pPr>
              <w:pStyle w:val="1ATableTextStyle"/>
              <w:rPr>
                <w:lang w:bidi="en-US"/>
              </w:rPr>
            </w:pPr>
            <w:r>
              <w:rPr>
                <w:lang w:bidi="en-US"/>
              </w:rPr>
              <w:lastRenderedPageBreak/>
              <w:t>Profile type</w:t>
            </w:r>
          </w:p>
        </w:tc>
        <w:tc>
          <w:tcPr>
            <w:tcW w:w="2500" w:type="pct"/>
          </w:tcPr>
          <w:p w14:paraId="007E750B" w14:textId="1CF9931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7164FCC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ACEAA4A" w14:textId="2D8D19A0" w:rsidR="003C448A" w:rsidRDefault="003C448A" w:rsidP="003C448A">
            <w:pPr>
              <w:pStyle w:val="1ATableTextStyle"/>
              <w:rPr>
                <w:lang w:bidi="en-US"/>
              </w:rPr>
            </w:pPr>
            <w:r>
              <w:rPr>
                <w:lang w:bidi="en-US"/>
              </w:rPr>
              <w:t>Platform supported</w:t>
            </w:r>
          </w:p>
        </w:tc>
        <w:tc>
          <w:tcPr>
            <w:tcW w:w="2500" w:type="pct"/>
          </w:tcPr>
          <w:p w14:paraId="05679252" w14:textId="191CDD0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1BCE1B7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A438F6A" w14:textId="035911F8" w:rsidR="003C448A" w:rsidRDefault="003C448A" w:rsidP="003C448A">
            <w:pPr>
              <w:pStyle w:val="1ATableTextStyle"/>
              <w:rPr>
                <w:lang w:bidi="en-US"/>
              </w:rPr>
            </w:pPr>
            <w:r>
              <w:rPr>
                <w:lang w:bidi="en-US"/>
              </w:rPr>
              <w:t>Created</w:t>
            </w:r>
          </w:p>
        </w:tc>
        <w:tc>
          <w:tcPr>
            <w:tcW w:w="2500" w:type="pct"/>
          </w:tcPr>
          <w:p w14:paraId="1CE1C1A2" w14:textId="0B130D3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09:27:22</w:t>
            </w:r>
          </w:p>
        </w:tc>
      </w:tr>
      <w:tr w:rsidR="003C448A" w14:paraId="430E8B6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CFFDC13" w14:textId="74EDF02E" w:rsidR="003C448A" w:rsidRDefault="003C448A" w:rsidP="003C448A">
            <w:pPr>
              <w:pStyle w:val="1ATableTextStyle"/>
              <w:rPr>
                <w:lang w:bidi="en-US"/>
              </w:rPr>
            </w:pPr>
            <w:r>
              <w:rPr>
                <w:lang w:bidi="en-US"/>
              </w:rPr>
              <w:t>Last modified</w:t>
            </w:r>
          </w:p>
        </w:tc>
        <w:tc>
          <w:tcPr>
            <w:tcW w:w="2500" w:type="pct"/>
          </w:tcPr>
          <w:p w14:paraId="0EAAA1D1" w14:textId="67241DA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10 April 2025 09:27:22</w:t>
            </w:r>
          </w:p>
        </w:tc>
      </w:tr>
      <w:tr w:rsidR="003C448A" w14:paraId="5600D7F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0066B93" w14:textId="6F93778C" w:rsidR="003C448A" w:rsidRDefault="003C448A" w:rsidP="003C448A">
            <w:pPr>
              <w:pStyle w:val="1ATableTextStyle"/>
              <w:rPr>
                <w:lang w:bidi="en-US"/>
              </w:rPr>
            </w:pPr>
            <w:r>
              <w:rPr>
                <w:lang w:bidi="en-US"/>
              </w:rPr>
              <w:t>Scope tags</w:t>
            </w:r>
          </w:p>
        </w:tc>
        <w:tc>
          <w:tcPr>
            <w:tcW w:w="2500" w:type="pct"/>
          </w:tcPr>
          <w:p w14:paraId="31599DA0" w14:textId="075E1FD0"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0A03C25F" w14:textId="0A96EDBB" w:rsidR="003C448A" w:rsidRDefault="003C448A" w:rsidP="003C448A">
      <w:pPr>
        <w:pStyle w:val="Caption"/>
      </w:pPr>
      <w:r>
        <w:t xml:space="preserve">Table </w:t>
      </w:r>
      <w:r>
        <w:fldChar w:fldCharType="begin"/>
      </w:r>
      <w:r>
        <w:instrText xml:space="preserve"> SEQ Table \* ARABIC </w:instrText>
      </w:r>
      <w:r>
        <w:fldChar w:fldCharType="separate"/>
      </w:r>
      <w:r>
        <w:rPr>
          <w:noProof/>
        </w:rPr>
        <w:t>155</w:t>
      </w:r>
      <w:r>
        <w:fldChar w:fldCharType="end"/>
      </w:r>
      <w:r>
        <w:t>. Basics - Win - Device Security - U - Device Guard, Credential Guard and HVCI - v1.0.0</w:t>
      </w:r>
    </w:p>
    <w:tbl>
      <w:tblPr>
        <w:tblStyle w:val="GridTable4-Accent2"/>
        <w:tblW w:w="4994" w:type="pct"/>
        <w:tblLook w:val="04A0" w:firstRow="1" w:lastRow="0" w:firstColumn="1" w:lastColumn="0" w:noHBand="0" w:noVBand="1"/>
      </w:tblPr>
      <w:tblGrid>
        <w:gridCol w:w="4502"/>
        <w:gridCol w:w="4503"/>
      </w:tblGrid>
      <w:tr w:rsidR="003C448A" w14:paraId="35BAE386"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89B7399" w14:textId="3CF0AD1E" w:rsidR="003C448A" w:rsidRDefault="003C448A" w:rsidP="003C448A">
            <w:pPr>
              <w:pStyle w:val="1ATableHeaderBold"/>
              <w:rPr>
                <w:lang w:bidi="en-US"/>
              </w:rPr>
            </w:pPr>
            <w:r>
              <w:rPr>
                <w:lang w:bidi="en-US"/>
              </w:rPr>
              <w:t>Name</w:t>
            </w:r>
          </w:p>
        </w:tc>
        <w:tc>
          <w:tcPr>
            <w:tcW w:w="2500" w:type="pct"/>
          </w:tcPr>
          <w:p w14:paraId="6EAE7491" w14:textId="782E3F4C"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635584C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04006E5" w14:textId="3B3B40AE" w:rsidR="003C448A" w:rsidRDefault="003C448A" w:rsidP="003C448A">
            <w:pPr>
              <w:pStyle w:val="1ATableCategoryHeaderRowBold"/>
              <w:rPr>
                <w:lang w:bidi="en-US"/>
              </w:rPr>
            </w:pPr>
            <w:r>
              <w:rPr>
                <w:lang w:bidi="en-US"/>
              </w:rPr>
              <w:t>Device Guard</w:t>
            </w:r>
          </w:p>
        </w:tc>
      </w:tr>
      <w:tr w:rsidR="003C448A" w14:paraId="5B28347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DB76777" w14:textId="213F39ED" w:rsidR="003C448A" w:rsidRDefault="003C448A" w:rsidP="003C448A">
            <w:pPr>
              <w:pStyle w:val="1ATableTextStyle"/>
              <w:rPr>
                <w:lang w:bidi="en-US"/>
              </w:rPr>
            </w:pPr>
            <w:r>
              <w:rPr>
                <w:lang w:bidi="en-US"/>
              </w:rPr>
              <w:t>Configure System Guard Launch</w:t>
            </w:r>
          </w:p>
        </w:tc>
        <w:tc>
          <w:tcPr>
            <w:tcW w:w="2500" w:type="pct"/>
          </w:tcPr>
          <w:p w14:paraId="60092DA0" w14:textId="119E018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Unmanaged Enables Secure Launch if supported by hardware</w:t>
            </w:r>
          </w:p>
        </w:tc>
      </w:tr>
      <w:tr w:rsidR="003C448A" w14:paraId="6E7B68B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0714479" w14:textId="6B2D2BEC" w:rsidR="003C448A" w:rsidRDefault="003C448A" w:rsidP="003C448A">
            <w:pPr>
              <w:pStyle w:val="1ATableTextStyle"/>
              <w:rPr>
                <w:lang w:bidi="en-US"/>
              </w:rPr>
            </w:pPr>
            <w:r>
              <w:rPr>
                <w:lang w:bidi="en-US"/>
              </w:rPr>
              <w:t>Credential Guard</w:t>
            </w:r>
          </w:p>
        </w:tc>
        <w:tc>
          <w:tcPr>
            <w:tcW w:w="2500" w:type="pct"/>
          </w:tcPr>
          <w:p w14:paraId="045C92E1" w14:textId="3EFAFF5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 without lock) Turns on Credential Guard without UEFI lock.</w:t>
            </w:r>
          </w:p>
        </w:tc>
      </w:tr>
      <w:tr w:rsidR="003C448A" w14:paraId="7BB90BA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F6C8641" w14:textId="3E2250CC" w:rsidR="003C448A" w:rsidRDefault="003C448A" w:rsidP="003C448A">
            <w:pPr>
              <w:pStyle w:val="1ATableTextStyle"/>
              <w:rPr>
                <w:lang w:bidi="en-US"/>
              </w:rPr>
            </w:pPr>
            <w:r>
              <w:rPr>
                <w:lang w:bidi="en-US"/>
              </w:rPr>
              <w:t>Enable Virtualization Based Security</w:t>
            </w:r>
          </w:p>
        </w:tc>
        <w:tc>
          <w:tcPr>
            <w:tcW w:w="2500" w:type="pct"/>
          </w:tcPr>
          <w:p w14:paraId="51671C64" w14:textId="458271A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 virtualization based security.</w:t>
            </w:r>
          </w:p>
        </w:tc>
      </w:tr>
      <w:tr w:rsidR="003C448A" w14:paraId="3ACB881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5020CDF" w14:textId="38501CAB" w:rsidR="003C448A" w:rsidRDefault="003C448A" w:rsidP="003C448A">
            <w:pPr>
              <w:pStyle w:val="1ATableTextStyle"/>
              <w:rPr>
                <w:lang w:bidi="en-US"/>
              </w:rPr>
            </w:pPr>
            <w:r>
              <w:rPr>
                <w:lang w:bidi="en-US"/>
              </w:rPr>
              <w:t>Machine Identity Isolation</w:t>
            </w:r>
          </w:p>
        </w:tc>
        <w:tc>
          <w:tcPr>
            <w:tcW w:w="2500" w:type="pct"/>
          </w:tcPr>
          <w:p w14:paraId="3AB487D3" w14:textId="74689AA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 Machine password is only LSASS-bound and stored in $MACHINE.ACC registry key.</w:t>
            </w:r>
          </w:p>
        </w:tc>
      </w:tr>
      <w:tr w:rsidR="003C448A" w14:paraId="0CEA596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D2FA28F" w14:textId="6C019391" w:rsidR="003C448A" w:rsidRDefault="003C448A" w:rsidP="003C448A">
            <w:pPr>
              <w:pStyle w:val="1ATableTextStyle"/>
              <w:rPr>
                <w:lang w:bidi="en-US"/>
              </w:rPr>
            </w:pPr>
            <w:r>
              <w:rPr>
                <w:lang w:bidi="en-US"/>
              </w:rPr>
              <w:t>Require Platform Security Features</w:t>
            </w:r>
          </w:p>
        </w:tc>
        <w:tc>
          <w:tcPr>
            <w:tcW w:w="2500" w:type="pct"/>
          </w:tcPr>
          <w:p w14:paraId="177C0C23" w14:textId="1387039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Turns on VBS with Secure Boot and direct memory access (DMA). DMA requires hardware support.</w:t>
            </w:r>
          </w:p>
        </w:tc>
      </w:tr>
      <w:tr w:rsidR="003C448A" w14:paraId="27523F1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51182BB9" w14:textId="6E60256A" w:rsidR="003C448A" w:rsidRDefault="003C448A" w:rsidP="003C448A">
            <w:pPr>
              <w:pStyle w:val="1ATableCategoryHeaderRowBold"/>
              <w:rPr>
                <w:lang w:bidi="en-US"/>
              </w:rPr>
            </w:pPr>
            <w:r>
              <w:rPr>
                <w:lang w:bidi="en-US"/>
              </w:rPr>
              <w:t>Local Security Authority</w:t>
            </w:r>
          </w:p>
        </w:tc>
      </w:tr>
      <w:tr w:rsidR="003C448A" w14:paraId="50F108F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575AC14" w14:textId="3DA23ABC" w:rsidR="003C448A" w:rsidRDefault="003C448A" w:rsidP="003C448A">
            <w:pPr>
              <w:pStyle w:val="1ATableTextStyle"/>
              <w:rPr>
                <w:lang w:bidi="en-US"/>
              </w:rPr>
            </w:pPr>
            <w:r>
              <w:rPr>
                <w:lang w:bidi="en-US"/>
              </w:rPr>
              <w:t>Configure Lsa Protected Process</w:t>
            </w:r>
          </w:p>
        </w:tc>
        <w:tc>
          <w:tcPr>
            <w:tcW w:w="2500" w:type="pct"/>
          </w:tcPr>
          <w:p w14:paraId="5E5729F2" w14:textId="13B4079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 without UEFI lock. LSA will run as protected process and this configuration is not UEFI locked.</w:t>
            </w:r>
          </w:p>
        </w:tc>
      </w:tr>
      <w:tr w:rsidR="003C448A" w14:paraId="560A51C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5BB551A7" w14:textId="637D77E3" w:rsidR="003C448A" w:rsidRDefault="003C448A" w:rsidP="003C448A">
            <w:pPr>
              <w:pStyle w:val="1ATableCategoryHeaderRowBold"/>
              <w:rPr>
                <w:lang w:bidi="en-US"/>
              </w:rPr>
            </w:pPr>
            <w:r>
              <w:rPr>
                <w:lang w:bidi="en-US"/>
              </w:rPr>
              <w:t>Virtualization Based Technology</w:t>
            </w:r>
          </w:p>
        </w:tc>
      </w:tr>
      <w:tr w:rsidR="003C448A" w14:paraId="17DA123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9F20D0D" w14:textId="79883D87" w:rsidR="003C448A" w:rsidRDefault="003C448A" w:rsidP="003C448A">
            <w:pPr>
              <w:pStyle w:val="1ATableTextStyle"/>
              <w:rPr>
                <w:lang w:bidi="en-US"/>
              </w:rPr>
            </w:pPr>
            <w:r>
              <w:rPr>
                <w:lang w:bidi="en-US"/>
              </w:rPr>
              <w:t>Hypervisor Enforced Code Integrity</w:t>
            </w:r>
          </w:p>
        </w:tc>
        <w:tc>
          <w:tcPr>
            <w:tcW w:w="2500" w:type="pct"/>
          </w:tcPr>
          <w:p w14:paraId="65EB8855" w14:textId="7AAD652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 without lock) Turns on Hypervisor-Protected Code Integrity without UEFI lock.</w:t>
            </w:r>
          </w:p>
        </w:tc>
      </w:tr>
      <w:tr w:rsidR="003C448A" w14:paraId="079869E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3F908E5" w14:textId="5F6D3507" w:rsidR="003C448A" w:rsidRDefault="003C448A" w:rsidP="003C448A">
            <w:pPr>
              <w:pStyle w:val="1ATableTextStyle"/>
              <w:rPr>
                <w:lang w:bidi="en-US"/>
              </w:rPr>
            </w:pPr>
            <w:r>
              <w:rPr>
                <w:lang w:bidi="en-US"/>
              </w:rPr>
              <w:t>Require UEFI Memory Attributes Table</w:t>
            </w:r>
          </w:p>
        </w:tc>
        <w:tc>
          <w:tcPr>
            <w:tcW w:w="2500" w:type="pct"/>
          </w:tcPr>
          <w:p w14:paraId="23D6EEEB" w14:textId="7B982727"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Require UEFI Memory Attributes Table</w:t>
            </w:r>
          </w:p>
        </w:tc>
      </w:tr>
    </w:tbl>
    <w:p w14:paraId="05D6E85B" w14:textId="7F85B16F" w:rsidR="003C448A" w:rsidRDefault="003C448A" w:rsidP="003C448A">
      <w:pPr>
        <w:pStyle w:val="Caption"/>
      </w:pPr>
      <w:r>
        <w:t xml:space="preserve">Table </w:t>
      </w:r>
      <w:r>
        <w:fldChar w:fldCharType="begin"/>
      </w:r>
      <w:r>
        <w:instrText xml:space="preserve"> SEQ Table \* ARABIC </w:instrText>
      </w:r>
      <w:r>
        <w:fldChar w:fldCharType="separate"/>
      </w:r>
      <w:r>
        <w:rPr>
          <w:noProof/>
        </w:rPr>
        <w:t>156</w:t>
      </w:r>
      <w:r>
        <w:fldChar w:fldCharType="end"/>
      </w:r>
      <w:r>
        <w:t>. Settings - Win - Device Security - U - Device Guard, Credential Guard and HVCI - v1.0.0</w:t>
      </w:r>
    </w:p>
    <w:tbl>
      <w:tblPr>
        <w:tblStyle w:val="GridTable4-Accent2"/>
        <w:tblW w:w="4994" w:type="pct"/>
        <w:tblLook w:val="04A0" w:firstRow="1" w:lastRow="0" w:firstColumn="1" w:lastColumn="0" w:noHBand="0" w:noVBand="1"/>
      </w:tblPr>
      <w:tblGrid>
        <w:gridCol w:w="3001"/>
        <w:gridCol w:w="3000"/>
        <w:gridCol w:w="3004"/>
      </w:tblGrid>
      <w:tr w:rsidR="003C448A" w14:paraId="4DB7EFFD"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7422244D" w14:textId="659CD86F" w:rsidR="003C448A" w:rsidRDefault="003C448A" w:rsidP="003C448A">
            <w:pPr>
              <w:pStyle w:val="1ATableHeaderBold"/>
              <w:rPr>
                <w:lang w:bidi="en-US"/>
              </w:rPr>
            </w:pPr>
            <w:r>
              <w:rPr>
                <w:lang w:bidi="en-US"/>
              </w:rPr>
              <w:t>Group</w:t>
            </w:r>
          </w:p>
        </w:tc>
        <w:tc>
          <w:tcPr>
            <w:tcW w:w="1666" w:type="pct"/>
          </w:tcPr>
          <w:p w14:paraId="5CD7969B" w14:textId="4D2817E7"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55B9A33B" w14:textId="1629E33E"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28295FC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786725FD" w14:textId="7691DE0C" w:rsidR="003C448A" w:rsidRDefault="003C448A" w:rsidP="003C448A">
            <w:pPr>
              <w:pStyle w:val="1ATableCategoryHeaderRowBold"/>
              <w:rPr>
                <w:lang w:bidi="en-US"/>
              </w:rPr>
            </w:pPr>
            <w:r>
              <w:rPr>
                <w:lang w:bidi="en-US"/>
              </w:rPr>
              <w:t>Included Groups</w:t>
            </w:r>
          </w:p>
        </w:tc>
      </w:tr>
      <w:tr w:rsidR="003C448A" w14:paraId="7863C0DA"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247EA9C8" w14:textId="5FFF91B2" w:rsidR="003C448A" w:rsidRDefault="003C448A" w:rsidP="003C448A">
            <w:pPr>
              <w:pStyle w:val="1ATableTextStyle"/>
              <w:rPr>
                <w:lang w:bidi="en-US"/>
              </w:rPr>
            </w:pPr>
            <w:r>
              <w:rPr>
                <w:lang w:bidi="en-US"/>
              </w:rPr>
              <w:t>All users</w:t>
            </w:r>
          </w:p>
        </w:tc>
        <w:tc>
          <w:tcPr>
            <w:tcW w:w="1666" w:type="pct"/>
          </w:tcPr>
          <w:p w14:paraId="2A443493" w14:textId="6A85412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15A1B9DB" w14:textId="1520D600"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60F778FC" w14:textId="3D4F0542" w:rsidR="003C448A" w:rsidRDefault="003C448A" w:rsidP="003C448A">
      <w:pPr>
        <w:pStyle w:val="Caption"/>
      </w:pPr>
      <w:r>
        <w:t xml:space="preserve">Table </w:t>
      </w:r>
      <w:r>
        <w:fldChar w:fldCharType="begin"/>
      </w:r>
      <w:r>
        <w:instrText xml:space="preserve"> SEQ Table \* ARABIC </w:instrText>
      </w:r>
      <w:r>
        <w:fldChar w:fldCharType="separate"/>
      </w:r>
      <w:r>
        <w:rPr>
          <w:noProof/>
        </w:rPr>
        <w:t>157</w:t>
      </w:r>
      <w:r>
        <w:fldChar w:fldCharType="end"/>
      </w:r>
      <w:r>
        <w:t>. Assignments - Win - Device Security - U - Device Guard, Credential Guard and HVCI - v1.0.0</w:t>
      </w:r>
    </w:p>
    <w:p w14:paraId="476258B4" w14:textId="22F1BFC5" w:rsidR="003C448A" w:rsidRDefault="003C448A" w:rsidP="003C448A">
      <w:pPr>
        <w:pStyle w:val="1ANumberedHeading3"/>
      </w:pPr>
      <w:bookmarkStart w:id="102" w:name="_Toc204168906"/>
      <w:r>
        <w:t>Win - Device Security - U - Power and Device Lock - v1.0.0</w:t>
      </w:r>
      <w:bookmarkEnd w:id="102"/>
    </w:p>
    <w:p w14:paraId="28A763EE"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2B4563C0"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99EB504" w14:textId="3667E011" w:rsidR="003C448A" w:rsidRDefault="003C448A" w:rsidP="003C448A">
            <w:pPr>
              <w:pStyle w:val="1ATableHeaderBold"/>
              <w:rPr>
                <w:lang w:bidi="en-US"/>
              </w:rPr>
            </w:pPr>
            <w:r>
              <w:rPr>
                <w:lang w:bidi="en-US"/>
              </w:rPr>
              <w:lastRenderedPageBreak/>
              <w:t>Name</w:t>
            </w:r>
          </w:p>
        </w:tc>
        <w:tc>
          <w:tcPr>
            <w:tcW w:w="2500" w:type="pct"/>
          </w:tcPr>
          <w:p w14:paraId="28930577" w14:textId="4A0BBC33"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4BFD2AC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0C524A68" w14:textId="4A87464B" w:rsidR="003C448A" w:rsidRDefault="003C448A" w:rsidP="003C448A">
            <w:pPr>
              <w:pStyle w:val="1ATableCategoryHeaderRowBold"/>
              <w:rPr>
                <w:lang w:bidi="en-US"/>
              </w:rPr>
            </w:pPr>
            <w:r>
              <w:rPr>
                <w:lang w:bidi="en-US"/>
              </w:rPr>
              <w:t>Basics</w:t>
            </w:r>
          </w:p>
        </w:tc>
      </w:tr>
      <w:tr w:rsidR="003C448A" w14:paraId="02BE5F4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0107519" w14:textId="3F3FCA11" w:rsidR="003C448A" w:rsidRDefault="003C448A" w:rsidP="003C448A">
            <w:pPr>
              <w:pStyle w:val="1ATableTextStyle"/>
              <w:rPr>
                <w:lang w:bidi="en-US"/>
              </w:rPr>
            </w:pPr>
            <w:r>
              <w:rPr>
                <w:lang w:bidi="en-US"/>
              </w:rPr>
              <w:t>Name</w:t>
            </w:r>
          </w:p>
        </w:tc>
        <w:tc>
          <w:tcPr>
            <w:tcW w:w="2500" w:type="pct"/>
          </w:tcPr>
          <w:p w14:paraId="32690A56" w14:textId="0D37CA5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Device Security - U - Power and Device Lock - v1.0.0</w:t>
            </w:r>
          </w:p>
        </w:tc>
      </w:tr>
      <w:tr w:rsidR="003C448A" w14:paraId="026186A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C5B19E9" w14:textId="42A098CB" w:rsidR="003C448A" w:rsidRDefault="003C448A" w:rsidP="003C448A">
            <w:pPr>
              <w:pStyle w:val="1ATableTextStyle"/>
              <w:rPr>
                <w:lang w:bidi="en-US"/>
              </w:rPr>
            </w:pPr>
            <w:r>
              <w:rPr>
                <w:lang w:bidi="en-US"/>
              </w:rPr>
              <w:t>Description</w:t>
            </w:r>
          </w:p>
        </w:tc>
        <w:tc>
          <w:tcPr>
            <w:tcW w:w="2500" w:type="pct"/>
          </w:tcPr>
          <w:p w14:paraId="2DFDF30A"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2556E71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276603E" w14:textId="26126CA7" w:rsidR="003C448A" w:rsidRDefault="003C448A" w:rsidP="003C448A">
            <w:pPr>
              <w:pStyle w:val="1ATableTextStyle"/>
              <w:rPr>
                <w:lang w:bidi="en-US"/>
              </w:rPr>
            </w:pPr>
            <w:r>
              <w:rPr>
                <w:lang w:bidi="en-US"/>
              </w:rPr>
              <w:t>Profile type</w:t>
            </w:r>
          </w:p>
        </w:tc>
        <w:tc>
          <w:tcPr>
            <w:tcW w:w="2500" w:type="pct"/>
          </w:tcPr>
          <w:p w14:paraId="42572C9A" w14:textId="2BDF126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1D748D3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1EC1A5A" w14:textId="27D16A5C" w:rsidR="003C448A" w:rsidRDefault="003C448A" w:rsidP="003C448A">
            <w:pPr>
              <w:pStyle w:val="1ATableTextStyle"/>
              <w:rPr>
                <w:lang w:bidi="en-US"/>
              </w:rPr>
            </w:pPr>
            <w:r>
              <w:rPr>
                <w:lang w:bidi="en-US"/>
              </w:rPr>
              <w:t>Platform supported</w:t>
            </w:r>
          </w:p>
        </w:tc>
        <w:tc>
          <w:tcPr>
            <w:tcW w:w="2500" w:type="pct"/>
          </w:tcPr>
          <w:p w14:paraId="29BB9CA1" w14:textId="27EA11B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41C5275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B5AC184" w14:textId="59B60EC4" w:rsidR="003C448A" w:rsidRDefault="003C448A" w:rsidP="003C448A">
            <w:pPr>
              <w:pStyle w:val="1ATableTextStyle"/>
              <w:rPr>
                <w:lang w:bidi="en-US"/>
              </w:rPr>
            </w:pPr>
            <w:r>
              <w:rPr>
                <w:lang w:bidi="en-US"/>
              </w:rPr>
              <w:t>Created</w:t>
            </w:r>
          </w:p>
        </w:tc>
        <w:tc>
          <w:tcPr>
            <w:tcW w:w="2500" w:type="pct"/>
          </w:tcPr>
          <w:p w14:paraId="03BE9775" w14:textId="3861500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09:27:23</w:t>
            </w:r>
          </w:p>
        </w:tc>
      </w:tr>
      <w:tr w:rsidR="003C448A" w14:paraId="1CD812B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38210AA" w14:textId="084788FE" w:rsidR="003C448A" w:rsidRDefault="003C448A" w:rsidP="003C448A">
            <w:pPr>
              <w:pStyle w:val="1ATableTextStyle"/>
              <w:rPr>
                <w:lang w:bidi="en-US"/>
              </w:rPr>
            </w:pPr>
            <w:r>
              <w:rPr>
                <w:lang w:bidi="en-US"/>
              </w:rPr>
              <w:t>Last modified</w:t>
            </w:r>
          </w:p>
        </w:tc>
        <w:tc>
          <w:tcPr>
            <w:tcW w:w="2500" w:type="pct"/>
          </w:tcPr>
          <w:p w14:paraId="6FC6131C" w14:textId="3B5F1C1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10 April 2025 09:27:23</w:t>
            </w:r>
          </w:p>
        </w:tc>
      </w:tr>
      <w:tr w:rsidR="003C448A" w14:paraId="5B5DAC3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8527535" w14:textId="4AC57173" w:rsidR="003C448A" w:rsidRDefault="003C448A" w:rsidP="003C448A">
            <w:pPr>
              <w:pStyle w:val="1ATableTextStyle"/>
              <w:rPr>
                <w:lang w:bidi="en-US"/>
              </w:rPr>
            </w:pPr>
            <w:r>
              <w:rPr>
                <w:lang w:bidi="en-US"/>
              </w:rPr>
              <w:t>Scope tags</w:t>
            </w:r>
          </w:p>
        </w:tc>
        <w:tc>
          <w:tcPr>
            <w:tcW w:w="2500" w:type="pct"/>
          </w:tcPr>
          <w:p w14:paraId="7E6748B8" w14:textId="139E337A"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073F3F6A" w14:textId="39586390" w:rsidR="003C448A" w:rsidRDefault="003C448A" w:rsidP="003C448A">
      <w:pPr>
        <w:pStyle w:val="Caption"/>
      </w:pPr>
      <w:r>
        <w:t xml:space="preserve">Table </w:t>
      </w:r>
      <w:r>
        <w:fldChar w:fldCharType="begin"/>
      </w:r>
      <w:r>
        <w:instrText xml:space="preserve"> SEQ Table \* ARABIC </w:instrText>
      </w:r>
      <w:r>
        <w:fldChar w:fldCharType="separate"/>
      </w:r>
      <w:r>
        <w:rPr>
          <w:noProof/>
        </w:rPr>
        <w:t>158</w:t>
      </w:r>
      <w:r>
        <w:fldChar w:fldCharType="end"/>
      </w:r>
      <w:r>
        <w:t>. Basics - Win - Device Security - U - Power and Device Lock - v1.0.0</w:t>
      </w:r>
    </w:p>
    <w:tbl>
      <w:tblPr>
        <w:tblStyle w:val="GridTable4-Accent2"/>
        <w:tblW w:w="4994" w:type="pct"/>
        <w:tblLook w:val="04A0" w:firstRow="1" w:lastRow="0" w:firstColumn="1" w:lastColumn="0" w:noHBand="0" w:noVBand="1"/>
      </w:tblPr>
      <w:tblGrid>
        <w:gridCol w:w="4502"/>
        <w:gridCol w:w="4503"/>
      </w:tblGrid>
      <w:tr w:rsidR="003C448A" w14:paraId="7E0671FD"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1AF620C" w14:textId="70A541EB" w:rsidR="003C448A" w:rsidRDefault="003C448A" w:rsidP="003C448A">
            <w:pPr>
              <w:pStyle w:val="1ATableHeaderBold"/>
              <w:rPr>
                <w:lang w:bidi="en-US"/>
              </w:rPr>
            </w:pPr>
            <w:r>
              <w:rPr>
                <w:lang w:bidi="en-US"/>
              </w:rPr>
              <w:t>Name</w:t>
            </w:r>
          </w:p>
        </w:tc>
        <w:tc>
          <w:tcPr>
            <w:tcW w:w="2500" w:type="pct"/>
          </w:tcPr>
          <w:p w14:paraId="705167C2" w14:textId="0EDEB7A8"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77C2FE4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3C8C1E2" w14:textId="287AF579" w:rsidR="003C448A" w:rsidRDefault="003C448A" w:rsidP="003C448A">
            <w:pPr>
              <w:pStyle w:val="1ATableCategoryHeaderRowBold"/>
              <w:rPr>
                <w:lang w:bidi="en-US"/>
              </w:rPr>
            </w:pPr>
            <w:r>
              <w:rPr>
                <w:lang w:bidi="en-US"/>
              </w:rPr>
              <w:t>Administrative Templates</w:t>
            </w:r>
          </w:p>
        </w:tc>
      </w:tr>
      <w:tr w:rsidR="003C448A" w14:paraId="6E27AB55"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4A565C81" w14:textId="56098D59" w:rsidR="003C448A" w:rsidRDefault="003C448A" w:rsidP="003C448A">
            <w:pPr>
              <w:pStyle w:val="1ATableSub-CategoryHeaderColumn"/>
              <w:rPr>
                <w:lang w:bidi="en-US"/>
              </w:rPr>
            </w:pPr>
            <w:r>
              <w:rPr>
                <w:lang w:bidi="en-US"/>
              </w:rPr>
              <w:t>Sleep Settings</w:t>
            </w:r>
          </w:p>
        </w:tc>
      </w:tr>
      <w:tr w:rsidR="003C448A" w14:paraId="08B00A2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84FE222" w14:textId="11384F12" w:rsidR="003C448A" w:rsidRDefault="003C448A" w:rsidP="003C448A">
            <w:pPr>
              <w:pStyle w:val="1ATableTextStyle"/>
              <w:rPr>
                <w:lang w:bidi="en-US"/>
              </w:rPr>
            </w:pPr>
            <w:r>
              <w:rPr>
                <w:lang w:bidi="en-US"/>
              </w:rPr>
              <w:t>Allow standby states (S1-S3) when sleeping (on battery)</w:t>
            </w:r>
          </w:p>
        </w:tc>
        <w:tc>
          <w:tcPr>
            <w:tcW w:w="2500" w:type="pct"/>
          </w:tcPr>
          <w:p w14:paraId="0BA3097F" w14:textId="383E315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025AB06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4816848" w14:textId="47807D07" w:rsidR="003C448A" w:rsidRDefault="003C448A" w:rsidP="003C448A">
            <w:pPr>
              <w:pStyle w:val="1ATableTextStyle"/>
              <w:rPr>
                <w:lang w:bidi="en-US"/>
              </w:rPr>
            </w:pPr>
            <w:r>
              <w:rPr>
                <w:lang w:bidi="en-US"/>
              </w:rPr>
              <w:t>Allow standby states (S1-S3) when sleeping (plugged in)</w:t>
            </w:r>
          </w:p>
        </w:tc>
        <w:tc>
          <w:tcPr>
            <w:tcW w:w="2500" w:type="pct"/>
          </w:tcPr>
          <w:p w14:paraId="538A7942" w14:textId="27494C6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025F123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C2ED1BC" w14:textId="42043972" w:rsidR="003C448A" w:rsidRDefault="003C448A" w:rsidP="003C448A">
            <w:pPr>
              <w:pStyle w:val="1ATableTextStyle"/>
              <w:rPr>
                <w:lang w:bidi="en-US"/>
              </w:rPr>
            </w:pPr>
            <w:r>
              <w:rPr>
                <w:lang w:bidi="en-US"/>
              </w:rPr>
              <w:t>Require a password when a computer wakes (on battery)</w:t>
            </w:r>
          </w:p>
        </w:tc>
        <w:tc>
          <w:tcPr>
            <w:tcW w:w="2500" w:type="pct"/>
          </w:tcPr>
          <w:p w14:paraId="5B310379" w14:textId="371CAF3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1C798EF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449EED2" w14:textId="6279D067" w:rsidR="003C448A" w:rsidRDefault="003C448A" w:rsidP="003C448A">
            <w:pPr>
              <w:pStyle w:val="1ATableTextStyle"/>
              <w:rPr>
                <w:lang w:bidi="en-US"/>
              </w:rPr>
            </w:pPr>
            <w:r>
              <w:rPr>
                <w:lang w:bidi="en-US"/>
              </w:rPr>
              <w:t>Require a password when a computer wakes (plugged in)</w:t>
            </w:r>
          </w:p>
        </w:tc>
        <w:tc>
          <w:tcPr>
            <w:tcW w:w="2500" w:type="pct"/>
          </w:tcPr>
          <w:p w14:paraId="735B9BEC" w14:textId="763CE4F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0482353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E6E78A9" w14:textId="1927F67A" w:rsidR="003C448A" w:rsidRDefault="003C448A" w:rsidP="003C448A">
            <w:pPr>
              <w:pStyle w:val="1ATableTextStyle"/>
              <w:rPr>
                <w:lang w:bidi="en-US"/>
              </w:rPr>
            </w:pPr>
            <w:r>
              <w:rPr>
                <w:lang w:bidi="en-US"/>
              </w:rPr>
              <w:t>Specify the system sleep timeout (on battery)</w:t>
            </w:r>
          </w:p>
        </w:tc>
        <w:tc>
          <w:tcPr>
            <w:tcW w:w="2500" w:type="pct"/>
          </w:tcPr>
          <w:p w14:paraId="6F17F0EA" w14:textId="2D2762C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55C0FB1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2409B0F" w14:textId="5B05A943" w:rsidR="003C448A" w:rsidRDefault="003C448A" w:rsidP="003C448A">
            <w:pPr>
              <w:pStyle w:val="1ATableTextStyle"/>
              <w:rPr>
                <w:lang w:bidi="en-US"/>
              </w:rPr>
            </w:pPr>
            <w:r>
              <w:rPr>
                <w:lang w:bidi="en-US"/>
              </w:rPr>
              <w:t xml:space="preserve">  System Sleep Timeout (seconds):</w:t>
            </w:r>
          </w:p>
        </w:tc>
        <w:tc>
          <w:tcPr>
            <w:tcW w:w="2500" w:type="pct"/>
          </w:tcPr>
          <w:p w14:paraId="53894FA3" w14:textId="033B4CE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600</w:t>
            </w:r>
          </w:p>
        </w:tc>
      </w:tr>
      <w:tr w:rsidR="003C448A" w14:paraId="360370B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76DFAF2" w14:textId="1502F4EB" w:rsidR="003C448A" w:rsidRDefault="003C448A" w:rsidP="003C448A">
            <w:pPr>
              <w:pStyle w:val="1ATableTextStyle"/>
              <w:rPr>
                <w:lang w:bidi="en-US"/>
              </w:rPr>
            </w:pPr>
            <w:r>
              <w:rPr>
                <w:lang w:bidi="en-US"/>
              </w:rPr>
              <w:t>Specify the system sleep timeout (plugged in)</w:t>
            </w:r>
          </w:p>
        </w:tc>
        <w:tc>
          <w:tcPr>
            <w:tcW w:w="2500" w:type="pct"/>
          </w:tcPr>
          <w:p w14:paraId="01410257" w14:textId="2D7AA68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24F721F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D07DD4C" w14:textId="55535AA4" w:rsidR="003C448A" w:rsidRDefault="003C448A" w:rsidP="003C448A">
            <w:pPr>
              <w:pStyle w:val="1ATableTextStyle"/>
              <w:rPr>
                <w:lang w:bidi="en-US"/>
              </w:rPr>
            </w:pPr>
            <w:r>
              <w:rPr>
                <w:lang w:bidi="en-US"/>
              </w:rPr>
              <w:t xml:space="preserve">  System Sleep Timeout (seconds):</w:t>
            </w:r>
          </w:p>
        </w:tc>
        <w:tc>
          <w:tcPr>
            <w:tcW w:w="2500" w:type="pct"/>
          </w:tcPr>
          <w:p w14:paraId="71C1701E" w14:textId="79C917F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900</w:t>
            </w:r>
          </w:p>
        </w:tc>
      </w:tr>
      <w:tr w:rsidR="003C448A" w14:paraId="703EAA9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E3271A4" w14:textId="7CDEF66E" w:rsidR="003C448A" w:rsidRDefault="003C448A" w:rsidP="003C448A">
            <w:pPr>
              <w:pStyle w:val="1ATableSub-CategoryHeaderColumn"/>
              <w:rPr>
                <w:lang w:bidi="en-US"/>
              </w:rPr>
            </w:pPr>
            <w:r>
              <w:rPr>
                <w:lang w:bidi="en-US"/>
              </w:rPr>
              <w:t>Video and Display Settings</w:t>
            </w:r>
          </w:p>
        </w:tc>
      </w:tr>
      <w:tr w:rsidR="003C448A" w14:paraId="7510A39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7DFC0C0" w14:textId="32AA8A59" w:rsidR="003C448A" w:rsidRDefault="003C448A" w:rsidP="003C448A">
            <w:pPr>
              <w:pStyle w:val="1ATableTextStyle"/>
              <w:rPr>
                <w:lang w:bidi="en-US"/>
              </w:rPr>
            </w:pPr>
            <w:r>
              <w:rPr>
                <w:lang w:bidi="en-US"/>
              </w:rPr>
              <w:t>Turn off the display (on battery)</w:t>
            </w:r>
          </w:p>
        </w:tc>
        <w:tc>
          <w:tcPr>
            <w:tcW w:w="2500" w:type="pct"/>
          </w:tcPr>
          <w:p w14:paraId="1DF2576D" w14:textId="538A43C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2B8E66C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A61FF5A" w14:textId="10A0E255" w:rsidR="003C448A" w:rsidRDefault="003C448A" w:rsidP="003C448A">
            <w:pPr>
              <w:pStyle w:val="1ATableTextStyle"/>
              <w:rPr>
                <w:lang w:bidi="en-US"/>
              </w:rPr>
            </w:pPr>
            <w:r>
              <w:rPr>
                <w:lang w:bidi="en-US"/>
              </w:rPr>
              <w:t xml:space="preserve">  On battery power, turn display off after (seconds)</w:t>
            </w:r>
          </w:p>
        </w:tc>
        <w:tc>
          <w:tcPr>
            <w:tcW w:w="2500" w:type="pct"/>
          </w:tcPr>
          <w:p w14:paraId="3C8DEB73" w14:textId="0717A0D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300</w:t>
            </w:r>
          </w:p>
        </w:tc>
      </w:tr>
      <w:tr w:rsidR="003C448A" w14:paraId="1F24FD2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108DB00" w14:textId="3081EFEF" w:rsidR="003C448A" w:rsidRDefault="003C448A" w:rsidP="003C448A">
            <w:pPr>
              <w:pStyle w:val="1ATableTextStyle"/>
              <w:rPr>
                <w:lang w:bidi="en-US"/>
              </w:rPr>
            </w:pPr>
            <w:r>
              <w:rPr>
                <w:lang w:bidi="en-US"/>
              </w:rPr>
              <w:t>Turn off the display (plugged in)</w:t>
            </w:r>
          </w:p>
        </w:tc>
        <w:tc>
          <w:tcPr>
            <w:tcW w:w="2500" w:type="pct"/>
          </w:tcPr>
          <w:p w14:paraId="1BC63D29" w14:textId="03DE748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3793EF1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911726C" w14:textId="08290436" w:rsidR="003C448A" w:rsidRDefault="003C448A" w:rsidP="003C448A">
            <w:pPr>
              <w:pStyle w:val="1ATableTextStyle"/>
              <w:rPr>
                <w:lang w:bidi="en-US"/>
              </w:rPr>
            </w:pPr>
            <w:r>
              <w:rPr>
                <w:lang w:bidi="en-US"/>
              </w:rPr>
              <w:t xml:space="preserve">  When plugged in, turn display off after (seconds)</w:t>
            </w:r>
          </w:p>
        </w:tc>
        <w:tc>
          <w:tcPr>
            <w:tcW w:w="2500" w:type="pct"/>
          </w:tcPr>
          <w:p w14:paraId="5D5F9996" w14:textId="289342B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600</w:t>
            </w:r>
          </w:p>
        </w:tc>
      </w:tr>
      <w:tr w:rsidR="003C448A" w14:paraId="1572EE6E"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40D3B927" w14:textId="6BB97DD3" w:rsidR="003C448A" w:rsidRDefault="003C448A" w:rsidP="003C448A">
            <w:pPr>
              <w:pStyle w:val="1ATableSub-CategoryHeaderColumn"/>
              <w:rPr>
                <w:lang w:bidi="en-US"/>
              </w:rPr>
            </w:pPr>
            <w:r>
              <w:rPr>
                <w:lang w:bidi="en-US"/>
              </w:rPr>
              <w:t>Shutdown</w:t>
            </w:r>
          </w:p>
        </w:tc>
      </w:tr>
      <w:tr w:rsidR="003C448A" w14:paraId="455E51E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1488998" w14:textId="3472472F" w:rsidR="003C448A" w:rsidRDefault="003C448A" w:rsidP="003C448A">
            <w:pPr>
              <w:pStyle w:val="1ATableTextStyle"/>
              <w:rPr>
                <w:lang w:bidi="en-US"/>
              </w:rPr>
            </w:pPr>
            <w:r>
              <w:rPr>
                <w:lang w:bidi="en-US"/>
              </w:rPr>
              <w:t>Require use of fast startup</w:t>
            </w:r>
          </w:p>
        </w:tc>
        <w:tc>
          <w:tcPr>
            <w:tcW w:w="2500" w:type="pct"/>
          </w:tcPr>
          <w:p w14:paraId="16D35B32" w14:textId="1F21A97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5661A4D3"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1EE871C7" w14:textId="32BF7BC6" w:rsidR="003C448A" w:rsidRDefault="003C448A" w:rsidP="003C448A">
            <w:pPr>
              <w:pStyle w:val="1ATableCategoryHeaderRowBold"/>
              <w:rPr>
                <w:lang w:bidi="en-US"/>
              </w:rPr>
            </w:pPr>
            <w:r>
              <w:rPr>
                <w:lang w:bidi="en-US"/>
              </w:rPr>
              <w:t>Power</w:t>
            </w:r>
          </w:p>
        </w:tc>
      </w:tr>
      <w:tr w:rsidR="003C448A" w14:paraId="4140AD7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E77C781" w14:textId="461D048F" w:rsidR="003C448A" w:rsidRDefault="003C448A" w:rsidP="003C448A">
            <w:pPr>
              <w:pStyle w:val="1ATableTextStyle"/>
              <w:rPr>
                <w:lang w:bidi="en-US"/>
              </w:rPr>
            </w:pPr>
            <w:r>
              <w:rPr>
                <w:lang w:bidi="en-US"/>
              </w:rPr>
              <w:t>Allow Hibernate</w:t>
            </w:r>
          </w:p>
        </w:tc>
        <w:tc>
          <w:tcPr>
            <w:tcW w:w="2500" w:type="pct"/>
          </w:tcPr>
          <w:p w14:paraId="642D847D" w14:textId="6244B3F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Block</w:t>
            </w:r>
          </w:p>
        </w:tc>
      </w:tr>
      <w:tr w:rsidR="003C448A" w14:paraId="60653BC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94A8F75" w14:textId="76FC2568" w:rsidR="003C448A" w:rsidRDefault="003C448A" w:rsidP="003C448A">
            <w:pPr>
              <w:pStyle w:val="1ATableTextStyle"/>
              <w:rPr>
                <w:lang w:bidi="en-US"/>
              </w:rPr>
            </w:pPr>
            <w:r>
              <w:rPr>
                <w:lang w:bidi="en-US"/>
              </w:rPr>
              <w:t>Unattended Sleep Timeout On Battery</w:t>
            </w:r>
          </w:p>
        </w:tc>
        <w:tc>
          <w:tcPr>
            <w:tcW w:w="2500" w:type="pct"/>
          </w:tcPr>
          <w:p w14:paraId="6C6E5950" w14:textId="4233F5C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600</w:t>
            </w:r>
          </w:p>
        </w:tc>
      </w:tr>
      <w:tr w:rsidR="003C448A" w14:paraId="6F5163F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6B37340" w14:textId="5E67A109" w:rsidR="003C448A" w:rsidRDefault="003C448A" w:rsidP="003C448A">
            <w:pPr>
              <w:pStyle w:val="1ATableTextStyle"/>
              <w:rPr>
                <w:lang w:bidi="en-US"/>
              </w:rPr>
            </w:pPr>
            <w:r>
              <w:rPr>
                <w:lang w:bidi="en-US"/>
              </w:rPr>
              <w:t>Unattended Sleep Timeout Plugged In</w:t>
            </w:r>
          </w:p>
        </w:tc>
        <w:tc>
          <w:tcPr>
            <w:tcW w:w="2500" w:type="pct"/>
          </w:tcPr>
          <w:p w14:paraId="4D5920F0" w14:textId="4899D1C0"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900</w:t>
            </w:r>
          </w:p>
        </w:tc>
      </w:tr>
    </w:tbl>
    <w:p w14:paraId="1FAFE99F" w14:textId="7191FA51" w:rsidR="003C448A" w:rsidRDefault="003C448A" w:rsidP="003C448A">
      <w:pPr>
        <w:pStyle w:val="Caption"/>
      </w:pPr>
      <w:r>
        <w:t xml:space="preserve">Table </w:t>
      </w:r>
      <w:r>
        <w:fldChar w:fldCharType="begin"/>
      </w:r>
      <w:r>
        <w:instrText xml:space="preserve"> SEQ Table \* ARABIC </w:instrText>
      </w:r>
      <w:r>
        <w:fldChar w:fldCharType="separate"/>
      </w:r>
      <w:r>
        <w:rPr>
          <w:noProof/>
        </w:rPr>
        <w:t>159</w:t>
      </w:r>
      <w:r>
        <w:fldChar w:fldCharType="end"/>
      </w:r>
      <w:r>
        <w:t>. Settings - Win - Device Security - U - Power and Device Lock - v1.0.0</w:t>
      </w:r>
    </w:p>
    <w:tbl>
      <w:tblPr>
        <w:tblStyle w:val="GridTable4-Accent2"/>
        <w:tblW w:w="4994" w:type="pct"/>
        <w:tblLook w:val="04A0" w:firstRow="1" w:lastRow="0" w:firstColumn="1" w:lastColumn="0" w:noHBand="0" w:noVBand="1"/>
      </w:tblPr>
      <w:tblGrid>
        <w:gridCol w:w="3001"/>
        <w:gridCol w:w="3000"/>
        <w:gridCol w:w="3004"/>
      </w:tblGrid>
      <w:tr w:rsidR="003C448A" w14:paraId="244E9A8C"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62DD43BB" w14:textId="3BBF2693" w:rsidR="003C448A" w:rsidRDefault="003C448A" w:rsidP="003C448A">
            <w:pPr>
              <w:pStyle w:val="1ATableHeaderBold"/>
              <w:rPr>
                <w:lang w:bidi="en-US"/>
              </w:rPr>
            </w:pPr>
            <w:r>
              <w:rPr>
                <w:lang w:bidi="en-US"/>
              </w:rPr>
              <w:t>Group</w:t>
            </w:r>
          </w:p>
        </w:tc>
        <w:tc>
          <w:tcPr>
            <w:tcW w:w="1666" w:type="pct"/>
          </w:tcPr>
          <w:p w14:paraId="5D7C4455" w14:textId="2F37A281"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03566433" w14:textId="0462052F"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5B8E616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6C88EA38" w14:textId="418812DB" w:rsidR="003C448A" w:rsidRDefault="003C448A" w:rsidP="003C448A">
            <w:pPr>
              <w:pStyle w:val="1ATableCategoryHeaderRowBold"/>
              <w:rPr>
                <w:lang w:bidi="en-US"/>
              </w:rPr>
            </w:pPr>
            <w:r>
              <w:rPr>
                <w:lang w:bidi="en-US"/>
              </w:rPr>
              <w:t>Included Groups</w:t>
            </w:r>
          </w:p>
        </w:tc>
      </w:tr>
      <w:tr w:rsidR="003C448A" w14:paraId="7BFF1D89"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768BB22A" w14:textId="3F6D9924" w:rsidR="003C448A" w:rsidRDefault="003C448A" w:rsidP="003C448A">
            <w:pPr>
              <w:pStyle w:val="1ATableTextStyle"/>
              <w:rPr>
                <w:lang w:bidi="en-US"/>
              </w:rPr>
            </w:pPr>
            <w:r>
              <w:rPr>
                <w:lang w:bidi="en-US"/>
              </w:rPr>
              <w:lastRenderedPageBreak/>
              <w:t>All users</w:t>
            </w:r>
          </w:p>
        </w:tc>
        <w:tc>
          <w:tcPr>
            <w:tcW w:w="1666" w:type="pct"/>
          </w:tcPr>
          <w:p w14:paraId="683EF622" w14:textId="6A98D55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52756060" w14:textId="043D4D97"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6006D4FD" w14:textId="2F7460C3" w:rsidR="003C448A" w:rsidRDefault="003C448A" w:rsidP="003C448A">
      <w:pPr>
        <w:pStyle w:val="Caption"/>
      </w:pPr>
      <w:r>
        <w:t xml:space="preserve">Table </w:t>
      </w:r>
      <w:r>
        <w:fldChar w:fldCharType="begin"/>
      </w:r>
      <w:r>
        <w:instrText xml:space="preserve"> SEQ Table \* ARABIC </w:instrText>
      </w:r>
      <w:r>
        <w:fldChar w:fldCharType="separate"/>
      </w:r>
      <w:r>
        <w:rPr>
          <w:noProof/>
        </w:rPr>
        <w:t>160</w:t>
      </w:r>
      <w:r>
        <w:fldChar w:fldCharType="end"/>
      </w:r>
      <w:r>
        <w:t>. Assignments - Win - Device Security - U - Power and Device Lock - v1.0.0</w:t>
      </w:r>
    </w:p>
    <w:p w14:paraId="249C7A84" w14:textId="2214E9D4" w:rsidR="003C448A" w:rsidRDefault="003C448A" w:rsidP="003C448A">
      <w:pPr>
        <w:pStyle w:val="1ANumberedHeading3"/>
      </w:pPr>
      <w:bookmarkStart w:id="103" w:name="_Toc204168907"/>
      <w:r>
        <w:t>Win - Device Security - U - Windows Sandbox - v1.0.0</w:t>
      </w:r>
      <w:bookmarkEnd w:id="103"/>
    </w:p>
    <w:p w14:paraId="2124D2CE"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26E1B711"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63EFB4A" w14:textId="28790361" w:rsidR="003C448A" w:rsidRDefault="003C448A" w:rsidP="003C448A">
            <w:pPr>
              <w:pStyle w:val="1ATableHeaderBold"/>
              <w:rPr>
                <w:lang w:bidi="en-US"/>
              </w:rPr>
            </w:pPr>
            <w:r>
              <w:rPr>
                <w:lang w:bidi="en-US"/>
              </w:rPr>
              <w:t>Name</w:t>
            </w:r>
          </w:p>
        </w:tc>
        <w:tc>
          <w:tcPr>
            <w:tcW w:w="2500" w:type="pct"/>
          </w:tcPr>
          <w:p w14:paraId="393AFBFC" w14:textId="45836B64"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54AB620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95DF5CB" w14:textId="3A4742C4" w:rsidR="003C448A" w:rsidRDefault="003C448A" w:rsidP="003C448A">
            <w:pPr>
              <w:pStyle w:val="1ATableCategoryHeaderRowBold"/>
              <w:rPr>
                <w:lang w:bidi="en-US"/>
              </w:rPr>
            </w:pPr>
            <w:r>
              <w:rPr>
                <w:lang w:bidi="en-US"/>
              </w:rPr>
              <w:t>Basics</w:t>
            </w:r>
          </w:p>
        </w:tc>
      </w:tr>
      <w:tr w:rsidR="003C448A" w14:paraId="69CEABE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C38CA76" w14:textId="5DBBBC49" w:rsidR="003C448A" w:rsidRDefault="003C448A" w:rsidP="003C448A">
            <w:pPr>
              <w:pStyle w:val="1ATableTextStyle"/>
              <w:rPr>
                <w:lang w:bidi="en-US"/>
              </w:rPr>
            </w:pPr>
            <w:r>
              <w:rPr>
                <w:lang w:bidi="en-US"/>
              </w:rPr>
              <w:t>Name</w:t>
            </w:r>
          </w:p>
        </w:tc>
        <w:tc>
          <w:tcPr>
            <w:tcW w:w="2500" w:type="pct"/>
          </w:tcPr>
          <w:p w14:paraId="69BBEF0D" w14:textId="0633180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Device Security - U - Windows Sandbox - v1.0.0</w:t>
            </w:r>
          </w:p>
        </w:tc>
      </w:tr>
      <w:tr w:rsidR="003C448A" w14:paraId="37BE8AD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8A673A5" w14:textId="5AD931EB" w:rsidR="003C448A" w:rsidRDefault="003C448A" w:rsidP="003C448A">
            <w:pPr>
              <w:pStyle w:val="1ATableTextStyle"/>
              <w:rPr>
                <w:lang w:bidi="en-US"/>
              </w:rPr>
            </w:pPr>
            <w:r>
              <w:rPr>
                <w:lang w:bidi="en-US"/>
              </w:rPr>
              <w:t>Description</w:t>
            </w:r>
          </w:p>
        </w:tc>
        <w:tc>
          <w:tcPr>
            <w:tcW w:w="2500" w:type="pct"/>
          </w:tcPr>
          <w:p w14:paraId="64AF64E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5CD576C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3E25326" w14:textId="595CE09B" w:rsidR="003C448A" w:rsidRDefault="003C448A" w:rsidP="003C448A">
            <w:pPr>
              <w:pStyle w:val="1ATableTextStyle"/>
              <w:rPr>
                <w:lang w:bidi="en-US"/>
              </w:rPr>
            </w:pPr>
            <w:r>
              <w:rPr>
                <w:lang w:bidi="en-US"/>
              </w:rPr>
              <w:t>Profile type</w:t>
            </w:r>
          </w:p>
        </w:tc>
        <w:tc>
          <w:tcPr>
            <w:tcW w:w="2500" w:type="pct"/>
          </w:tcPr>
          <w:p w14:paraId="3C9C8CE1" w14:textId="5B218B2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3A9A886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43B2889" w14:textId="30E41FC6" w:rsidR="003C448A" w:rsidRDefault="003C448A" w:rsidP="003C448A">
            <w:pPr>
              <w:pStyle w:val="1ATableTextStyle"/>
              <w:rPr>
                <w:lang w:bidi="en-US"/>
              </w:rPr>
            </w:pPr>
            <w:r>
              <w:rPr>
                <w:lang w:bidi="en-US"/>
              </w:rPr>
              <w:t>Platform supported</w:t>
            </w:r>
          </w:p>
        </w:tc>
        <w:tc>
          <w:tcPr>
            <w:tcW w:w="2500" w:type="pct"/>
          </w:tcPr>
          <w:p w14:paraId="6C8EBAA0" w14:textId="3AA3C92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14D5B89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570CAFD" w14:textId="38685E98" w:rsidR="003C448A" w:rsidRDefault="003C448A" w:rsidP="003C448A">
            <w:pPr>
              <w:pStyle w:val="1ATableTextStyle"/>
              <w:rPr>
                <w:lang w:bidi="en-US"/>
              </w:rPr>
            </w:pPr>
            <w:r>
              <w:rPr>
                <w:lang w:bidi="en-US"/>
              </w:rPr>
              <w:t>Created</w:t>
            </w:r>
          </w:p>
        </w:tc>
        <w:tc>
          <w:tcPr>
            <w:tcW w:w="2500" w:type="pct"/>
          </w:tcPr>
          <w:p w14:paraId="63281C62" w14:textId="1701B20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09:27:24</w:t>
            </w:r>
          </w:p>
        </w:tc>
      </w:tr>
      <w:tr w:rsidR="003C448A" w14:paraId="16C2375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6173C4A" w14:textId="3716A076" w:rsidR="003C448A" w:rsidRDefault="003C448A" w:rsidP="003C448A">
            <w:pPr>
              <w:pStyle w:val="1ATableTextStyle"/>
              <w:rPr>
                <w:lang w:bidi="en-US"/>
              </w:rPr>
            </w:pPr>
            <w:r>
              <w:rPr>
                <w:lang w:bidi="en-US"/>
              </w:rPr>
              <w:t>Last modified</w:t>
            </w:r>
          </w:p>
        </w:tc>
        <w:tc>
          <w:tcPr>
            <w:tcW w:w="2500" w:type="pct"/>
          </w:tcPr>
          <w:p w14:paraId="2470CF02" w14:textId="7A16AF5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10 April 2025 09:27:24</w:t>
            </w:r>
          </w:p>
        </w:tc>
      </w:tr>
      <w:tr w:rsidR="003C448A" w14:paraId="593A16C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3D13C73" w14:textId="5352CDEA" w:rsidR="003C448A" w:rsidRDefault="003C448A" w:rsidP="003C448A">
            <w:pPr>
              <w:pStyle w:val="1ATableTextStyle"/>
              <w:rPr>
                <w:lang w:bidi="en-US"/>
              </w:rPr>
            </w:pPr>
            <w:r>
              <w:rPr>
                <w:lang w:bidi="en-US"/>
              </w:rPr>
              <w:t>Scope tags</w:t>
            </w:r>
          </w:p>
        </w:tc>
        <w:tc>
          <w:tcPr>
            <w:tcW w:w="2500" w:type="pct"/>
          </w:tcPr>
          <w:p w14:paraId="7D08E4AF" w14:textId="2AB27455"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56D6205A" w14:textId="678B633A" w:rsidR="003C448A" w:rsidRDefault="003C448A" w:rsidP="003C448A">
      <w:pPr>
        <w:pStyle w:val="Caption"/>
      </w:pPr>
      <w:r>
        <w:t xml:space="preserve">Table </w:t>
      </w:r>
      <w:r>
        <w:fldChar w:fldCharType="begin"/>
      </w:r>
      <w:r>
        <w:instrText xml:space="preserve"> SEQ Table \* ARABIC </w:instrText>
      </w:r>
      <w:r>
        <w:fldChar w:fldCharType="separate"/>
      </w:r>
      <w:r>
        <w:rPr>
          <w:noProof/>
        </w:rPr>
        <w:t>161</w:t>
      </w:r>
      <w:r>
        <w:fldChar w:fldCharType="end"/>
      </w:r>
      <w:r>
        <w:t>. Basics - Win - Device Security - U - Windows Sandbox - v1.0.0</w:t>
      </w:r>
    </w:p>
    <w:tbl>
      <w:tblPr>
        <w:tblStyle w:val="GridTable4-Accent2"/>
        <w:tblW w:w="4994" w:type="pct"/>
        <w:tblLook w:val="04A0" w:firstRow="1" w:lastRow="0" w:firstColumn="1" w:lastColumn="0" w:noHBand="0" w:noVBand="1"/>
      </w:tblPr>
      <w:tblGrid>
        <w:gridCol w:w="4502"/>
        <w:gridCol w:w="4503"/>
      </w:tblGrid>
      <w:tr w:rsidR="003C448A" w14:paraId="0EB248B5"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E5F8309" w14:textId="2FFC79F8" w:rsidR="003C448A" w:rsidRDefault="003C448A" w:rsidP="003C448A">
            <w:pPr>
              <w:pStyle w:val="1ATableHeaderBold"/>
              <w:rPr>
                <w:lang w:bidi="en-US"/>
              </w:rPr>
            </w:pPr>
            <w:r>
              <w:rPr>
                <w:lang w:bidi="en-US"/>
              </w:rPr>
              <w:t>Name</w:t>
            </w:r>
          </w:p>
        </w:tc>
        <w:tc>
          <w:tcPr>
            <w:tcW w:w="2500" w:type="pct"/>
          </w:tcPr>
          <w:p w14:paraId="0132A360" w14:textId="03DFDC50"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063D5CD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628CC96" w14:textId="1410015B" w:rsidR="003C448A" w:rsidRDefault="003C448A" w:rsidP="003C448A">
            <w:pPr>
              <w:pStyle w:val="1ATableCategoryHeaderRowBold"/>
              <w:rPr>
                <w:lang w:bidi="en-US"/>
              </w:rPr>
            </w:pPr>
            <w:r>
              <w:rPr>
                <w:lang w:bidi="en-US"/>
              </w:rPr>
              <w:t>Windows Sandbox</w:t>
            </w:r>
          </w:p>
        </w:tc>
      </w:tr>
      <w:tr w:rsidR="003C448A" w14:paraId="1A82DDF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89C0F62" w14:textId="3E13ABE6" w:rsidR="003C448A" w:rsidRDefault="003C448A" w:rsidP="003C448A">
            <w:pPr>
              <w:pStyle w:val="1ATableTextStyle"/>
              <w:rPr>
                <w:lang w:bidi="en-US"/>
              </w:rPr>
            </w:pPr>
            <w:r>
              <w:rPr>
                <w:lang w:bidi="en-US"/>
              </w:rPr>
              <w:t>Allow Audio Input</w:t>
            </w:r>
          </w:p>
        </w:tc>
        <w:tc>
          <w:tcPr>
            <w:tcW w:w="2500" w:type="pct"/>
          </w:tcPr>
          <w:p w14:paraId="460720D1" w14:textId="13B6714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allowed.</w:t>
            </w:r>
          </w:p>
        </w:tc>
      </w:tr>
      <w:tr w:rsidR="003C448A" w14:paraId="4DE877B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98A7073" w14:textId="4510BABA" w:rsidR="003C448A" w:rsidRDefault="003C448A" w:rsidP="003C448A">
            <w:pPr>
              <w:pStyle w:val="1ATableTextStyle"/>
              <w:rPr>
                <w:lang w:bidi="en-US"/>
              </w:rPr>
            </w:pPr>
            <w:r>
              <w:rPr>
                <w:lang w:bidi="en-US"/>
              </w:rPr>
              <w:t>Allow Clipboard Redirection</w:t>
            </w:r>
          </w:p>
        </w:tc>
        <w:tc>
          <w:tcPr>
            <w:tcW w:w="2500" w:type="pct"/>
          </w:tcPr>
          <w:p w14:paraId="3F08C132" w14:textId="2DD8540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Allowed.</w:t>
            </w:r>
          </w:p>
        </w:tc>
      </w:tr>
      <w:tr w:rsidR="003C448A" w14:paraId="69AE93E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A44F461" w14:textId="5F1C5DF1" w:rsidR="003C448A" w:rsidRDefault="003C448A" w:rsidP="003C448A">
            <w:pPr>
              <w:pStyle w:val="1ATableTextStyle"/>
              <w:rPr>
                <w:lang w:bidi="en-US"/>
              </w:rPr>
            </w:pPr>
            <w:r>
              <w:rPr>
                <w:lang w:bidi="en-US"/>
              </w:rPr>
              <w:t>Allow Networking</w:t>
            </w:r>
          </w:p>
        </w:tc>
        <w:tc>
          <w:tcPr>
            <w:tcW w:w="2500" w:type="pct"/>
          </w:tcPr>
          <w:p w14:paraId="72600BB8" w14:textId="5E4CD8B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allowed.</w:t>
            </w:r>
          </w:p>
        </w:tc>
      </w:tr>
      <w:tr w:rsidR="003C448A" w14:paraId="0B074AE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96D84CC" w14:textId="4523C3F8" w:rsidR="003C448A" w:rsidRDefault="003C448A" w:rsidP="003C448A">
            <w:pPr>
              <w:pStyle w:val="1ATableTextStyle"/>
              <w:rPr>
                <w:lang w:bidi="en-US"/>
              </w:rPr>
            </w:pPr>
            <w:r>
              <w:rPr>
                <w:lang w:bidi="en-US"/>
              </w:rPr>
              <w:t>Allow Printer Redirection</w:t>
            </w:r>
          </w:p>
        </w:tc>
        <w:tc>
          <w:tcPr>
            <w:tcW w:w="2500" w:type="pct"/>
          </w:tcPr>
          <w:p w14:paraId="298C6B90" w14:textId="0821DDD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allowed.</w:t>
            </w:r>
          </w:p>
        </w:tc>
      </w:tr>
      <w:tr w:rsidR="003C448A" w14:paraId="49CBCF4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1D166B9" w14:textId="1648EF75" w:rsidR="003C448A" w:rsidRDefault="003C448A" w:rsidP="003C448A">
            <w:pPr>
              <w:pStyle w:val="1ATableTextStyle"/>
              <w:rPr>
                <w:lang w:bidi="en-US"/>
              </w:rPr>
            </w:pPr>
            <w:r>
              <w:rPr>
                <w:lang w:bidi="en-US"/>
              </w:rPr>
              <w:t>Allow VGPU</w:t>
            </w:r>
          </w:p>
        </w:tc>
        <w:tc>
          <w:tcPr>
            <w:tcW w:w="2500" w:type="pct"/>
          </w:tcPr>
          <w:p w14:paraId="495E82C6" w14:textId="0717074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Not allowed.</w:t>
            </w:r>
          </w:p>
        </w:tc>
      </w:tr>
      <w:tr w:rsidR="003C448A" w14:paraId="6B0DBC6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ADBBF78" w14:textId="197E722E" w:rsidR="003C448A" w:rsidRDefault="003C448A" w:rsidP="003C448A">
            <w:pPr>
              <w:pStyle w:val="1ATableTextStyle"/>
              <w:rPr>
                <w:lang w:bidi="en-US"/>
              </w:rPr>
            </w:pPr>
            <w:r>
              <w:rPr>
                <w:lang w:bidi="en-US"/>
              </w:rPr>
              <w:t>Allow Video Input</w:t>
            </w:r>
          </w:p>
        </w:tc>
        <w:tc>
          <w:tcPr>
            <w:tcW w:w="2500" w:type="pct"/>
          </w:tcPr>
          <w:p w14:paraId="4B4D2EEB" w14:textId="22EF0436"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Not allowed.</w:t>
            </w:r>
          </w:p>
        </w:tc>
      </w:tr>
    </w:tbl>
    <w:p w14:paraId="2F1AECED" w14:textId="200CFC3B" w:rsidR="003C448A" w:rsidRDefault="003C448A" w:rsidP="003C448A">
      <w:pPr>
        <w:pStyle w:val="Caption"/>
      </w:pPr>
      <w:r>
        <w:t xml:space="preserve">Table </w:t>
      </w:r>
      <w:r>
        <w:fldChar w:fldCharType="begin"/>
      </w:r>
      <w:r>
        <w:instrText xml:space="preserve"> SEQ Table \* ARABIC </w:instrText>
      </w:r>
      <w:r>
        <w:fldChar w:fldCharType="separate"/>
      </w:r>
      <w:r>
        <w:rPr>
          <w:noProof/>
        </w:rPr>
        <w:t>162</w:t>
      </w:r>
      <w:r>
        <w:fldChar w:fldCharType="end"/>
      </w:r>
      <w:r>
        <w:t>. Settings - Win - Device Security - U - Windows Sandbox - v1.0.0</w:t>
      </w:r>
    </w:p>
    <w:tbl>
      <w:tblPr>
        <w:tblStyle w:val="GridTable4-Accent2"/>
        <w:tblW w:w="4994" w:type="pct"/>
        <w:tblLook w:val="04A0" w:firstRow="1" w:lastRow="0" w:firstColumn="1" w:lastColumn="0" w:noHBand="0" w:noVBand="1"/>
      </w:tblPr>
      <w:tblGrid>
        <w:gridCol w:w="3001"/>
        <w:gridCol w:w="3000"/>
        <w:gridCol w:w="3004"/>
      </w:tblGrid>
      <w:tr w:rsidR="003C448A" w14:paraId="0FB14833"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53C08EA0" w14:textId="38A2A438" w:rsidR="003C448A" w:rsidRDefault="003C448A" w:rsidP="003C448A">
            <w:pPr>
              <w:pStyle w:val="1ATableHeaderBold"/>
              <w:rPr>
                <w:lang w:bidi="en-US"/>
              </w:rPr>
            </w:pPr>
            <w:r>
              <w:rPr>
                <w:lang w:bidi="en-US"/>
              </w:rPr>
              <w:t>Group</w:t>
            </w:r>
          </w:p>
        </w:tc>
        <w:tc>
          <w:tcPr>
            <w:tcW w:w="1666" w:type="pct"/>
          </w:tcPr>
          <w:p w14:paraId="1D2C67A5" w14:textId="5282BE40"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4B90DE69" w14:textId="7CC98925"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608DEED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4AEF7CA7" w14:textId="514C1161" w:rsidR="003C448A" w:rsidRDefault="003C448A" w:rsidP="003C448A">
            <w:pPr>
              <w:pStyle w:val="1ATableCategoryHeaderRowBold"/>
              <w:rPr>
                <w:lang w:bidi="en-US"/>
              </w:rPr>
            </w:pPr>
            <w:r>
              <w:rPr>
                <w:lang w:bidi="en-US"/>
              </w:rPr>
              <w:t>Included Groups</w:t>
            </w:r>
          </w:p>
        </w:tc>
      </w:tr>
      <w:tr w:rsidR="003C448A" w14:paraId="1511CC95"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1F2B8F24" w14:textId="5A9F3FDC" w:rsidR="003C448A" w:rsidRDefault="003C448A" w:rsidP="003C448A">
            <w:pPr>
              <w:pStyle w:val="1ATableTextStyle"/>
              <w:rPr>
                <w:lang w:bidi="en-US"/>
              </w:rPr>
            </w:pPr>
            <w:r>
              <w:rPr>
                <w:lang w:bidi="en-US"/>
              </w:rPr>
              <w:t>All users</w:t>
            </w:r>
          </w:p>
        </w:tc>
        <w:tc>
          <w:tcPr>
            <w:tcW w:w="1666" w:type="pct"/>
          </w:tcPr>
          <w:p w14:paraId="651F1DE9" w14:textId="2A61B8A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75CB5892" w14:textId="01F5E7CA"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0A0738C9" w14:textId="7D252C9A" w:rsidR="003C448A" w:rsidRDefault="003C448A" w:rsidP="003C448A">
      <w:pPr>
        <w:pStyle w:val="Caption"/>
      </w:pPr>
      <w:r>
        <w:t xml:space="preserve">Table </w:t>
      </w:r>
      <w:r>
        <w:fldChar w:fldCharType="begin"/>
      </w:r>
      <w:r>
        <w:instrText xml:space="preserve"> SEQ Table \* ARABIC </w:instrText>
      </w:r>
      <w:r>
        <w:fldChar w:fldCharType="separate"/>
      </w:r>
      <w:r>
        <w:rPr>
          <w:noProof/>
        </w:rPr>
        <w:t>163</w:t>
      </w:r>
      <w:r>
        <w:fldChar w:fldCharType="end"/>
      </w:r>
      <w:r>
        <w:t>. Assignments - Win - Device Security - U - Windows Sandbox - v1.0.0</w:t>
      </w:r>
    </w:p>
    <w:p w14:paraId="769CFFDF" w14:textId="0010F318" w:rsidR="003C448A" w:rsidRDefault="003C448A" w:rsidP="003C448A">
      <w:pPr>
        <w:pStyle w:val="1ANumberedHeading3"/>
      </w:pPr>
      <w:bookmarkStart w:id="104" w:name="_Toc204168908"/>
      <w:r>
        <w:t>Win - Dispensation - CIS -L1 - D - v1.0.0</w:t>
      </w:r>
      <w:bookmarkEnd w:id="104"/>
    </w:p>
    <w:p w14:paraId="39317483"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3FCE4B58"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67CA812" w14:textId="7C797AC4" w:rsidR="003C448A" w:rsidRDefault="003C448A" w:rsidP="003C448A">
            <w:pPr>
              <w:pStyle w:val="1ATableHeaderBold"/>
              <w:rPr>
                <w:lang w:bidi="en-US"/>
              </w:rPr>
            </w:pPr>
            <w:r>
              <w:rPr>
                <w:lang w:bidi="en-US"/>
              </w:rPr>
              <w:t>Name</w:t>
            </w:r>
          </w:p>
        </w:tc>
        <w:tc>
          <w:tcPr>
            <w:tcW w:w="2500" w:type="pct"/>
          </w:tcPr>
          <w:p w14:paraId="47486818" w14:textId="5B67AF15"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1E4AE25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C9C969C" w14:textId="5D1550D0" w:rsidR="003C448A" w:rsidRDefault="003C448A" w:rsidP="003C448A">
            <w:pPr>
              <w:pStyle w:val="1ATableCategoryHeaderRowBold"/>
              <w:rPr>
                <w:lang w:bidi="en-US"/>
              </w:rPr>
            </w:pPr>
            <w:r>
              <w:rPr>
                <w:lang w:bidi="en-US"/>
              </w:rPr>
              <w:t>Basics</w:t>
            </w:r>
          </w:p>
        </w:tc>
      </w:tr>
      <w:tr w:rsidR="003C448A" w14:paraId="0D9745D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82D34A6" w14:textId="33B49877" w:rsidR="003C448A" w:rsidRDefault="003C448A" w:rsidP="003C448A">
            <w:pPr>
              <w:pStyle w:val="1ATableTextStyle"/>
              <w:rPr>
                <w:lang w:bidi="en-US"/>
              </w:rPr>
            </w:pPr>
            <w:r>
              <w:rPr>
                <w:lang w:bidi="en-US"/>
              </w:rPr>
              <w:t>Name</w:t>
            </w:r>
          </w:p>
        </w:tc>
        <w:tc>
          <w:tcPr>
            <w:tcW w:w="2500" w:type="pct"/>
          </w:tcPr>
          <w:p w14:paraId="2949C1A9" w14:textId="3249CCE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Dispensation - CIS -L1 - D - v1.0.0</w:t>
            </w:r>
          </w:p>
        </w:tc>
      </w:tr>
      <w:tr w:rsidR="003C448A" w14:paraId="08FE12F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F5E1918" w14:textId="15CA1BEC" w:rsidR="003C448A" w:rsidRDefault="003C448A" w:rsidP="003C448A">
            <w:pPr>
              <w:pStyle w:val="1ATableTextStyle"/>
              <w:rPr>
                <w:lang w:bidi="en-US"/>
              </w:rPr>
            </w:pPr>
            <w:r>
              <w:rPr>
                <w:lang w:bidi="en-US"/>
              </w:rPr>
              <w:t>Description</w:t>
            </w:r>
          </w:p>
        </w:tc>
        <w:tc>
          <w:tcPr>
            <w:tcW w:w="2500" w:type="pct"/>
          </w:tcPr>
          <w:p w14:paraId="57F5BA6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75E65F6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62A2AA8" w14:textId="059DF6D8" w:rsidR="003C448A" w:rsidRDefault="003C448A" w:rsidP="003C448A">
            <w:pPr>
              <w:pStyle w:val="1ATableTextStyle"/>
              <w:rPr>
                <w:lang w:bidi="en-US"/>
              </w:rPr>
            </w:pPr>
            <w:r>
              <w:rPr>
                <w:lang w:bidi="en-US"/>
              </w:rPr>
              <w:t>Profile type</w:t>
            </w:r>
          </w:p>
        </w:tc>
        <w:tc>
          <w:tcPr>
            <w:tcW w:w="2500" w:type="pct"/>
          </w:tcPr>
          <w:p w14:paraId="6AB326DA" w14:textId="1813623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1129741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1E69C9B" w14:textId="3AAC6041" w:rsidR="003C448A" w:rsidRDefault="003C448A" w:rsidP="003C448A">
            <w:pPr>
              <w:pStyle w:val="1ATableTextStyle"/>
              <w:rPr>
                <w:lang w:bidi="en-US"/>
              </w:rPr>
            </w:pPr>
            <w:r>
              <w:rPr>
                <w:lang w:bidi="en-US"/>
              </w:rPr>
              <w:t>Platform supported</w:t>
            </w:r>
          </w:p>
        </w:tc>
        <w:tc>
          <w:tcPr>
            <w:tcW w:w="2500" w:type="pct"/>
          </w:tcPr>
          <w:p w14:paraId="2712A3FA" w14:textId="01F569E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7D7624F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E57F1D1" w14:textId="3EEC2639" w:rsidR="003C448A" w:rsidRDefault="003C448A" w:rsidP="003C448A">
            <w:pPr>
              <w:pStyle w:val="1ATableTextStyle"/>
              <w:rPr>
                <w:lang w:bidi="en-US"/>
              </w:rPr>
            </w:pPr>
            <w:r>
              <w:rPr>
                <w:lang w:bidi="en-US"/>
              </w:rPr>
              <w:t>Created</w:t>
            </w:r>
          </w:p>
        </w:tc>
        <w:tc>
          <w:tcPr>
            <w:tcW w:w="2500" w:type="pct"/>
          </w:tcPr>
          <w:p w14:paraId="0EE4E01B" w14:textId="04831CC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09:27:25</w:t>
            </w:r>
          </w:p>
        </w:tc>
      </w:tr>
      <w:tr w:rsidR="003C448A" w14:paraId="41C56F2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8757B5D" w14:textId="34F2932B" w:rsidR="003C448A" w:rsidRDefault="003C448A" w:rsidP="003C448A">
            <w:pPr>
              <w:pStyle w:val="1ATableTextStyle"/>
              <w:rPr>
                <w:lang w:bidi="en-US"/>
              </w:rPr>
            </w:pPr>
            <w:r>
              <w:rPr>
                <w:lang w:bidi="en-US"/>
              </w:rPr>
              <w:t>Last modified</w:t>
            </w:r>
          </w:p>
        </w:tc>
        <w:tc>
          <w:tcPr>
            <w:tcW w:w="2500" w:type="pct"/>
          </w:tcPr>
          <w:p w14:paraId="0E0A7209" w14:textId="5904B2E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02 May 2025 12:38:45</w:t>
            </w:r>
          </w:p>
        </w:tc>
      </w:tr>
      <w:tr w:rsidR="003C448A" w14:paraId="6A1F20D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E46FC1F" w14:textId="245069C4" w:rsidR="003C448A" w:rsidRDefault="003C448A" w:rsidP="003C448A">
            <w:pPr>
              <w:pStyle w:val="1ATableTextStyle"/>
              <w:rPr>
                <w:lang w:bidi="en-US"/>
              </w:rPr>
            </w:pPr>
            <w:r>
              <w:rPr>
                <w:lang w:bidi="en-US"/>
              </w:rPr>
              <w:t>Scope tags</w:t>
            </w:r>
          </w:p>
        </w:tc>
        <w:tc>
          <w:tcPr>
            <w:tcW w:w="2500" w:type="pct"/>
          </w:tcPr>
          <w:p w14:paraId="144304E2" w14:textId="3BF644DE"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3B3FF7B1" w14:textId="022061EA" w:rsidR="003C448A" w:rsidRDefault="003C448A" w:rsidP="003C448A">
      <w:pPr>
        <w:pStyle w:val="Caption"/>
      </w:pPr>
      <w:r>
        <w:lastRenderedPageBreak/>
        <w:t xml:space="preserve">Table </w:t>
      </w:r>
      <w:r>
        <w:fldChar w:fldCharType="begin"/>
      </w:r>
      <w:r>
        <w:instrText xml:space="preserve"> SEQ Table \* ARABIC </w:instrText>
      </w:r>
      <w:r>
        <w:fldChar w:fldCharType="separate"/>
      </w:r>
      <w:r>
        <w:rPr>
          <w:noProof/>
        </w:rPr>
        <w:t>164</w:t>
      </w:r>
      <w:r>
        <w:fldChar w:fldCharType="end"/>
      </w:r>
      <w:r>
        <w:t>. Basics - Win - Dispensation - CIS -L1 - D - v1.0.0</w:t>
      </w:r>
    </w:p>
    <w:tbl>
      <w:tblPr>
        <w:tblStyle w:val="GridTable4-Accent2"/>
        <w:tblW w:w="4994" w:type="pct"/>
        <w:tblLook w:val="04A0" w:firstRow="1" w:lastRow="0" w:firstColumn="1" w:lastColumn="0" w:noHBand="0" w:noVBand="1"/>
      </w:tblPr>
      <w:tblGrid>
        <w:gridCol w:w="4502"/>
        <w:gridCol w:w="4503"/>
      </w:tblGrid>
      <w:tr w:rsidR="003C448A" w14:paraId="0921AE90"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464C6C9" w14:textId="58FAD342" w:rsidR="003C448A" w:rsidRDefault="003C448A" w:rsidP="003C448A">
            <w:pPr>
              <w:pStyle w:val="1ATableHeaderBold"/>
              <w:rPr>
                <w:lang w:bidi="en-US"/>
              </w:rPr>
            </w:pPr>
            <w:r>
              <w:rPr>
                <w:lang w:bidi="en-US"/>
              </w:rPr>
              <w:t>Name</w:t>
            </w:r>
          </w:p>
        </w:tc>
        <w:tc>
          <w:tcPr>
            <w:tcW w:w="2500" w:type="pct"/>
          </w:tcPr>
          <w:p w14:paraId="492AC704" w14:textId="29877287"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13DC8E7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4600CEC" w14:textId="2AB5919F" w:rsidR="003C448A" w:rsidRDefault="003C448A" w:rsidP="003C448A">
            <w:pPr>
              <w:pStyle w:val="1ATableCategoryHeaderRowBold"/>
              <w:rPr>
                <w:lang w:bidi="en-US"/>
              </w:rPr>
            </w:pPr>
            <w:r>
              <w:rPr>
                <w:lang w:bidi="en-US"/>
              </w:rPr>
              <w:t>Administrative Templates</w:t>
            </w:r>
          </w:p>
        </w:tc>
      </w:tr>
      <w:tr w:rsidR="003C448A" w14:paraId="1EF8F761"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7967D23A" w14:textId="4ECD044D" w:rsidR="003C448A" w:rsidRDefault="003C448A" w:rsidP="003C448A">
            <w:pPr>
              <w:pStyle w:val="1ATableSub-CategoryHeaderColumn"/>
              <w:rPr>
                <w:lang w:bidi="en-US"/>
              </w:rPr>
            </w:pPr>
            <w:r>
              <w:rPr>
                <w:lang w:bidi="en-US"/>
              </w:rPr>
              <w:t>Windows Connection Manager</w:t>
            </w:r>
          </w:p>
        </w:tc>
      </w:tr>
      <w:tr w:rsidR="003C448A" w14:paraId="07B7C09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C327013" w14:textId="4C417FEE" w:rsidR="003C448A" w:rsidRDefault="003C448A" w:rsidP="003C448A">
            <w:pPr>
              <w:pStyle w:val="1ATableTextStyle"/>
              <w:rPr>
                <w:lang w:bidi="en-US"/>
              </w:rPr>
            </w:pPr>
            <w:r>
              <w:rPr>
                <w:lang w:bidi="en-US"/>
              </w:rPr>
              <w:t>Minimize the number of simultaneous connections to the Internet or a Windows Domain</w:t>
            </w:r>
          </w:p>
        </w:tc>
        <w:tc>
          <w:tcPr>
            <w:tcW w:w="2500" w:type="pct"/>
          </w:tcPr>
          <w:p w14:paraId="660277B8" w14:textId="07D5B3F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27F93D5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F630B50" w14:textId="2A2ADAE3" w:rsidR="003C448A" w:rsidRDefault="003C448A" w:rsidP="003C448A">
            <w:pPr>
              <w:pStyle w:val="1ATableTextStyle"/>
              <w:rPr>
                <w:lang w:bidi="en-US"/>
              </w:rPr>
            </w:pPr>
            <w:r>
              <w:rPr>
                <w:lang w:bidi="en-US"/>
              </w:rPr>
              <w:t xml:space="preserve">  Minimize Policy Options (Device)</w:t>
            </w:r>
          </w:p>
        </w:tc>
        <w:tc>
          <w:tcPr>
            <w:tcW w:w="2500" w:type="pct"/>
          </w:tcPr>
          <w:p w14:paraId="05B5BBFB" w14:textId="491BF2E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0 = Allow simultaneous connections</w:t>
            </w:r>
          </w:p>
        </w:tc>
      </w:tr>
      <w:tr w:rsidR="003C448A" w14:paraId="374A8BB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458FC377" w14:textId="3C971E36" w:rsidR="003C448A" w:rsidRDefault="003C448A" w:rsidP="003C448A">
            <w:pPr>
              <w:pStyle w:val="1ATableSub-CategoryHeaderColumn"/>
              <w:rPr>
                <w:lang w:bidi="en-US"/>
              </w:rPr>
            </w:pPr>
            <w:r>
              <w:rPr>
                <w:lang w:bidi="en-US"/>
              </w:rPr>
              <w:t>Mitigation Options</w:t>
            </w:r>
          </w:p>
        </w:tc>
      </w:tr>
      <w:tr w:rsidR="003C448A" w14:paraId="55D4CB9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FB2EC14" w14:textId="504384B4" w:rsidR="003C448A" w:rsidRDefault="003C448A" w:rsidP="003C448A">
            <w:pPr>
              <w:pStyle w:val="1ATableTextStyle"/>
              <w:rPr>
                <w:lang w:bidi="en-US"/>
              </w:rPr>
            </w:pPr>
            <w:r>
              <w:rPr>
                <w:lang w:bidi="en-US"/>
              </w:rPr>
              <w:t>Untrusted Font Blocking</w:t>
            </w:r>
          </w:p>
        </w:tc>
        <w:tc>
          <w:tcPr>
            <w:tcW w:w="2500" w:type="pct"/>
          </w:tcPr>
          <w:p w14:paraId="2E177AF5" w14:textId="4946CAF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058F1C8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880F049" w14:textId="06EDE00C" w:rsidR="003C448A" w:rsidRDefault="003C448A" w:rsidP="003C448A">
            <w:pPr>
              <w:pStyle w:val="1ATableCategoryHeaderRowBold"/>
              <w:rPr>
                <w:lang w:bidi="en-US"/>
              </w:rPr>
            </w:pPr>
            <w:r>
              <w:rPr>
                <w:lang w:bidi="en-US"/>
              </w:rPr>
              <w:t>Local Policies Security Options</w:t>
            </w:r>
          </w:p>
        </w:tc>
      </w:tr>
      <w:tr w:rsidR="003C448A" w14:paraId="6E2D4AF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F94323B" w14:textId="0C6EC028" w:rsidR="003C448A" w:rsidRDefault="003C448A" w:rsidP="003C448A">
            <w:pPr>
              <w:pStyle w:val="1ATableTextStyle"/>
              <w:rPr>
                <w:lang w:bidi="en-US"/>
              </w:rPr>
            </w:pPr>
            <w:r>
              <w:rPr>
                <w:lang w:bidi="en-US"/>
              </w:rPr>
              <w:t>Accounts Enable Administrator Account Status</w:t>
            </w:r>
          </w:p>
        </w:tc>
        <w:tc>
          <w:tcPr>
            <w:tcW w:w="2500" w:type="pct"/>
          </w:tcPr>
          <w:p w14:paraId="5357E65C" w14:textId="0FCE7D6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w:t>
            </w:r>
          </w:p>
        </w:tc>
      </w:tr>
      <w:tr w:rsidR="003C448A" w14:paraId="7506DF5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AA19CA7" w14:textId="6EB8D904" w:rsidR="003C448A" w:rsidRDefault="003C448A" w:rsidP="003C448A">
            <w:pPr>
              <w:pStyle w:val="1ATableTextStyle"/>
              <w:rPr>
                <w:lang w:bidi="en-US"/>
              </w:rPr>
            </w:pPr>
            <w:r>
              <w:rPr>
                <w:lang w:bidi="en-US"/>
              </w:rPr>
              <w:t>Accounts Rename Administrator Account</w:t>
            </w:r>
          </w:p>
        </w:tc>
        <w:tc>
          <w:tcPr>
            <w:tcW w:w="2500" w:type="pct"/>
          </w:tcPr>
          <w:p w14:paraId="0503920E" w14:textId="446A522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"SupportDesk"</w:t>
            </w:r>
          </w:p>
        </w:tc>
      </w:tr>
      <w:tr w:rsidR="003C448A" w14:paraId="1183740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3B274DB" w14:textId="3DDFA5EC" w:rsidR="003C448A" w:rsidRDefault="003C448A" w:rsidP="003C448A">
            <w:pPr>
              <w:pStyle w:val="1ATableTextStyle"/>
              <w:rPr>
                <w:lang w:bidi="en-US"/>
              </w:rPr>
            </w:pPr>
            <w:r>
              <w:rPr>
                <w:lang w:bidi="en-US"/>
              </w:rPr>
              <w:t>Interactive Logon Do Not Require CTRLALTDEL</w:t>
            </w:r>
          </w:p>
        </w:tc>
        <w:tc>
          <w:tcPr>
            <w:tcW w:w="2500" w:type="pct"/>
          </w:tcPr>
          <w:p w14:paraId="1039B939" w14:textId="47ED283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 (a user is not required to press CTRL+ALT+DEL to log on)</w:t>
            </w:r>
          </w:p>
        </w:tc>
      </w:tr>
      <w:tr w:rsidR="003C448A" w14:paraId="27BFA5C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B064252" w14:textId="702C01B8" w:rsidR="003C448A" w:rsidRDefault="003C448A" w:rsidP="003C448A">
            <w:pPr>
              <w:pStyle w:val="1ATableTextStyle"/>
              <w:rPr>
                <w:lang w:bidi="en-US"/>
              </w:rPr>
            </w:pPr>
            <w:r>
              <w:rPr>
                <w:lang w:bidi="en-US"/>
              </w:rPr>
              <w:t>User Account Control Allow UI Access Applications To Prompt For Elevation</w:t>
            </w:r>
          </w:p>
        </w:tc>
        <w:tc>
          <w:tcPr>
            <w:tcW w:w="2500" w:type="pct"/>
          </w:tcPr>
          <w:p w14:paraId="3A2B3C93" w14:textId="634ADDD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 (allow UIAccess applications to prompt for elevation without using the secure desktop)</w:t>
            </w:r>
          </w:p>
        </w:tc>
      </w:tr>
      <w:tr w:rsidR="003C448A" w14:paraId="448EB99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E468220" w14:textId="4A2D4D75" w:rsidR="003C448A" w:rsidRDefault="003C448A" w:rsidP="003C448A">
            <w:pPr>
              <w:pStyle w:val="1ATableTextStyle"/>
              <w:rPr>
                <w:lang w:bidi="en-US"/>
              </w:rPr>
            </w:pPr>
            <w:r>
              <w:rPr>
                <w:lang w:bidi="en-US"/>
              </w:rPr>
              <w:t>User Account Control Behavior Of The Elevation Prompt For Standard Users</w:t>
            </w:r>
          </w:p>
        </w:tc>
        <w:tc>
          <w:tcPr>
            <w:tcW w:w="2500" w:type="pct"/>
          </w:tcPr>
          <w:p w14:paraId="71FAFB7C" w14:textId="47015ED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Prompt for credentials on the secure desktop</w:t>
            </w:r>
          </w:p>
        </w:tc>
      </w:tr>
      <w:tr w:rsidR="003C448A" w14:paraId="241D930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2B3BB19" w14:textId="145E2063" w:rsidR="003C448A" w:rsidRDefault="003C448A" w:rsidP="003C448A">
            <w:pPr>
              <w:pStyle w:val="1ATableCategoryHeaderRowBold"/>
              <w:rPr>
                <w:lang w:bidi="en-US"/>
              </w:rPr>
            </w:pPr>
            <w:r>
              <w:rPr>
                <w:lang w:bidi="en-US"/>
              </w:rPr>
              <w:t>User Rights</w:t>
            </w:r>
          </w:p>
        </w:tc>
      </w:tr>
      <w:tr w:rsidR="003C448A" w14:paraId="10FAFDF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2736F5D" w14:textId="1AA12A91" w:rsidR="003C448A" w:rsidRDefault="003C448A" w:rsidP="003C448A">
            <w:pPr>
              <w:pStyle w:val="1ATableTextStyle"/>
              <w:rPr>
                <w:lang w:bidi="en-US"/>
              </w:rPr>
            </w:pPr>
            <w:r>
              <w:rPr>
                <w:lang w:bidi="en-US"/>
              </w:rPr>
              <w:t>Access From Network</w:t>
            </w:r>
          </w:p>
        </w:tc>
        <w:tc>
          <w:tcPr>
            <w:tcW w:w="2500" w:type="pct"/>
          </w:tcPr>
          <w:p w14:paraId="11840686" w14:textId="33EAADD4"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STANDREW\Domain Users</w:t>
            </w:r>
          </w:p>
        </w:tc>
      </w:tr>
    </w:tbl>
    <w:p w14:paraId="4E84FF0A" w14:textId="061A8D97" w:rsidR="003C448A" w:rsidRDefault="003C448A" w:rsidP="003C448A">
      <w:pPr>
        <w:pStyle w:val="Caption"/>
      </w:pPr>
      <w:r>
        <w:t xml:space="preserve">Table </w:t>
      </w:r>
      <w:r>
        <w:fldChar w:fldCharType="begin"/>
      </w:r>
      <w:r>
        <w:instrText xml:space="preserve"> SEQ Table \* ARABIC </w:instrText>
      </w:r>
      <w:r>
        <w:fldChar w:fldCharType="separate"/>
      </w:r>
      <w:r>
        <w:rPr>
          <w:noProof/>
        </w:rPr>
        <w:t>165</w:t>
      </w:r>
      <w:r>
        <w:fldChar w:fldCharType="end"/>
      </w:r>
      <w:r>
        <w:t>. Settings - Win - Dispensation - CIS -L1 - D - v1.0.0</w:t>
      </w:r>
    </w:p>
    <w:tbl>
      <w:tblPr>
        <w:tblStyle w:val="GridTable4-Accent2"/>
        <w:tblW w:w="4994" w:type="pct"/>
        <w:tblLook w:val="04A0" w:firstRow="1" w:lastRow="0" w:firstColumn="1" w:lastColumn="0" w:noHBand="0" w:noVBand="1"/>
      </w:tblPr>
      <w:tblGrid>
        <w:gridCol w:w="3001"/>
        <w:gridCol w:w="3000"/>
        <w:gridCol w:w="3004"/>
      </w:tblGrid>
      <w:tr w:rsidR="003C448A" w14:paraId="65CAF20F"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2E86B72A" w14:textId="1B9DA9DF" w:rsidR="003C448A" w:rsidRDefault="003C448A" w:rsidP="003C448A">
            <w:pPr>
              <w:pStyle w:val="1ATableHeaderBold"/>
              <w:rPr>
                <w:lang w:bidi="en-US"/>
              </w:rPr>
            </w:pPr>
            <w:r>
              <w:rPr>
                <w:lang w:bidi="en-US"/>
              </w:rPr>
              <w:t>Group</w:t>
            </w:r>
          </w:p>
        </w:tc>
        <w:tc>
          <w:tcPr>
            <w:tcW w:w="1666" w:type="pct"/>
          </w:tcPr>
          <w:p w14:paraId="012D9204" w14:textId="0A8A928D"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4C474911" w14:textId="0124EA17"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748E0A6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3C7BCDAC" w14:textId="067FD804" w:rsidR="003C448A" w:rsidRDefault="003C448A" w:rsidP="003C448A">
            <w:pPr>
              <w:pStyle w:val="1ATableCategoryHeaderRowBold"/>
              <w:rPr>
                <w:lang w:bidi="en-US"/>
              </w:rPr>
            </w:pPr>
            <w:r>
              <w:rPr>
                <w:lang w:bidi="en-US"/>
              </w:rPr>
              <w:t>Included Groups</w:t>
            </w:r>
          </w:p>
        </w:tc>
      </w:tr>
      <w:tr w:rsidR="003C448A" w14:paraId="09B7CCC0"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35B5096F" w14:textId="0035370C" w:rsidR="003C448A" w:rsidRDefault="003C448A" w:rsidP="003C448A">
            <w:pPr>
              <w:pStyle w:val="1ATableTextStyle"/>
              <w:rPr>
                <w:lang w:bidi="en-US"/>
              </w:rPr>
            </w:pPr>
            <w:r>
              <w:rPr>
                <w:lang w:bidi="en-US"/>
              </w:rPr>
              <w:t>All devices</w:t>
            </w:r>
          </w:p>
        </w:tc>
        <w:tc>
          <w:tcPr>
            <w:tcW w:w="1666" w:type="pct"/>
          </w:tcPr>
          <w:p w14:paraId="7D37B4F2" w14:textId="148D6DC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5D25AF02" w14:textId="10BA176B"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159720CE" w14:textId="2DADF4DC" w:rsidR="003C448A" w:rsidRDefault="003C448A" w:rsidP="003C448A">
      <w:pPr>
        <w:pStyle w:val="Caption"/>
      </w:pPr>
      <w:r>
        <w:t xml:space="preserve">Table </w:t>
      </w:r>
      <w:r>
        <w:fldChar w:fldCharType="begin"/>
      </w:r>
      <w:r>
        <w:instrText xml:space="preserve"> SEQ Table \* ARABIC </w:instrText>
      </w:r>
      <w:r>
        <w:fldChar w:fldCharType="separate"/>
      </w:r>
      <w:r>
        <w:rPr>
          <w:noProof/>
        </w:rPr>
        <w:t>166</w:t>
      </w:r>
      <w:r>
        <w:fldChar w:fldCharType="end"/>
      </w:r>
      <w:r>
        <w:t>. Assignments - Win - Dispensation - CIS -L1 - D - v1.0.0</w:t>
      </w:r>
    </w:p>
    <w:p w14:paraId="529FB6A1" w14:textId="542E145B" w:rsidR="003C448A" w:rsidRDefault="003C448A" w:rsidP="003C448A">
      <w:pPr>
        <w:pStyle w:val="1ANumberedHeading3"/>
      </w:pPr>
      <w:bookmarkStart w:id="105" w:name="_Toc204168909"/>
      <w:r>
        <w:t>Win - Dispensation - CIS -L1 - U - v1.0.0</w:t>
      </w:r>
      <w:bookmarkEnd w:id="105"/>
    </w:p>
    <w:p w14:paraId="6C13BE9F"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01930368"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2479B94" w14:textId="6E2A99C2" w:rsidR="003C448A" w:rsidRDefault="003C448A" w:rsidP="003C448A">
            <w:pPr>
              <w:pStyle w:val="1ATableHeaderBold"/>
              <w:rPr>
                <w:lang w:bidi="en-US"/>
              </w:rPr>
            </w:pPr>
            <w:r>
              <w:rPr>
                <w:lang w:bidi="en-US"/>
              </w:rPr>
              <w:t>Name</w:t>
            </w:r>
          </w:p>
        </w:tc>
        <w:tc>
          <w:tcPr>
            <w:tcW w:w="2500" w:type="pct"/>
          </w:tcPr>
          <w:p w14:paraId="60283556" w14:textId="73598DD4"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654CC86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4FEA29A7" w14:textId="0851AD4D" w:rsidR="003C448A" w:rsidRDefault="003C448A" w:rsidP="003C448A">
            <w:pPr>
              <w:pStyle w:val="1ATableCategoryHeaderRowBold"/>
              <w:rPr>
                <w:lang w:bidi="en-US"/>
              </w:rPr>
            </w:pPr>
            <w:r>
              <w:rPr>
                <w:lang w:bidi="en-US"/>
              </w:rPr>
              <w:t>Basics</w:t>
            </w:r>
          </w:p>
        </w:tc>
      </w:tr>
      <w:tr w:rsidR="003C448A" w14:paraId="0605E3F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FF6541D" w14:textId="4DA2F394" w:rsidR="003C448A" w:rsidRDefault="003C448A" w:rsidP="003C448A">
            <w:pPr>
              <w:pStyle w:val="1ATableTextStyle"/>
              <w:rPr>
                <w:lang w:bidi="en-US"/>
              </w:rPr>
            </w:pPr>
            <w:r>
              <w:rPr>
                <w:lang w:bidi="en-US"/>
              </w:rPr>
              <w:t>Name</w:t>
            </w:r>
          </w:p>
        </w:tc>
        <w:tc>
          <w:tcPr>
            <w:tcW w:w="2500" w:type="pct"/>
          </w:tcPr>
          <w:p w14:paraId="2805EA9A" w14:textId="7F674E7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Dispensation - CIS -L1 - U - v1.0.0</w:t>
            </w:r>
          </w:p>
        </w:tc>
      </w:tr>
      <w:tr w:rsidR="003C448A" w14:paraId="1D31727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B069820" w14:textId="40721BB2" w:rsidR="003C448A" w:rsidRDefault="003C448A" w:rsidP="003C448A">
            <w:pPr>
              <w:pStyle w:val="1ATableTextStyle"/>
              <w:rPr>
                <w:lang w:bidi="en-US"/>
              </w:rPr>
            </w:pPr>
            <w:r>
              <w:rPr>
                <w:lang w:bidi="en-US"/>
              </w:rPr>
              <w:t>Description</w:t>
            </w:r>
          </w:p>
        </w:tc>
        <w:tc>
          <w:tcPr>
            <w:tcW w:w="2500" w:type="pct"/>
          </w:tcPr>
          <w:p w14:paraId="3706DBF7" w14:textId="749D426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Settings for Interactive Logon Message, removed from Win - Dispensation - CIS -L1 - D - v1.0.0 as they will break Autopilot if deployed to Device.</w:t>
            </w:r>
          </w:p>
        </w:tc>
      </w:tr>
      <w:tr w:rsidR="003C448A" w14:paraId="5DD92A7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D02047F" w14:textId="50090883" w:rsidR="003C448A" w:rsidRDefault="003C448A" w:rsidP="003C448A">
            <w:pPr>
              <w:pStyle w:val="1ATableTextStyle"/>
              <w:rPr>
                <w:lang w:bidi="en-US"/>
              </w:rPr>
            </w:pPr>
            <w:r>
              <w:rPr>
                <w:lang w:bidi="en-US"/>
              </w:rPr>
              <w:t>Profile type</w:t>
            </w:r>
          </w:p>
        </w:tc>
        <w:tc>
          <w:tcPr>
            <w:tcW w:w="2500" w:type="pct"/>
          </w:tcPr>
          <w:p w14:paraId="217342DF" w14:textId="0598721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691E8EC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F3F260B" w14:textId="445EAB49" w:rsidR="003C448A" w:rsidRDefault="003C448A" w:rsidP="003C448A">
            <w:pPr>
              <w:pStyle w:val="1ATableTextStyle"/>
              <w:rPr>
                <w:lang w:bidi="en-US"/>
              </w:rPr>
            </w:pPr>
            <w:r>
              <w:rPr>
                <w:lang w:bidi="en-US"/>
              </w:rPr>
              <w:t>Platform supported</w:t>
            </w:r>
          </w:p>
        </w:tc>
        <w:tc>
          <w:tcPr>
            <w:tcW w:w="2500" w:type="pct"/>
          </w:tcPr>
          <w:p w14:paraId="64A355C7" w14:textId="7EDDE6C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759D71B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458602D" w14:textId="21EC847E" w:rsidR="003C448A" w:rsidRDefault="003C448A" w:rsidP="003C448A">
            <w:pPr>
              <w:pStyle w:val="1ATableTextStyle"/>
              <w:rPr>
                <w:lang w:bidi="en-US"/>
              </w:rPr>
            </w:pPr>
            <w:r>
              <w:rPr>
                <w:lang w:bidi="en-US"/>
              </w:rPr>
              <w:t>Created</w:t>
            </w:r>
          </w:p>
        </w:tc>
        <w:tc>
          <w:tcPr>
            <w:tcW w:w="2500" w:type="pct"/>
          </w:tcPr>
          <w:p w14:paraId="5D6E902A" w14:textId="09A3A1D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17 April 2025 10:03:03</w:t>
            </w:r>
          </w:p>
        </w:tc>
      </w:tr>
      <w:tr w:rsidR="003C448A" w14:paraId="40EFD3D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420B793" w14:textId="65840380" w:rsidR="003C448A" w:rsidRDefault="003C448A" w:rsidP="003C448A">
            <w:pPr>
              <w:pStyle w:val="1ATableTextStyle"/>
              <w:rPr>
                <w:lang w:bidi="en-US"/>
              </w:rPr>
            </w:pPr>
            <w:r>
              <w:rPr>
                <w:lang w:bidi="en-US"/>
              </w:rPr>
              <w:t>Last modified</w:t>
            </w:r>
          </w:p>
        </w:tc>
        <w:tc>
          <w:tcPr>
            <w:tcW w:w="2500" w:type="pct"/>
          </w:tcPr>
          <w:p w14:paraId="662F557F" w14:textId="14873C4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17 April 2025 10:08:11</w:t>
            </w:r>
          </w:p>
        </w:tc>
      </w:tr>
      <w:tr w:rsidR="003C448A" w14:paraId="3D4FD81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B9E8565" w14:textId="231FAC5C" w:rsidR="003C448A" w:rsidRDefault="003C448A" w:rsidP="003C448A">
            <w:pPr>
              <w:pStyle w:val="1ATableTextStyle"/>
              <w:rPr>
                <w:lang w:bidi="en-US"/>
              </w:rPr>
            </w:pPr>
            <w:r>
              <w:rPr>
                <w:lang w:bidi="en-US"/>
              </w:rPr>
              <w:lastRenderedPageBreak/>
              <w:t>Scope tags</w:t>
            </w:r>
          </w:p>
        </w:tc>
        <w:tc>
          <w:tcPr>
            <w:tcW w:w="2500" w:type="pct"/>
          </w:tcPr>
          <w:p w14:paraId="1B704691" w14:textId="11240CFB"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1AF360CC" w14:textId="216FA2D8" w:rsidR="003C448A" w:rsidRDefault="003C448A" w:rsidP="003C448A">
      <w:pPr>
        <w:pStyle w:val="Caption"/>
      </w:pPr>
      <w:r>
        <w:t xml:space="preserve">Table </w:t>
      </w:r>
      <w:r>
        <w:fldChar w:fldCharType="begin"/>
      </w:r>
      <w:r>
        <w:instrText xml:space="preserve"> SEQ Table \* ARABIC </w:instrText>
      </w:r>
      <w:r>
        <w:fldChar w:fldCharType="separate"/>
      </w:r>
      <w:r>
        <w:rPr>
          <w:noProof/>
        </w:rPr>
        <w:t>167</w:t>
      </w:r>
      <w:r>
        <w:fldChar w:fldCharType="end"/>
      </w:r>
      <w:r>
        <w:t>. Basics - Win - Dispensation - CIS -L1 - U - v1.0.0</w:t>
      </w:r>
    </w:p>
    <w:tbl>
      <w:tblPr>
        <w:tblStyle w:val="GridTable4-Accent2"/>
        <w:tblW w:w="4994" w:type="pct"/>
        <w:tblLook w:val="04A0" w:firstRow="1" w:lastRow="0" w:firstColumn="1" w:lastColumn="0" w:noHBand="0" w:noVBand="1"/>
      </w:tblPr>
      <w:tblGrid>
        <w:gridCol w:w="4502"/>
        <w:gridCol w:w="4503"/>
      </w:tblGrid>
      <w:tr w:rsidR="003C448A" w14:paraId="16DD535B"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91D640B" w14:textId="691993BC" w:rsidR="003C448A" w:rsidRDefault="003C448A" w:rsidP="003C448A">
            <w:pPr>
              <w:pStyle w:val="1ATableHeaderBold"/>
              <w:rPr>
                <w:lang w:bidi="en-US"/>
              </w:rPr>
            </w:pPr>
            <w:r>
              <w:rPr>
                <w:lang w:bidi="en-US"/>
              </w:rPr>
              <w:t>Name</w:t>
            </w:r>
          </w:p>
        </w:tc>
        <w:tc>
          <w:tcPr>
            <w:tcW w:w="2500" w:type="pct"/>
          </w:tcPr>
          <w:p w14:paraId="1793A994" w14:textId="1545880A"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68CE259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B3B30DB" w14:textId="10982415" w:rsidR="003C448A" w:rsidRDefault="003C448A" w:rsidP="003C448A">
            <w:pPr>
              <w:pStyle w:val="1ATableCategoryHeaderRowBold"/>
              <w:rPr>
                <w:lang w:bidi="en-US"/>
              </w:rPr>
            </w:pPr>
            <w:r>
              <w:rPr>
                <w:lang w:bidi="en-US"/>
              </w:rPr>
              <w:t>Local Policies Security Options</w:t>
            </w:r>
          </w:p>
        </w:tc>
      </w:tr>
      <w:tr w:rsidR="003C448A" w14:paraId="35A4DE4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3D39390" w14:textId="27809AF6" w:rsidR="003C448A" w:rsidRDefault="003C448A" w:rsidP="003C448A">
            <w:pPr>
              <w:pStyle w:val="1ATableTextStyle"/>
              <w:rPr>
                <w:lang w:bidi="en-US"/>
              </w:rPr>
            </w:pPr>
            <w:r>
              <w:rPr>
                <w:lang w:bidi="en-US"/>
              </w:rPr>
              <w:t>Interactive Logon Message Text For Users Attempting To Log On</w:t>
            </w:r>
          </w:p>
        </w:tc>
        <w:tc>
          <w:tcPr>
            <w:tcW w:w="2500" w:type="pct"/>
          </w:tcPr>
          <w:p w14:paraId="26D0DC6C" w14:textId="365982B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This computer system is the property of St Andrew’s Healthcare and is for use by authorised parties only.;Any use of this system, including all files accessed, may be intercepted, monitored, recorded and audited.  Unauthorised or improper usage of this system, data or information may result in disciplinary action, sanction for third parties and/or criminal proceedings.;By clicking OK and logging on to this system, you agree to abide by the St Andrew’s Acceptable Use Standard which can be found on the Information Security Intranet site.</w:t>
            </w:r>
          </w:p>
        </w:tc>
      </w:tr>
      <w:tr w:rsidR="003C448A" w14:paraId="39E69F5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0F0D2E4" w14:textId="37ACE636" w:rsidR="003C448A" w:rsidRDefault="003C448A" w:rsidP="003C448A">
            <w:pPr>
              <w:pStyle w:val="1ATableTextStyle"/>
              <w:rPr>
                <w:lang w:bidi="en-US"/>
              </w:rPr>
            </w:pPr>
            <w:r>
              <w:rPr>
                <w:lang w:bidi="en-US"/>
              </w:rPr>
              <w:t>Interactive Logon Message Title For Users Attempting To Log On</w:t>
            </w:r>
          </w:p>
        </w:tc>
        <w:tc>
          <w:tcPr>
            <w:tcW w:w="2500" w:type="pct"/>
          </w:tcPr>
          <w:p w14:paraId="01D74109" w14:textId="7F088260"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"St Andrew's Healthcare"</w:t>
            </w:r>
          </w:p>
        </w:tc>
      </w:tr>
    </w:tbl>
    <w:p w14:paraId="685B5831" w14:textId="2DF01E7B" w:rsidR="003C448A" w:rsidRDefault="003C448A" w:rsidP="003C448A">
      <w:pPr>
        <w:pStyle w:val="Caption"/>
      </w:pPr>
      <w:r>
        <w:t xml:space="preserve">Table </w:t>
      </w:r>
      <w:r>
        <w:fldChar w:fldCharType="begin"/>
      </w:r>
      <w:r>
        <w:instrText xml:space="preserve"> SEQ Table \* ARABIC </w:instrText>
      </w:r>
      <w:r>
        <w:fldChar w:fldCharType="separate"/>
      </w:r>
      <w:r>
        <w:rPr>
          <w:noProof/>
        </w:rPr>
        <w:t>168</w:t>
      </w:r>
      <w:r>
        <w:fldChar w:fldCharType="end"/>
      </w:r>
      <w:r>
        <w:t>. Settings - Win - Dispensation - CIS -L1 - U - v1.0.0</w:t>
      </w:r>
    </w:p>
    <w:tbl>
      <w:tblPr>
        <w:tblStyle w:val="GridTable4-Accent2"/>
        <w:tblW w:w="4994" w:type="pct"/>
        <w:tblLook w:val="04A0" w:firstRow="1" w:lastRow="0" w:firstColumn="1" w:lastColumn="0" w:noHBand="0" w:noVBand="1"/>
      </w:tblPr>
      <w:tblGrid>
        <w:gridCol w:w="3001"/>
        <w:gridCol w:w="3000"/>
        <w:gridCol w:w="3004"/>
      </w:tblGrid>
      <w:tr w:rsidR="003C448A" w14:paraId="64E603D8"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44BB795B" w14:textId="3B04AE3A" w:rsidR="003C448A" w:rsidRDefault="003C448A" w:rsidP="003C448A">
            <w:pPr>
              <w:pStyle w:val="1ATableHeaderBold"/>
              <w:rPr>
                <w:lang w:bidi="en-US"/>
              </w:rPr>
            </w:pPr>
            <w:r>
              <w:rPr>
                <w:lang w:bidi="en-US"/>
              </w:rPr>
              <w:t>Group</w:t>
            </w:r>
          </w:p>
        </w:tc>
        <w:tc>
          <w:tcPr>
            <w:tcW w:w="1666" w:type="pct"/>
          </w:tcPr>
          <w:p w14:paraId="672B65FB" w14:textId="3D9CC601"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06F44ACB" w14:textId="4264F386"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4E88737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700A19B0" w14:textId="3D4ABD83" w:rsidR="003C448A" w:rsidRDefault="003C448A" w:rsidP="003C448A">
            <w:pPr>
              <w:pStyle w:val="1ATableCategoryHeaderRowBold"/>
              <w:rPr>
                <w:lang w:bidi="en-US"/>
              </w:rPr>
            </w:pPr>
            <w:r>
              <w:rPr>
                <w:lang w:bidi="en-US"/>
              </w:rPr>
              <w:t>Included Groups</w:t>
            </w:r>
          </w:p>
        </w:tc>
      </w:tr>
      <w:tr w:rsidR="003C448A" w14:paraId="0E36AF3A"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672E54DA" w14:textId="35DF2962" w:rsidR="003C448A" w:rsidRDefault="003C448A" w:rsidP="003C448A">
            <w:pPr>
              <w:pStyle w:val="1ATableTextStyle"/>
              <w:rPr>
                <w:lang w:bidi="en-US"/>
              </w:rPr>
            </w:pPr>
            <w:r>
              <w:rPr>
                <w:lang w:bidi="en-US"/>
              </w:rPr>
              <w:t>All users</w:t>
            </w:r>
          </w:p>
        </w:tc>
        <w:tc>
          <w:tcPr>
            <w:tcW w:w="1666" w:type="pct"/>
          </w:tcPr>
          <w:p w14:paraId="777A11CC" w14:textId="4D4355F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2109C0D0" w14:textId="2B44C104"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49437D47" w14:textId="02BEB116" w:rsidR="003C448A" w:rsidRDefault="003C448A" w:rsidP="003C448A">
      <w:pPr>
        <w:pStyle w:val="Caption"/>
      </w:pPr>
      <w:r>
        <w:t xml:space="preserve">Table </w:t>
      </w:r>
      <w:r>
        <w:fldChar w:fldCharType="begin"/>
      </w:r>
      <w:r>
        <w:instrText xml:space="preserve"> SEQ Table \* ARABIC </w:instrText>
      </w:r>
      <w:r>
        <w:fldChar w:fldCharType="separate"/>
      </w:r>
      <w:r>
        <w:rPr>
          <w:noProof/>
        </w:rPr>
        <w:t>169</w:t>
      </w:r>
      <w:r>
        <w:fldChar w:fldCharType="end"/>
      </w:r>
      <w:r>
        <w:t>. Assignments - Win - Dispensation - CIS -L1 - U - v1.0.0</w:t>
      </w:r>
    </w:p>
    <w:p w14:paraId="3773E3A8" w14:textId="73F170D4" w:rsidR="003C448A" w:rsidRDefault="003C448A" w:rsidP="003C448A">
      <w:pPr>
        <w:pStyle w:val="1ANumberedHeading3"/>
      </w:pPr>
      <w:bookmarkStart w:id="106" w:name="_Toc204168910"/>
      <w:r>
        <w:t>Win - Encryption - D - BitLocker (OS Disk) - v1.0.0</w:t>
      </w:r>
      <w:bookmarkEnd w:id="106"/>
    </w:p>
    <w:p w14:paraId="78E30AFC"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5601D4A6"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B08697D" w14:textId="2516A340" w:rsidR="003C448A" w:rsidRDefault="003C448A" w:rsidP="003C448A">
            <w:pPr>
              <w:pStyle w:val="1ATableHeaderBold"/>
              <w:rPr>
                <w:lang w:bidi="en-US"/>
              </w:rPr>
            </w:pPr>
            <w:r>
              <w:rPr>
                <w:lang w:bidi="en-US"/>
              </w:rPr>
              <w:t>Name</w:t>
            </w:r>
          </w:p>
        </w:tc>
        <w:tc>
          <w:tcPr>
            <w:tcW w:w="2500" w:type="pct"/>
          </w:tcPr>
          <w:p w14:paraId="5CC39396" w14:textId="70819BCC"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4CB3CEC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5CF8B7E6" w14:textId="354D417A" w:rsidR="003C448A" w:rsidRDefault="003C448A" w:rsidP="003C448A">
            <w:pPr>
              <w:pStyle w:val="1ATableCategoryHeaderRowBold"/>
              <w:rPr>
                <w:lang w:bidi="en-US"/>
              </w:rPr>
            </w:pPr>
            <w:r>
              <w:rPr>
                <w:lang w:bidi="en-US"/>
              </w:rPr>
              <w:t>Basics</w:t>
            </w:r>
          </w:p>
        </w:tc>
      </w:tr>
      <w:tr w:rsidR="003C448A" w14:paraId="229D3F1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F47B5D4" w14:textId="3742E13D" w:rsidR="003C448A" w:rsidRDefault="003C448A" w:rsidP="003C448A">
            <w:pPr>
              <w:pStyle w:val="1ATableTextStyle"/>
              <w:rPr>
                <w:lang w:bidi="en-US"/>
              </w:rPr>
            </w:pPr>
            <w:r>
              <w:rPr>
                <w:lang w:bidi="en-US"/>
              </w:rPr>
              <w:t>Name</w:t>
            </w:r>
          </w:p>
        </w:tc>
        <w:tc>
          <w:tcPr>
            <w:tcW w:w="2500" w:type="pct"/>
          </w:tcPr>
          <w:p w14:paraId="1D175179" w14:textId="1BC7AC0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Encryption - D - BitLocker (OS Disk) - v1.0.0</w:t>
            </w:r>
          </w:p>
        </w:tc>
      </w:tr>
      <w:tr w:rsidR="003C448A" w14:paraId="403926A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58913D2" w14:textId="6FD5A934" w:rsidR="003C448A" w:rsidRDefault="003C448A" w:rsidP="003C448A">
            <w:pPr>
              <w:pStyle w:val="1ATableTextStyle"/>
              <w:rPr>
                <w:lang w:bidi="en-US"/>
              </w:rPr>
            </w:pPr>
            <w:r>
              <w:rPr>
                <w:lang w:bidi="en-US"/>
              </w:rPr>
              <w:t>Description</w:t>
            </w:r>
          </w:p>
        </w:tc>
        <w:tc>
          <w:tcPr>
            <w:tcW w:w="2500" w:type="pct"/>
          </w:tcPr>
          <w:p w14:paraId="76CA0BF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1674582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B8C58C9" w14:textId="72C91F75" w:rsidR="003C448A" w:rsidRDefault="003C448A" w:rsidP="003C448A">
            <w:pPr>
              <w:pStyle w:val="1ATableTextStyle"/>
              <w:rPr>
                <w:lang w:bidi="en-US"/>
              </w:rPr>
            </w:pPr>
            <w:r>
              <w:rPr>
                <w:lang w:bidi="en-US"/>
              </w:rPr>
              <w:t>Profile type</w:t>
            </w:r>
          </w:p>
        </w:tc>
        <w:tc>
          <w:tcPr>
            <w:tcW w:w="2500" w:type="pct"/>
          </w:tcPr>
          <w:p w14:paraId="023716DA" w14:textId="28C8B72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5E2D171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8678BEC" w14:textId="372813F0" w:rsidR="003C448A" w:rsidRDefault="003C448A" w:rsidP="003C448A">
            <w:pPr>
              <w:pStyle w:val="1ATableTextStyle"/>
              <w:rPr>
                <w:lang w:bidi="en-US"/>
              </w:rPr>
            </w:pPr>
            <w:r>
              <w:rPr>
                <w:lang w:bidi="en-US"/>
              </w:rPr>
              <w:t>Category</w:t>
            </w:r>
          </w:p>
        </w:tc>
        <w:tc>
          <w:tcPr>
            <w:tcW w:w="2500" w:type="pct"/>
          </w:tcPr>
          <w:p w14:paraId="076F917D" w14:textId="1791A8D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Disk encryption</w:t>
            </w:r>
          </w:p>
        </w:tc>
      </w:tr>
      <w:tr w:rsidR="003C448A" w14:paraId="37DD120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2DBAD6B" w14:textId="4A063078" w:rsidR="003C448A" w:rsidRDefault="003C448A" w:rsidP="003C448A">
            <w:pPr>
              <w:pStyle w:val="1ATableTextStyle"/>
              <w:rPr>
                <w:lang w:bidi="en-US"/>
              </w:rPr>
            </w:pPr>
            <w:r>
              <w:rPr>
                <w:lang w:bidi="en-US"/>
              </w:rPr>
              <w:t>Policy type</w:t>
            </w:r>
          </w:p>
        </w:tc>
        <w:tc>
          <w:tcPr>
            <w:tcW w:w="2500" w:type="pct"/>
          </w:tcPr>
          <w:p w14:paraId="4098901A" w14:textId="6A7E3D9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BitLocker</w:t>
            </w:r>
          </w:p>
        </w:tc>
      </w:tr>
      <w:tr w:rsidR="003C448A" w14:paraId="5F1323F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70AA769" w14:textId="080CB294" w:rsidR="003C448A" w:rsidRDefault="003C448A" w:rsidP="003C448A">
            <w:pPr>
              <w:pStyle w:val="1ATableTextStyle"/>
              <w:rPr>
                <w:lang w:bidi="en-US"/>
              </w:rPr>
            </w:pPr>
            <w:r>
              <w:rPr>
                <w:lang w:bidi="en-US"/>
              </w:rPr>
              <w:t>Platform supported</w:t>
            </w:r>
          </w:p>
        </w:tc>
        <w:tc>
          <w:tcPr>
            <w:tcW w:w="2500" w:type="pct"/>
          </w:tcPr>
          <w:p w14:paraId="2EC53871" w14:textId="6A2B958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7663D88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C577732" w14:textId="2513697B" w:rsidR="003C448A" w:rsidRDefault="003C448A" w:rsidP="003C448A">
            <w:pPr>
              <w:pStyle w:val="1ATableTextStyle"/>
              <w:rPr>
                <w:lang w:bidi="en-US"/>
              </w:rPr>
            </w:pPr>
            <w:r>
              <w:rPr>
                <w:lang w:bidi="en-US"/>
              </w:rPr>
              <w:t>Created</w:t>
            </w:r>
          </w:p>
        </w:tc>
        <w:tc>
          <w:tcPr>
            <w:tcW w:w="2500" w:type="pct"/>
          </w:tcPr>
          <w:p w14:paraId="4284A968" w14:textId="74C2519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09:27:25</w:t>
            </w:r>
          </w:p>
        </w:tc>
      </w:tr>
      <w:tr w:rsidR="003C448A" w14:paraId="02CFA51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F7622B5" w14:textId="5DC04F97" w:rsidR="003C448A" w:rsidRDefault="003C448A" w:rsidP="003C448A">
            <w:pPr>
              <w:pStyle w:val="1ATableTextStyle"/>
              <w:rPr>
                <w:lang w:bidi="en-US"/>
              </w:rPr>
            </w:pPr>
            <w:r>
              <w:rPr>
                <w:lang w:bidi="en-US"/>
              </w:rPr>
              <w:t>Last modified</w:t>
            </w:r>
          </w:p>
        </w:tc>
        <w:tc>
          <w:tcPr>
            <w:tcW w:w="2500" w:type="pct"/>
          </w:tcPr>
          <w:p w14:paraId="221E632E" w14:textId="35BA2FF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17 June 2025 13:28:49</w:t>
            </w:r>
          </w:p>
        </w:tc>
      </w:tr>
      <w:tr w:rsidR="003C448A" w14:paraId="13B419C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2FC5058" w14:textId="42CE1375" w:rsidR="003C448A" w:rsidRDefault="003C448A" w:rsidP="003C448A">
            <w:pPr>
              <w:pStyle w:val="1ATableTextStyle"/>
              <w:rPr>
                <w:lang w:bidi="en-US"/>
              </w:rPr>
            </w:pPr>
            <w:r>
              <w:rPr>
                <w:lang w:bidi="en-US"/>
              </w:rPr>
              <w:t>Scope tags</w:t>
            </w:r>
          </w:p>
        </w:tc>
        <w:tc>
          <w:tcPr>
            <w:tcW w:w="2500" w:type="pct"/>
          </w:tcPr>
          <w:p w14:paraId="54A331A3" w14:textId="76CD4059"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042E68B4" w14:textId="04EC27BD" w:rsidR="003C448A" w:rsidRDefault="003C448A" w:rsidP="003C448A">
      <w:pPr>
        <w:pStyle w:val="Caption"/>
      </w:pPr>
      <w:r>
        <w:t xml:space="preserve">Table </w:t>
      </w:r>
      <w:r>
        <w:fldChar w:fldCharType="begin"/>
      </w:r>
      <w:r>
        <w:instrText xml:space="preserve"> SEQ Table \* ARABIC </w:instrText>
      </w:r>
      <w:r>
        <w:fldChar w:fldCharType="separate"/>
      </w:r>
      <w:r>
        <w:rPr>
          <w:noProof/>
        </w:rPr>
        <w:t>170</w:t>
      </w:r>
      <w:r>
        <w:fldChar w:fldCharType="end"/>
      </w:r>
      <w:r>
        <w:t>. Basics - Win - Encryption - D - BitLocker (OS Disk) - v1.0.0</w:t>
      </w:r>
    </w:p>
    <w:tbl>
      <w:tblPr>
        <w:tblStyle w:val="GridTable4-Accent2"/>
        <w:tblW w:w="4994" w:type="pct"/>
        <w:tblLook w:val="04A0" w:firstRow="1" w:lastRow="0" w:firstColumn="1" w:lastColumn="0" w:noHBand="0" w:noVBand="1"/>
      </w:tblPr>
      <w:tblGrid>
        <w:gridCol w:w="4502"/>
        <w:gridCol w:w="4503"/>
      </w:tblGrid>
      <w:tr w:rsidR="003C448A" w14:paraId="461830CD"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8C46583" w14:textId="6EBF9A1C" w:rsidR="003C448A" w:rsidRDefault="003C448A" w:rsidP="003C448A">
            <w:pPr>
              <w:pStyle w:val="1ATableHeaderBold"/>
              <w:rPr>
                <w:lang w:bidi="en-US"/>
              </w:rPr>
            </w:pPr>
            <w:r>
              <w:rPr>
                <w:lang w:bidi="en-US"/>
              </w:rPr>
              <w:t>Name</w:t>
            </w:r>
          </w:p>
        </w:tc>
        <w:tc>
          <w:tcPr>
            <w:tcW w:w="2500" w:type="pct"/>
          </w:tcPr>
          <w:p w14:paraId="31773AD1" w14:textId="4788068D"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140AB20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9B01B0E" w14:textId="4ACFD67E" w:rsidR="003C448A" w:rsidRDefault="003C448A" w:rsidP="003C448A">
            <w:pPr>
              <w:pStyle w:val="1ATableCategoryHeaderRowBold"/>
              <w:rPr>
                <w:lang w:bidi="en-US"/>
              </w:rPr>
            </w:pPr>
            <w:r>
              <w:rPr>
                <w:lang w:bidi="en-US"/>
              </w:rPr>
              <w:t>Administrative Templates</w:t>
            </w:r>
          </w:p>
        </w:tc>
      </w:tr>
      <w:tr w:rsidR="003C448A" w14:paraId="34D33AD9"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48851714" w14:textId="205A93B4" w:rsidR="003C448A" w:rsidRDefault="003C448A" w:rsidP="003C448A">
            <w:pPr>
              <w:pStyle w:val="1ATableSub-CategoryHeaderColumn"/>
              <w:rPr>
                <w:lang w:bidi="en-US"/>
              </w:rPr>
            </w:pPr>
            <w:r>
              <w:rPr>
                <w:lang w:bidi="en-US"/>
              </w:rPr>
              <w:lastRenderedPageBreak/>
              <w:t>Operating System Drives</w:t>
            </w:r>
          </w:p>
        </w:tc>
      </w:tr>
      <w:tr w:rsidR="003C448A" w14:paraId="02E15D5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9151040" w14:textId="48703C18" w:rsidR="003C448A" w:rsidRDefault="003C448A" w:rsidP="003C448A">
            <w:pPr>
              <w:pStyle w:val="1ATableTextStyle"/>
              <w:rPr>
                <w:lang w:bidi="en-US"/>
              </w:rPr>
            </w:pPr>
            <w:r>
              <w:rPr>
                <w:lang w:bidi="en-US"/>
              </w:rPr>
              <w:t>Enforce drive encryption type on operating system drives</w:t>
            </w:r>
          </w:p>
        </w:tc>
        <w:tc>
          <w:tcPr>
            <w:tcW w:w="2500" w:type="pct"/>
          </w:tcPr>
          <w:p w14:paraId="281D30AE" w14:textId="14BE3BA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502E8CA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AC70CE1" w14:textId="4DE11B35" w:rsidR="003C448A" w:rsidRDefault="003C448A" w:rsidP="003C448A">
            <w:pPr>
              <w:pStyle w:val="1ATableTextStyle"/>
              <w:rPr>
                <w:lang w:bidi="en-US"/>
              </w:rPr>
            </w:pPr>
            <w:r>
              <w:rPr>
                <w:lang w:bidi="en-US"/>
              </w:rPr>
              <w:t xml:space="preserve">  Select the encryption type: (Device)</w:t>
            </w:r>
          </w:p>
        </w:tc>
        <w:tc>
          <w:tcPr>
            <w:tcW w:w="2500" w:type="pct"/>
          </w:tcPr>
          <w:p w14:paraId="6145DCA5" w14:textId="4FDDB0A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Full encryption</w:t>
            </w:r>
          </w:p>
        </w:tc>
      </w:tr>
      <w:tr w:rsidR="003C448A" w14:paraId="2407DD6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4D75716" w14:textId="06CE9578" w:rsidR="003C448A" w:rsidRDefault="003C448A" w:rsidP="003C448A">
            <w:pPr>
              <w:pStyle w:val="1ATableTextStyle"/>
              <w:rPr>
                <w:lang w:bidi="en-US"/>
              </w:rPr>
            </w:pPr>
            <w:r>
              <w:rPr>
                <w:lang w:bidi="en-US"/>
              </w:rPr>
              <w:t>Require additional authentication at startup</w:t>
            </w:r>
          </w:p>
        </w:tc>
        <w:tc>
          <w:tcPr>
            <w:tcW w:w="2500" w:type="pct"/>
          </w:tcPr>
          <w:p w14:paraId="7434AE19" w14:textId="3E48C2C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3D091D5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CC4CC72" w14:textId="08664B1B" w:rsidR="003C448A" w:rsidRDefault="003C448A" w:rsidP="003C448A">
            <w:pPr>
              <w:pStyle w:val="1ATableTextStyle"/>
              <w:rPr>
                <w:lang w:bidi="en-US"/>
              </w:rPr>
            </w:pPr>
            <w:r>
              <w:rPr>
                <w:lang w:bidi="en-US"/>
              </w:rPr>
              <w:t xml:space="preserve">  Configure TPM startup key and PIN:</w:t>
            </w:r>
          </w:p>
        </w:tc>
        <w:tc>
          <w:tcPr>
            <w:tcW w:w="2500" w:type="pct"/>
          </w:tcPr>
          <w:p w14:paraId="04E41513" w14:textId="575BFE5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Do not allow startup key and PIN with TPM</w:t>
            </w:r>
          </w:p>
        </w:tc>
      </w:tr>
      <w:tr w:rsidR="003C448A" w14:paraId="63F6DB1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1B78F97" w14:textId="7F39E80F" w:rsidR="003C448A" w:rsidRDefault="003C448A" w:rsidP="003C448A">
            <w:pPr>
              <w:pStyle w:val="1ATableTextStyle"/>
              <w:rPr>
                <w:lang w:bidi="en-US"/>
              </w:rPr>
            </w:pPr>
            <w:r>
              <w:rPr>
                <w:lang w:bidi="en-US"/>
              </w:rPr>
              <w:t xml:space="preserve">  Configure TPM startup PIN:</w:t>
            </w:r>
          </w:p>
        </w:tc>
        <w:tc>
          <w:tcPr>
            <w:tcW w:w="2500" w:type="pct"/>
          </w:tcPr>
          <w:p w14:paraId="1A0C466F" w14:textId="6B88831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Do not allow startup PIN with TPM</w:t>
            </w:r>
          </w:p>
        </w:tc>
      </w:tr>
      <w:tr w:rsidR="003C448A" w14:paraId="12A3A5A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04058ED" w14:textId="6F198B60" w:rsidR="003C448A" w:rsidRDefault="003C448A" w:rsidP="003C448A">
            <w:pPr>
              <w:pStyle w:val="1ATableTextStyle"/>
              <w:rPr>
                <w:lang w:bidi="en-US"/>
              </w:rPr>
            </w:pPr>
            <w:r>
              <w:rPr>
                <w:lang w:bidi="en-US"/>
              </w:rPr>
              <w:t xml:space="preserve">  Configure TPM startup:</w:t>
            </w:r>
          </w:p>
        </w:tc>
        <w:tc>
          <w:tcPr>
            <w:tcW w:w="2500" w:type="pct"/>
          </w:tcPr>
          <w:p w14:paraId="0FA045D5" w14:textId="4204DE7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Require TPM</w:t>
            </w:r>
          </w:p>
        </w:tc>
      </w:tr>
      <w:tr w:rsidR="003C448A" w14:paraId="09B9274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B1747D2" w14:textId="4FD7F138" w:rsidR="003C448A" w:rsidRDefault="003C448A" w:rsidP="003C448A">
            <w:pPr>
              <w:pStyle w:val="1ATableTextStyle"/>
              <w:rPr>
                <w:lang w:bidi="en-US"/>
              </w:rPr>
            </w:pPr>
            <w:r>
              <w:rPr>
                <w:lang w:bidi="en-US"/>
              </w:rPr>
              <w:t xml:space="preserve">  Allow BitLocker without a compatible TPM (requires a password or a startup key on a USB flash drive)</w:t>
            </w:r>
          </w:p>
        </w:tc>
        <w:tc>
          <w:tcPr>
            <w:tcW w:w="2500" w:type="pct"/>
          </w:tcPr>
          <w:p w14:paraId="372B0DB2" w14:textId="2A4DD7B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False</w:t>
            </w:r>
          </w:p>
        </w:tc>
      </w:tr>
      <w:tr w:rsidR="003C448A" w14:paraId="7A720F9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F25934F" w14:textId="0758A627" w:rsidR="003C448A" w:rsidRDefault="003C448A" w:rsidP="003C448A">
            <w:pPr>
              <w:pStyle w:val="1ATableTextStyle"/>
              <w:rPr>
                <w:lang w:bidi="en-US"/>
              </w:rPr>
            </w:pPr>
            <w:r>
              <w:rPr>
                <w:lang w:bidi="en-US"/>
              </w:rPr>
              <w:t xml:space="preserve">  Configure TPM startup key:</w:t>
            </w:r>
          </w:p>
        </w:tc>
        <w:tc>
          <w:tcPr>
            <w:tcW w:w="2500" w:type="pct"/>
          </w:tcPr>
          <w:p w14:paraId="7F910B79" w14:textId="6EEADB8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Do not allow startup key with TPM</w:t>
            </w:r>
          </w:p>
        </w:tc>
      </w:tr>
      <w:tr w:rsidR="003C448A" w14:paraId="0FA2E3B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4CE51E8" w14:textId="42F43D61" w:rsidR="003C448A" w:rsidRDefault="003C448A" w:rsidP="003C448A">
            <w:pPr>
              <w:pStyle w:val="1ATableTextStyle"/>
              <w:rPr>
                <w:lang w:bidi="en-US"/>
              </w:rPr>
            </w:pPr>
            <w:r>
              <w:rPr>
                <w:lang w:bidi="en-US"/>
              </w:rPr>
              <w:t>Disallow standard users from changing the PIN or password</w:t>
            </w:r>
          </w:p>
        </w:tc>
        <w:tc>
          <w:tcPr>
            <w:tcW w:w="2500" w:type="pct"/>
          </w:tcPr>
          <w:p w14:paraId="7A28F098" w14:textId="2EE397C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10460B8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706BDEA" w14:textId="6C4218C3" w:rsidR="003C448A" w:rsidRDefault="003C448A" w:rsidP="003C448A">
            <w:pPr>
              <w:pStyle w:val="1ATableTextStyle"/>
              <w:rPr>
                <w:lang w:bidi="en-US"/>
              </w:rPr>
            </w:pPr>
            <w:r>
              <w:rPr>
                <w:lang w:bidi="en-US"/>
              </w:rPr>
              <w:t>Choose how BitLocker-protected operating system drives can be recovered</w:t>
            </w:r>
          </w:p>
        </w:tc>
        <w:tc>
          <w:tcPr>
            <w:tcW w:w="2500" w:type="pct"/>
          </w:tcPr>
          <w:p w14:paraId="58B0C36D" w14:textId="3EBCD38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4B28299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A353F90" w14:textId="6D0B77B2" w:rsidR="003C448A" w:rsidRDefault="003C448A" w:rsidP="003C448A">
            <w:pPr>
              <w:pStyle w:val="1ATableTextStyle"/>
              <w:rPr>
                <w:lang w:bidi="en-US"/>
              </w:rPr>
            </w:pPr>
            <w:r>
              <w:rPr>
                <w:lang w:bidi="en-US"/>
              </w:rPr>
              <w:t xml:space="preserve">  Omit recovery options from the BitLocker setup wizard</w:t>
            </w:r>
          </w:p>
        </w:tc>
        <w:tc>
          <w:tcPr>
            <w:tcW w:w="2500" w:type="pct"/>
          </w:tcPr>
          <w:p w14:paraId="17D46B61" w14:textId="6BFBD47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True</w:t>
            </w:r>
          </w:p>
        </w:tc>
      </w:tr>
      <w:tr w:rsidR="003C448A" w14:paraId="7197B3A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ECFD53A" w14:textId="371282D1" w:rsidR="003C448A" w:rsidRDefault="003C448A" w:rsidP="003C448A">
            <w:pPr>
              <w:pStyle w:val="1ATableTextStyle"/>
              <w:rPr>
                <w:lang w:bidi="en-US"/>
              </w:rPr>
            </w:pPr>
            <w:r>
              <w:rPr>
                <w:lang w:bidi="en-US"/>
              </w:rPr>
              <w:t xml:space="preserve">  Allow data recovery agent</w:t>
            </w:r>
          </w:p>
        </w:tc>
        <w:tc>
          <w:tcPr>
            <w:tcW w:w="2500" w:type="pct"/>
          </w:tcPr>
          <w:p w14:paraId="6633F054" w14:textId="5C315E9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False</w:t>
            </w:r>
          </w:p>
        </w:tc>
      </w:tr>
      <w:tr w:rsidR="003C448A" w14:paraId="455449B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3D5335D" w14:textId="6D05EE4A" w:rsidR="003C448A" w:rsidRDefault="003C448A" w:rsidP="003C448A">
            <w:pPr>
              <w:pStyle w:val="1ATableTextStyle"/>
              <w:rPr>
                <w:lang w:bidi="en-US"/>
              </w:rPr>
            </w:pPr>
            <w:r>
              <w:rPr>
                <w:lang w:bidi="en-US"/>
              </w:rPr>
              <w:t xml:space="preserve">  </w:t>
            </w:r>
          </w:p>
        </w:tc>
        <w:tc>
          <w:tcPr>
            <w:tcW w:w="2500" w:type="pct"/>
          </w:tcPr>
          <w:p w14:paraId="05205B1E" w14:textId="1793724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Allow 256-bit recovery key</w:t>
            </w:r>
          </w:p>
        </w:tc>
      </w:tr>
      <w:tr w:rsidR="003C448A" w14:paraId="541C48F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D9BE331" w14:textId="0E93450A" w:rsidR="003C448A" w:rsidRDefault="003C448A" w:rsidP="003C448A">
            <w:pPr>
              <w:pStyle w:val="1ATableTextStyle"/>
              <w:rPr>
                <w:lang w:bidi="en-US"/>
              </w:rPr>
            </w:pPr>
            <w:r>
              <w:rPr>
                <w:lang w:bidi="en-US"/>
              </w:rPr>
              <w:t xml:space="preserve">  Configure storage of BitLocker recovery information to AD DS:</w:t>
            </w:r>
          </w:p>
        </w:tc>
        <w:tc>
          <w:tcPr>
            <w:tcW w:w="2500" w:type="pct"/>
          </w:tcPr>
          <w:p w14:paraId="7067AB1C" w14:textId="42CC5C2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Store recovery passwords and key packages</w:t>
            </w:r>
          </w:p>
        </w:tc>
      </w:tr>
      <w:tr w:rsidR="003C448A" w14:paraId="295125A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C28B01B" w14:textId="34F86E55" w:rsidR="003C448A" w:rsidRDefault="003C448A" w:rsidP="003C448A">
            <w:pPr>
              <w:pStyle w:val="1ATableTextStyle"/>
              <w:rPr>
                <w:lang w:bidi="en-US"/>
              </w:rPr>
            </w:pPr>
            <w:r>
              <w:rPr>
                <w:lang w:bidi="en-US"/>
              </w:rPr>
              <w:t xml:space="preserve">  Do not enable BitLocker until recovery information is stored to AD DS for operating system drives</w:t>
            </w:r>
          </w:p>
        </w:tc>
        <w:tc>
          <w:tcPr>
            <w:tcW w:w="2500" w:type="pct"/>
          </w:tcPr>
          <w:p w14:paraId="1FF8DD5E" w14:textId="39AD79C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True</w:t>
            </w:r>
          </w:p>
        </w:tc>
      </w:tr>
      <w:tr w:rsidR="003C448A" w14:paraId="1AE72C3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91E74F3" w14:textId="4F25013C" w:rsidR="003C448A" w:rsidRDefault="003C448A" w:rsidP="003C448A">
            <w:pPr>
              <w:pStyle w:val="1ATableTextStyle"/>
              <w:rPr>
                <w:lang w:bidi="en-US"/>
              </w:rPr>
            </w:pPr>
            <w:r>
              <w:rPr>
                <w:lang w:bidi="en-US"/>
              </w:rPr>
              <w:t xml:space="preserve">  Save BitLocker recovery information to AD DS for operating system drives</w:t>
            </w:r>
          </w:p>
        </w:tc>
        <w:tc>
          <w:tcPr>
            <w:tcW w:w="2500" w:type="pct"/>
          </w:tcPr>
          <w:p w14:paraId="10795CBB" w14:textId="59AD3B0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True</w:t>
            </w:r>
          </w:p>
        </w:tc>
      </w:tr>
      <w:tr w:rsidR="003C448A" w14:paraId="5F96811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0AD6090" w14:textId="77777777" w:rsidR="003C448A" w:rsidRDefault="003C448A" w:rsidP="003C448A">
            <w:pPr>
              <w:pStyle w:val="1ATableTextStyle"/>
              <w:rPr>
                <w:lang w:bidi="en-US"/>
              </w:rPr>
            </w:pPr>
            <w:r>
              <w:rPr>
                <w:lang w:bidi="en-US"/>
              </w:rPr>
              <w:t xml:space="preserve">  </w:t>
            </w:r>
          </w:p>
          <w:p w14:paraId="68315F22" w14:textId="77777777" w:rsidR="003C448A" w:rsidRDefault="003C448A" w:rsidP="003C448A">
            <w:pPr>
              <w:pStyle w:val="1ATableTextStyle"/>
              <w:rPr>
                <w:lang w:bidi="en-US"/>
              </w:rPr>
            </w:pPr>
            <w:r>
              <w:rPr>
                <w:lang w:bidi="en-US"/>
              </w:rPr>
              <w:t>Configure user storage of BitLocker recovery information:</w:t>
            </w:r>
          </w:p>
          <w:p w14:paraId="3198930D" w14:textId="065E3C06" w:rsidR="003C448A" w:rsidRDefault="003C448A" w:rsidP="003C448A">
            <w:pPr>
              <w:pStyle w:val="1ATableTextStyle"/>
              <w:rPr>
                <w:lang w:bidi="en-US"/>
              </w:rPr>
            </w:pPr>
          </w:p>
        </w:tc>
        <w:tc>
          <w:tcPr>
            <w:tcW w:w="2500" w:type="pct"/>
          </w:tcPr>
          <w:p w14:paraId="454E155E" w14:textId="491B9AF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Require 48-digit recovery password</w:t>
            </w:r>
          </w:p>
        </w:tc>
      </w:tr>
      <w:tr w:rsidR="003C448A" w14:paraId="29EE68F4"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5FC1D3FD" w14:textId="73F7F900" w:rsidR="003C448A" w:rsidRDefault="003C448A" w:rsidP="003C448A">
            <w:pPr>
              <w:pStyle w:val="1ATableSub-CategoryHeaderColumn"/>
              <w:rPr>
                <w:lang w:bidi="en-US"/>
              </w:rPr>
            </w:pPr>
            <w:r>
              <w:rPr>
                <w:lang w:bidi="en-US"/>
              </w:rPr>
              <w:t>BitLocker Drive Encryption</w:t>
            </w:r>
          </w:p>
        </w:tc>
      </w:tr>
      <w:tr w:rsidR="003C448A" w14:paraId="76B84D8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BE3A700" w14:textId="4314694B" w:rsidR="003C448A" w:rsidRDefault="003C448A" w:rsidP="003C448A">
            <w:pPr>
              <w:pStyle w:val="1ATableTextStyle"/>
              <w:rPr>
                <w:lang w:bidi="en-US"/>
              </w:rPr>
            </w:pPr>
            <w:r>
              <w:rPr>
                <w:lang w:bidi="en-US"/>
              </w:rPr>
              <w:t>Choose drive encryption method and cipher strength (Windows 10 [Version 1511] and later)</w:t>
            </w:r>
          </w:p>
        </w:tc>
        <w:tc>
          <w:tcPr>
            <w:tcW w:w="2500" w:type="pct"/>
          </w:tcPr>
          <w:p w14:paraId="578A7BB2" w14:textId="0118363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5999801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7841E06" w14:textId="0B185C08" w:rsidR="003C448A" w:rsidRDefault="003C448A" w:rsidP="003C448A">
            <w:pPr>
              <w:pStyle w:val="1ATableTextStyle"/>
              <w:rPr>
                <w:lang w:bidi="en-US"/>
              </w:rPr>
            </w:pPr>
            <w:r>
              <w:rPr>
                <w:lang w:bidi="en-US"/>
              </w:rPr>
              <w:t xml:space="preserve">  Select the encryption method for removable data drives:</w:t>
            </w:r>
          </w:p>
        </w:tc>
        <w:tc>
          <w:tcPr>
            <w:tcW w:w="2500" w:type="pct"/>
          </w:tcPr>
          <w:p w14:paraId="42809323" w14:textId="408F491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AES-CBC 256-bit</w:t>
            </w:r>
          </w:p>
        </w:tc>
      </w:tr>
      <w:tr w:rsidR="003C448A" w14:paraId="62F3DAC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0D35B5A" w14:textId="53F3DB4F" w:rsidR="003C448A" w:rsidRDefault="003C448A" w:rsidP="003C448A">
            <w:pPr>
              <w:pStyle w:val="1ATableTextStyle"/>
              <w:rPr>
                <w:lang w:bidi="en-US"/>
              </w:rPr>
            </w:pPr>
            <w:r>
              <w:rPr>
                <w:lang w:bidi="en-US"/>
              </w:rPr>
              <w:t xml:space="preserve">  Select the encryption method for fixed data drives:</w:t>
            </w:r>
          </w:p>
        </w:tc>
        <w:tc>
          <w:tcPr>
            <w:tcW w:w="2500" w:type="pct"/>
          </w:tcPr>
          <w:p w14:paraId="77646E99" w14:textId="4D314B6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XTS-AES 256-bit</w:t>
            </w:r>
          </w:p>
        </w:tc>
      </w:tr>
      <w:tr w:rsidR="003C448A" w14:paraId="5C11881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01D7749" w14:textId="77258E5E" w:rsidR="003C448A" w:rsidRDefault="003C448A" w:rsidP="003C448A">
            <w:pPr>
              <w:pStyle w:val="1ATableTextStyle"/>
              <w:rPr>
                <w:lang w:bidi="en-US"/>
              </w:rPr>
            </w:pPr>
            <w:r>
              <w:rPr>
                <w:lang w:bidi="en-US"/>
              </w:rPr>
              <w:t xml:space="preserve">  Select the encryption method for operating system drives:</w:t>
            </w:r>
          </w:p>
        </w:tc>
        <w:tc>
          <w:tcPr>
            <w:tcW w:w="2500" w:type="pct"/>
          </w:tcPr>
          <w:p w14:paraId="457607AE" w14:textId="76D3ACF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XTS-AES 256-bit</w:t>
            </w:r>
          </w:p>
        </w:tc>
      </w:tr>
      <w:tr w:rsidR="003C448A" w14:paraId="1E75813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CF7188C" w14:textId="48219BDB" w:rsidR="003C448A" w:rsidRDefault="003C448A" w:rsidP="003C448A">
            <w:pPr>
              <w:pStyle w:val="1ATableCategoryHeaderRowBold"/>
              <w:rPr>
                <w:lang w:bidi="en-US"/>
              </w:rPr>
            </w:pPr>
            <w:r>
              <w:rPr>
                <w:lang w:bidi="en-US"/>
              </w:rPr>
              <w:t>BitLocker</w:t>
            </w:r>
          </w:p>
        </w:tc>
      </w:tr>
      <w:tr w:rsidR="003C448A" w14:paraId="18D0C74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79E80B8" w14:textId="319EC969" w:rsidR="003C448A" w:rsidRDefault="003C448A" w:rsidP="003C448A">
            <w:pPr>
              <w:pStyle w:val="1ATableTextStyle"/>
              <w:rPr>
                <w:lang w:bidi="en-US"/>
              </w:rPr>
            </w:pPr>
            <w:r>
              <w:rPr>
                <w:lang w:bidi="en-US"/>
              </w:rPr>
              <w:t>Require Device Encryption</w:t>
            </w:r>
          </w:p>
        </w:tc>
        <w:tc>
          <w:tcPr>
            <w:tcW w:w="2500" w:type="pct"/>
          </w:tcPr>
          <w:p w14:paraId="06BCECB0" w14:textId="33A1809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792BF29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C789547" w14:textId="4C64F1EE" w:rsidR="003C448A" w:rsidRDefault="003C448A" w:rsidP="003C448A">
            <w:pPr>
              <w:pStyle w:val="1ATableTextStyle"/>
              <w:rPr>
                <w:lang w:bidi="en-US"/>
              </w:rPr>
            </w:pPr>
            <w:r>
              <w:rPr>
                <w:lang w:bidi="en-US"/>
              </w:rPr>
              <w:lastRenderedPageBreak/>
              <w:t>Allow Warning For Other Disk Encryption</w:t>
            </w:r>
          </w:p>
        </w:tc>
        <w:tc>
          <w:tcPr>
            <w:tcW w:w="2500" w:type="pct"/>
          </w:tcPr>
          <w:p w14:paraId="59039304" w14:textId="57A21B5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12FF588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6059705" w14:textId="00FFB752" w:rsidR="003C448A" w:rsidRDefault="003C448A" w:rsidP="003C448A">
            <w:pPr>
              <w:pStyle w:val="1ATableTextStyle"/>
              <w:rPr>
                <w:lang w:bidi="en-US"/>
              </w:rPr>
            </w:pPr>
            <w:r>
              <w:rPr>
                <w:lang w:bidi="en-US"/>
              </w:rPr>
              <w:t xml:space="preserve">  Allow Standard User Encryption</w:t>
            </w:r>
          </w:p>
        </w:tc>
        <w:tc>
          <w:tcPr>
            <w:tcW w:w="2500" w:type="pct"/>
          </w:tcPr>
          <w:p w14:paraId="3F7F557C" w14:textId="6D2868A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22F42A5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8F31A43" w14:textId="4244B547" w:rsidR="003C448A" w:rsidRDefault="003C448A" w:rsidP="003C448A">
            <w:pPr>
              <w:pStyle w:val="1ATableTextStyle"/>
              <w:rPr>
                <w:lang w:bidi="en-US"/>
              </w:rPr>
            </w:pPr>
            <w:r>
              <w:rPr>
                <w:lang w:bidi="en-US"/>
              </w:rPr>
              <w:t>Configure Recovery Password Rotation</w:t>
            </w:r>
          </w:p>
        </w:tc>
        <w:tc>
          <w:tcPr>
            <w:tcW w:w="2500" w:type="pct"/>
          </w:tcPr>
          <w:p w14:paraId="51436E88" w14:textId="60EB308B"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Refresh on for Azure AD-joined devices</w:t>
            </w:r>
          </w:p>
        </w:tc>
      </w:tr>
    </w:tbl>
    <w:p w14:paraId="4ED6A2C2" w14:textId="08C7A195" w:rsidR="003C448A" w:rsidRDefault="003C448A" w:rsidP="003C448A">
      <w:pPr>
        <w:pStyle w:val="Caption"/>
      </w:pPr>
      <w:r>
        <w:t xml:space="preserve">Table </w:t>
      </w:r>
      <w:r>
        <w:fldChar w:fldCharType="begin"/>
      </w:r>
      <w:r>
        <w:instrText xml:space="preserve"> SEQ Table \* ARABIC </w:instrText>
      </w:r>
      <w:r>
        <w:fldChar w:fldCharType="separate"/>
      </w:r>
      <w:r>
        <w:rPr>
          <w:noProof/>
        </w:rPr>
        <w:t>171</w:t>
      </w:r>
      <w:r>
        <w:fldChar w:fldCharType="end"/>
      </w:r>
      <w:r>
        <w:t>. Settings - Win - Encryption - D - BitLocker (OS Disk) - v1.0.0</w:t>
      </w:r>
    </w:p>
    <w:tbl>
      <w:tblPr>
        <w:tblStyle w:val="GridTable4-Accent2"/>
        <w:tblW w:w="4994" w:type="pct"/>
        <w:tblLook w:val="04A0" w:firstRow="1" w:lastRow="0" w:firstColumn="1" w:lastColumn="0" w:noHBand="0" w:noVBand="1"/>
      </w:tblPr>
      <w:tblGrid>
        <w:gridCol w:w="3001"/>
        <w:gridCol w:w="3000"/>
        <w:gridCol w:w="3004"/>
      </w:tblGrid>
      <w:tr w:rsidR="003C448A" w14:paraId="0FB4813D"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127613F8" w14:textId="38F05439" w:rsidR="003C448A" w:rsidRDefault="003C448A" w:rsidP="003C448A">
            <w:pPr>
              <w:pStyle w:val="1ATableHeaderBold"/>
              <w:rPr>
                <w:lang w:bidi="en-US"/>
              </w:rPr>
            </w:pPr>
            <w:r>
              <w:rPr>
                <w:lang w:bidi="en-US"/>
              </w:rPr>
              <w:t>Group</w:t>
            </w:r>
          </w:p>
        </w:tc>
        <w:tc>
          <w:tcPr>
            <w:tcW w:w="1666" w:type="pct"/>
          </w:tcPr>
          <w:p w14:paraId="56E8D534" w14:textId="76DBD151"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3D480A00" w14:textId="69F9FC9F"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46071B4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0984C85C" w14:textId="5BBAF6BB" w:rsidR="003C448A" w:rsidRDefault="003C448A" w:rsidP="003C448A">
            <w:pPr>
              <w:pStyle w:val="1ATableCategoryHeaderRowBold"/>
              <w:rPr>
                <w:lang w:bidi="en-US"/>
              </w:rPr>
            </w:pPr>
            <w:r>
              <w:rPr>
                <w:lang w:bidi="en-US"/>
              </w:rPr>
              <w:t>Included Groups</w:t>
            </w:r>
          </w:p>
        </w:tc>
      </w:tr>
      <w:tr w:rsidR="003C448A" w14:paraId="7C1D7CCA"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1ACEAF78" w14:textId="365D44B1" w:rsidR="003C448A" w:rsidRDefault="003C448A" w:rsidP="003C448A">
            <w:pPr>
              <w:pStyle w:val="1ATableTextStyle"/>
              <w:rPr>
                <w:lang w:bidi="en-US"/>
              </w:rPr>
            </w:pPr>
            <w:r>
              <w:rPr>
                <w:lang w:bidi="en-US"/>
              </w:rPr>
              <w:t>All devices</w:t>
            </w:r>
          </w:p>
        </w:tc>
        <w:tc>
          <w:tcPr>
            <w:tcW w:w="1666" w:type="pct"/>
          </w:tcPr>
          <w:p w14:paraId="062E4BD0" w14:textId="3321077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391F2D66" w14:textId="1528B09C"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0397DB99" w14:textId="2DCB5733" w:rsidR="003C448A" w:rsidRDefault="003C448A" w:rsidP="003C448A">
      <w:pPr>
        <w:pStyle w:val="Caption"/>
      </w:pPr>
      <w:r>
        <w:t xml:space="preserve">Table </w:t>
      </w:r>
      <w:r>
        <w:fldChar w:fldCharType="begin"/>
      </w:r>
      <w:r>
        <w:instrText xml:space="preserve"> SEQ Table \* ARABIC </w:instrText>
      </w:r>
      <w:r>
        <w:fldChar w:fldCharType="separate"/>
      </w:r>
      <w:r>
        <w:rPr>
          <w:noProof/>
        </w:rPr>
        <w:t>172</w:t>
      </w:r>
      <w:r>
        <w:fldChar w:fldCharType="end"/>
      </w:r>
      <w:r>
        <w:t>. Assignments - Win - Encryption - D - BitLocker (OS Disk) - v1.0.0</w:t>
      </w:r>
    </w:p>
    <w:p w14:paraId="65929D84" w14:textId="44B1ABC4" w:rsidR="003C448A" w:rsidRDefault="003C448A" w:rsidP="003C448A">
      <w:pPr>
        <w:pStyle w:val="1ANumberedHeading3"/>
      </w:pPr>
      <w:bookmarkStart w:id="107" w:name="_Toc204168911"/>
      <w:r>
        <w:t>Win - Health Monitoring - D - MDM wins over GPO - v1.0.0</w:t>
      </w:r>
      <w:bookmarkEnd w:id="107"/>
    </w:p>
    <w:p w14:paraId="6E73E5D6"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6F9D1E6E"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75805E5" w14:textId="6035CF2D" w:rsidR="003C448A" w:rsidRDefault="003C448A" w:rsidP="003C448A">
            <w:pPr>
              <w:pStyle w:val="1ATableHeaderBold"/>
              <w:rPr>
                <w:lang w:bidi="en-US"/>
              </w:rPr>
            </w:pPr>
            <w:r>
              <w:rPr>
                <w:lang w:bidi="en-US"/>
              </w:rPr>
              <w:t>Name</w:t>
            </w:r>
          </w:p>
        </w:tc>
        <w:tc>
          <w:tcPr>
            <w:tcW w:w="2500" w:type="pct"/>
          </w:tcPr>
          <w:p w14:paraId="56E6CEEC" w14:textId="0B59E378"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45D8836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52E211FA" w14:textId="7FEA8224" w:rsidR="003C448A" w:rsidRDefault="003C448A" w:rsidP="003C448A">
            <w:pPr>
              <w:pStyle w:val="1ATableCategoryHeaderRowBold"/>
              <w:rPr>
                <w:lang w:bidi="en-US"/>
              </w:rPr>
            </w:pPr>
            <w:r>
              <w:rPr>
                <w:lang w:bidi="en-US"/>
              </w:rPr>
              <w:t>Basics</w:t>
            </w:r>
          </w:p>
        </w:tc>
      </w:tr>
      <w:tr w:rsidR="003C448A" w14:paraId="3117B50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9A554F9" w14:textId="12781836" w:rsidR="003C448A" w:rsidRDefault="003C448A" w:rsidP="003C448A">
            <w:pPr>
              <w:pStyle w:val="1ATableTextStyle"/>
              <w:rPr>
                <w:lang w:bidi="en-US"/>
              </w:rPr>
            </w:pPr>
            <w:r>
              <w:rPr>
                <w:lang w:bidi="en-US"/>
              </w:rPr>
              <w:t>Name</w:t>
            </w:r>
          </w:p>
        </w:tc>
        <w:tc>
          <w:tcPr>
            <w:tcW w:w="2500" w:type="pct"/>
          </w:tcPr>
          <w:p w14:paraId="56B9CDC4" w14:textId="24458A2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Health Monitoring - D - MDM wins over GPO - v1.0.0</w:t>
            </w:r>
          </w:p>
        </w:tc>
      </w:tr>
      <w:tr w:rsidR="003C448A" w14:paraId="15B9D60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5891C7E" w14:textId="628F88CD" w:rsidR="003C448A" w:rsidRDefault="003C448A" w:rsidP="003C448A">
            <w:pPr>
              <w:pStyle w:val="1ATableTextStyle"/>
              <w:rPr>
                <w:lang w:bidi="en-US"/>
              </w:rPr>
            </w:pPr>
            <w:r>
              <w:rPr>
                <w:lang w:bidi="en-US"/>
              </w:rPr>
              <w:t>Description</w:t>
            </w:r>
          </w:p>
        </w:tc>
        <w:tc>
          <w:tcPr>
            <w:tcW w:w="2500" w:type="pct"/>
          </w:tcPr>
          <w:p w14:paraId="28170224" w14:textId="378005B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Sets MDM to win over GPO.</w:t>
            </w:r>
          </w:p>
        </w:tc>
      </w:tr>
      <w:tr w:rsidR="003C448A" w14:paraId="3A0DB1B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5539D50" w14:textId="45678D14" w:rsidR="003C448A" w:rsidRDefault="003C448A" w:rsidP="003C448A">
            <w:pPr>
              <w:pStyle w:val="1ATableTextStyle"/>
              <w:rPr>
                <w:lang w:bidi="en-US"/>
              </w:rPr>
            </w:pPr>
            <w:r>
              <w:rPr>
                <w:lang w:bidi="en-US"/>
              </w:rPr>
              <w:t>Profile type</w:t>
            </w:r>
          </w:p>
        </w:tc>
        <w:tc>
          <w:tcPr>
            <w:tcW w:w="2500" w:type="pct"/>
          </w:tcPr>
          <w:p w14:paraId="43C6BB56" w14:textId="309C051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6F8C7F3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A67099A" w14:textId="6C7B3DFB" w:rsidR="003C448A" w:rsidRDefault="003C448A" w:rsidP="003C448A">
            <w:pPr>
              <w:pStyle w:val="1ATableTextStyle"/>
              <w:rPr>
                <w:lang w:bidi="en-US"/>
              </w:rPr>
            </w:pPr>
            <w:r>
              <w:rPr>
                <w:lang w:bidi="en-US"/>
              </w:rPr>
              <w:t>Platform supported</w:t>
            </w:r>
          </w:p>
        </w:tc>
        <w:tc>
          <w:tcPr>
            <w:tcW w:w="2500" w:type="pct"/>
          </w:tcPr>
          <w:p w14:paraId="1DE8302A" w14:textId="4F05BA1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24FCF1B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BF95784" w14:textId="29C12AEC" w:rsidR="003C448A" w:rsidRDefault="003C448A" w:rsidP="003C448A">
            <w:pPr>
              <w:pStyle w:val="1ATableTextStyle"/>
              <w:rPr>
                <w:lang w:bidi="en-US"/>
              </w:rPr>
            </w:pPr>
            <w:r>
              <w:rPr>
                <w:lang w:bidi="en-US"/>
              </w:rPr>
              <w:t>Created</w:t>
            </w:r>
          </w:p>
        </w:tc>
        <w:tc>
          <w:tcPr>
            <w:tcW w:w="2500" w:type="pct"/>
          </w:tcPr>
          <w:p w14:paraId="279F4A95" w14:textId="7298716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09:27:26</w:t>
            </w:r>
          </w:p>
        </w:tc>
      </w:tr>
      <w:tr w:rsidR="003C448A" w14:paraId="5891B98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6D12304" w14:textId="5D437C2B" w:rsidR="003C448A" w:rsidRDefault="003C448A" w:rsidP="003C448A">
            <w:pPr>
              <w:pStyle w:val="1ATableTextStyle"/>
              <w:rPr>
                <w:lang w:bidi="en-US"/>
              </w:rPr>
            </w:pPr>
            <w:r>
              <w:rPr>
                <w:lang w:bidi="en-US"/>
              </w:rPr>
              <w:t>Last modified</w:t>
            </w:r>
          </w:p>
        </w:tc>
        <w:tc>
          <w:tcPr>
            <w:tcW w:w="2500" w:type="pct"/>
          </w:tcPr>
          <w:p w14:paraId="703912C3" w14:textId="00FF724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10 April 2025 09:27:26</w:t>
            </w:r>
          </w:p>
        </w:tc>
      </w:tr>
      <w:tr w:rsidR="003C448A" w14:paraId="149BD91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9873F17" w14:textId="62D02D3D" w:rsidR="003C448A" w:rsidRDefault="003C448A" w:rsidP="003C448A">
            <w:pPr>
              <w:pStyle w:val="1ATableTextStyle"/>
              <w:rPr>
                <w:lang w:bidi="en-US"/>
              </w:rPr>
            </w:pPr>
            <w:r>
              <w:rPr>
                <w:lang w:bidi="en-US"/>
              </w:rPr>
              <w:t>Scope tags</w:t>
            </w:r>
          </w:p>
        </w:tc>
        <w:tc>
          <w:tcPr>
            <w:tcW w:w="2500" w:type="pct"/>
          </w:tcPr>
          <w:p w14:paraId="048C4766" w14:textId="67646B61"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4E291B0A" w14:textId="1FD8C46E" w:rsidR="003C448A" w:rsidRDefault="003C448A" w:rsidP="003C448A">
      <w:pPr>
        <w:pStyle w:val="Caption"/>
      </w:pPr>
      <w:r>
        <w:t xml:space="preserve">Table </w:t>
      </w:r>
      <w:r>
        <w:fldChar w:fldCharType="begin"/>
      </w:r>
      <w:r>
        <w:instrText xml:space="preserve"> SEQ Table \* ARABIC </w:instrText>
      </w:r>
      <w:r>
        <w:fldChar w:fldCharType="separate"/>
      </w:r>
      <w:r>
        <w:rPr>
          <w:noProof/>
        </w:rPr>
        <w:t>173</w:t>
      </w:r>
      <w:r>
        <w:fldChar w:fldCharType="end"/>
      </w:r>
      <w:r>
        <w:t>. Basics - Win - Health Monitoring - D - MDM wins over GPO - v1.0.0</w:t>
      </w:r>
    </w:p>
    <w:tbl>
      <w:tblPr>
        <w:tblStyle w:val="GridTable4-Accent2"/>
        <w:tblW w:w="4994" w:type="pct"/>
        <w:tblLook w:val="04A0" w:firstRow="1" w:lastRow="0" w:firstColumn="1" w:lastColumn="0" w:noHBand="0" w:noVBand="1"/>
      </w:tblPr>
      <w:tblGrid>
        <w:gridCol w:w="4502"/>
        <w:gridCol w:w="4503"/>
      </w:tblGrid>
      <w:tr w:rsidR="003C448A" w14:paraId="69CE9525"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2EA1148" w14:textId="517CFCBB" w:rsidR="003C448A" w:rsidRDefault="003C448A" w:rsidP="003C448A">
            <w:pPr>
              <w:pStyle w:val="1ATableHeaderBold"/>
              <w:rPr>
                <w:lang w:bidi="en-US"/>
              </w:rPr>
            </w:pPr>
            <w:r>
              <w:rPr>
                <w:lang w:bidi="en-US"/>
              </w:rPr>
              <w:t>Name</w:t>
            </w:r>
          </w:p>
        </w:tc>
        <w:tc>
          <w:tcPr>
            <w:tcW w:w="2500" w:type="pct"/>
          </w:tcPr>
          <w:p w14:paraId="58A5C049" w14:textId="42F88313"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4A9E31B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59B9DE9E" w14:textId="24AB8BA9" w:rsidR="003C448A" w:rsidRDefault="003C448A" w:rsidP="003C448A">
            <w:pPr>
              <w:pStyle w:val="1ATableCategoryHeaderRowBold"/>
              <w:rPr>
                <w:lang w:bidi="en-US"/>
              </w:rPr>
            </w:pPr>
            <w:r>
              <w:rPr>
                <w:lang w:bidi="en-US"/>
              </w:rPr>
              <w:t>Control Policy Conflict</w:t>
            </w:r>
          </w:p>
        </w:tc>
      </w:tr>
      <w:tr w:rsidR="003C448A" w14:paraId="780EEC9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53CAA79" w14:textId="52C95461" w:rsidR="003C448A" w:rsidRDefault="003C448A" w:rsidP="003C448A">
            <w:pPr>
              <w:pStyle w:val="1ATableTextStyle"/>
              <w:rPr>
                <w:lang w:bidi="en-US"/>
              </w:rPr>
            </w:pPr>
            <w:r>
              <w:rPr>
                <w:lang w:bidi="en-US"/>
              </w:rPr>
              <w:t>MDM Wins Over GP</w:t>
            </w:r>
          </w:p>
        </w:tc>
        <w:tc>
          <w:tcPr>
            <w:tcW w:w="2500" w:type="pct"/>
          </w:tcPr>
          <w:p w14:paraId="7364AB5C" w14:textId="10B6FD56"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The MDM policy is used and the GP policy is blocked.</w:t>
            </w:r>
          </w:p>
        </w:tc>
      </w:tr>
    </w:tbl>
    <w:p w14:paraId="686FD561" w14:textId="7AB1D7CA" w:rsidR="003C448A" w:rsidRDefault="003C448A" w:rsidP="003C448A">
      <w:pPr>
        <w:pStyle w:val="Caption"/>
      </w:pPr>
      <w:r>
        <w:t xml:space="preserve">Table </w:t>
      </w:r>
      <w:r>
        <w:fldChar w:fldCharType="begin"/>
      </w:r>
      <w:r>
        <w:instrText xml:space="preserve"> SEQ Table \* ARABIC </w:instrText>
      </w:r>
      <w:r>
        <w:fldChar w:fldCharType="separate"/>
      </w:r>
      <w:r>
        <w:rPr>
          <w:noProof/>
        </w:rPr>
        <w:t>174</w:t>
      </w:r>
      <w:r>
        <w:fldChar w:fldCharType="end"/>
      </w:r>
      <w:r>
        <w:t>. Settings - Win - Health Monitoring - D - MDM wins over GPO - v1.0.0</w:t>
      </w:r>
    </w:p>
    <w:tbl>
      <w:tblPr>
        <w:tblStyle w:val="GridTable4-Accent2"/>
        <w:tblW w:w="4994" w:type="pct"/>
        <w:tblLook w:val="04A0" w:firstRow="1" w:lastRow="0" w:firstColumn="1" w:lastColumn="0" w:noHBand="0" w:noVBand="1"/>
      </w:tblPr>
      <w:tblGrid>
        <w:gridCol w:w="3001"/>
        <w:gridCol w:w="3000"/>
        <w:gridCol w:w="3004"/>
      </w:tblGrid>
      <w:tr w:rsidR="003C448A" w14:paraId="294FEE43"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739C4302" w14:textId="3790512C" w:rsidR="003C448A" w:rsidRDefault="003C448A" w:rsidP="003C448A">
            <w:pPr>
              <w:pStyle w:val="1ATableHeaderBold"/>
              <w:rPr>
                <w:lang w:bidi="en-US"/>
              </w:rPr>
            </w:pPr>
            <w:r>
              <w:rPr>
                <w:lang w:bidi="en-US"/>
              </w:rPr>
              <w:t>Group</w:t>
            </w:r>
          </w:p>
        </w:tc>
        <w:tc>
          <w:tcPr>
            <w:tcW w:w="1666" w:type="pct"/>
          </w:tcPr>
          <w:p w14:paraId="4CC3A700" w14:textId="3686CD97"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08EA8DD6" w14:textId="6C89F411"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67FE1A9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7B4D8541" w14:textId="17F45C34" w:rsidR="003C448A" w:rsidRDefault="003C448A" w:rsidP="003C448A">
            <w:pPr>
              <w:pStyle w:val="1ATableCategoryHeaderRowBold"/>
              <w:rPr>
                <w:lang w:bidi="en-US"/>
              </w:rPr>
            </w:pPr>
            <w:r>
              <w:rPr>
                <w:lang w:bidi="en-US"/>
              </w:rPr>
              <w:t>Included Groups</w:t>
            </w:r>
          </w:p>
        </w:tc>
      </w:tr>
      <w:tr w:rsidR="003C448A" w14:paraId="291830D2"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7A74378F" w14:textId="036524B1" w:rsidR="003C448A" w:rsidRDefault="003C448A" w:rsidP="003C448A">
            <w:pPr>
              <w:pStyle w:val="1ATableTextStyle"/>
              <w:rPr>
                <w:lang w:bidi="en-US"/>
              </w:rPr>
            </w:pPr>
            <w:r>
              <w:rPr>
                <w:lang w:bidi="en-US"/>
              </w:rPr>
              <w:t>All devices</w:t>
            </w:r>
          </w:p>
        </w:tc>
        <w:tc>
          <w:tcPr>
            <w:tcW w:w="1666" w:type="pct"/>
          </w:tcPr>
          <w:p w14:paraId="57846421" w14:textId="5A3D5F2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None</w:t>
            </w:r>
          </w:p>
        </w:tc>
        <w:tc>
          <w:tcPr>
            <w:tcW w:w="1667" w:type="pct"/>
          </w:tcPr>
          <w:p w14:paraId="0D023782" w14:textId="7F787EF5"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None</w:t>
            </w:r>
          </w:p>
        </w:tc>
      </w:tr>
    </w:tbl>
    <w:p w14:paraId="2B758A27" w14:textId="7D0A4A25" w:rsidR="003C448A" w:rsidRDefault="003C448A" w:rsidP="003C448A">
      <w:pPr>
        <w:pStyle w:val="Caption"/>
      </w:pPr>
      <w:r>
        <w:t xml:space="preserve">Table </w:t>
      </w:r>
      <w:r>
        <w:fldChar w:fldCharType="begin"/>
      </w:r>
      <w:r>
        <w:instrText xml:space="preserve"> SEQ Table \* ARABIC </w:instrText>
      </w:r>
      <w:r>
        <w:fldChar w:fldCharType="separate"/>
      </w:r>
      <w:r>
        <w:rPr>
          <w:noProof/>
        </w:rPr>
        <w:t>175</w:t>
      </w:r>
      <w:r>
        <w:fldChar w:fldCharType="end"/>
      </w:r>
      <w:r>
        <w:t>. Assignments - Win - Health Monitoring - D - MDM wins over GPO - v1.0.0</w:t>
      </w:r>
    </w:p>
    <w:p w14:paraId="28A28702" w14:textId="7E221876" w:rsidR="003C448A" w:rsidRDefault="003C448A" w:rsidP="003C448A">
      <w:pPr>
        <w:pStyle w:val="1ANumberedHeading3"/>
      </w:pPr>
      <w:bookmarkStart w:id="108" w:name="_Toc204168912"/>
      <w:r>
        <w:t>Win - Health Monitoring - D - Windows Update for Business - v1.0.0</w:t>
      </w:r>
      <w:bookmarkEnd w:id="108"/>
    </w:p>
    <w:p w14:paraId="1F4FF36D"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02BD7A4C"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70DCE56" w14:textId="0F68C187" w:rsidR="003C448A" w:rsidRDefault="003C448A" w:rsidP="003C448A">
            <w:pPr>
              <w:pStyle w:val="1ATableHeaderBold"/>
              <w:rPr>
                <w:lang w:bidi="en-US"/>
              </w:rPr>
            </w:pPr>
            <w:r>
              <w:rPr>
                <w:lang w:bidi="en-US"/>
              </w:rPr>
              <w:t>Name</w:t>
            </w:r>
          </w:p>
        </w:tc>
        <w:tc>
          <w:tcPr>
            <w:tcW w:w="2500" w:type="pct"/>
          </w:tcPr>
          <w:p w14:paraId="47B19567" w14:textId="40D51C27"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11101F4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4E14DA86" w14:textId="0FB12D82" w:rsidR="003C448A" w:rsidRDefault="003C448A" w:rsidP="003C448A">
            <w:pPr>
              <w:pStyle w:val="1ATableCategoryHeaderRowBold"/>
              <w:rPr>
                <w:lang w:bidi="en-US"/>
              </w:rPr>
            </w:pPr>
            <w:r>
              <w:rPr>
                <w:lang w:bidi="en-US"/>
              </w:rPr>
              <w:t>Basics</w:t>
            </w:r>
          </w:p>
        </w:tc>
      </w:tr>
      <w:tr w:rsidR="003C448A" w14:paraId="4D15014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A095BF9" w14:textId="4AA5E247" w:rsidR="003C448A" w:rsidRDefault="003C448A" w:rsidP="003C448A">
            <w:pPr>
              <w:pStyle w:val="1ATableTextStyle"/>
              <w:rPr>
                <w:lang w:bidi="en-US"/>
              </w:rPr>
            </w:pPr>
            <w:r>
              <w:rPr>
                <w:lang w:bidi="en-US"/>
              </w:rPr>
              <w:t>Name</w:t>
            </w:r>
          </w:p>
        </w:tc>
        <w:tc>
          <w:tcPr>
            <w:tcW w:w="2500" w:type="pct"/>
          </w:tcPr>
          <w:p w14:paraId="141A394D" w14:textId="58E69D0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Health Monitoring - D - Windows Update for Business - v1.0.0</w:t>
            </w:r>
          </w:p>
        </w:tc>
      </w:tr>
      <w:tr w:rsidR="003C448A" w14:paraId="7ACED7F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9DF1DD8" w14:textId="1B2B998A" w:rsidR="003C448A" w:rsidRDefault="003C448A" w:rsidP="003C448A">
            <w:pPr>
              <w:pStyle w:val="1ATableTextStyle"/>
              <w:rPr>
                <w:lang w:bidi="en-US"/>
              </w:rPr>
            </w:pPr>
            <w:r>
              <w:rPr>
                <w:lang w:bidi="en-US"/>
              </w:rPr>
              <w:t>Description</w:t>
            </w:r>
          </w:p>
        </w:tc>
        <w:tc>
          <w:tcPr>
            <w:tcW w:w="2500" w:type="pct"/>
          </w:tcPr>
          <w:p w14:paraId="16F46F2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NOTE: Contains policies required for Windows Update for Business Reports. Further configuration required:</w:t>
            </w:r>
          </w:p>
          <w:p w14:paraId="3F88B685" w14:textId="3A5A127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lastRenderedPageBreak/>
              <w:t>https://learn.microsoft.com/en-us/windows/deployment/update/wufb-reports-enable</w:t>
            </w:r>
          </w:p>
        </w:tc>
      </w:tr>
      <w:tr w:rsidR="003C448A" w14:paraId="03AAA40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C4116A5" w14:textId="2C829E58" w:rsidR="003C448A" w:rsidRDefault="003C448A" w:rsidP="003C448A">
            <w:pPr>
              <w:pStyle w:val="1ATableTextStyle"/>
              <w:rPr>
                <w:lang w:bidi="en-US"/>
              </w:rPr>
            </w:pPr>
            <w:r>
              <w:rPr>
                <w:lang w:bidi="en-US"/>
              </w:rPr>
              <w:lastRenderedPageBreak/>
              <w:t>Profile type</w:t>
            </w:r>
          </w:p>
        </w:tc>
        <w:tc>
          <w:tcPr>
            <w:tcW w:w="2500" w:type="pct"/>
          </w:tcPr>
          <w:p w14:paraId="180E9D06" w14:textId="2A01644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636B4C8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4629660" w14:textId="12707DCA" w:rsidR="003C448A" w:rsidRDefault="003C448A" w:rsidP="003C448A">
            <w:pPr>
              <w:pStyle w:val="1ATableTextStyle"/>
              <w:rPr>
                <w:lang w:bidi="en-US"/>
              </w:rPr>
            </w:pPr>
            <w:r>
              <w:rPr>
                <w:lang w:bidi="en-US"/>
              </w:rPr>
              <w:t>Platform supported</w:t>
            </w:r>
          </w:p>
        </w:tc>
        <w:tc>
          <w:tcPr>
            <w:tcW w:w="2500" w:type="pct"/>
          </w:tcPr>
          <w:p w14:paraId="152FBCD1" w14:textId="0096763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3462ED6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663D67F" w14:textId="2742E36B" w:rsidR="003C448A" w:rsidRDefault="003C448A" w:rsidP="003C448A">
            <w:pPr>
              <w:pStyle w:val="1ATableTextStyle"/>
              <w:rPr>
                <w:lang w:bidi="en-US"/>
              </w:rPr>
            </w:pPr>
            <w:r>
              <w:rPr>
                <w:lang w:bidi="en-US"/>
              </w:rPr>
              <w:t>Created</w:t>
            </w:r>
          </w:p>
        </w:tc>
        <w:tc>
          <w:tcPr>
            <w:tcW w:w="2500" w:type="pct"/>
          </w:tcPr>
          <w:p w14:paraId="5F289EDA" w14:textId="4C1B50D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09:27:26</w:t>
            </w:r>
          </w:p>
        </w:tc>
      </w:tr>
      <w:tr w:rsidR="003C448A" w14:paraId="31AFE14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23B85CD" w14:textId="4EFA478D" w:rsidR="003C448A" w:rsidRDefault="003C448A" w:rsidP="003C448A">
            <w:pPr>
              <w:pStyle w:val="1ATableTextStyle"/>
              <w:rPr>
                <w:lang w:bidi="en-US"/>
              </w:rPr>
            </w:pPr>
            <w:r>
              <w:rPr>
                <w:lang w:bidi="en-US"/>
              </w:rPr>
              <w:t>Last modified</w:t>
            </w:r>
          </w:p>
        </w:tc>
        <w:tc>
          <w:tcPr>
            <w:tcW w:w="2500" w:type="pct"/>
          </w:tcPr>
          <w:p w14:paraId="5088F871" w14:textId="7297C7C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10 April 2025 09:27:26</w:t>
            </w:r>
          </w:p>
        </w:tc>
      </w:tr>
      <w:tr w:rsidR="003C448A" w14:paraId="52B8511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361BBDA" w14:textId="43D84283" w:rsidR="003C448A" w:rsidRDefault="003C448A" w:rsidP="003C448A">
            <w:pPr>
              <w:pStyle w:val="1ATableTextStyle"/>
              <w:rPr>
                <w:lang w:bidi="en-US"/>
              </w:rPr>
            </w:pPr>
            <w:r>
              <w:rPr>
                <w:lang w:bidi="en-US"/>
              </w:rPr>
              <w:t>Scope tags</w:t>
            </w:r>
          </w:p>
        </w:tc>
        <w:tc>
          <w:tcPr>
            <w:tcW w:w="2500" w:type="pct"/>
          </w:tcPr>
          <w:p w14:paraId="17708558" w14:textId="5A7C62FF"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309F923A" w14:textId="10ABB4B2" w:rsidR="003C448A" w:rsidRDefault="003C448A" w:rsidP="003C448A">
      <w:pPr>
        <w:pStyle w:val="Caption"/>
      </w:pPr>
      <w:r>
        <w:t xml:space="preserve">Table </w:t>
      </w:r>
      <w:r>
        <w:fldChar w:fldCharType="begin"/>
      </w:r>
      <w:r>
        <w:instrText xml:space="preserve"> SEQ Table \* ARABIC </w:instrText>
      </w:r>
      <w:r>
        <w:fldChar w:fldCharType="separate"/>
      </w:r>
      <w:r>
        <w:rPr>
          <w:noProof/>
        </w:rPr>
        <w:t>176</w:t>
      </w:r>
      <w:r>
        <w:fldChar w:fldCharType="end"/>
      </w:r>
      <w:r>
        <w:t>. Basics - Win - Health Monitoring - D - Windows Update for Business - v1.0.0</w:t>
      </w:r>
    </w:p>
    <w:tbl>
      <w:tblPr>
        <w:tblStyle w:val="GridTable4-Accent2"/>
        <w:tblW w:w="4994" w:type="pct"/>
        <w:tblLook w:val="04A0" w:firstRow="1" w:lastRow="0" w:firstColumn="1" w:lastColumn="0" w:noHBand="0" w:noVBand="1"/>
      </w:tblPr>
      <w:tblGrid>
        <w:gridCol w:w="4502"/>
        <w:gridCol w:w="4503"/>
      </w:tblGrid>
      <w:tr w:rsidR="003C448A" w14:paraId="338667EC"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D0D2708" w14:textId="47209537" w:rsidR="003C448A" w:rsidRDefault="003C448A" w:rsidP="003C448A">
            <w:pPr>
              <w:pStyle w:val="1ATableHeaderBold"/>
              <w:rPr>
                <w:lang w:bidi="en-US"/>
              </w:rPr>
            </w:pPr>
            <w:r>
              <w:rPr>
                <w:lang w:bidi="en-US"/>
              </w:rPr>
              <w:t>Name</w:t>
            </w:r>
          </w:p>
        </w:tc>
        <w:tc>
          <w:tcPr>
            <w:tcW w:w="2500" w:type="pct"/>
          </w:tcPr>
          <w:p w14:paraId="6C9F3A24" w14:textId="48093FB6"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1FDCC98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4B7342F7" w14:textId="328430DD" w:rsidR="003C448A" w:rsidRDefault="003C448A" w:rsidP="003C448A">
            <w:pPr>
              <w:pStyle w:val="1ATableCategoryHeaderRowBold"/>
              <w:rPr>
                <w:lang w:bidi="en-US"/>
              </w:rPr>
            </w:pPr>
            <w:r>
              <w:rPr>
                <w:lang w:bidi="en-US"/>
              </w:rPr>
              <w:t>System</w:t>
            </w:r>
          </w:p>
        </w:tc>
      </w:tr>
      <w:tr w:rsidR="003C448A" w14:paraId="4DC66A3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64D917D" w14:textId="25DE1611" w:rsidR="003C448A" w:rsidRDefault="003C448A" w:rsidP="003C448A">
            <w:pPr>
              <w:pStyle w:val="1ATableTextStyle"/>
              <w:rPr>
                <w:lang w:bidi="en-US"/>
              </w:rPr>
            </w:pPr>
            <w:r>
              <w:rPr>
                <w:lang w:bidi="en-US"/>
              </w:rPr>
              <w:t>Allow device name to be sent in Windows diagnostic data</w:t>
            </w:r>
          </w:p>
        </w:tc>
        <w:tc>
          <w:tcPr>
            <w:tcW w:w="2500" w:type="pct"/>
          </w:tcPr>
          <w:p w14:paraId="28D35090" w14:textId="540141B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Allowed.</w:t>
            </w:r>
          </w:p>
        </w:tc>
      </w:tr>
      <w:tr w:rsidR="003C448A" w14:paraId="4E75D46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FE5D23D" w14:textId="14536A60" w:rsidR="003C448A" w:rsidRDefault="003C448A" w:rsidP="003C448A">
            <w:pPr>
              <w:pStyle w:val="1ATableTextStyle"/>
              <w:rPr>
                <w:lang w:bidi="en-US"/>
              </w:rPr>
            </w:pPr>
            <w:r>
              <w:rPr>
                <w:lang w:bidi="en-US"/>
              </w:rPr>
              <w:t>Allow Telemetry</w:t>
            </w:r>
          </w:p>
        </w:tc>
        <w:tc>
          <w:tcPr>
            <w:tcW w:w="2500" w:type="pct"/>
          </w:tcPr>
          <w:p w14:paraId="3EBF5D94" w14:textId="5F24ACE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Full</w:t>
            </w:r>
          </w:p>
        </w:tc>
      </w:tr>
      <w:tr w:rsidR="003C448A" w14:paraId="456860F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9633563" w14:textId="1D0A92DF" w:rsidR="003C448A" w:rsidRDefault="003C448A" w:rsidP="003C448A">
            <w:pPr>
              <w:pStyle w:val="1ATableTextStyle"/>
              <w:rPr>
                <w:lang w:bidi="en-US"/>
              </w:rPr>
            </w:pPr>
            <w:r>
              <w:rPr>
                <w:lang w:bidi="en-US"/>
              </w:rPr>
              <w:t>Configure Telemetry Opt In Change Notification</w:t>
            </w:r>
          </w:p>
        </w:tc>
        <w:tc>
          <w:tcPr>
            <w:tcW w:w="2500" w:type="pct"/>
          </w:tcPr>
          <w:p w14:paraId="0E03DE00" w14:textId="39B1289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 telemetry change notifications.</w:t>
            </w:r>
          </w:p>
        </w:tc>
      </w:tr>
      <w:tr w:rsidR="003C448A" w14:paraId="787B9F4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05CE20F" w14:textId="5C6DF4F4" w:rsidR="003C448A" w:rsidRDefault="003C448A" w:rsidP="003C448A">
            <w:pPr>
              <w:pStyle w:val="1ATableTextStyle"/>
              <w:rPr>
                <w:lang w:bidi="en-US"/>
              </w:rPr>
            </w:pPr>
            <w:r>
              <w:rPr>
                <w:lang w:bidi="en-US"/>
              </w:rPr>
              <w:t>Configure Telemetry Opt In Settings Ux</w:t>
            </w:r>
          </w:p>
        </w:tc>
        <w:tc>
          <w:tcPr>
            <w:tcW w:w="2500" w:type="pct"/>
          </w:tcPr>
          <w:p w14:paraId="16593CBB" w14:textId="015B09E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 Telemetry opt-in Settings.</w:t>
            </w:r>
          </w:p>
        </w:tc>
      </w:tr>
      <w:tr w:rsidR="003C448A" w14:paraId="5FF20C75"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39B14007" w14:textId="690E7A74" w:rsidR="003C448A" w:rsidRDefault="003C448A" w:rsidP="003C448A">
            <w:pPr>
              <w:pStyle w:val="1ATableCategoryHeaderRowBold"/>
              <w:rPr>
                <w:lang w:bidi="en-US"/>
              </w:rPr>
            </w:pPr>
            <w:r>
              <w:rPr>
                <w:lang w:bidi="en-US"/>
              </w:rPr>
              <w:t>Windows Update For Business</w:t>
            </w:r>
          </w:p>
        </w:tc>
      </w:tr>
      <w:tr w:rsidR="003C448A" w14:paraId="0436D47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9999233" w14:textId="1C97FE3F" w:rsidR="003C448A" w:rsidRDefault="003C448A" w:rsidP="003C448A">
            <w:pPr>
              <w:pStyle w:val="1ATableTextStyle"/>
              <w:rPr>
                <w:lang w:bidi="en-US"/>
              </w:rPr>
            </w:pPr>
            <w:r>
              <w:rPr>
                <w:lang w:bidi="en-US"/>
              </w:rPr>
              <w:t>Allow Temporary Enterprise Feature Control</w:t>
            </w:r>
          </w:p>
        </w:tc>
        <w:tc>
          <w:tcPr>
            <w:tcW w:w="2500" w:type="pct"/>
          </w:tcPr>
          <w:p w14:paraId="538A85AB" w14:textId="0E017F1F"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Allowed</w:t>
            </w:r>
          </w:p>
        </w:tc>
      </w:tr>
    </w:tbl>
    <w:p w14:paraId="0B33E0C4" w14:textId="6E809337" w:rsidR="003C448A" w:rsidRDefault="003C448A" w:rsidP="003C448A">
      <w:pPr>
        <w:pStyle w:val="Caption"/>
      </w:pPr>
      <w:r>
        <w:t xml:space="preserve">Table </w:t>
      </w:r>
      <w:r>
        <w:fldChar w:fldCharType="begin"/>
      </w:r>
      <w:r>
        <w:instrText xml:space="preserve"> SEQ Table \* ARABIC </w:instrText>
      </w:r>
      <w:r>
        <w:fldChar w:fldCharType="separate"/>
      </w:r>
      <w:r>
        <w:rPr>
          <w:noProof/>
        </w:rPr>
        <w:t>177</w:t>
      </w:r>
      <w:r>
        <w:fldChar w:fldCharType="end"/>
      </w:r>
      <w:r>
        <w:t>. Settings - Win - Health Monitoring - D - Windows Update for Business - v1.0.0</w:t>
      </w:r>
    </w:p>
    <w:tbl>
      <w:tblPr>
        <w:tblStyle w:val="GridTable4-Accent2"/>
        <w:tblW w:w="4994" w:type="pct"/>
        <w:tblLook w:val="04A0" w:firstRow="1" w:lastRow="0" w:firstColumn="1" w:lastColumn="0" w:noHBand="0" w:noVBand="1"/>
      </w:tblPr>
      <w:tblGrid>
        <w:gridCol w:w="3001"/>
        <w:gridCol w:w="3000"/>
        <w:gridCol w:w="3004"/>
      </w:tblGrid>
      <w:tr w:rsidR="003C448A" w14:paraId="55D97444"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6DAB4DD9" w14:textId="745F8AF6" w:rsidR="003C448A" w:rsidRDefault="003C448A" w:rsidP="003C448A">
            <w:pPr>
              <w:pStyle w:val="1ATableHeaderBold"/>
              <w:rPr>
                <w:lang w:bidi="en-US"/>
              </w:rPr>
            </w:pPr>
            <w:r>
              <w:rPr>
                <w:lang w:bidi="en-US"/>
              </w:rPr>
              <w:t>Group</w:t>
            </w:r>
          </w:p>
        </w:tc>
        <w:tc>
          <w:tcPr>
            <w:tcW w:w="1666" w:type="pct"/>
          </w:tcPr>
          <w:p w14:paraId="5FD6671B" w14:textId="1062EE7D"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3F3E5897" w14:textId="3E63F346"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5B76B65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52ECA4AF" w14:textId="119CF73A" w:rsidR="003C448A" w:rsidRDefault="003C448A" w:rsidP="003C448A">
            <w:pPr>
              <w:pStyle w:val="1ATableCategoryHeaderRowBold"/>
              <w:rPr>
                <w:lang w:bidi="en-US"/>
              </w:rPr>
            </w:pPr>
            <w:r>
              <w:rPr>
                <w:lang w:bidi="en-US"/>
              </w:rPr>
              <w:t>Included Groups</w:t>
            </w:r>
          </w:p>
        </w:tc>
      </w:tr>
      <w:tr w:rsidR="003C448A" w14:paraId="1E723AC5"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124E45A0" w14:textId="1B78914F" w:rsidR="003C448A" w:rsidRDefault="003C448A" w:rsidP="003C448A">
            <w:pPr>
              <w:pStyle w:val="1ATableTextStyle"/>
              <w:rPr>
                <w:lang w:bidi="en-US"/>
              </w:rPr>
            </w:pPr>
            <w:r>
              <w:rPr>
                <w:lang w:bidi="en-US"/>
              </w:rPr>
              <w:t>All devices</w:t>
            </w:r>
          </w:p>
        </w:tc>
        <w:tc>
          <w:tcPr>
            <w:tcW w:w="1666" w:type="pct"/>
          </w:tcPr>
          <w:p w14:paraId="5FD1B455" w14:textId="7B6B451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None</w:t>
            </w:r>
          </w:p>
        </w:tc>
        <w:tc>
          <w:tcPr>
            <w:tcW w:w="1667" w:type="pct"/>
          </w:tcPr>
          <w:p w14:paraId="0B001D57" w14:textId="5D4732F7"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None</w:t>
            </w:r>
          </w:p>
        </w:tc>
      </w:tr>
    </w:tbl>
    <w:p w14:paraId="3019E4C7" w14:textId="7EBB8094" w:rsidR="003C448A" w:rsidRDefault="003C448A" w:rsidP="003C448A">
      <w:pPr>
        <w:pStyle w:val="Caption"/>
      </w:pPr>
      <w:r>
        <w:t xml:space="preserve">Table </w:t>
      </w:r>
      <w:r>
        <w:fldChar w:fldCharType="begin"/>
      </w:r>
      <w:r>
        <w:instrText xml:space="preserve"> SEQ Table \* ARABIC </w:instrText>
      </w:r>
      <w:r>
        <w:fldChar w:fldCharType="separate"/>
      </w:r>
      <w:r>
        <w:rPr>
          <w:noProof/>
        </w:rPr>
        <w:t>178</w:t>
      </w:r>
      <w:r>
        <w:fldChar w:fldCharType="end"/>
      </w:r>
      <w:r>
        <w:t>. Assignments - Win - Health Monitoring - D - Windows Update for Business - v1.0.0</w:t>
      </w:r>
    </w:p>
    <w:p w14:paraId="131A6C88" w14:textId="77C25334" w:rsidR="003C448A" w:rsidRDefault="003C448A" w:rsidP="003C448A">
      <w:pPr>
        <w:pStyle w:val="1ANumberedHeading3"/>
      </w:pPr>
      <w:bookmarkStart w:id="109" w:name="_Toc204168913"/>
      <w:r>
        <w:t>Win - Internet Explorer (Legacy) - D - Compatibility View - v1.0.0</w:t>
      </w:r>
      <w:bookmarkEnd w:id="109"/>
    </w:p>
    <w:p w14:paraId="7041BB01"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651C41F6"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00FE90B" w14:textId="09BF25D3" w:rsidR="003C448A" w:rsidRDefault="003C448A" w:rsidP="003C448A">
            <w:pPr>
              <w:pStyle w:val="1ATableHeaderBold"/>
              <w:rPr>
                <w:lang w:bidi="en-US"/>
              </w:rPr>
            </w:pPr>
            <w:r>
              <w:rPr>
                <w:lang w:bidi="en-US"/>
              </w:rPr>
              <w:t>Name</w:t>
            </w:r>
          </w:p>
        </w:tc>
        <w:tc>
          <w:tcPr>
            <w:tcW w:w="2500" w:type="pct"/>
          </w:tcPr>
          <w:p w14:paraId="6D6C0C2E" w14:textId="051ACCB9"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729CFBD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212B456" w14:textId="50CDE944" w:rsidR="003C448A" w:rsidRDefault="003C448A" w:rsidP="003C448A">
            <w:pPr>
              <w:pStyle w:val="1ATableCategoryHeaderRowBold"/>
              <w:rPr>
                <w:lang w:bidi="en-US"/>
              </w:rPr>
            </w:pPr>
            <w:r>
              <w:rPr>
                <w:lang w:bidi="en-US"/>
              </w:rPr>
              <w:t>Basics</w:t>
            </w:r>
          </w:p>
        </w:tc>
      </w:tr>
      <w:tr w:rsidR="003C448A" w14:paraId="77C21CE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81B60F3" w14:textId="702C8A1B" w:rsidR="003C448A" w:rsidRDefault="003C448A" w:rsidP="003C448A">
            <w:pPr>
              <w:pStyle w:val="1ATableTextStyle"/>
              <w:rPr>
                <w:lang w:bidi="en-US"/>
              </w:rPr>
            </w:pPr>
            <w:r>
              <w:rPr>
                <w:lang w:bidi="en-US"/>
              </w:rPr>
              <w:t>Name</w:t>
            </w:r>
          </w:p>
        </w:tc>
        <w:tc>
          <w:tcPr>
            <w:tcW w:w="2500" w:type="pct"/>
          </w:tcPr>
          <w:p w14:paraId="1D62F0F1" w14:textId="77BB10C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Internet Explorer (Legacy) - D - Compatibility View - v1.0.0</w:t>
            </w:r>
          </w:p>
        </w:tc>
      </w:tr>
      <w:tr w:rsidR="003C448A" w14:paraId="357403F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CDB8B1A" w14:textId="067AA894" w:rsidR="003C448A" w:rsidRDefault="003C448A" w:rsidP="003C448A">
            <w:pPr>
              <w:pStyle w:val="1ATableTextStyle"/>
              <w:rPr>
                <w:lang w:bidi="en-US"/>
              </w:rPr>
            </w:pPr>
            <w:r>
              <w:rPr>
                <w:lang w:bidi="en-US"/>
              </w:rPr>
              <w:t>Description</w:t>
            </w:r>
          </w:p>
        </w:tc>
        <w:tc>
          <w:tcPr>
            <w:tcW w:w="2500" w:type="pct"/>
          </w:tcPr>
          <w:p w14:paraId="3D7465D9" w14:textId="2AA1E53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Added - Ellis Barrett</w:t>
            </w:r>
          </w:p>
        </w:tc>
      </w:tr>
      <w:tr w:rsidR="003C448A" w14:paraId="05F30A5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EC99F55" w14:textId="1FE2882E" w:rsidR="003C448A" w:rsidRDefault="003C448A" w:rsidP="003C448A">
            <w:pPr>
              <w:pStyle w:val="1ATableTextStyle"/>
              <w:rPr>
                <w:lang w:bidi="en-US"/>
              </w:rPr>
            </w:pPr>
            <w:r>
              <w:rPr>
                <w:lang w:bidi="en-US"/>
              </w:rPr>
              <w:t>Profile type</w:t>
            </w:r>
          </w:p>
        </w:tc>
        <w:tc>
          <w:tcPr>
            <w:tcW w:w="2500" w:type="pct"/>
          </w:tcPr>
          <w:p w14:paraId="57F24FFA" w14:textId="508F1E7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649B37F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7E0108E" w14:textId="1D904EDD" w:rsidR="003C448A" w:rsidRDefault="003C448A" w:rsidP="003C448A">
            <w:pPr>
              <w:pStyle w:val="1ATableTextStyle"/>
              <w:rPr>
                <w:lang w:bidi="en-US"/>
              </w:rPr>
            </w:pPr>
            <w:r>
              <w:rPr>
                <w:lang w:bidi="en-US"/>
              </w:rPr>
              <w:t>Platform supported</w:t>
            </w:r>
          </w:p>
        </w:tc>
        <w:tc>
          <w:tcPr>
            <w:tcW w:w="2500" w:type="pct"/>
          </w:tcPr>
          <w:p w14:paraId="49E801D5" w14:textId="442E3E6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108B818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1BE2A83" w14:textId="3D1C4E75" w:rsidR="003C448A" w:rsidRDefault="003C448A" w:rsidP="003C448A">
            <w:pPr>
              <w:pStyle w:val="1ATableTextStyle"/>
              <w:rPr>
                <w:lang w:bidi="en-US"/>
              </w:rPr>
            </w:pPr>
            <w:r>
              <w:rPr>
                <w:lang w:bidi="en-US"/>
              </w:rPr>
              <w:t>Created</w:t>
            </w:r>
          </w:p>
        </w:tc>
        <w:tc>
          <w:tcPr>
            <w:tcW w:w="2500" w:type="pct"/>
          </w:tcPr>
          <w:p w14:paraId="6771B722" w14:textId="01FAA6F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23 June 2025 15:50:45</w:t>
            </w:r>
          </w:p>
        </w:tc>
      </w:tr>
      <w:tr w:rsidR="003C448A" w14:paraId="5F608C8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2F3BF6D" w14:textId="07E3F7A6" w:rsidR="003C448A" w:rsidRDefault="003C448A" w:rsidP="003C448A">
            <w:pPr>
              <w:pStyle w:val="1ATableTextStyle"/>
              <w:rPr>
                <w:lang w:bidi="en-US"/>
              </w:rPr>
            </w:pPr>
            <w:r>
              <w:rPr>
                <w:lang w:bidi="en-US"/>
              </w:rPr>
              <w:t>Last modified</w:t>
            </w:r>
          </w:p>
        </w:tc>
        <w:tc>
          <w:tcPr>
            <w:tcW w:w="2500" w:type="pct"/>
          </w:tcPr>
          <w:p w14:paraId="6C038DB7" w14:textId="4FA04B5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25 June 2025 11:17:02</w:t>
            </w:r>
          </w:p>
        </w:tc>
      </w:tr>
      <w:tr w:rsidR="003C448A" w14:paraId="11DB55C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5FB27C7" w14:textId="5376FD45" w:rsidR="003C448A" w:rsidRDefault="003C448A" w:rsidP="003C448A">
            <w:pPr>
              <w:pStyle w:val="1ATableTextStyle"/>
              <w:rPr>
                <w:lang w:bidi="en-US"/>
              </w:rPr>
            </w:pPr>
            <w:r>
              <w:rPr>
                <w:lang w:bidi="en-US"/>
              </w:rPr>
              <w:t>Scope tags</w:t>
            </w:r>
          </w:p>
        </w:tc>
        <w:tc>
          <w:tcPr>
            <w:tcW w:w="2500" w:type="pct"/>
          </w:tcPr>
          <w:p w14:paraId="5F31BAE2" w14:textId="16DF2539"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0D86A37C" w14:textId="0B7C537F" w:rsidR="003C448A" w:rsidRDefault="003C448A" w:rsidP="003C448A">
      <w:pPr>
        <w:pStyle w:val="Caption"/>
      </w:pPr>
      <w:r>
        <w:t xml:space="preserve">Table </w:t>
      </w:r>
      <w:r>
        <w:fldChar w:fldCharType="begin"/>
      </w:r>
      <w:r>
        <w:instrText xml:space="preserve"> SEQ Table \* ARABIC </w:instrText>
      </w:r>
      <w:r>
        <w:fldChar w:fldCharType="separate"/>
      </w:r>
      <w:r>
        <w:rPr>
          <w:noProof/>
        </w:rPr>
        <w:t>179</w:t>
      </w:r>
      <w:r>
        <w:fldChar w:fldCharType="end"/>
      </w:r>
      <w:r>
        <w:t>. Basics - Win - Internet Explorer (Legacy) - D - Compatibility View - v1.0.0</w:t>
      </w:r>
    </w:p>
    <w:tbl>
      <w:tblPr>
        <w:tblStyle w:val="GridTable4-Accent2"/>
        <w:tblW w:w="4994" w:type="pct"/>
        <w:tblLook w:val="04A0" w:firstRow="1" w:lastRow="0" w:firstColumn="1" w:lastColumn="0" w:noHBand="0" w:noVBand="1"/>
      </w:tblPr>
      <w:tblGrid>
        <w:gridCol w:w="4502"/>
        <w:gridCol w:w="4503"/>
      </w:tblGrid>
      <w:tr w:rsidR="003C448A" w14:paraId="7F51A47E"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AD41D83" w14:textId="202A5C6D" w:rsidR="003C448A" w:rsidRDefault="003C448A" w:rsidP="003C448A">
            <w:pPr>
              <w:pStyle w:val="1ATableHeaderBold"/>
              <w:rPr>
                <w:lang w:bidi="en-US"/>
              </w:rPr>
            </w:pPr>
            <w:r>
              <w:rPr>
                <w:lang w:bidi="en-US"/>
              </w:rPr>
              <w:t>Name</w:t>
            </w:r>
          </w:p>
        </w:tc>
        <w:tc>
          <w:tcPr>
            <w:tcW w:w="2500" w:type="pct"/>
          </w:tcPr>
          <w:p w14:paraId="067CDDB2" w14:textId="14288A0E"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31A89EC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BC3628E" w14:textId="0892B535" w:rsidR="003C448A" w:rsidRDefault="003C448A" w:rsidP="003C448A">
            <w:pPr>
              <w:pStyle w:val="1ATableCategoryHeaderRowBold"/>
              <w:rPr>
                <w:lang w:bidi="en-US"/>
              </w:rPr>
            </w:pPr>
            <w:r>
              <w:rPr>
                <w:lang w:bidi="en-US"/>
              </w:rPr>
              <w:t>Administrative Templates</w:t>
            </w:r>
          </w:p>
        </w:tc>
      </w:tr>
      <w:tr w:rsidR="003C448A" w14:paraId="5812490B"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03F7E4D4" w14:textId="293A4348" w:rsidR="003C448A" w:rsidRDefault="003C448A" w:rsidP="003C448A">
            <w:pPr>
              <w:pStyle w:val="1ATableSub-CategoryHeaderColumn"/>
              <w:rPr>
                <w:lang w:bidi="en-US"/>
              </w:rPr>
            </w:pPr>
            <w:r>
              <w:rPr>
                <w:lang w:bidi="en-US"/>
              </w:rPr>
              <w:t>Compatibility View</w:t>
            </w:r>
          </w:p>
        </w:tc>
      </w:tr>
      <w:tr w:rsidR="003C448A" w14:paraId="6B1A3CC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A2063C4" w14:textId="7245075C" w:rsidR="003C448A" w:rsidRDefault="003C448A" w:rsidP="003C448A">
            <w:pPr>
              <w:pStyle w:val="1ATableTextStyle"/>
              <w:rPr>
                <w:lang w:bidi="en-US"/>
              </w:rPr>
            </w:pPr>
            <w:r>
              <w:rPr>
                <w:lang w:bidi="en-US"/>
              </w:rPr>
              <w:lastRenderedPageBreak/>
              <w:t>Use Policy List of Internet Explorer 7 sites</w:t>
            </w:r>
          </w:p>
        </w:tc>
        <w:tc>
          <w:tcPr>
            <w:tcW w:w="2500" w:type="pct"/>
          </w:tcPr>
          <w:p w14:paraId="47A048EB" w14:textId="5D38512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3839532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89B9814" w14:textId="3B33E4F8" w:rsidR="003C448A" w:rsidRDefault="003C448A" w:rsidP="003C448A">
            <w:pPr>
              <w:pStyle w:val="1ATableTextStyle"/>
              <w:rPr>
                <w:lang w:bidi="en-US"/>
              </w:rPr>
            </w:pPr>
            <w:r>
              <w:rPr>
                <w:lang w:bidi="en-US"/>
              </w:rPr>
              <w:t xml:space="preserve">  List of sites (Device)</w:t>
            </w:r>
          </w:p>
        </w:tc>
        <w:tc>
          <w:tcPr>
            <w:tcW w:w="2500" w:type="pct"/>
          </w:tcPr>
          <w:p w14:paraId="3426312D" w14:textId="50E3C054"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sap-pt;sap-ec;sap-pt.standrew.co.uk;sap-ec.standrew.co.uk</w:t>
            </w:r>
          </w:p>
        </w:tc>
      </w:tr>
    </w:tbl>
    <w:p w14:paraId="2FBA089F" w14:textId="1AD6B382" w:rsidR="003C448A" w:rsidRDefault="003C448A" w:rsidP="003C448A">
      <w:pPr>
        <w:pStyle w:val="Caption"/>
      </w:pPr>
      <w:r>
        <w:t xml:space="preserve">Table </w:t>
      </w:r>
      <w:r>
        <w:fldChar w:fldCharType="begin"/>
      </w:r>
      <w:r>
        <w:instrText xml:space="preserve"> SEQ Table \* ARABIC </w:instrText>
      </w:r>
      <w:r>
        <w:fldChar w:fldCharType="separate"/>
      </w:r>
      <w:r>
        <w:rPr>
          <w:noProof/>
        </w:rPr>
        <w:t>180</w:t>
      </w:r>
      <w:r>
        <w:fldChar w:fldCharType="end"/>
      </w:r>
      <w:r>
        <w:t>. Settings - Win - Internet Explorer (Legacy) - D - Compatibility View - v1.0.0</w:t>
      </w:r>
    </w:p>
    <w:tbl>
      <w:tblPr>
        <w:tblStyle w:val="GridTable4-Accent2"/>
        <w:tblW w:w="4994" w:type="pct"/>
        <w:tblLook w:val="04A0" w:firstRow="1" w:lastRow="0" w:firstColumn="1" w:lastColumn="0" w:noHBand="0" w:noVBand="1"/>
      </w:tblPr>
      <w:tblGrid>
        <w:gridCol w:w="3001"/>
        <w:gridCol w:w="3000"/>
        <w:gridCol w:w="3004"/>
      </w:tblGrid>
      <w:tr w:rsidR="003C448A" w14:paraId="6D6D5B99"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2B2D2829" w14:textId="06A8D2BA" w:rsidR="003C448A" w:rsidRDefault="003C448A" w:rsidP="003C448A">
            <w:pPr>
              <w:pStyle w:val="1ATableHeaderBold"/>
              <w:rPr>
                <w:lang w:bidi="en-US"/>
              </w:rPr>
            </w:pPr>
            <w:r>
              <w:rPr>
                <w:lang w:bidi="en-US"/>
              </w:rPr>
              <w:t>Group</w:t>
            </w:r>
          </w:p>
        </w:tc>
        <w:tc>
          <w:tcPr>
            <w:tcW w:w="1666" w:type="pct"/>
          </w:tcPr>
          <w:p w14:paraId="7E6A7F2A" w14:textId="15A8E55E"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569D5908" w14:textId="0B73F8AE"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24F958F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5630B0BE" w14:textId="141A17DA" w:rsidR="003C448A" w:rsidRDefault="003C448A" w:rsidP="003C448A">
            <w:pPr>
              <w:pStyle w:val="1ATableCategoryHeaderRowBold"/>
              <w:rPr>
                <w:lang w:bidi="en-US"/>
              </w:rPr>
            </w:pPr>
            <w:r>
              <w:rPr>
                <w:lang w:bidi="en-US"/>
              </w:rPr>
              <w:t>Included Groups</w:t>
            </w:r>
          </w:p>
        </w:tc>
      </w:tr>
      <w:tr w:rsidR="003C448A" w14:paraId="58CFF85F"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175FF8AB" w14:textId="7B17E128" w:rsidR="003C448A" w:rsidRDefault="003C448A" w:rsidP="003C448A">
            <w:pPr>
              <w:pStyle w:val="1ATableTextStyle"/>
              <w:rPr>
                <w:lang w:bidi="en-US"/>
              </w:rPr>
            </w:pPr>
            <w:r>
              <w:rPr>
                <w:lang w:bidi="en-US"/>
              </w:rPr>
              <w:t>All devices</w:t>
            </w:r>
          </w:p>
        </w:tc>
        <w:tc>
          <w:tcPr>
            <w:tcW w:w="1666" w:type="pct"/>
          </w:tcPr>
          <w:p w14:paraId="57D363CE" w14:textId="5E25B35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63A8ABB4" w14:textId="675DFB87"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190E47A4" w14:textId="6703AC35" w:rsidR="003C448A" w:rsidRDefault="003C448A" w:rsidP="003C448A">
      <w:pPr>
        <w:pStyle w:val="Caption"/>
      </w:pPr>
      <w:r>
        <w:t xml:space="preserve">Table </w:t>
      </w:r>
      <w:r>
        <w:fldChar w:fldCharType="begin"/>
      </w:r>
      <w:r>
        <w:instrText xml:space="preserve"> SEQ Table \* ARABIC </w:instrText>
      </w:r>
      <w:r>
        <w:fldChar w:fldCharType="separate"/>
      </w:r>
      <w:r>
        <w:rPr>
          <w:noProof/>
        </w:rPr>
        <w:t>181</w:t>
      </w:r>
      <w:r>
        <w:fldChar w:fldCharType="end"/>
      </w:r>
      <w:r>
        <w:t>. Assignments - Win - Internet Explorer (Legacy) - D - Compatibility View - v1.0.0</w:t>
      </w:r>
    </w:p>
    <w:p w14:paraId="536EDE5D" w14:textId="5F558A4C" w:rsidR="003C448A" w:rsidRDefault="003C448A" w:rsidP="003C448A">
      <w:pPr>
        <w:pStyle w:val="1ANumberedHeading3"/>
      </w:pPr>
      <w:bookmarkStart w:id="110" w:name="_Toc204168914"/>
      <w:r>
        <w:t>Win - Internet Explorer (Legacy) - D - Security - v1.0.0</w:t>
      </w:r>
      <w:bookmarkEnd w:id="110"/>
    </w:p>
    <w:p w14:paraId="059D9294"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4E46C2FB"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1D205AC" w14:textId="3B57DBAB" w:rsidR="003C448A" w:rsidRDefault="003C448A" w:rsidP="003C448A">
            <w:pPr>
              <w:pStyle w:val="1ATableHeaderBold"/>
              <w:rPr>
                <w:lang w:bidi="en-US"/>
              </w:rPr>
            </w:pPr>
            <w:r>
              <w:rPr>
                <w:lang w:bidi="en-US"/>
              </w:rPr>
              <w:t>Name</w:t>
            </w:r>
          </w:p>
        </w:tc>
        <w:tc>
          <w:tcPr>
            <w:tcW w:w="2500" w:type="pct"/>
          </w:tcPr>
          <w:p w14:paraId="51308AB9" w14:textId="34930ECE"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498A839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5975450" w14:textId="4B27C557" w:rsidR="003C448A" w:rsidRDefault="003C448A" w:rsidP="003C448A">
            <w:pPr>
              <w:pStyle w:val="1ATableCategoryHeaderRowBold"/>
              <w:rPr>
                <w:lang w:bidi="en-US"/>
              </w:rPr>
            </w:pPr>
            <w:r>
              <w:rPr>
                <w:lang w:bidi="en-US"/>
              </w:rPr>
              <w:t>Basics</w:t>
            </w:r>
          </w:p>
        </w:tc>
      </w:tr>
      <w:tr w:rsidR="003C448A" w14:paraId="49566A8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BB306FB" w14:textId="08ABCCF5" w:rsidR="003C448A" w:rsidRDefault="003C448A" w:rsidP="003C448A">
            <w:pPr>
              <w:pStyle w:val="1ATableTextStyle"/>
              <w:rPr>
                <w:lang w:bidi="en-US"/>
              </w:rPr>
            </w:pPr>
            <w:r>
              <w:rPr>
                <w:lang w:bidi="en-US"/>
              </w:rPr>
              <w:t>Name</w:t>
            </w:r>
          </w:p>
        </w:tc>
        <w:tc>
          <w:tcPr>
            <w:tcW w:w="2500" w:type="pct"/>
          </w:tcPr>
          <w:p w14:paraId="6E1F7EF5" w14:textId="41E2777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Internet Explorer (Legacy) - D - Security - v1.0.0</w:t>
            </w:r>
          </w:p>
        </w:tc>
      </w:tr>
      <w:tr w:rsidR="003C448A" w14:paraId="2CB0E6E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3426C48" w14:textId="4FCA7B7D" w:rsidR="003C448A" w:rsidRDefault="003C448A" w:rsidP="003C448A">
            <w:pPr>
              <w:pStyle w:val="1ATableTextStyle"/>
              <w:rPr>
                <w:lang w:bidi="en-US"/>
              </w:rPr>
            </w:pPr>
            <w:r>
              <w:rPr>
                <w:lang w:bidi="en-US"/>
              </w:rPr>
              <w:t>Description</w:t>
            </w:r>
          </w:p>
        </w:tc>
        <w:tc>
          <w:tcPr>
            <w:tcW w:w="2500" w:type="pct"/>
          </w:tcPr>
          <w:p w14:paraId="7640BD7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2B6D5BA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997FF92" w14:textId="25F03EEE" w:rsidR="003C448A" w:rsidRDefault="003C448A" w:rsidP="003C448A">
            <w:pPr>
              <w:pStyle w:val="1ATableTextStyle"/>
              <w:rPr>
                <w:lang w:bidi="en-US"/>
              </w:rPr>
            </w:pPr>
            <w:r>
              <w:rPr>
                <w:lang w:bidi="en-US"/>
              </w:rPr>
              <w:t>Profile type</w:t>
            </w:r>
          </w:p>
        </w:tc>
        <w:tc>
          <w:tcPr>
            <w:tcW w:w="2500" w:type="pct"/>
          </w:tcPr>
          <w:p w14:paraId="773445F9" w14:textId="0CAB061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7454859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D626C7D" w14:textId="181604E4" w:rsidR="003C448A" w:rsidRDefault="003C448A" w:rsidP="003C448A">
            <w:pPr>
              <w:pStyle w:val="1ATableTextStyle"/>
              <w:rPr>
                <w:lang w:bidi="en-US"/>
              </w:rPr>
            </w:pPr>
            <w:r>
              <w:rPr>
                <w:lang w:bidi="en-US"/>
              </w:rPr>
              <w:t>Platform supported</w:t>
            </w:r>
          </w:p>
        </w:tc>
        <w:tc>
          <w:tcPr>
            <w:tcW w:w="2500" w:type="pct"/>
          </w:tcPr>
          <w:p w14:paraId="63E8C82E" w14:textId="1FC6527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0392184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9950B5A" w14:textId="16560BC1" w:rsidR="003C448A" w:rsidRDefault="003C448A" w:rsidP="003C448A">
            <w:pPr>
              <w:pStyle w:val="1ATableTextStyle"/>
              <w:rPr>
                <w:lang w:bidi="en-US"/>
              </w:rPr>
            </w:pPr>
            <w:r>
              <w:rPr>
                <w:lang w:bidi="en-US"/>
              </w:rPr>
              <w:t>Created</w:t>
            </w:r>
          </w:p>
        </w:tc>
        <w:tc>
          <w:tcPr>
            <w:tcW w:w="2500" w:type="pct"/>
          </w:tcPr>
          <w:p w14:paraId="15E16951" w14:textId="7E0D95E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09:27:29</w:t>
            </w:r>
          </w:p>
        </w:tc>
      </w:tr>
      <w:tr w:rsidR="003C448A" w14:paraId="4A335BF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6BB0D94" w14:textId="6A3C6787" w:rsidR="003C448A" w:rsidRDefault="003C448A" w:rsidP="003C448A">
            <w:pPr>
              <w:pStyle w:val="1ATableTextStyle"/>
              <w:rPr>
                <w:lang w:bidi="en-US"/>
              </w:rPr>
            </w:pPr>
            <w:r>
              <w:rPr>
                <w:lang w:bidi="en-US"/>
              </w:rPr>
              <w:t>Last modified</w:t>
            </w:r>
          </w:p>
        </w:tc>
        <w:tc>
          <w:tcPr>
            <w:tcW w:w="2500" w:type="pct"/>
          </w:tcPr>
          <w:p w14:paraId="2104A4CF" w14:textId="2A5C914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10 April 2025 09:27:29</w:t>
            </w:r>
          </w:p>
        </w:tc>
      </w:tr>
      <w:tr w:rsidR="003C448A" w14:paraId="4C7BCC5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F5BC023" w14:textId="3C3DB4C5" w:rsidR="003C448A" w:rsidRDefault="003C448A" w:rsidP="003C448A">
            <w:pPr>
              <w:pStyle w:val="1ATableTextStyle"/>
              <w:rPr>
                <w:lang w:bidi="en-US"/>
              </w:rPr>
            </w:pPr>
            <w:r>
              <w:rPr>
                <w:lang w:bidi="en-US"/>
              </w:rPr>
              <w:t>Scope tags</w:t>
            </w:r>
          </w:p>
        </w:tc>
        <w:tc>
          <w:tcPr>
            <w:tcW w:w="2500" w:type="pct"/>
          </w:tcPr>
          <w:p w14:paraId="6DE6DB66" w14:textId="264CC5F4"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50AC2F8E" w14:textId="23F25D90" w:rsidR="003C448A" w:rsidRDefault="003C448A" w:rsidP="003C448A">
      <w:pPr>
        <w:pStyle w:val="Caption"/>
      </w:pPr>
      <w:r>
        <w:t xml:space="preserve">Table </w:t>
      </w:r>
      <w:r>
        <w:fldChar w:fldCharType="begin"/>
      </w:r>
      <w:r>
        <w:instrText xml:space="preserve"> SEQ Table \* ARABIC </w:instrText>
      </w:r>
      <w:r>
        <w:fldChar w:fldCharType="separate"/>
      </w:r>
      <w:r>
        <w:rPr>
          <w:noProof/>
        </w:rPr>
        <w:t>182</w:t>
      </w:r>
      <w:r>
        <w:fldChar w:fldCharType="end"/>
      </w:r>
      <w:r>
        <w:t>. Basics - Win - Internet Explorer (Legacy) - D - Security - v1.0.0</w:t>
      </w:r>
    </w:p>
    <w:tbl>
      <w:tblPr>
        <w:tblStyle w:val="GridTable4-Accent2"/>
        <w:tblW w:w="4994" w:type="pct"/>
        <w:tblLook w:val="04A0" w:firstRow="1" w:lastRow="0" w:firstColumn="1" w:lastColumn="0" w:noHBand="0" w:noVBand="1"/>
      </w:tblPr>
      <w:tblGrid>
        <w:gridCol w:w="4502"/>
        <w:gridCol w:w="4503"/>
      </w:tblGrid>
      <w:tr w:rsidR="003C448A" w14:paraId="139C9876"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ABFBEA6" w14:textId="05C6FB6A" w:rsidR="003C448A" w:rsidRDefault="003C448A" w:rsidP="003C448A">
            <w:pPr>
              <w:pStyle w:val="1ATableHeaderBold"/>
              <w:rPr>
                <w:lang w:bidi="en-US"/>
              </w:rPr>
            </w:pPr>
            <w:r>
              <w:rPr>
                <w:lang w:bidi="en-US"/>
              </w:rPr>
              <w:t>Name</w:t>
            </w:r>
          </w:p>
        </w:tc>
        <w:tc>
          <w:tcPr>
            <w:tcW w:w="2500" w:type="pct"/>
          </w:tcPr>
          <w:p w14:paraId="3901C2D8" w14:textId="3DA7BCE4"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5DE0267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B6CF42D" w14:textId="1D51704C" w:rsidR="003C448A" w:rsidRDefault="003C448A" w:rsidP="003C448A">
            <w:pPr>
              <w:pStyle w:val="1ATableCategoryHeaderRowBold"/>
              <w:rPr>
                <w:lang w:bidi="en-US"/>
              </w:rPr>
            </w:pPr>
            <w:r>
              <w:rPr>
                <w:lang w:bidi="en-US"/>
              </w:rPr>
              <w:t>Administrative Templates</w:t>
            </w:r>
          </w:p>
        </w:tc>
      </w:tr>
      <w:tr w:rsidR="003C448A" w14:paraId="2A35EB7B"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034FDF4B" w14:textId="6FC7B3D6" w:rsidR="003C448A" w:rsidRDefault="003C448A" w:rsidP="003C448A">
            <w:pPr>
              <w:pStyle w:val="1ATableSub-CategoryHeaderColumn"/>
              <w:rPr>
                <w:lang w:bidi="en-US"/>
              </w:rPr>
            </w:pPr>
            <w:r>
              <w:rPr>
                <w:lang w:bidi="en-US"/>
              </w:rPr>
              <w:t>Advanced Page</w:t>
            </w:r>
          </w:p>
        </w:tc>
      </w:tr>
      <w:tr w:rsidR="003C448A" w14:paraId="5CCF593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9919EFC" w14:textId="6706572F" w:rsidR="003C448A" w:rsidRDefault="003C448A" w:rsidP="003C448A">
            <w:pPr>
              <w:pStyle w:val="1ATableTextStyle"/>
              <w:rPr>
                <w:lang w:bidi="en-US"/>
              </w:rPr>
            </w:pPr>
            <w:r>
              <w:rPr>
                <w:lang w:bidi="en-US"/>
              </w:rPr>
              <w:t>Allow software to run or install even if the signature is invalid</w:t>
            </w:r>
          </w:p>
        </w:tc>
        <w:tc>
          <w:tcPr>
            <w:tcW w:w="2500" w:type="pct"/>
          </w:tcPr>
          <w:p w14:paraId="628D2B9F" w14:textId="794B968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1F14ACA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99D6BE5" w14:textId="5B4AFBA5" w:rsidR="003C448A" w:rsidRDefault="003C448A" w:rsidP="003C448A">
            <w:pPr>
              <w:pStyle w:val="1ATableTextStyle"/>
              <w:rPr>
                <w:lang w:bidi="en-US"/>
              </w:rPr>
            </w:pPr>
            <w:r>
              <w:rPr>
                <w:lang w:bidi="en-US"/>
              </w:rPr>
              <w:t>Check for server certificate revocation</w:t>
            </w:r>
          </w:p>
        </w:tc>
        <w:tc>
          <w:tcPr>
            <w:tcW w:w="2500" w:type="pct"/>
          </w:tcPr>
          <w:p w14:paraId="4740E16B" w14:textId="66A4E02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73EEBD6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731246A" w14:textId="5E3811A1" w:rsidR="003C448A" w:rsidRDefault="003C448A" w:rsidP="003C448A">
            <w:pPr>
              <w:pStyle w:val="1ATableTextStyle"/>
              <w:rPr>
                <w:lang w:bidi="en-US"/>
              </w:rPr>
            </w:pPr>
            <w:r>
              <w:rPr>
                <w:lang w:bidi="en-US"/>
              </w:rPr>
              <w:t>Check for signatures on downloaded programs</w:t>
            </w:r>
          </w:p>
        </w:tc>
        <w:tc>
          <w:tcPr>
            <w:tcW w:w="2500" w:type="pct"/>
          </w:tcPr>
          <w:p w14:paraId="334EDFDC" w14:textId="2809490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2BCCBBE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8E436DD" w14:textId="074418FF" w:rsidR="003C448A" w:rsidRDefault="003C448A" w:rsidP="003C448A">
            <w:pPr>
              <w:pStyle w:val="1ATableTextStyle"/>
              <w:rPr>
                <w:lang w:bidi="en-US"/>
              </w:rPr>
            </w:pPr>
            <w:r>
              <w:rPr>
                <w:lang w:bidi="en-US"/>
              </w:rPr>
              <w:t>Do not allow ActiveX controls to run in Protected Mode when Enhanced Protected Mode is enabled</w:t>
            </w:r>
          </w:p>
        </w:tc>
        <w:tc>
          <w:tcPr>
            <w:tcW w:w="2500" w:type="pct"/>
          </w:tcPr>
          <w:p w14:paraId="5619833E" w14:textId="5A7F94A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044ABDD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850CF8D" w14:textId="6B759B7C" w:rsidR="003C448A" w:rsidRDefault="003C448A" w:rsidP="003C448A">
            <w:pPr>
              <w:pStyle w:val="1ATableTextStyle"/>
              <w:rPr>
                <w:lang w:bidi="en-US"/>
              </w:rPr>
            </w:pPr>
            <w:r>
              <w:rPr>
                <w:lang w:bidi="en-US"/>
              </w:rPr>
              <w:t>Turn off encryption support</w:t>
            </w:r>
          </w:p>
        </w:tc>
        <w:tc>
          <w:tcPr>
            <w:tcW w:w="2500" w:type="pct"/>
          </w:tcPr>
          <w:p w14:paraId="7F373720" w14:textId="19DACA5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0A358F4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2619448" w14:textId="7990A9BE" w:rsidR="003C448A" w:rsidRDefault="003C448A" w:rsidP="003C448A">
            <w:pPr>
              <w:pStyle w:val="1ATableTextStyle"/>
              <w:rPr>
                <w:lang w:bidi="en-US"/>
              </w:rPr>
            </w:pPr>
            <w:r>
              <w:rPr>
                <w:lang w:bidi="en-US"/>
              </w:rPr>
              <w:t xml:space="preserve">  Secure Protocol combinations</w:t>
            </w:r>
          </w:p>
        </w:tc>
        <w:tc>
          <w:tcPr>
            <w:tcW w:w="2500" w:type="pct"/>
          </w:tcPr>
          <w:p w14:paraId="34826A52" w14:textId="3DCCC4D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Only use TLS 1.2</w:t>
            </w:r>
          </w:p>
        </w:tc>
      </w:tr>
      <w:tr w:rsidR="003C448A" w14:paraId="2B7CE35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3C749B3" w14:textId="73A7B495" w:rsidR="003C448A" w:rsidRDefault="003C448A" w:rsidP="003C448A">
            <w:pPr>
              <w:pStyle w:val="1ATableTextStyle"/>
              <w:rPr>
                <w:lang w:bidi="en-US"/>
              </w:rPr>
            </w:pPr>
            <w:r>
              <w:rPr>
                <w:lang w:bidi="en-US"/>
              </w:rPr>
              <w:t>Turn on 64-bit tab processes when running in Enhanced Protected Mode on 64-bit versions of Windows</w:t>
            </w:r>
          </w:p>
        </w:tc>
        <w:tc>
          <w:tcPr>
            <w:tcW w:w="2500" w:type="pct"/>
          </w:tcPr>
          <w:p w14:paraId="4F6331DE" w14:textId="03C7A17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542056F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1299A2D" w14:textId="1C8AAE26" w:rsidR="003C448A" w:rsidRDefault="003C448A" w:rsidP="003C448A">
            <w:pPr>
              <w:pStyle w:val="1ATableTextStyle"/>
              <w:rPr>
                <w:lang w:bidi="en-US"/>
              </w:rPr>
            </w:pPr>
            <w:r>
              <w:rPr>
                <w:lang w:bidi="en-US"/>
              </w:rPr>
              <w:t>Turn on Enhanced Protected Mode</w:t>
            </w:r>
          </w:p>
        </w:tc>
        <w:tc>
          <w:tcPr>
            <w:tcW w:w="2500" w:type="pct"/>
          </w:tcPr>
          <w:p w14:paraId="640CA4EF" w14:textId="0F479FB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2C57FCC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422BFB64" w14:textId="4865378C" w:rsidR="003C448A" w:rsidRDefault="003C448A" w:rsidP="003C448A">
            <w:pPr>
              <w:pStyle w:val="1ATableSub-CategoryHeaderColumn"/>
              <w:rPr>
                <w:lang w:bidi="en-US"/>
              </w:rPr>
            </w:pPr>
            <w:r>
              <w:rPr>
                <w:lang w:bidi="en-US"/>
              </w:rPr>
              <w:t>Internet Control Panel</w:t>
            </w:r>
          </w:p>
        </w:tc>
      </w:tr>
      <w:tr w:rsidR="003C448A" w14:paraId="7676C6B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7B42786" w14:textId="49C68333" w:rsidR="003C448A" w:rsidRDefault="003C448A" w:rsidP="003C448A">
            <w:pPr>
              <w:pStyle w:val="1ATableTextStyle"/>
              <w:rPr>
                <w:lang w:bidi="en-US"/>
              </w:rPr>
            </w:pPr>
            <w:r>
              <w:rPr>
                <w:lang w:bidi="en-US"/>
              </w:rPr>
              <w:t>Prevent ignoring certificate errors</w:t>
            </w:r>
          </w:p>
        </w:tc>
        <w:tc>
          <w:tcPr>
            <w:tcW w:w="2500" w:type="pct"/>
          </w:tcPr>
          <w:p w14:paraId="555D46ED" w14:textId="5FA407F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67DB558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D9A69D8" w14:textId="60DBF5E2" w:rsidR="003C448A" w:rsidRDefault="003C448A" w:rsidP="003C448A">
            <w:pPr>
              <w:pStyle w:val="1ATableSub-CategoryHeaderColumn"/>
              <w:rPr>
                <w:lang w:bidi="en-US"/>
              </w:rPr>
            </w:pPr>
            <w:r>
              <w:rPr>
                <w:lang w:bidi="en-US"/>
              </w:rPr>
              <w:t>Internet Zone</w:t>
            </w:r>
          </w:p>
        </w:tc>
      </w:tr>
      <w:tr w:rsidR="003C448A" w14:paraId="65C4C91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5B150EA" w14:textId="6E10C31C" w:rsidR="003C448A" w:rsidRDefault="003C448A" w:rsidP="003C448A">
            <w:pPr>
              <w:pStyle w:val="1ATableTextStyle"/>
              <w:rPr>
                <w:lang w:bidi="en-US"/>
              </w:rPr>
            </w:pPr>
            <w:r>
              <w:rPr>
                <w:lang w:bidi="en-US"/>
              </w:rPr>
              <w:lastRenderedPageBreak/>
              <w:t>Access data sources across domains</w:t>
            </w:r>
          </w:p>
        </w:tc>
        <w:tc>
          <w:tcPr>
            <w:tcW w:w="2500" w:type="pct"/>
          </w:tcPr>
          <w:p w14:paraId="3E79E7F7" w14:textId="1419ED6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4F2367D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96379CE" w14:textId="7174C022" w:rsidR="003C448A" w:rsidRDefault="003C448A" w:rsidP="003C448A">
            <w:pPr>
              <w:pStyle w:val="1ATableTextStyle"/>
              <w:rPr>
                <w:lang w:bidi="en-US"/>
              </w:rPr>
            </w:pPr>
            <w:r>
              <w:rPr>
                <w:lang w:bidi="en-US"/>
              </w:rPr>
              <w:t xml:space="preserve">  Access data sources across domains</w:t>
            </w:r>
          </w:p>
        </w:tc>
        <w:tc>
          <w:tcPr>
            <w:tcW w:w="2500" w:type="pct"/>
          </w:tcPr>
          <w:p w14:paraId="0844B6BF" w14:textId="26FBBAC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w:t>
            </w:r>
          </w:p>
        </w:tc>
      </w:tr>
      <w:tr w:rsidR="003C448A" w14:paraId="686C7F9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C54AF7B" w14:textId="223A64C1" w:rsidR="003C448A" w:rsidRDefault="003C448A" w:rsidP="003C448A">
            <w:pPr>
              <w:pStyle w:val="1ATableTextStyle"/>
              <w:rPr>
                <w:lang w:bidi="en-US"/>
              </w:rPr>
            </w:pPr>
            <w:r>
              <w:rPr>
                <w:lang w:bidi="en-US"/>
              </w:rPr>
              <w:t>Allow cut, copy or paste operations from the clipboard via script</w:t>
            </w:r>
          </w:p>
        </w:tc>
        <w:tc>
          <w:tcPr>
            <w:tcW w:w="2500" w:type="pct"/>
          </w:tcPr>
          <w:p w14:paraId="77DCB083" w14:textId="3537F38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3F138B4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56769D9" w14:textId="3E85D9A8" w:rsidR="003C448A" w:rsidRDefault="003C448A" w:rsidP="003C448A">
            <w:pPr>
              <w:pStyle w:val="1ATableTextStyle"/>
              <w:rPr>
                <w:lang w:bidi="en-US"/>
              </w:rPr>
            </w:pPr>
            <w:r>
              <w:rPr>
                <w:lang w:bidi="en-US"/>
              </w:rPr>
              <w:t xml:space="preserve">  Allow paste operations via script</w:t>
            </w:r>
          </w:p>
        </w:tc>
        <w:tc>
          <w:tcPr>
            <w:tcW w:w="2500" w:type="pct"/>
          </w:tcPr>
          <w:p w14:paraId="0B5460D5" w14:textId="2FFBDF8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w:t>
            </w:r>
          </w:p>
        </w:tc>
      </w:tr>
      <w:tr w:rsidR="003C448A" w14:paraId="42A6CF9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BD393C3" w14:textId="6CBBA558" w:rsidR="003C448A" w:rsidRDefault="003C448A" w:rsidP="003C448A">
            <w:pPr>
              <w:pStyle w:val="1ATableTextStyle"/>
              <w:rPr>
                <w:lang w:bidi="en-US"/>
              </w:rPr>
            </w:pPr>
            <w:r>
              <w:rPr>
                <w:lang w:bidi="en-US"/>
              </w:rPr>
              <w:t>Allow drag and drop or copy and paste files</w:t>
            </w:r>
          </w:p>
        </w:tc>
        <w:tc>
          <w:tcPr>
            <w:tcW w:w="2500" w:type="pct"/>
          </w:tcPr>
          <w:p w14:paraId="2ED87FAD" w14:textId="75C3169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6A54457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477839E" w14:textId="5847190A" w:rsidR="003C448A" w:rsidRDefault="003C448A" w:rsidP="003C448A">
            <w:pPr>
              <w:pStyle w:val="1ATableTextStyle"/>
              <w:rPr>
                <w:lang w:bidi="en-US"/>
              </w:rPr>
            </w:pPr>
            <w:r>
              <w:rPr>
                <w:lang w:bidi="en-US"/>
              </w:rPr>
              <w:t xml:space="preserve">  Allow drag and drop or copy and paste files</w:t>
            </w:r>
          </w:p>
        </w:tc>
        <w:tc>
          <w:tcPr>
            <w:tcW w:w="2500" w:type="pct"/>
          </w:tcPr>
          <w:p w14:paraId="4801061C" w14:textId="3A9881A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w:t>
            </w:r>
          </w:p>
        </w:tc>
      </w:tr>
      <w:tr w:rsidR="003C448A" w14:paraId="2439A4A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DFA22FA" w14:textId="07B2C886" w:rsidR="003C448A" w:rsidRDefault="003C448A" w:rsidP="003C448A">
            <w:pPr>
              <w:pStyle w:val="1ATableTextStyle"/>
              <w:rPr>
                <w:lang w:bidi="en-US"/>
              </w:rPr>
            </w:pPr>
            <w:r>
              <w:rPr>
                <w:lang w:bidi="en-US"/>
              </w:rPr>
              <w:t>Allow loading of XAML files</w:t>
            </w:r>
          </w:p>
        </w:tc>
        <w:tc>
          <w:tcPr>
            <w:tcW w:w="2500" w:type="pct"/>
          </w:tcPr>
          <w:p w14:paraId="401C9980" w14:textId="70C382E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1424FA2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26F979A" w14:textId="17811FE0" w:rsidR="003C448A" w:rsidRDefault="003C448A" w:rsidP="003C448A">
            <w:pPr>
              <w:pStyle w:val="1ATableTextStyle"/>
              <w:rPr>
                <w:lang w:bidi="en-US"/>
              </w:rPr>
            </w:pPr>
            <w:r>
              <w:rPr>
                <w:lang w:bidi="en-US"/>
              </w:rPr>
              <w:t xml:space="preserve">  XAML Files</w:t>
            </w:r>
          </w:p>
        </w:tc>
        <w:tc>
          <w:tcPr>
            <w:tcW w:w="2500" w:type="pct"/>
          </w:tcPr>
          <w:p w14:paraId="1E17DA78" w14:textId="4FB08CF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w:t>
            </w:r>
          </w:p>
        </w:tc>
      </w:tr>
      <w:tr w:rsidR="003C448A" w14:paraId="356EA4E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99E35E2" w14:textId="431BFF13" w:rsidR="003C448A" w:rsidRDefault="003C448A" w:rsidP="003C448A">
            <w:pPr>
              <w:pStyle w:val="1ATableTextStyle"/>
              <w:rPr>
                <w:lang w:bidi="en-US"/>
              </w:rPr>
            </w:pPr>
            <w:r>
              <w:rPr>
                <w:lang w:bidi="en-US"/>
              </w:rPr>
              <w:t>Allow only approved domains to use ActiveX controls without prompt</w:t>
            </w:r>
          </w:p>
        </w:tc>
        <w:tc>
          <w:tcPr>
            <w:tcW w:w="2500" w:type="pct"/>
          </w:tcPr>
          <w:p w14:paraId="75861F60" w14:textId="2415499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5F1380C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0B82114" w14:textId="5FB580A5" w:rsidR="003C448A" w:rsidRDefault="003C448A" w:rsidP="003C448A">
            <w:pPr>
              <w:pStyle w:val="1ATableTextStyle"/>
              <w:rPr>
                <w:lang w:bidi="en-US"/>
              </w:rPr>
            </w:pPr>
            <w:r>
              <w:rPr>
                <w:lang w:bidi="en-US"/>
              </w:rPr>
              <w:t xml:space="preserve">  Only allow approved domains to use ActiveX controls without prompt</w:t>
            </w:r>
          </w:p>
        </w:tc>
        <w:tc>
          <w:tcPr>
            <w:tcW w:w="2500" w:type="pct"/>
          </w:tcPr>
          <w:p w14:paraId="62D9F832" w14:textId="511522C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w:t>
            </w:r>
          </w:p>
        </w:tc>
      </w:tr>
      <w:tr w:rsidR="003C448A" w14:paraId="20A8610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A408B12" w14:textId="32E39777" w:rsidR="003C448A" w:rsidRDefault="003C448A" w:rsidP="003C448A">
            <w:pPr>
              <w:pStyle w:val="1ATableTextStyle"/>
              <w:rPr>
                <w:lang w:bidi="en-US"/>
              </w:rPr>
            </w:pPr>
            <w:r>
              <w:rPr>
                <w:lang w:bidi="en-US"/>
              </w:rPr>
              <w:t>Allow only approved domains to use the TDC ActiveX control</w:t>
            </w:r>
          </w:p>
        </w:tc>
        <w:tc>
          <w:tcPr>
            <w:tcW w:w="2500" w:type="pct"/>
          </w:tcPr>
          <w:p w14:paraId="6923E22A" w14:textId="6036770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6E66EB1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69F992B" w14:textId="24818710" w:rsidR="003C448A" w:rsidRDefault="003C448A" w:rsidP="003C448A">
            <w:pPr>
              <w:pStyle w:val="1ATableTextStyle"/>
              <w:rPr>
                <w:lang w:bidi="en-US"/>
              </w:rPr>
            </w:pPr>
            <w:r>
              <w:rPr>
                <w:lang w:bidi="en-US"/>
              </w:rPr>
              <w:t xml:space="preserve">  Only allow approved domains to use the TDC ActiveX control</w:t>
            </w:r>
          </w:p>
        </w:tc>
        <w:tc>
          <w:tcPr>
            <w:tcW w:w="2500" w:type="pct"/>
          </w:tcPr>
          <w:p w14:paraId="63C3ECF9" w14:textId="18272EC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w:t>
            </w:r>
          </w:p>
        </w:tc>
      </w:tr>
      <w:tr w:rsidR="003C448A" w14:paraId="15D8E7E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D55BB00" w14:textId="323A6A73" w:rsidR="003C448A" w:rsidRDefault="003C448A" w:rsidP="003C448A">
            <w:pPr>
              <w:pStyle w:val="1ATableTextStyle"/>
              <w:rPr>
                <w:lang w:bidi="en-US"/>
              </w:rPr>
            </w:pPr>
            <w:r>
              <w:rPr>
                <w:lang w:bidi="en-US"/>
              </w:rPr>
              <w:t>Allow script-initiated windows without size or position constraints</w:t>
            </w:r>
          </w:p>
        </w:tc>
        <w:tc>
          <w:tcPr>
            <w:tcW w:w="2500" w:type="pct"/>
          </w:tcPr>
          <w:p w14:paraId="5CF3F3B2" w14:textId="061295A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1A374E7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D447203" w14:textId="12049D70" w:rsidR="003C448A" w:rsidRDefault="003C448A" w:rsidP="003C448A">
            <w:pPr>
              <w:pStyle w:val="1ATableTextStyle"/>
              <w:rPr>
                <w:lang w:bidi="en-US"/>
              </w:rPr>
            </w:pPr>
            <w:r>
              <w:rPr>
                <w:lang w:bidi="en-US"/>
              </w:rPr>
              <w:t xml:space="preserve">  Allow script-initiated windows without size or position constraints</w:t>
            </w:r>
          </w:p>
        </w:tc>
        <w:tc>
          <w:tcPr>
            <w:tcW w:w="2500" w:type="pct"/>
          </w:tcPr>
          <w:p w14:paraId="05D6BDAD" w14:textId="56187CC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w:t>
            </w:r>
          </w:p>
        </w:tc>
      </w:tr>
      <w:tr w:rsidR="003C448A" w14:paraId="4185203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6CB1DE6" w14:textId="04777C6B" w:rsidR="003C448A" w:rsidRDefault="003C448A" w:rsidP="003C448A">
            <w:pPr>
              <w:pStyle w:val="1ATableTextStyle"/>
              <w:rPr>
                <w:lang w:bidi="en-US"/>
              </w:rPr>
            </w:pPr>
            <w:r>
              <w:rPr>
                <w:lang w:bidi="en-US"/>
              </w:rPr>
              <w:t>Allow scripting of Internet Explorer WebBrowser controls</w:t>
            </w:r>
          </w:p>
        </w:tc>
        <w:tc>
          <w:tcPr>
            <w:tcW w:w="2500" w:type="pct"/>
          </w:tcPr>
          <w:p w14:paraId="4946F07F" w14:textId="76ECC91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0F836C0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B319CEC" w14:textId="74EB8EB5" w:rsidR="003C448A" w:rsidRDefault="003C448A" w:rsidP="003C448A">
            <w:pPr>
              <w:pStyle w:val="1ATableTextStyle"/>
              <w:rPr>
                <w:lang w:bidi="en-US"/>
              </w:rPr>
            </w:pPr>
            <w:r>
              <w:rPr>
                <w:lang w:bidi="en-US"/>
              </w:rPr>
              <w:t xml:space="preserve">  Internet Explorer web browser control</w:t>
            </w:r>
          </w:p>
        </w:tc>
        <w:tc>
          <w:tcPr>
            <w:tcW w:w="2500" w:type="pct"/>
          </w:tcPr>
          <w:p w14:paraId="295DD364" w14:textId="0BCEB2A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w:t>
            </w:r>
          </w:p>
        </w:tc>
      </w:tr>
      <w:tr w:rsidR="003C448A" w14:paraId="18B5870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FD369E9" w14:textId="13A8CF72" w:rsidR="003C448A" w:rsidRDefault="003C448A" w:rsidP="003C448A">
            <w:pPr>
              <w:pStyle w:val="1ATableTextStyle"/>
              <w:rPr>
                <w:lang w:bidi="en-US"/>
              </w:rPr>
            </w:pPr>
            <w:r>
              <w:rPr>
                <w:lang w:bidi="en-US"/>
              </w:rPr>
              <w:t>Allow scriptlets</w:t>
            </w:r>
          </w:p>
        </w:tc>
        <w:tc>
          <w:tcPr>
            <w:tcW w:w="2500" w:type="pct"/>
          </w:tcPr>
          <w:p w14:paraId="2C92D9AD" w14:textId="4E2AF7E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37244E1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709244F" w14:textId="6175D25A" w:rsidR="003C448A" w:rsidRDefault="003C448A" w:rsidP="003C448A">
            <w:pPr>
              <w:pStyle w:val="1ATableTextStyle"/>
              <w:rPr>
                <w:lang w:bidi="en-US"/>
              </w:rPr>
            </w:pPr>
            <w:r>
              <w:rPr>
                <w:lang w:bidi="en-US"/>
              </w:rPr>
              <w:t xml:space="preserve">  Scriptlets</w:t>
            </w:r>
          </w:p>
        </w:tc>
        <w:tc>
          <w:tcPr>
            <w:tcW w:w="2500" w:type="pct"/>
          </w:tcPr>
          <w:p w14:paraId="04C2903E" w14:textId="0013BAB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w:t>
            </w:r>
          </w:p>
        </w:tc>
      </w:tr>
      <w:tr w:rsidR="003C448A" w14:paraId="141F11C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6D4078C" w14:textId="0FEDAC4F" w:rsidR="003C448A" w:rsidRDefault="003C448A" w:rsidP="003C448A">
            <w:pPr>
              <w:pStyle w:val="1ATableTextStyle"/>
              <w:rPr>
                <w:lang w:bidi="en-US"/>
              </w:rPr>
            </w:pPr>
            <w:r>
              <w:rPr>
                <w:lang w:bidi="en-US"/>
              </w:rPr>
              <w:t>Allow updates to status bar via script</w:t>
            </w:r>
          </w:p>
        </w:tc>
        <w:tc>
          <w:tcPr>
            <w:tcW w:w="2500" w:type="pct"/>
          </w:tcPr>
          <w:p w14:paraId="0F3234C5" w14:textId="2BF8194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0ED3666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6FAD412" w14:textId="67EECAB2" w:rsidR="003C448A" w:rsidRDefault="003C448A" w:rsidP="003C448A">
            <w:pPr>
              <w:pStyle w:val="1ATableTextStyle"/>
              <w:rPr>
                <w:lang w:bidi="en-US"/>
              </w:rPr>
            </w:pPr>
            <w:r>
              <w:rPr>
                <w:lang w:bidi="en-US"/>
              </w:rPr>
              <w:t xml:space="preserve">  Status bar updates via script</w:t>
            </w:r>
          </w:p>
        </w:tc>
        <w:tc>
          <w:tcPr>
            <w:tcW w:w="2500" w:type="pct"/>
          </w:tcPr>
          <w:p w14:paraId="5FA66DE9" w14:textId="4EE2F9B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w:t>
            </w:r>
          </w:p>
        </w:tc>
      </w:tr>
      <w:tr w:rsidR="003C448A" w14:paraId="2704372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F0C4054" w14:textId="749390CA" w:rsidR="003C448A" w:rsidRDefault="003C448A" w:rsidP="003C448A">
            <w:pPr>
              <w:pStyle w:val="1ATableTextStyle"/>
              <w:rPr>
                <w:lang w:bidi="en-US"/>
              </w:rPr>
            </w:pPr>
            <w:r>
              <w:rPr>
                <w:lang w:bidi="en-US"/>
              </w:rPr>
              <w:t>Allow VBScript to run in Internet Explorer</w:t>
            </w:r>
          </w:p>
        </w:tc>
        <w:tc>
          <w:tcPr>
            <w:tcW w:w="2500" w:type="pct"/>
          </w:tcPr>
          <w:p w14:paraId="740CB838" w14:textId="5C267A0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60C3A5A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7C4A1EA" w14:textId="4B239CD5" w:rsidR="003C448A" w:rsidRDefault="003C448A" w:rsidP="003C448A">
            <w:pPr>
              <w:pStyle w:val="1ATableTextStyle"/>
              <w:rPr>
                <w:lang w:bidi="en-US"/>
              </w:rPr>
            </w:pPr>
            <w:r>
              <w:rPr>
                <w:lang w:bidi="en-US"/>
              </w:rPr>
              <w:t xml:space="preserve">  Allow VBScript to run in Internet Explorer</w:t>
            </w:r>
          </w:p>
        </w:tc>
        <w:tc>
          <w:tcPr>
            <w:tcW w:w="2500" w:type="pct"/>
          </w:tcPr>
          <w:p w14:paraId="7D848A89" w14:textId="304465C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w:t>
            </w:r>
          </w:p>
        </w:tc>
      </w:tr>
      <w:tr w:rsidR="003C448A" w14:paraId="0A01539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CB5CEB4" w14:textId="4B0076CD" w:rsidR="003C448A" w:rsidRDefault="003C448A" w:rsidP="003C448A">
            <w:pPr>
              <w:pStyle w:val="1ATableTextStyle"/>
              <w:rPr>
                <w:lang w:bidi="en-US"/>
              </w:rPr>
            </w:pPr>
            <w:r>
              <w:rPr>
                <w:lang w:bidi="en-US"/>
              </w:rPr>
              <w:t>Automatic prompting for file downloads</w:t>
            </w:r>
          </w:p>
        </w:tc>
        <w:tc>
          <w:tcPr>
            <w:tcW w:w="2500" w:type="pct"/>
          </w:tcPr>
          <w:p w14:paraId="75C7B896" w14:textId="6BDA809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275F158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FF0C6DB" w14:textId="388342AC" w:rsidR="003C448A" w:rsidRDefault="003C448A" w:rsidP="003C448A">
            <w:pPr>
              <w:pStyle w:val="1ATableTextStyle"/>
              <w:rPr>
                <w:lang w:bidi="en-US"/>
              </w:rPr>
            </w:pPr>
            <w:r>
              <w:rPr>
                <w:lang w:bidi="en-US"/>
              </w:rPr>
              <w:t xml:space="preserve">  Automatic prompting for file downloads</w:t>
            </w:r>
          </w:p>
        </w:tc>
        <w:tc>
          <w:tcPr>
            <w:tcW w:w="2500" w:type="pct"/>
          </w:tcPr>
          <w:p w14:paraId="0309BB32" w14:textId="1EA18E0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w:t>
            </w:r>
          </w:p>
        </w:tc>
      </w:tr>
      <w:tr w:rsidR="003C448A" w14:paraId="1F09191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5CA9865" w14:textId="36D2C909" w:rsidR="003C448A" w:rsidRDefault="003C448A" w:rsidP="003C448A">
            <w:pPr>
              <w:pStyle w:val="1ATableTextStyle"/>
              <w:rPr>
                <w:lang w:bidi="en-US"/>
              </w:rPr>
            </w:pPr>
            <w:r>
              <w:rPr>
                <w:lang w:bidi="en-US"/>
              </w:rPr>
              <w:t>Don't run antimalware programs against ActiveX controls</w:t>
            </w:r>
          </w:p>
        </w:tc>
        <w:tc>
          <w:tcPr>
            <w:tcW w:w="2500" w:type="pct"/>
          </w:tcPr>
          <w:p w14:paraId="484520D3" w14:textId="4F7728F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3EB9A7A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B146A69" w14:textId="296BB5F8" w:rsidR="003C448A" w:rsidRDefault="003C448A" w:rsidP="003C448A">
            <w:pPr>
              <w:pStyle w:val="1ATableTextStyle"/>
              <w:rPr>
                <w:lang w:bidi="en-US"/>
              </w:rPr>
            </w:pPr>
            <w:r>
              <w:rPr>
                <w:lang w:bidi="en-US"/>
              </w:rPr>
              <w:t xml:space="preserve">  Don't run antimalware programs against ActiveX controls</w:t>
            </w:r>
          </w:p>
        </w:tc>
        <w:tc>
          <w:tcPr>
            <w:tcW w:w="2500" w:type="pct"/>
          </w:tcPr>
          <w:p w14:paraId="19431CEE" w14:textId="2430B8F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w:t>
            </w:r>
          </w:p>
        </w:tc>
      </w:tr>
      <w:tr w:rsidR="003C448A" w14:paraId="11B8CDF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362BA84" w14:textId="7C33EB2F" w:rsidR="003C448A" w:rsidRDefault="003C448A" w:rsidP="003C448A">
            <w:pPr>
              <w:pStyle w:val="1ATableTextStyle"/>
              <w:rPr>
                <w:lang w:bidi="en-US"/>
              </w:rPr>
            </w:pPr>
            <w:r>
              <w:rPr>
                <w:lang w:bidi="en-US"/>
              </w:rPr>
              <w:t>Download signed ActiveX controls</w:t>
            </w:r>
          </w:p>
        </w:tc>
        <w:tc>
          <w:tcPr>
            <w:tcW w:w="2500" w:type="pct"/>
          </w:tcPr>
          <w:p w14:paraId="2D9A40E8" w14:textId="6ED2710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5B7B1E7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9C138DD" w14:textId="1A46ABE7" w:rsidR="003C448A" w:rsidRDefault="003C448A" w:rsidP="003C448A">
            <w:pPr>
              <w:pStyle w:val="1ATableTextStyle"/>
              <w:rPr>
                <w:lang w:bidi="en-US"/>
              </w:rPr>
            </w:pPr>
            <w:r>
              <w:rPr>
                <w:lang w:bidi="en-US"/>
              </w:rPr>
              <w:t xml:space="preserve">  Download signed ActiveX controls</w:t>
            </w:r>
          </w:p>
        </w:tc>
        <w:tc>
          <w:tcPr>
            <w:tcW w:w="2500" w:type="pct"/>
          </w:tcPr>
          <w:p w14:paraId="04AF7DD6" w14:textId="243D83B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w:t>
            </w:r>
          </w:p>
        </w:tc>
      </w:tr>
      <w:tr w:rsidR="003C448A" w14:paraId="5F3F181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D4D472D" w14:textId="66F342FF" w:rsidR="003C448A" w:rsidRDefault="003C448A" w:rsidP="003C448A">
            <w:pPr>
              <w:pStyle w:val="1ATableTextStyle"/>
              <w:rPr>
                <w:lang w:bidi="en-US"/>
              </w:rPr>
            </w:pPr>
            <w:r>
              <w:rPr>
                <w:lang w:bidi="en-US"/>
              </w:rPr>
              <w:t>Download unsigned ActiveX controls</w:t>
            </w:r>
          </w:p>
        </w:tc>
        <w:tc>
          <w:tcPr>
            <w:tcW w:w="2500" w:type="pct"/>
          </w:tcPr>
          <w:p w14:paraId="38B051CE" w14:textId="1D5E14F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5C7A6B4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28CE6EE" w14:textId="3D5729E3" w:rsidR="003C448A" w:rsidRDefault="003C448A" w:rsidP="003C448A">
            <w:pPr>
              <w:pStyle w:val="1ATableTextStyle"/>
              <w:rPr>
                <w:lang w:bidi="en-US"/>
              </w:rPr>
            </w:pPr>
            <w:r>
              <w:rPr>
                <w:lang w:bidi="en-US"/>
              </w:rPr>
              <w:t xml:space="preserve">  Download unsigned ActiveX controls</w:t>
            </w:r>
          </w:p>
        </w:tc>
        <w:tc>
          <w:tcPr>
            <w:tcW w:w="2500" w:type="pct"/>
          </w:tcPr>
          <w:p w14:paraId="4283FC7F" w14:textId="53EEC15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w:t>
            </w:r>
          </w:p>
        </w:tc>
      </w:tr>
      <w:tr w:rsidR="003C448A" w14:paraId="30CF6A2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F726625" w14:textId="097C9C60" w:rsidR="003C448A" w:rsidRDefault="003C448A" w:rsidP="003C448A">
            <w:pPr>
              <w:pStyle w:val="1ATableTextStyle"/>
              <w:rPr>
                <w:lang w:bidi="en-US"/>
              </w:rPr>
            </w:pPr>
            <w:r>
              <w:rPr>
                <w:lang w:bidi="en-US"/>
              </w:rPr>
              <w:lastRenderedPageBreak/>
              <w:t>Enable dragging of content from different domains across windows</w:t>
            </w:r>
          </w:p>
        </w:tc>
        <w:tc>
          <w:tcPr>
            <w:tcW w:w="2500" w:type="pct"/>
          </w:tcPr>
          <w:p w14:paraId="42C59419" w14:textId="0C87B9F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3919E01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0296485" w14:textId="4DF5D6DA" w:rsidR="003C448A" w:rsidRDefault="003C448A" w:rsidP="003C448A">
            <w:pPr>
              <w:pStyle w:val="1ATableTextStyle"/>
              <w:rPr>
                <w:lang w:bidi="en-US"/>
              </w:rPr>
            </w:pPr>
            <w:r>
              <w:rPr>
                <w:lang w:bidi="en-US"/>
              </w:rPr>
              <w:t xml:space="preserve">  Enable dragging of content from different domains across windows</w:t>
            </w:r>
          </w:p>
        </w:tc>
        <w:tc>
          <w:tcPr>
            <w:tcW w:w="2500" w:type="pct"/>
          </w:tcPr>
          <w:p w14:paraId="6F01F4D1" w14:textId="6B4043C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w:t>
            </w:r>
          </w:p>
        </w:tc>
      </w:tr>
      <w:tr w:rsidR="003C448A" w14:paraId="49CE208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0B707C2" w14:textId="1B7540A7" w:rsidR="003C448A" w:rsidRDefault="003C448A" w:rsidP="003C448A">
            <w:pPr>
              <w:pStyle w:val="1ATableTextStyle"/>
              <w:rPr>
                <w:lang w:bidi="en-US"/>
              </w:rPr>
            </w:pPr>
            <w:r>
              <w:rPr>
                <w:lang w:bidi="en-US"/>
              </w:rPr>
              <w:t>Enable dragging of content from different domains within a window</w:t>
            </w:r>
          </w:p>
        </w:tc>
        <w:tc>
          <w:tcPr>
            <w:tcW w:w="2500" w:type="pct"/>
          </w:tcPr>
          <w:p w14:paraId="78B16DCC" w14:textId="7C3DF6D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5F53E0D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3C28070" w14:textId="7033B4CD" w:rsidR="003C448A" w:rsidRDefault="003C448A" w:rsidP="003C448A">
            <w:pPr>
              <w:pStyle w:val="1ATableTextStyle"/>
              <w:rPr>
                <w:lang w:bidi="en-US"/>
              </w:rPr>
            </w:pPr>
            <w:r>
              <w:rPr>
                <w:lang w:bidi="en-US"/>
              </w:rPr>
              <w:t xml:space="preserve">  Enable dragging of content from different domains within a window</w:t>
            </w:r>
          </w:p>
        </w:tc>
        <w:tc>
          <w:tcPr>
            <w:tcW w:w="2500" w:type="pct"/>
          </w:tcPr>
          <w:p w14:paraId="57C5EE4D" w14:textId="0AAC11E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w:t>
            </w:r>
          </w:p>
        </w:tc>
      </w:tr>
      <w:tr w:rsidR="003C448A" w14:paraId="31706FB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FE60614" w14:textId="0636FD39" w:rsidR="003C448A" w:rsidRDefault="003C448A" w:rsidP="003C448A">
            <w:pPr>
              <w:pStyle w:val="1ATableTextStyle"/>
              <w:rPr>
                <w:lang w:bidi="en-US"/>
              </w:rPr>
            </w:pPr>
            <w:r>
              <w:rPr>
                <w:lang w:bidi="en-US"/>
              </w:rPr>
              <w:t>Include local path when user is uploading files to a server</w:t>
            </w:r>
          </w:p>
        </w:tc>
        <w:tc>
          <w:tcPr>
            <w:tcW w:w="2500" w:type="pct"/>
          </w:tcPr>
          <w:p w14:paraId="268402E9" w14:textId="069D195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36AADC1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17AE632" w14:textId="53E13FAC" w:rsidR="003C448A" w:rsidRDefault="003C448A" w:rsidP="003C448A">
            <w:pPr>
              <w:pStyle w:val="1ATableTextStyle"/>
              <w:rPr>
                <w:lang w:bidi="en-US"/>
              </w:rPr>
            </w:pPr>
            <w:r>
              <w:rPr>
                <w:lang w:bidi="en-US"/>
              </w:rPr>
              <w:t xml:space="preserve">  Include local directory path when uploading files to a server</w:t>
            </w:r>
          </w:p>
        </w:tc>
        <w:tc>
          <w:tcPr>
            <w:tcW w:w="2500" w:type="pct"/>
          </w:tcPr>
          <w:p w14:paraId="22DDEBC6" w14:textId="03547E0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w:t>
            </w:r>
          </w:p>
        </w:tc>
      </w:tr>
      <w:tr w:rsidR="003C448A" w14:paraId="360843E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3C9BA3D" w14:textId="5B72C201" w:rsidR="003C448A" w:rsidRDefault="003C448A" w:rsidP="003C448A">
            <w:pPr>
              <w:pStyle w:val="1ATableTextStyle"/>
              <w:rPr>
                <w:lang w:bidi="en-US"/>
              </w:rPr>
            </w:pPr>
            <w:r>
              <w:rPr>
                <w:lang w:bidi="en-US"/>
              </w:rPr>
              <w:t>Initialize and script ActiveX controls not marked as safe</w:t>
            </w:r>
          </w:p>
        </w:tc>
        <w:tc>
          <w:tcPr>
            <w:tcW w:w="2500" w:type="pct"/>
          </w:tcPr>
          <w:p w14:paraId="7CFAA13B" w14:textId="5C8991C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6D555DB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622BFB9" w14:textId="24AB7CD4" w:rsidR="003C448A" w:rsidRDefault="003C448A" w:rsidP="003C448A">
            <w:pPr>
              <w:pStyle w:val="1ATableTextStyle"/>
              <w:rPr>
                <w:lang w:bidi="en-US"/>
              </w:rPr>
            </w:pPr>
            <w:r>
              <w:rPr>
                <w:lang w:bidi="en-US"/>
              </w:rPr>
              <w:t xml:space="preserve">  Initialize and script ActiveX controls not marked as safe</w:t>
            </w:r>
          </w:p>
        </w:tc>
        <w:tc>
          <w:tcPr>
            <w:tcW w:w="2500" w:type="pct"/>
          </w:tcPr>
          <w:p w14:paraId="2E221A3D" w14:textId="61E0A78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w:t>
            </w:r>
          </w:p>
        </w:tc>
      </w:tr>
      <w:tr w:rsidR="003C448A" w14:paraId="63A1B9F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EF92139" w14:textId="0288EAED" w:rsidR="003C448A" w:rsidRDefault="003C448A" w:rsidP="003C448A">
            <w:pPr>
              <w:pStyle w:val="1ATableTextStyle"/>
              <w:rPr>
                <w:lang w:bidi="en-US"/>
              </w:rPr>
            </w:pPr>
            <w:r>
              <w:rPr>
                <w:lang w:bidi="en-US"/>
              </w:rPr>
              <w:t>Java permissions</w:t>
            </w:r>
          </w:p>
        </w:tc>
        <w:tc>
          <w:tcPr>
            <w:tcW w:w="2500" w:type="pct"/>
          </w:tcPr>
          <w:p w14:paraId="367C8FB4" w14:textId="59A92EA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34F1D18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E672C50" w14:textId="4A6EE0F5" w:rsidR="003C448A" w:rsidRDefault="003C448A" w:rsidP="003C448A">
            <w:pPr>
              <w:pStyle w:val="1ATableTextStyle"/>
              <w:rPr>
                <w:lang w:bidi="en-US"/>
              </w:rPr>
            </w:pPr>
            <w:r>
              <w:rPr>
                <w:lang w:bidi="en-US"/>
              </w:rPr>
              <w:t xml:space="preserve">  Java permissions</w:t>
            </w:r>
          </w:p>
        </w:tc>
        <w:tc>
          <w:tcPr>
            <w:tcW w:w="2500" w:type="pct"/>
          </w:tcPr>
          <w:p w14:paraId="671BEA21" w14:textId="1AB8FB4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 Java</w:t>
            </w:r>
          </w:p>
        </w:tc>
      </w:tr>
      <w:tr w:rsidR="003C448A" w14:paraId="7F0B3AA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BFEE95A" w14:textId="458BEE2A" w:rsidR="003C448A" w:rsidRDefault="003C448A" w:rsidP="003C448A">
            <w:pPr>
              <w:pStyle w:val="1ATableTextStyle"/>
              <w:rPr>
                <w:lang w:bidi="en-US"/>
              </w:rPr>
            </w:pPr>
            <w:r>
              <w:rPr>
                <w:lang w:bidi="en-US"/>
              </w:rPr>
              <w:t>Launching applications and files in an IFRAME</w:t>
            </w:r>
          </w:p>
        </w:tc>
        <w:tc>
          <w:tcPr>
            <w:tcW w:w="2500" w:type="pct"/>
          </w:tcPr>
          <w:p w14:paraId="3D4AF0F8" w14:textId="243C9D4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3CC9299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CD6DDDB" w14:textId="446A3C01" w:rsidR="003C448A" w:rsidRDefault="003C448A" w:rsidP="003C448A">
            <w:pPr>
              <w:pStyle w:val="1ATableTextStyle"/>
              <w:rPr>
                <w:lang w:bidi="en-US"/>
              </w:rPr>
            </w:pPr>
            <w:r>
              <w:rPr>
                <w:lang w:bidi="en-US"/>
              </w:rPr>
              <w:t xml:space="preserve">  Launching applications and files in an IFRAME</w:t>
            </w:r>
          </w:p>
        </w:tc>
        <w:tc>
          <w:tcPr>
            <w:tcW w:w="2500" w:type="pct"/>
          </w:tcPr>
          <w:p w14:paraId="0A0A00B1" w14:textId="3A8CC75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w:t>
            </w:r>
          </w:p>
        </w:tc>
      </w:tr>
      <w:tr w:rsidR="003C448A" w14:paraId="65E028B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C4D74E7" w14:textId="45C7E0F8" w:rsidR="003C448A" w:rsidRDefault="003C448A" w:rsidP="003C448A">
            <w:pPr>
              <w:pStyle w:val="1ATableTextStyle"/>
              <w:rPr>
                <w:lang w:bidi="en-US"/>
              </w:rPr>
            </w:pPr>
            <w:r>
              <w:rPr>
                <w:lang w:bidi="en-US"/>
              </w:rPr>
              <w:t>Logon options</w:t>
            </w:r>
          </w:p>
        </w:tc>
        <w:tc>
          <w:tcPr>
            <w:tcW w:w="2500" w:type="pct"/>
          </w:tcPr>
          <w:p w14:paraId="128A7CBD" w14:textId="200E62D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594C3B5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385D375" w14:textId="62F17B6F" w:rsidR="003C448A" w:rsidRDefault="003C448A" w:rsidP="003C448A">
            <w:pPr>
              <w:pStyle w:val="1ATableTextStyle"/>
              <w:rPr>
                <w:lang w:bidi="en-US"/>
              </w:rPr>
            </w:pPr>
            <w:r>
              <w:rPr>
                <w:lang w:bidi="en-US"/>
              </w:rPr>
              <w:t xml:space="preserve">  Logon options</w:t>
            </w:r>
          </w:p>
        </w:tc>
        <w:tc>
          <w:tcPr>
            <w:tcW w:w="2500" w:type="pct"/>
          </w:tcPr>
          <w:p w14:paraId="200E2272" w14:textId="6519422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Prompt for user name and password</w:t>
            </w:r>
          </w:p>
        </w:tc>
      </w:tr>
      <w:tr w:rsidR="003C448A" w14:paraId="35062C2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C8C6C57" w14:textId="150C343B" w:rsidR="003C448A" w:rsidRDefault="003C448A" w:rsidP="003C448A">
            <w:pPr>
              <w:pStyle w:val="1ATableTextStyle"/>
              <w:rPr>
                <w:lang w:bidi="en-US"/>
              </w:rPr>
            </w:pPr>
            <w:r>
              <w:rPr>
                <w:lang w:bidi="en-US"/>
              </w:rPr>
              <w:t>Navigate windows and frames across different domains</w:t>
            </w:r>
          </w:p>
        </w:tc>
        <w:tc>
          <w:tcPr>
            <w:tcW w:w="2500" w:type="pct"/>
          </w:tcPr>
          <w:p w14:paraId="12251E40" w14:textId="103C6F4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4D7C62D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8D8C921" w14:textId="798611AB" w:rsidR="003C448A" w:rsidRDefault="003C448A" w:rsidP="003C448A">
            <w:pPr>
              <w:pStyle w:val="1ATableTextStyle"/>
              <w:rPr>
                <w:lang w:bidi="en-US"/>
              </w:rPr>
            </w:pPr>
            <w:r>
              <w:rPr>
                <w:lang w:bidi="en-US"/>
              </w:rPr>
              <w:t xml:space="preserve">  Navigate windows and frames across different domains</w:t>
            </w:r>
          </w:p>
        </w:tc>
        <w:tc>
          <w:tcPr>
            <w:tcW w:w="2500" w:type="pct"/>
          </w:tcPr>
          <w:p w14:paraId="3FA8E595" w14:textId="2760B84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w:t>
            </w:r>
          </w:p>
        </w:tc>
      </w:tr>
      <w:tr w:rsidR="003C448A" w14:paraId="15B520F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7E99B0B" w14:textId="4489FF51" w:rsidR="003C448A" w:rsidRDefault="003C448A" w:rsidP="003C448A">
            <w:pPr>
              <w:pStyle w:val="1ATableTextStyle"/>
              <w:rPr>
                <w:lang w:bidi="en-US"/>
              </w:rPr>
            </w:pPr>
            <w:r>
              <w:rPr>
                <w:lang w:bidi="en-US"/>
              </w:rPr>
              <w:t>Run .NET Framework-reliant components not signed with Authenticode</w:t>
            </w:r>
          </w:p>
        </w:tc>
        <w:tc>
          <w:tcPr>
            <w:tcW w:w="2500" w:type="pct"/>
          </w:tcPr>
          <w:p w14:paraId="17EDB7E9" w14:textId="7D148E8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4130D67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0BF5E5A" w14:textId="18ABE107" w:rsidR="003C448A" w:rsidRDefault="003C448A" w:rsidP="003C448A">
            <w:pPr>
              <w:pStyle w:val="1ATableTextStyle"/>
              <w:rPr>
                <w:lang w:bidi="en-US"/>
              </w:rPr>
            </w:pPr>
            <w:r>
              <w:rPr>
                <w:lang w:bidi="en-US"/>
              </w:rPr>
              <w:t xml:space="preserve">  Run .NET Framework-reliant components not signed with Authenticode</w:t>
            </w:r>
          </w:p>
        </w:tc>
        <w:tc>
          <w:tcPr>
            <w:tcW w:w="2500" w:type="pct"/>
          </w:tcPr>
          <w:p w14:paraId="289397BC" w14:textId="14E48E4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w:t>
            </w:r>
          </w:p>
        </w:tc>
      </w:tr>
      <w:tr w:rsidR="003C448A" w14:paraId="2B897C7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9A19FC1" w14:textId="1F321CBF" w:rsidR="003C448A" w:rsidRDefault="003C448A" w:rsidP="003C448A">
            <w:pPr>
              <w:pStyle w:val="1ATableTextStyle"/>
              <w:rPr>
                <w:lang w:bidi="en-US"/>
              </w:rPr>
            </w:pPr>
            <w:r>
              <w:rPr>
                <w:lang w:bidi="en-US"/>
              </w:rPr>
              <w:t>Run .NET Framework-reliant components signed with Authenticode</w:t>
            </w:r>
          </w:p>
        </w:tc>
        <w:tc>
          <w:tcPr>
            <w:tcW w:w="2500" w:type="pct"/>
          </w:tcPr>
          <w:p w14:paraId="187A6BE2" w14:textId="608589A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5631DEB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479BAE0" w14:textId="7DFEA355" w:rsidR="003C448A" w:rsidRDefault="003C448A" w:rsidP="003C448A">
            <w:pPr>
              <w:pStyle w:val="1ATableTextStyle"/>
              <w:rPr>
                <w:lang w:bidi="en-US"/>
              </w:rPr>
            </w:pPr>
            <w:r>
              <w:rPr>
                <w:lang w:bidi="en-US"/>
              </w:rPr>
              <w:t xml:space="preserve">  Run .NET Framework-reliant components signed with Authenticode</w:t>
            </w:r>
          </w:p>
        </w:tc>
        <w:tc>
          <w:tcPr>
            <w:tcW w:w="2500" w:type="pct"/>
          </w:tcPr>
          <w:p w14:paraId="5D02F9B1" w14:textId="2CCCE1A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w:t>
            </w:r>
          </w:p>
        </w:tc>
      </w:tr>
      <w:tr w:rsidR="003C448A" w14:paraId="767E9F4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23A8732" w14:textId="4AF97B31" w:rsidR="003C448A" w:rsidRDefault="003C448A" w:rsidP="003C448A">
            <w:pPr>
              <w:pStyle w:val="1ATableTextStyle"/>
              <w:rPr>
                <w:lang w:bidi="en-US"/>
              </w:rPr>
            </w:pPr>
            <w:r>
              <w:rPr>
                <w:lang w:bidi="en-US"/>
              </w:rPr>
              <w:t>Show security warning for potentially unsafe files</w:t>
            </w:r>
          </w:p>
        </w:tc>
        <w:tc>
          <w:tcPr>
            <w:tcW w:w="2500" w:type="pct"/>
          </w:tcPr>
          <w:p w14:paraId="2A616C25" w14:textId="5FF7D12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09F50C7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2B07C51" w14:textId="411EC005" w:rsidR="003C448A" w:rsidRDefault="003C448A" w:rsidP="003C448A">
            <w:pPr>
              <w:pStyle w:val="1ATableTextStyle"/>
              <w:rPr>
                <w:lang w:bidi="en-US"/>
              </w:rPr>
            </w:pPr>
            <w:r>
              <w:rPr>
                <w:lang w:bidi="en-US"/>
              </w:rPr>
              <w:t xml:space="preserve">  Launching programs and unsafe files</w:t>
            </w:r>
          </w:p>
        </w:tc>
        <w:tc>
          <w:tcPr>
            <w:tcW w:w="2500" w:type="pct"/>
          </w:tcPr>
          <w:p w14:paraId="779E2B6E" w14:textId="53B9624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Prompt</w:t>
            </w:r>
          </w:p>
        </w:tc>
      </w:tr>
      <w:tr w:rsidR="003C448A" w14:paraId="48A6959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8EC855B" w14:textId="09FBE4D6" w:rsidR="003C448A" w:rsidRDefault="003C448A" w:rsidP="003C448A">
            <w:pPr>
              <w:pStyle w:val="1ATableTextStyle"/>
              <w:rPr>
                <w:lang w:bidi="en-US"/>
              </w:rPr>
            </w:pPr>
            <w:r>
              <w:rPr>
                <w:lang w:bidi="en-US"/>
              </w:rPr>
              <w:t>Turn on Cross-Site Scripting Filter</w:t>
            </w:r>
          </w:p>
        </w:tc>
        <w:tc>
          <w:tcPr>
            <w:tcW w:w="2500" w:type="pct"/>
          </w:tcPr>
          <w:p w14:paraId="44C4B027" w14:textId="1F868B3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6C29F3F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9C4CDDE" w14:textId="07974334" w:rsidR="003C448A" w:rsidRDefault="003C448A" w:rsidP="003C448A">
            <w:pPr>
              <w:pStyle w:val="1ATableTextStyle"/>
              <w:rPr>
                <w:lang w:bidi="en-US"/>
              </w:rPr>
            </w:pPr>
            <w:r>
              <w:rPr>
                <w:lang w:bidi="en-US"/>
              </w:rPr>
              <w:t xml:space="preserve">  Turn on Cross-Site Scripting (XSS) Filter</w:t>
            </w:r>
          </w:p>
        </w:tc>
        <w:tc>
          <w:tcPr>
            <w:tcW w:w="2500" w:type="pct"/>
          </w:tcPr>
          <w:p w14:paraId="4E1A9098" w14:textId="50F9D84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w:t>
            </w:r>
          </w:p>
        </w:tc>
      </w:tr>
      <w:tr w:rsidR="003C448A" w14:paraId="1B52C0A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081B914" w14:textId="1BEB63C7" w:rsidR="003C448A" w:rsidRDefault="003C448A" w:rsidP="003C448A">
            <w:pPr>
              <w:pStyle w:val="1ATableTextStyle"/>
              <w:rPr>
                <w:lang w:bidi="en-US"/>
              </w:rPr>
            </w:pPr>
            <w:r>
              <w:rPr>
                <w:lang w:bidi="en-US"/>
              </w:rPr>
              <w:t>Turn on Protected Mode</w:t>
            </w:r>
          </w:p>
        </w:tc>
        <w:tc>
          <w:tcPr>
            <w:tcW w:w="2500" w:type="pct"/>
          </w:tcPr>
          <w:p w14:paraId="2BA60677" w14:textId="305F9B6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475CE01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0B65E3A" w14:textId="5EDA0E58" w:rsidR="003C448A" w:rsidRDefault="003C448A" w:rsidP="003C448A">
            <w:pPr>
              <w:pStyle w:val="1ATableTextStyle"/>
              <w:rPr>
                <w:lang w:bidi="en-US"/>
              </w:rPr>
            </w:pPr>
            <w:r>
              <w:rPr>
                <w:lang w:bidi="en-US"/>
              </w:rPr>
              <w:t xml:space="preserve">  Protected Mode</w:t>
            </w:r>
          </w:p>
        </w:tc>
        <w:tc>
          <w:tcPr>
            <w:tcW w:w="2500" w:type="pct"/>
          </w:tcPr>
          <w:p w14:paraId="7F49A571" w14:textId="6E6521D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w:t>
            </w:r>
          </w:p>
        </w:tc>
      </w:tr>
      <w:tr w:rsidR="003C448A" w14:paraId="13712E5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10E2F9E" w14:textId="38CFB661" w:rsidR="003C448A" w:rsidRDefault="003C448A" w:rsidP="003C448A">
            <w:pPr>
              <w:pStyle w:val="1ATableTextStyle"/>
              <w:rPr>
                <w:lang w:bidi="en-US"/>
              </w:rPr>
            </w:pPr>
            <w:r>
              <w:rPr>
                <w:lang w:bidi="en-US"/>
              </w:rPr>
              <w:lastRenderedPageBreak/>
              <w:t>Turn on SmartScreen Filter scan</w:t>
            </w:r>
          </w:p>
        </w:tc>
        <w:tc>
          <w:tcPr>
            <w:tcW w:w="2500" w:type="pct"/>
          </w:tcPr>
          <w:p w14:paraId="2845A900" w14:textId="1394848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3A1B814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80C2C3A" w14:textId="43ACE7FD" w:rsidR="003C448A" w:rsidRDefault="003C448A" w:rsidP="003C448A">
            <w:pPr>
              <w:pStyle w:val="1ATableTextStyle"/>
              <w:rPr>
                <w:lang w:bidi="en-US"/>
              </w:rPr>
            </w:pPr>
            <w:r>
              <w:rPr>
                <w:lang w:bidi="en-US"/>
              </w:rPr>
              <w:t xml:space="preserve">  Use SmartScreen Filter</w:t>
            </w:r>
          </w:p>
        </w:tc>
        <w:tc>
          <w:tcPr>
            <w:tcW w:w="2500" w:type="pct"/>
          </w:tcPr>
          <w:p w14:paraId="06099EBE" w14:textId="5B4CB08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w:t>
            </w:r>
          </w:p>
        </w:tc>
      </w:tr>
      <w:tr w:rsidR="003C448A" w14:paraId="4C1B097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C3AE7EB" w14:textId="281DCA52" w:rsidR="003C448A" w:rsidRDefault="003C448A" w:rsidP="003C448A">
            <w:pPr>
              <w:pStyle w:val="1ATableTextStyle"/>
              <w:rPr>
                <w:lang w:bidi="en-US"/>
              </w:rPr>
            </w:pPr>
            <w:r>
              <w:rPr>
                <w:lang w:bidi="en-US"/>
              </w:rPr>
              <w:t>Use Pop-up Blocker</w:t>
            </w:r>
          </w:p>
        </w:tc>
        <w:tc>
          <w:tcPr>
            <w:tcW w:w="2500" w:type="pct"/>
          </w:tcPr>
          <w:p w14:paraId="0ADFF086" w14:textId="19E76F0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4767B33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446EA54" w14:textId="5E9A2A37" w:rsidR="003C448A" w:rsidRDefault="003C448A" w:rsidP="003C448A">
            <w:pPr>
              <w:pStyle w:val="1ATableTextStyle"/>
              <w:rPr>
                <w:lang w:bidi="en-US"/>
              </w:rPr>
            </w:pPr>
            <w:r>
              <w:rPr>
                <w:lang w:bidi="en-US"/>
              </w:rPr>
              <w:t xml:space="preserve">  Use Pop-up Blocker</w:t>
            </w:r>
          </w:p>
        </w:tc>
        <w:tc>
          <w:tcPr>
            <w:tcW w:w="2500" w:type="pct"/>
          </w:tcPr>
          <w:p w14:paraId="6F987905" w14:textId="5B526A4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w:t>
            </w:r>
          </w:p>
        </w:tc>
      </w:tr>
      <w:tr w:rsidR="003C448A" w14:paraId="4EDD91D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05355AA" w14:textId="03C50283" w:rsidR="003C448A" w:rsidRDefault="003C448A" w:rsidP="003C448A">
            <w:pPr>
              <w:pStyle w:val="1ATableTextStyle"/>
              <w:rPr>
                <w:lang w:bidi="en-US"/>
              </w:rPr>
            </w:pPr>
            <w:r>
              <w:rPr>
                <w:lang w:bidi="en-US"/>
              </w:rPr>
              <w:t>Userdata persistence</w:t>
            </w:r>
          </w:p>
        </w:tc>
        <w:tc>
          <w:tcPr>
            <w:tcW w:w="2500" w:type="pct"/>
          </w:tcPr>
          <w:p w14:paraId="480A514B" w14:textId="37FE1CB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34ADA55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531F9DF" w14:textId="2A9FF950" w:rsidR="003C448A" w:rsidRDefault="003C448A" w:rsidP="003C448A">
            <w:pPr>
              <w:pStyle w:val="1ATableTextStyle"/>
              <w:rPr>
                <w:lang w:bidi="en-US"/>
              </w:rPr>
            </w:pPr>
            <w:r>
              <w:rPr>
                <w:lang w:bidi="en-US"/>
              </w:rPr>
              <w:t xml:space="preserve">  Userdata persistence</w:t>
            </w:r>
          </w:p>
        </w:tc>
        <w:tc>
          <w:tcPr>
            <w:tcW w:w="2500" w:type="pct"/>
          </w:tcPr>
          <w:p w14:paraId="094B9C08" w14:textId="562C365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w:t>
            </w:r>
          </w:p>
        </w:tc>
      </w:tr>
      <w:tr w:rsidR="003C448A" w14:paraId="791EEAD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4ACCA8F" w14:textId="792CD3D5" w:rsidR="003C448A" w:rsidRDefault="003C448A" w:rsidP="003C448A">
            <w:pPr>
              <w:pStyle w:val="1ATableTextStyle"/>
              <w:rPr>
                <w:lang w:bidi="en-US"/>
              </w:rPr>
            </w:pPr>
            <w:r>
              <w:rPr>
                <w:lang w:bidi="en-US"/>
              </w:rPr>
              <w:t>Web sites in less privileged Web content zones can navigate into this zone</w:t>
            </w:r>
          </w:p>
        </w:tc>
        <w:tc>
          <w:tcPr>
            <w:tcW w:w="2500" w:type="pct"/>
          </w:tcPr>
          <w:p w14:paraId="73E37C27" w14:textId="47C78FB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0E6B24A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2231723" w14:textId="4DE1F4CA" w:rsidR="003C448A" w:rsidRDefault="003C448A" w:rsidP="003C448A">
            <w:pPr>
              <w:pStyle w:val="1ATableTextStyle"/>
              <w:rPr>
                <w:lang w:bidi="en-US"/>
              </w:rPr>
            </w:pPr>
            <w:r>
              <w:rPr>
                <w:lang w:bidi="en-US"/>
              </w:rPr>
              <w:t xml:space="preserve">  Web sites in less privileged Web content zones can navigate into this zone</w:t>
            </w:r>
          </w:p>
        </w:tc>
        <w:tc>
          <w:tcPr>
            <w:tcW w:w="2500" w:type="pct"/>
          </w:tcPr>
          <w:p w14:paraId="073B7103" w14:textId="7078CCE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w:t>
            </w:r>
          </w:p>
        </w:tc>
      </w:tr>
      <w:tr w:rsidR="003C448A" w14:paraId="30E32E12"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2AEF141C" w14:textId="2C09AC7D" w:rsidR="003C448A" w:rsidRDefault="003C448A" w:rsidP="003C448A">
            <w:pPr>
              <w:pStyle w:val="1ATableSub-CategoryHeaderColumn"/>
              <w:rPr>
                <w:lang w:bidi="en-US"/>
              </w:rPr>
            </w:pPr>
            <w:r>
              <w:rPr>
                <w:lang w:bidi="en-US"/>
              </w:rPr>
              <w:t>Security Page</w:t>
            </w:r>
          </w:p>
        </w:tc>
      </w:tr>
      <w:tr w:rsidR="003C448A" w14:paraId="1ABF2D1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F6A0D15" w14:textId="655902B2" w:rsidR="003C448A" w:rsidRDefault="003C448A" w:rsidP="003C448A">
            <w:pPr>
              <w:pStyle w:val="1ATableTextStyle"/>
              <w:rPr>
                <w:lang w:bidi="en-US"/>
              </w:rPr>
            </w:pPr>
            <w:r>
              <w:rPr>
                <w:lang w:bidi="en-US"/>
              </w:rPr>
              <w:t>Intranet Sites: Include all network paths (UNCs)</w:t>
            </w:r>
          </w:p>
        </w:tc>
        <w:tc>
          <w:tcPr>
            <w:tcW w:w="2500" w:type="pct"/>
          </w:tcPr>
          <w:p w14:paraId="6284C67A" w14:textId="22C9459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576482A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33154A6" w14:textId="0A2AFBE6" w:rsidR="003C448A" w:rsidRDefault="003C448A" w:rsidP="003C448A">
            <w:pPr>
              <w:pStyle w:val="1ATableTextStyle"/>
              <w:rPr>
                <w:lang w:bidi="en-US"/>
              </w:rPr>
            </w:pPr>
            <w:r>
              <w:rPr>
                <w:lang w:bidi="en-US"/>
              </w:rPr>
              <w:t>Turn on certificate address mismatch warning</w:t>
            </w:r>
          </w:p>
        </w:tc>
        <w:tc>
          <w:tcPr>
            <w:tcW w:w="2500" w:type="pct"/>
          </w:tcPr>
          <w:p w14:paraId="06892BDD" w14:textId="2E0E5AC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5023A0A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4CA424C6" w14:textId="46F5E8BE" w:rsidR="003C448A" w:rsidRDefault="003C448A" w:rsidP="003C448A">
            <w:pPr>
              <w:pStyle w:val="1ATableSub-CategoryHeaderColumn"/>
              <w:rPr>
                <w:lang w:bidi="en-US"/>
              </w:rPr>
            </w:pPr>
            <w:r>
              <w:rPr>
                <w:lang w:bidi="en-US"/>
              </w:rPr>
              <w:t>Intranet Zone</w:t>
            </w:r>
          </w:p>
        </w:tc>
      </w:tr>
      <w:tr w:rsidR="003C448A" w14:paraId="2C33A7D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5F5BB9A" w14:textId="77BD7548" w:rsidR="003C448A" w:rsidRDefault="003C448A" w:rsidP="003C448A">
            <w:pPr>
              <w:pStyle w:val="1ATableTextStyle"/>
              <w:rPr>
                <w:lang w:bidi="en-US"/>
              </w:rPr>
            </w:pPr>
            <w:r>
              <w:rPr>
                <w:lang w:bidi="en-US"/>
              </w:rPr>
              <w:t>Don't run antimalware programs against ActiveX controls</w:t>
            </w:r>
          </w:p>
        </w:tc>
        <w:tc>
          <w:tcPr>
            <w:tcW w:w="2500" w:type="pct"/>
          </w:tcPr>
          <w:p w14:paraId="7F2AE8D8" w14:textId="3A49481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20354A1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4BBE429" w14:textId="62EE8D00" w:rsidR="003C448A" w:rsidRDefault="003C448A" w:rsidP="003C448A">
            <w:pPr>
              <w:pStyle w:val="1ATableTextStyle"/>
              <w:rPr>
                <w:lang w:bidi="en-US"/>
              </w:rPr>
            </w:pPr>
            <w:r>
              <w:rPr>
                <w:lang w:bidi="en-US"/>
              </w:rPr>
              <w:t xml:space="preserve">  Don't run antimalware programs against ActiveX controls</w:t>
            </w:r>
          </w:p>
        </w:tc>
        <w:tc>
          <w:tcPr>
            <w:tcW w:w="2500" w:type="pct"/>
          </w:tcPr>
          <w:p w14:paraId="472CE40B" w14:textId="74A419E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w:t>
            </w:r>
          </w:p>
        </w:tc>
      </w:tr>
      <w:tr w:rsidR="003C448A" w14:paraId="1558546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7685B3A" w14:textId="5681C79F" w:rsidR="003C448A" w:rsidRDefault="003C448A" w:rsidP="003C448A">
            <w:pPr>
              <w:pStyle w:val="1ATableTextStyle"/>
              <w:rPr>
                <w:lang w:bidi="en-US"/>
              </w:rPr>
            </w:pPr>
            <w:r>
              <w:rPr>
                <w:lang w:bidi="en-US"/>
              </w:rPr>
              <w:t>Initialize and script ActiveX controls not marked as safe</w:t>
            </w:r>
          </w:p>
        </w:tc>
        <w:tc>
          <w:tcPr>
            <w:tcW w:w="2500" w:type="pct"/>
          </w:tcPr>
          <w:p w14:paraId="3980981D" w14:textId="4BD3F46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3ACA841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8AB7C70" w14:textId="1D5404DD" w:rsidR="003C448A" w:rsidRDefault="003C448A" w:rsidP="003C448A">
            <w:pPr>
              <w:pStyle w:val="1ATableTextStyle"/>
              <w:rPr>
                <w:lang w:bidi="en-US"/>
              </w:rPr>
            </w:pPr>
            <w:r>
              <w:rPr>
                <w:lang w:bidi="en-US"/>
              </w:rPr>
              <w:t xml:space="preserve">  Initialize and script ActiveX controls not marked as safe</w:t>
            </w:r>
          </w:p>
        </w:tc>
        <w:tc>
          <w:tcPr>
            <w:tcW w:w="2500" w:type="pct"/>
          </w:tcPr>
          <w:p w14:paraId="65D1C048" w14:textId="3B4B45E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w:t>
            </w:r>
          </w:p>
        </w:tc>
      </w:tr>
      <w:tr w:rsidR="003C448A" w14:paraId="7D037E5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63947F6" w14:textId="51C5DB41" w:rsidR="003C448A" w:rsidRDefault="003C448A" w:rsidP="003C448A">
            <w:pPr>
              <w:pStyle w:val="1ATableTextStyle"/>
              <w:rPr>
                <w:lang w:bidi="en-US"/>
              </w:rPr>
            </w:pPr>
            <w:r>
              <w:rPr>
                <w:lang w:bidi="en-US"/>
              </w:rPr>
              <w:t>Java permissions</w:t>
            </w:r>
          </w:p>
        </w:tc>
        <w:tc>
          <w:tcPr>
            <w:tcW w:w="2500" w:type="pct"/>
          </w:tcPr>
          <w:p w14:paraId="5E8A5C4A" w14:textId="2E791DC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49051E2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A139CD1" w14:textId="777790D0" w:rsidR="003C448A" w:rsidRDefault="003C448A" w:rsidP="003C448A">
            <w:pPr>
              <w:pStyle w:val="1ATableTextStyle"/>
              <w:rPr>
                <w:lang w:bidi="en-US"/>
              </w:rPr>
            </w:pPr>
            <w:r>
              <w:rPr>
                <w:lang w:bidi="en-US"/>
              </w:rPr>
              <w:t xml:space="preserve">  Java permissions</w:t>
            </w:r>
          </w:p>
        </w:tc>
        <w:tc>
          <w:tcPr>
            <w:tcW w:w="2500" w:type="pct"/>
          </w:tcPr>
          <w:p w14:paraId="2D73A81D" w14:textId="40FB66A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High safety</w:t>
            </w:r>
          </w:p>
        </w:tc>
      </w:tr>
      <w:tr w:rsidR="003C448A" w14:paraId="5B931452"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094FF5BD" w14:textId="037A72BF" w:rsidR="003C448A" w:rsidRDefault="003C448A" w:rsidP="003C448A">
            <w:pPr>
              <w:pStyle w:val="1ATableSub-CategoryHeaderColumn"/>
              <w:rPr>
                <w:lang w:bidi="en-US"/>
              </w:rPr>
            </w:pPr>
            <w:r>
              <w:rPr>
                <w:lang w:bidi="en-US"/>
              </w:rPr>
              <w:t>Local Machine Zone</w:t>
            </w:r>
          </w:p>
        </w:tc>
      </w:tr>
      <w:tr w:rsidR="003C448A" w14:paraId="1AA0430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461974D" w14:textId="079D446C" w:rsidR="003C448A" w:rsidRDefault="003C448A" w:rsidP="003C448A">
            <w:pPr>
              <w:pStyle w:val="1ATableTextStyle"/>
              <w:rPr>
                <w:lang w:bidi="en-US"/>
              </w:rPr>
            </w:pPr>
            <w:r>
              <w:rPr>
                <w:lang w:bidi="en-US"/>
              </w:rPr>
              <w:t>Don't run antimalware programs against ActiveX controls</w:t>
            </w:r>
          </w:p>
        </w:tc>
        <w:tc>
          <w:tcPr>
            <w:tcW w:w="2500" w:type="pct"/>
          </w:tcPr>
          <w:p w14:paraId="0EF65179" w14:textId="3756A87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1F14C16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1386CF7" w14:textId="0B90C5DB" w:rsidR="003C448A" w:rsidRDefault="003C448A" w:rsidP="003C448A">
            <w:pPr>
              <w:pStyle w:val="1ATableTextStyle"/>
              <w:rPr>
                <w:lang w:bidi="en-US"/>
              </w:rPr>
            </w:pPr>
            <w:r>
              <w:rPr>
                <w:lang w:bidi="en-US"/>
              </w:rPr>
              <w:t xml:space="preserve">  Don't run antimalware programs against ActiveX controls</w:t>
            </w:r>
          </w:p>
        </w:tc>
        <w:tc>
          <w:tcPr>
            <w:tcW w:w="2500" w:type="pct"/>
          </w:tcPr>
          <w:p w14:paraId="3CB8F827" w14:textId="4C032C7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w:t>
            </w:r>
          </w:p>
        </w:tc>
      </w:tr>
      <w:tr w:rsidR="003C448A" w14:paraId="4BC4B67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A4BEF45" w14:textId="30CCA246" w:rsidR="003C448A" w:rsidRDefault="003C448A" w:rsidP="003C448A">
            <w:pPr>
              <w:pStyle w:val="1ATableTextStyle"/>
              <w:rPr>
                <w:lang w:bidi="en-US"/>
              </w:rPr>
            </w:pPr>
            <w:r>
              <w:rPr>
                <w:lang w:bidi="en-US"/>
              </w:rPr>
              <w:t>Java permissions</w:t>
            </w:r>
          </w:p>
        </w:tc>
        <w:tc>
          <w:tcPr>
            <w:tcW w:w="2500" w:type="pct"/>
          </w:tcPr>
          <w:p w14:paraId="4E271104" w14:textId="357A2C4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604CB11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49908A3" w14:textId="2B005E68" w:rsidR="003C448A" w:rsidRDefault="003C448A" w:rsidP="003C448A">
            <w:pPr>
              <w:pStyle w:val="1ATableTextStyle"/>
              <w:rPr>
                <w:lang w:bidi="en-US"/>
              </w:rPr>
            </w:pPr>
            <w:r>
              <w:rPr>
                <w:lang w:bidi="en-US"/>
              </w:rPr>
              <w:t xml:space="preserve">  Java permissions</w:t>
            </w:r>
          </w:p>
        </w:tc>
        <w:tc>
          <w:tcPr>
            <w:tcW w:w="2500" w:type="pct"/>
          </w:tcPr>
          <w:p w14:paraId="0DED3666" w14:textId="4832766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 Java</w:t>
            </w:r>
          </w:p>
        </w:tc>
      </w:tr>
      <w:tr w:rsidR="003C448A" w14:paraId="678627C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3693E42" w14:textId="7F7A9B4E" w:rsidR="003C448A" w:rsidRDefault="003C448A" w:rsidP="003C448A">
            <w:pPr>
              <w:pStyle w:val="1ATableSub-CategoryHeaderColumn"/>
              <w:rPr>
                <w:lang w:bidi="en-US"/>
              </w:rPr>
            </w:pPr>
            <w:r>
              <w:rPr>
                <w:lang w:bidi="en-US"/>
              </w:rPr>
              <w:t>Locked-Down Internet Zone</w:t>
            </w:r>
          </w:p>
        </w:tc>
      </w:tr>
      <w:tr w:rsidR="003C448A" w14:paraId="2F38CD7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9325E26" w14:textId="52F41C5D" w:rsidR="003C448A" w:rsidRDefault="003C448A" w:rsidP="003C448A">
            <w:pPr>
              <w:pStyle w:val="1ATableTextStyle"/>
              <w:rPr>
                <w:lang w:bidi="en-US"/>
              </w:rPr>
            </w:pPr>
            <w:r>
              <w:rPr>
                <w:lang w:bidi="en-US"/>
              </w:rPr>
              <w:t>Turn on SmartScreen Filter scan</w:t>
            </w:r>
          </w:p>
        </w:tc>
        <w:tc>
          <w:tcPr>
            <w:tcW w:w="2500" w:type="pct"/>
          </w:tcPr>
          <w:p w14:paraId="1C52CABF" w14:textId="79F0ED4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37832E6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12E298A" w14:textId="1DA50A7B" w:rsidR="003C448A" w:rsidRDefault="003C448A" w:rsidP="003C448A">
            <w:pPr>
              <w:pStyle w:val="1ATableTextStyle"/>
              <w:rPr>
                <w:lang w:bidi="en-US"/>
              </w:rPr>
            </w:pPr>
            <w:r>
              <w:rPr>
                <w:lang w:bidi="en-US"/>
              </w:rPr>
              <w:t xml:space="preserve">  Use SmartScreen Filter</w:t>
            </w:r>
          </w:p>
        </w:tc>
        <w:tc>
          <w:tcPr>
            <w:tcW w:w="2500" w:type="pct"/>
          </w:tcPr>
          <w:p w14:paraId="52FC6388" w14:textId="5F8FCFF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w:t>
            </w:r>
          </w:p>
        </w:tc>
      </w:tr>
      <w:tr w:rsidR="003C448A" w14:paraId="0770A5A0"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5C5A18A7" w14:textId="44AB69F0" w:rsidR="003C448A" w:rsidRDefault="003C448A" w:rsidP="003C448A">
            <w:pPr>
              <w:pStyle w:val="1ATableSub-CategoryHeaderColumn"/>
              <w:rPr>
                <w:lang w:bidi="en-US"/>
              </w:rPr>
            </w:pPr>
            <w:r>
              <w:rPr>
                <w:lang w:bidi="en-US"/>
              </w:rPr>
              <w:t>Locked-Down Intranet Zone</w:t>
            </w:r>
          </w:p>
        </w:tc>
      </w:tr>
      <w:tr w:rsidR="003C448A" w14:paraId="20B7747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E98D328" w14:textId="2B2B5622" w:rsidR="003C448A" w:rsidRDefault="003C448A" w:rsidP="003C448A">
            <w:pPr>
              <w:pStyle w:val="1ATableTextStyle"/>
              <w:rPr>
                <w:lang w:bidi="en-US"/>
              </w:rPr>
            </w:pPr>
            <w:r>
              <w:rPr>
                <w:lang w:bidi="en-US"/>
              </w:rPr>
              <w:t>Java permissions</w:t>
            </w:r>
          </w:p>
        </w:tc>
        <w:tc>
          <w:tcPr>
            <w:tcW w:w="2500" w:type="pct"/>
          </w:tcPr>
          <w:p w14:paraId="07E96AEB" w14:textId="389430C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7A0ED88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8FCC550" w14:textId="7F0BF340" w:rsidR="003C448A" w:rsidRDefault="003C448A" w:rsidP="003C448A">
            <w:pPr>
              <w:pStyle w:val="1ATableTextStyle"/>
              <w:rPr>
                <w:lang w:bidi="en-US"/>
              </w:rPr>
            </w:pPr>
            <w:r>
              <w:rPr>
                <w:lang w:bidi="en-US"/>
              </w:rPr>
              <w:t xml:space="preserve">  Java permissions</w:t>
            </w:r>
          </w:p>
        </w:tc>
        <w:tc>
          <w:tcPr>
            <w:tcW w:w="2500" w:type="pct"/>
          </w:tcPr>
          <w:p w14:paraId="542A6919" w14:textId="087FE10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 Java</w:t>
            </w:r>
          </w:p>
        </w:tc>
      </w:tr>
      <w:tr w:rsidR="003C448A" w14:paraId="433CF07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0879C9BC" w14:textId="7F156BA6" w:rsidR="003C448A" w:rsidRDefault="003C448A" w:rsidP="003C448A">
            <w:pPr>
              <w:pStyle w:val="1ATableSub-CategoryHeaderColumn"/>
              <w:rPr>
                <w:lang w:bidi="en-US"/>
              </w:rPr>
            </w:pPr>
            <w:r>
              <w:rPr>
                <w:lang w:bidi="en-US"/>
              </w:rPr>
              <w:t>Locked-Down Local Machine Zone</w:t>
            </w:r>
          </w:p>
        </w:tc>
      </w:tr>
      <w:tr w:rsidR="003C448A" w14:paraId="6931690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6954A7F" w14:textId="2CE7957E" w:rsidR="003C448A" w:rsidRDefault="003C448A" w:rsidP="003C448A">
            <w:pPr>
              <w:pStyle w:val="1ATableTextStyle"/>
              <w:rPr>
                <w:lang w:bidi="en-US"/>
              </w:rPr>
            </w:pPr>
            <w:r>
              <w:rPr>
                <w:lang w:bidi="en-US"/>
              </w:rPr>
              <w:t>Java permissions</w:t>
            </w:r>
          </w:p>
        </w:tc>
        <w:tc>
          <w:tcPr>
            <w:tcW w:w="2500" w:type="pct"/>
          </w:tcPr>
          <w:p w14:paraId="4857BE6E" w14:textId="4B5ECA1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0196A27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7986241" w14:textId="73CFBD68" w:rsidR="003C448A" w:rsidRDefault="003C448A" w:rsidP="003C448A">
            <w:pPr>
              <w:pStyle w:val="1ATableTextStyle"/>
              <w:rPr>
                <w:lang w:bidi="en-US"/>
              </w:rPr>
            </w:pPr>
            <w:r>
              <w:rPr>
                <w:lang w:bidi="en-US"/>
              </w:rPr>
              <w:t xml:space="preserve">  Java permissions</w:t>
            </w:r>
          </w:p>
        </w:tc>
        <w:tc>
          <w:tcPr>
            <w:tcW w:w="2500" w:type="pct"/>
          </w:tcPr>
          <w:p w14:paraId="1BFE307B" w14:textId="03A2339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 Java</w:t>
            </w:r>
          </w:p>
        </w:tc>
      </w:tr>
      <w:tr w:rsidR="003C448A" w14:paraId="74111EF1"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7EED638D" w14:textId="124458E0" w:rsidR="003C448A" w:rsidRDefault="003C448A" w:rsidP="003C448A">
            <w:pPr>
              <w:pStyle w:val="1ATableSub-CategoryHeaderColumn"/>
              <w:rPr>
                <w:lang w:bidi="en-US"/>
              </w:rPr>
            </w:pPr>
            <w:r>
              <w:rPr>
                <w:lang w:bidi="en-US"/>
              </w:rPr>
              <w:t>Locked-Down Restricted Sites Zone</w:t>
            </w:r>
          </w:p>
        </w:tc>
      </w:tr>
      <w:tr w:rsidR="003C448A" w14:paraId="3315761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AE4A460" w14:textId="00A22EF5" w:rsidR="003C448A" w:rsidRDefault="003C448A" w:rsidP="003C448A">
            <w:pPr>
              <w:pStyle w:val="1ATableTextStyle"/>
              <w:rPr>
                <w:lang w:bidi="en-US"/>
              </w:rPr>
            </w:pPr>
            <w:r>
              <w:rPr>
                <w:lang w:bidi="en-US"/>
              </w:rPr>
              <w:t>Java permissions</w:t>
            </w:r>
          </w:p>
        </w:tc>
        <w:tc>
          <w:tcPr>
            <w:tcW w:w="2500" w:type="pct"/>
          </w:tcPr>
          <w:p w14:paraId="0082C03C" w14:textId="68F00D3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513C933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960C3C3" w14:textId="63124B63" w:rsidR="003C448A" w:rsidRDefault="003C448A" w:rsidP="003C448A">
            <w:pPr>
              <w:pStyle w:val="1ATableTextStyle"/>
              <w:rPr>
                <w:lang w:bidi="en-US"/>
              </w:rPr>
            </w:pPr>
            <w:r>
              <w:rPr>
                <w:lang w:bidi="en-US"/>
              </w:rPr>
              <w:lastRenderedPageBreak/>
              <w:t xml:space="preserve">  Java permissions</w:t>
            </w:r>
          </w:p>
        </w:tc>
        <w:tc>
          <w:tcPr>
            <w:tcW w:w="2500" w:type="pct"/>
          </w:tcPr>
          <w:p w14:paraId="7042E448" w14:textId="4FE2EFC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 Java</w:t>
            </w:r>
          </w:p>
        </w:tc>
      </w:tr>
      <w:tr w:rsidR="003C448A" w14:paraId="0F0A58F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BE7B484" w14:textId="501584D3" w:rsidR="003C448A" w:rsidRDefault="003C448A" w:rsidP="003C448A">
            <w:pPr>
              <w:pStyle w:val="1ATableTextStyle"/>
              <w:rPr>
                <w:lang w:bidi="en-US"/>
              </w:rPr>
            </w:pPr>
            <w:r>
              <w:rPr>
                <w:lang w:bidi="en-US"/>
              </w:rPr>
              <w:t>Turn on SmartScreen Filter scan</w:t>
            </w:r>
          </w:p>
        </w:tc>
        <w:tc>
          <w:tcPr>
            <w:tcW w:w="2500" w:type="pct"/>
          </w:tcPr>
          <w:p w14:paraId="2304ED25" w14:textId="6495833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5EEDEE0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B03E23C" w14:textId="56D6E842" w:rsidR="003C448A" w:rsidRDefault="003C448A" w:rsidP="003C448A">
            <w:pPr>
              <w:pStyle w:val="1ATableTextStyle"/>
              <w:rPr>
                <w:lang w:bidi="en-US"/>
              </w:rPr>
            </w:pPr>
            <w:r>
              <w:rPr>
                <w:lang w:bidi="en-US"/>
              </w:rPr>
              <w:t xml:space="preserve">  Use SmartScreen Filter</w:t>
            </w:r>
          </w:p>
        </w:tc>
        <w:tc>
          <w:tcPr>
            <w:tcW w:w="2500" w:type="pct"/>
          </w:tcPr>
          <w:p w14:paraId="7F0ADDDA" w14:textId="0D9916A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w:t>
            </w:r>
          </w:p>
        </w:tc>
      </w:tr>
      <w:tr w:rsidR="003C448A" w14:paraId="0A90226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3504C69" w14:textId="14748B13" w:rsidR="003C448A" w:rsidRDefault="003C448A" w:rsidP="003C448A">
            <w:pPr>
              <w:pStyle w:val="1ATableSub-CategoryHeaderColumn"/>
              <w:rPr>
                <w:lang w:bidi="en-US"/>
              </w:rPr>
            </w:pPr>
            <w:r>
              <w:rPr>
                <w:lang w:bidi="en-US"/>
              </w:rPr>
              <w:t>Locked-Down Trusted Sites Zone</w:t>
            </w:r>
          </w:p>
        </w:tc>
      </w:tr>
      <w:tr w:rsidR="003C448A" w14:paraId="140AE42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8D169DE" w14:textId="4507B780" w:rsidR="003C448A" w:rsidRDefault="003C448A" w:rsidP="003C448A">
            <w:pPr>
              <w:pStyle w:val="1ATableTextStyle"/>
              <w:rPr>
                <w:lang w:bidi="en-US"/>
              </w:rPr>
            </w:pPr>
            <w:r>
              <w:rPr>
                <w:lang w:bidi="en-US"/>
              </w:rPr>
              <w:t>Java permissions</w:t>
            </w:r>
          </w:p>
        </w:tc>
        <w:tc>
          <w:tcPr>
            <w:tcW w:w="2500" w:type="pct"/>
          </w:tcPr>
          <w:p w14:paraId="44D755FF" w14:textId="54177C5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3B897EE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0DEFE04" w14:textId="56081DF6" w:rsidR="003C448A" w:rsidRDefault="003C448A" w:rsidP="003C448A">
            <w:pPr>
              <w:pStyle w:val="1ATableTextStyle"/>
              <w:rPr>
                <w:lang w:bidi="en-US"/>
              </w:rPr>
            </w:pPr>
            <w:r>
              <w:rPr>
                <w:lang w:bidi="en-US"/>
              </w:rPr>
              <w:t xml:space="preserve">  Java permissions</w:t>
            </w:r>
          </w:p>
        </w:tc>
        <w:tc>
          <w:tcPr>
            <w:tcW w:w="2500" w:type="pct"/>
          </w:tcPr>
          <w:p w14:paraId="05C39721" w14:textId="107239D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 Java</w:t>
            </w:r>
          </w:p>
        </w:tc>
      </w:tr>
      <w:tr w:rsidR="003C448A" w14:paraId="23BD723C"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4311FA55" w14:textId="4C94359B" w:rsidR="003C448A" w:rsidRDefault="003C448A" w:rsidP="003C448A">
            <w:pPr>
              <w:pStyle w:val="1ATableSub-CategoryHeaderColumn"/>
              <w:rPr>
                <w:lang w:bidi="en-US"/>
              </w:rPr>
            </w:pPr>
            <w:r>
              <w:rPr>
                <w:lang w:bidi="en-US"/>
              </w:rPr>
              <w:t>Restricted Sites Zone</w:t>
            </w:r>
          </w:p>
        </w:tc>
      </w:tr>
      <w:tr w:rsidR="003C448A" w14:paraId="35611F3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4D5D51E" w14:textId="0921ADEC" w:rsidR="003C448A" w:rsidRDefault="003C448A" w:rsidP="003C448A">
            <w:pPr>
              <w:pStyle w:val="1ATableTextStyle"/>
              <w:rPr>
                <w:lang w:bidi="en-US"/>
              </w:rPr>
            </w:pPr>
            <w:r>
              <w:rPr>
                <w:lang w:bidi="en-US"/>
              </w:rPr>
              <w:t>Access data sources across domains</w:t>
            </w:r>
          </w:p>
        </w:tc>
        <w:tc>
          <w:tcPr>
            <w:tcW w:w="2500" w:type="pct"/>
          </w:tcPr>
          <w:p w14:paraId="3A5DA3C9" w14:textId="6C19EEC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349D7DE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9F7B94D" w14:textId="6CD94A5B" w:rsidR="003C448A" w:rsidRDefault="003C448A" w:rsidP="003C448A">
            <w:pPr>
              <w:pStyle w:val="1ATableTextStyle"/>
              <w:rPr>
                <w:lang w:bidi="en-US"/>
              </w:rPr>
            </w:pPr>
            <w:r>
              <w:rPr>
                <w:lang w:bidi="en-US"/>
              </w:rPr>
              <w:t xml:space="preserve">  Access data sources across domains</w:t>
            </w:r>
          </w:p>
        </w:tc>
        <w:tc>
          <w:tcPr>
            <w:tcW w:w="2500" w:type="pct"/>
          </w:tcPr>
          <w:p w14:paraId="5F8CB8E1" w14:textId="6706771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w:t>
            </w:r>
          </w:p>
        </w:tc>
      </w:tr>
      <w:tr w:rsidR="003C448A" w14:paraId="4A80D27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8F32165" w14:textId="7E13E59A" w:rsidR="003C448A" w:rsidRDefault="003C448A" w:rsidP="003C448A">
            <w:pPr>
              <w:pStyle w:val="1ATableTextStyle"/>
              <w:rPr>
                <w:lang w:bidi="en-US"/>
              </w:rPr>
            </w:pPr>
            <w:r>
              <w:rPr>
                <w:lang w:bidi="en-US"/>
              </w:rPr>
              <w:t>Allow active scripting</w:t>
            </w:r>
          </w:p>
        </w:tc>
        <w:tc>
          <w:tcPr>
            <w:tcW w:w="2500" w:type="pct"/>
          </w:tcPr>
          <w:p w14:paraId="4254CE72" w14:textId="5C5C37E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49D6018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B160986" w14:textId="58D8CB84" w:rsidR="003C448A" w:rsidRDefault="003C448A" w:rsidP="003C448A">
            <w:pPr>
              <w:pStyle w:val="1ATableTextStyle"/>
              <w:rPr>
                <w:lang w:bidi="en-US"/>
              </w:rPr>
            </w:pPr>
            <w:r>
              <w:rPr>
                <w:lang w:bidi="en-US"/>
              </w:rPr>
              <w:t xml:space="preserve">  Allow active scripting</w:t>
            </w:r>
          </w:p>
        </w:tc>
        <w:tc>
          <w:tcPr>
            <w:tcW w:w="2500" w:type="pct"/>
          </w:tcPr>
          <w:p w14:paraId="277836AB" w14:textId="10046EC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w:t>
            </w:r>
          </w:p>
        </w:tc>
      </w:tr>
      <w:tr w:rsidR="003C448A" w14:paraId="77B436C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20690B5" w14:textId="151BA53D" w:rsidR="003C448A" w:rsidRDefault="003C448A" w:rsidP="003C448A">
            <w:pPr>
              <w:pStyle w:val="1ATableTextStyle"/>
              <w:rPr>
                <w:lang w:bidi="en-US"/>
              </w:rPr>
            </w:pPr>
            <w:r>
              <w:rPr>
                <w:lang w:bidi="en-US"/>
              </w:rPr>
              <w:t>Allow binary and script behaviors</w:t>
            </w:r>
          </w:p>
        </w:tc>
        <w:tc>
          <w:tcPr>
            <w:tcW w:w="2500" w:type="pct"/>
          </w:tcPr>
          <w:p w14:paraId="40EA4DB7" w14:textId="609EC4D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0EC4D11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7A64D34" w14:textId="45F14D7B" w:rsidR="003C448A" w:rsidRDefault="003C448A" w:rsidP="003C448A">
            <w:pPr>
              <w:pStyle w:val="1ATableTextStyle"/>
              <w:rPr>
                <w:lang w:bidi="en-US"/>
              </w:rPr>
            </w:pPr>
            <w:r>
              <w:rPr>
                <w:lang w:bidi="en-US"/>
              </w:rPr>
              <w:t xml:space="preserve">  Allow Binary and Script Behaviors</w:t>
            </w:r>
          </w:p>
        </w:tc>
        <w:tc>
          <w:tcPr>
            <w:tcW w:w="2500" w:type="pct"/>
          </w:tcPr>
          <w:p w14:paraId="21ECA6B9" w14:textId="5536536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w:t>
            </w:r>
          </w:p>
        </w:tc>
      </w:tr>
      <w:tr w:rsidR="003C448A" w14:paraId="3E3C45A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F961694" w14:textId="202B8472" w:rsidR="003C448A" w:rsidRDefault="003C448A" w:rsidP="003C448A">
            <w:pPr>
              <w:pStyle w:val="1ATableTextStyle"/>
              <w:rPr>
                <w:lang w:bidi="en-US"/>
              </w:rPr>
            </w:pPr>
            <w:r>
              <w:rPr>
                <w:lang w:bidi="en-US"/>
              </w:rPr>
              <w:t>Allow cut, copy or paste operations from the clipboard via script</w:t>
            </w:r>
          </w:p>
        </w:tc>
        <w:tc>
          <w:tcPr>
            <w:tcW w:w="2500" w:type="pct"/>
          </w:tcPr>
          <w:p w14:paraId="2BED0096" w14:textId="4084C8F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26DEE18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948ABE6" w14:textId="411E13AE" w:rsidR="003C448A" w:rsidRDefault="003C448A" w:rsidP="003C448A">
            <w:pPr>
              <w:pStyle w:val="1ATableTextStyle"/>
              <w:rPr>
                <w:lang w:bidi="en-US"/>
              </w:rPr>
            </w:pPr>
            <w:r>
              <w:rPr>
                <w:lang w:bidi="en-US"/>
              </w:rPr>
              <w:t xml:space="preserve">  Allow paste operations via script</w:t>
            </w:r>
          </w:p>
        </w:tc>
        <w:tc>
          <w:tcPr>
            <w:tcW w:w="2500" w:type="pct"/>
          </w:tcPr>
          <w:p w14:paraId="63F7720A" w14:textId="39E5C84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w:t>
            </w:r>
          </w:p>
        </w:tc>
      </w:tr>
      <w:tr w:rsidR="003C448A" w14:paraId="1482364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F7E76C5" w14:textId="3F417CB3" w:rsidR="003C448A" w:rsidRDefault="003C448A" w:rsidP="003C448A">
            <w:pPr>
              <w:pStyle w:val="1ATableTextStyle"/>
              <w:rPr>
                <w:lang w:bidi="en-US"/>
              </w:rPr>
            </w:pPr>
            <w:r>
              <w:rPr>
                <w:lang w:bidi="en-US"/>
              </w:rPr>
              <w:t>Allow drag and drop or copy and paste files</w:t>
            </w:r>
          </w:p>
        </w:tc>
        <w:tc>
          <w:tcPr>
            <w:tcW w:w="2500" w:type="pct"/>
          </w:tcPr>
          <w:p w14:paraId="419F3A09" w14:textId="4E59B33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3BC46D0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268EE73" w14:textId="623E5805" w:rsidR="003C448A" w:rsidRDefault="003C448A" w:rsidP="003C448A">
            <w:pPr>
              <w:pStyle w:val="1ATableTextStyle"/>
              <w:rPr>
                <w:lang w:bidi="en-US"/>
              </w:rPr>
            </w:pPr>
            <w:r>
              <w:rPr>
                <w:lang w:bidi="en-US"/>
              </w:rPr>
              <w:t xml:space="preserve">  Allow drag and drop or copy and paste files</w:t>
            </w:r>
          </w:p>
        </w:tc>
        <w:tc>
          <w:tcPr>
            <w:tcW w:w="2500" w:type="pct"/>
          </w:tcPr>
          <w:p w14:paraId="6E909581" w14:textId="0CC3936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w:t>
            </w:r>
          </w:p>
        </w:tc>
      </w:tr>
      <w:tr w:rsidR="003C448A" w14:paraId="66BEBD5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9966BA5" w14:textId="45F9C8BB" w:rsidR="003C448A" w:rsidRDefault="003C448A" w:rsidP="003C448A">
            <w:pPr>
              <w:pStyle w:val="1ATableTextStyle"/>
              <w:rPr>
                <w:lang w:bidi="en-US"/>
              </w:rPr>
            </w:pPr>
            <w:r>
              <w:rPr>
                <w:lang w:bidi="en-US"/>
              </w:rPr>
              <w:t>Allow file downloads</w:t>
            </w:r>
          </w:p>
        </w:tc>
        <w:tc>
          <w:tcPr>
            <w:tcW w:w="2500" w:type="pct"/>
          </w:tcPr>
          <w:p w14:paraId="1AAC8032" w14:textId="1A96754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6F5BB36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E721E13" w14:textId="191D888C" w:rsidR="003C448A" w:rsidRDefault="003C448A" w:rsidP="003C448A">
            <w:pPr>
              <w:pStyle w:val="1ATableTextStyle"/>
              <w:rPr>
                <w:lang w:bidi="en-US"/>
              </w:rPr>
            </w:pPr>
            <w:r>
              <w:rPr>
                <w:lang w:bidi="en-US"/>
              </w:rPr>
              <w:t xml:space="preserve">  Allow file downloads</w:t>
            </w:r>
          </w:p>
        </w:tc>
        <w:tc>
          <w:tcPr>
            <w:tcW w:w="2500" w:type="pct"/>
          </w:tcPr>
          <w:p w14:paraId="3AF8A195" w14:textId="1D0C2A5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w:t>
            </w:r>
          </w:p>
        </w:tc>
      </w:tr>
      <w:tr w:rsidR="003C448A" w14:paraId="1FA3993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BFF8F27" w14:textId="76C13062" w:rsidR="003C448A" w:rsidRDefault="003C448A" w:rsidP="003C448A">
            <w:pPr>
              <w:pStyle w:val="1ATableTextStyle"/>
              <w:rPr>
                <w:lang w:bidi="en-US"/>
              </w:rPr>
            </w:pPr>
            <w:r>
              <w:rPr>
                <w:lang w:bidi="en-US"/>
              </w:rPr>
              <w:t>Allow loading of XAML files</w:t>
            </w:r>
          </w:p>
        </w:tc>
        <w:tc>
          <w:tcPr>
            <w:tcW w:w="2500" w:type="pct"/>
          </w:tcPr>
          <w:p w14:paraId="06239F51" w14:textId="6C6A053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5451E34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23A25C1" w14:textId="3A56816B" w:rsidR="003C448A" w:rsidRDefault="003C448A" w:rsidP="003C448A">
            <w:pPr>
              <w:pStyle w:val="1ATableTextStyle"/>
              <w:rPr>
                <w:lang w:bidi="en-US"/>
              </w:rPr>
            </w:pPr>
            <w:r>
              <w:rPr>
                <w:lang w:bidi="en-US"/>
              </w:rPr>
              <w:t xml:space="preserve">  XAML Files</w:t>
            </w:r>
          </w:p>
        </w:tc>
        <w:tc>
          <w:tcPr>
            <w:tcW w:w="2500" w:type="pct"/>
          </w:tcPr>
          <w:p w14:paraId="6BC7353A" w14:textId="23AFC48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w:t>
            </w:r>
          </w:p>
        </w:tc>
      </w:tr>
      <w:tr w:rsidR="003C448A" w14:paraId="5367684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489530A" w14:textId="29127284" w:rsidR="003C448A" w:rsidRDefault="003C448A" w:rsidP="003C448A">
            <w:pPr>
              <w:pStyle w:val="1ATableTextStyle"/>
              <w:rPr>
                <w:lang w:bidi="en-US"/>
              </w:rPr>
            </w:pPr>
            <w:r>
              <w:rPr>
                <w:lang w:bidi="en-US"/>
              </w:rPr>
              <w:t>Allow META REFRESH</w:t>
            </w:r>
          </w:p>
        </w:tc>
        <w:tc>
          <w:tcPr>
            <w:tcW w:w="2500" w:type="pct"/>
          </w:tcPr>
          <w:p w14:paraId="03439994" w14:textId="43BFE9C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46AD2D6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1195241" w14:textId="34783722" w:rsidR="003C448A" w:rsidRDefault="003C448A" w:rsidP="003C448A">
            <w:pPr>
              <w:pStyle w:val="1ATableTextStyle"/>
              <w:rPr>
                <w:lang w:bidi="en-US"/>
              </w:rPr>
            </w:pPr>
            <w:r>
              <w:rPr>
                <w:lang w:bidi="en-US"/>
              </w:rPr>
              <w:t xml:space="preserve">  Allow META REFRESH</w:t>
            </w:r>
          </w:p>
        </w:tc>
        <w:tc>
          <w:tcPr>
            <w:tcW w:w="2500" w:type="pct"/>
          </w:tcPr>
          <w:p w14:paraId="037550E6" w14:textId="02E7E3E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w:t>
            </w:r>
          </w:p>
        </w:tc>
      </w:tr>
      <w:tr w:rsidR="003C448A" w14:paraId="3D049DE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CB34B1D" w14:textId="151ED283" w:rsidR="003C448A" w:rsidRDefault="003C448A" w:rsidP="003C448A">
            <w:pPr>
              <w:pStyle w:val="1ATableTextStyle"/>
              <w:rPr>
                <w:lang w:bidi="en-US"/>
              </w:rPr>
            </w:pPr>
            <w:r>
              <w:rPr>
                <w:lang w:bidi="en-US"/>
              </w:rPr>
              <w:t>Allow only approved domains to use ActiveX controls without prompt</w:t>
            </w:r>
          </w:p>
        </w:tc>
        <w:tc>
          <w:tcPr>
            <w:tcW w:w="2500" w:type="pct"/>
          </w:tcPr>
          <w:p w14:paraId="0555860F" w14:textId="5A7EAAE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6068003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52B7AF1" w14:textId="486F636B" w:rsidR="003C448A" w:rsidRDefault="003C448A" w:rsidP="003C448A">
            <w:pPr>
              <w:pStyle w:val="1ATableTextStyle"/>
              <w:rPr>
                <w:lang w:bidi="en-US"/>
              </w:rPr>
            </w:pPr>
            <w:r>
              <w:rPr>
                <w:lang w:bidi="en-US"/>
              </w:rPr>
              <w:t xml:space="preserve">  Only allow approved domains to use ActiveX controls without prompt</w:t>
            </w:r>
          </w:p>
        </w:tc>
        <w:tc>
          <w:tcPr>
            <w:tcW w:w="2500" w:type="pct"/>
          </w:tcPr>
          <w:p w14:paraId="20185455" w14:textId="7445D13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w:t>
            </w:r>
          </w:p>
        </w:tc>
      </w:tr>
      <w:tr w:rsidR="003C448A" w14:paraId="2336996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0DC444D" w14:textId="35791B67" w:rsidR="003C448A" w:rsidRDefault="003C448A" w:rsidP="003C448A">
            <w:pPr>
              <w:pStyle w:val="1ATableTextStyle"/>
              <w:rPr>
                <w:lang w:bidi="en-US"/>
              </w:rPr>
            </w:pPr>
            <w:r>
              <w:rPr>
                <w:lang w:bidi="en-US"/>
              </w:rPr>
              <w:t>Allow only approved domains to use the TDC ActiveX control</w:t>
            </w:r>
          </w:p>
        </w:tc>
        <w:tc>
          <w:tcPr>
            <w:tcW w:w="2500" w:type="pct"/>
          </w:tcPr>
          <w:p w14:paraId="6D34F20C" w14:textId="021D1D3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5726415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0A85672" w14:textId="31F6251D" w:rsidR="003C448A" w:rsidRDefault="003C448A" w:rsidP="003C448A">
            <w:pPr>
              <w:pStyle w:val="1ATableTextStyle"/>
              <w:rPr>
                <w:lang w:bidi="en-US"/>
              </w:rPr>
            </w:pPr>
            <w:r>
              <w:rPr>
                <w:lang w:bidi="en-US"/>
              </w:rPr>
              <w:t xml:space="preserve">  Only allow approved domains to use the TDC ActiveX control</w:t>
            </w:r>
          </w:p>
        </w:tc>
        <w:tc>
          <w:tcPr>
            <w:tcW w:w="2500" w:type="pct"/>
          </w:tcPr>
          <w:p w14:paraId="55090C35" w14:textId="4AFA9F7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w:t>
            </w:r>
          </w:p>
        </w:tc>
      </w:tr>
      <w:tr w:rsidR="003C448A" w14:paraId="1BA9AF5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1A4B396" w14:textId="0BC50947" w:rsidR="003C448A" w:rsidRDefault="003C448A" w:rsidP="003C448A">
            <w:pPr>
              <w:pStyle w:val="1ATableTextStyle"/>
              <w:rPr>
                <w:lang w:bidi="en-US"/>
              </w:rPr>
            </w:pPr>
            <w:r>
              <w:rPr>
                <w:lang w:bidi="en-US"/>
              </w:rPr>
              <w:t>Allow script-initiated windows without size or position constraints</w:t>
            </w:r>
          </w:p>
        </w:tc>
        <w:tc>
          <w:tcPr>
            <w:tcW w:w="2500" w:type="pct"/>
          </w:tcPr>
          <w:p w14:paraId="568A88A9" w14:textId="2101A93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29450C5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7B74376" w14:textId="57C61E5D" w:rsidR="003C448A" w:rsidRDefault="003C448A" w:rsidP="003C448A">
            <w:pPr>
              <w:pStyle w:val="1ATableTextStyle"/>
              <w:rPr>
                <w:lang w:bidi="en-US"/>
              </w:rPr>
            </w:pPr>
            <w:r>
              <w:rPr>
                <w:lang w:bidi="en-US"/>
              </w:rPr>
              <w:t xml:space="preserve">  Allow script-initiated windows without size or position constraints</w:t>
            </w:r>
          </w:p>
        </w:tc>
        <w:tc>
          <w:tcPr>
            <w:tcW w:w="2500" w:type="pct"/>
          </w:tcPr>
          <w:p w14:paraId="2CA3F6EF" w14:textId="6687BF2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w:t>
            </w:r>
          </w:p>
        </w:tc>
      </w:tr>
      <w:tr w:rsidR="003C448A" w14:paraId="510490D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8F70D17" w14:textId="00BC6408" w:rsidR="003C448A" w:rsidRDefault="003C448A" w:rsidP="003C448A">
            <w:pPr>
              <w:pStyle w:val="1ATableTextStyle"/>
              <w:rPr>
                <w:lang w:bidi="en-US"/>
              </w:rPr>
            </w:pPr>
            <w:r>
              <w:rPr>
                <w:lang w:bidi="en-US"/>
              </w:rPr>
              <w:t>Allow scripting of Internet Explorer WebBrowser controls</w:t>
            </w:r>
          </w:p>
        </w:tc>
        <w:tc>
          <w:tcPr>
            <w:tcW w:w="2500" w:type="pct"/>
          </w:tcPr>
          <w:p w14:paraId="18BE20FF" w14:textId="565630D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51E5C86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7360092" w14:textId="439D83B3" w:rsidR="003C448A" w:rsidRDefault="003C448A" w:rsidP="003C448A">
            <w:pPr>
              <w:pStyle w:val="1ATableTextStyle"/>
              <w:rPr>
                <w:lang w:bidi="en-US"/>
              </w:rPr>
            </w:pPr>
            <w:r>
              <w:rPr>
                <w:lang w:bidi="en-US"/>
              </w:rPr>
              <w:t xml:space="preserve">  Internet Explorer web browser control</w:t>
            </w:r>
          </w:p>
        </w:tc>
        <w:tc>
          <w:tcPr>
            <w:tcW w:w="2500" w:type="pct"/>
          </w:tcPr>
          <w:p w14:paraId="2DC0A0CE" w14:textId="0CD2412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w:t>
            </w:r>
          </w:p>
        </w:tc>
      </w:tr>
      <w:tr w:rsidR="003C448A" w14:paraId="67D8A2F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7467295" w14:textId="791AF1F9" w:rsidR="003C448A" w:rsidRDefault="003C448A" w:rsidP="003C448A">
            <w:pPr>
              <w:pStyle w:val="1ATableTextStyle"/>
              <w:rPr>
                <w:lang w:bidi="en-US"/>
              </w:rPr>
            </w:pPr>
            <w:r>
              <w:rPr>
                <w:lang w:bidi="en-US"/>
              </w:rPr>
              <w:t>Allow scriptlets</w:t>
            </w:r>
          </w:p>
        </w:tc>
        <w:tc>
          <w:tcPr>
            <w:tcW w:w="2500" w:type="pct"/>
          </w:tcPr>
          <w:p w14:paraId="64A6A36E" w14:textId="19C1D81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049BDFB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CF13FDC" w14:textId="3C8CB7B6" w:rsidR="003C448A" w:rsidRDefault="003C448A" w:rsidP="003C448A">
            <w:pPr>
              <w:pStyle w:val="1ATableTextStyle"/>
              <w:rPr>
                <w:lang w:bidi="en-US"/>
              </w:rPr>
            </w:pPr>
            <w:r>
              <w:rPr>
                <w:lang w:bidi="en-US"/>
              </w:rPr>
              <w:t xml:space="preserve">  Scriptlets</w:t>
            </w:r>
          </w:p>
        </w:tc>
        <w:tc>
          <w:tcPr>
            <w:tcW w:w="2500" w:type="pct"/>
          </w:tcPr>
          <w:p w14:paraId="4E2BE277" w14:textId="7D709F8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w:t>
            </w:r>
          </w:p>
        </w:tc>
      </w:tr>
      <w:tr w:rsidR="003C448A" w14:paraId="182AD64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AE1A227" w14:textId="64A4D2C9" w:rsidR="003C448A" w:rsidRDefault="003C448A" w:rsidP="003C448A">
            <w:pPr>
              <w:pStyle w:val="1ATableTextStyle"/>
              <w:rPr>
                <w:lang w:bidi="en-US"/>
              </w:rPr>
            </w:pPr>
            <w:r>
              <w:rPr>
                <w:lang w:bidi="en-US"/>
              </w:rPr>
              <w:t>Allow updates to status bar via script</w:t>
            </w:r>
          </w:p>
        </w:tc>
        <w:tc>
          <w:tcPr>
            <w:tcW w:w="2500" w:type="pct"/>
          </w:tcPr>
          <w:p w14:paraId="6D16A0FC" w14:textId="223753A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24CFB3B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E6AA5C7" w14:textId="3F90A6A0" w:rsidR="003C448A" w:rsidRDefault="003C448A" w:rsidP="003C448A">
            <w:pPr>
              <w:pStyle w:val="1ATableTextStyle"/>
              <w:rPr>
                <w:lang w:bidi="en-US"/>
              </w:rPr>
            </w:pPr>
            <w:r>
              <w:rPr>
                <w:lang w:bidi="en-US"/>
              </w:rPr>
              <w:t xml:space="preserve">  Status bar updates via script</w:t>
            </w:r>
          </w:p>
        </w:tc>
        <w:tc>
          <w:tcPr>
            <w:tcW w:w="2500" w:type="pct"/>
          </w:tcPr>
          <w:p w14:paraId="1C668A2D" w14:textId="2B551F1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w:t>
            </w:r>
          </w:p>
        </w:tc>
      </w:tr>
      <w:tr w:rsidR="003C448A" w14:paraId="719E6D1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F2F603B" w14:textId="7B979750" w:rsidR="003C448A" w:rsidRDefault="003C448A" w:rsidP="003C448A">
            <w:pPr>
              <w:pStyle w:val="1ATableTextStyle"/>
              <w:rPr>
                <w:lang w:bidi="en-US"/>
              </w:rPr>
            </w:pPr>
            <w:r>
              <w:rPr>
                <w:lang w:bidi="en-US"/>
              </w:rPr>
              <w:lastRenderedPageBreak/>
              <w:t>Allow VBScript to run in Internet Explorer</w:t>
            </w:r>
          </w:p>
        </w:tc>
        <w:tc>
          <w:tcPr>
            <w:tcW w:w="2500" w:type="pct"/>
          </w:tcPr>
          <w:p w14:paraId="678B99F6" w14:textId="0194DAF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2D5D898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5CC4626" w14:textId="46A0F5CB" w:rsidR="003C448A" w:rsidRDefault="003C448A" w:rsidP="003C448A">
            <w:pPr>
              <w:pStyle w:val="1ATableTextStyle"/>
              <w:rPr>
                <w:lang w:bidi="en-US"/>
              </w:rPr>
            </w:pPr>
            <w:r>
              <w:rPr>
                <w:lang w:bidi="en-US"/>
              </w:rPr>
              <w:t xml:space="preserve">  Allow VBScript to run in Internet Explorer</w:t>
            </w:r>
          </w:p>
        </w:tc>
        <w:tc>
          <w:tcPr>
            <w:tcW w:w="2500" w:type="pct"/>
          </w:tcPr>
          <w:p w14:paraId="68AC1990" w14:textId="2802523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w:t>
            </w:r>
          </w:p>
        </w:tc>
      </w:tr>
      <w:tr w:rsidR="003C448A" w14:paraId="4CF2E4B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87195D8" w14:textId="7C185194" w:rsidR="003C448A" w:rsidRDefault="003C448A" w:rsidP="003C448A">
            <w:pPr>
              <w:pStyle w:val="1ATableTextStyle"/>
              <w:rPr>
                <w:lang w:bidi="en-US"/>
              </w:rPr>
            </w:pPr>
            <w:r>
              <w:rPr>
                <w:lang w:bidi="en-US"/>
              </w:rPr>
              <w:t>Automatic prompting for file downloads</w:t>
            </w:r>
          </w:p>
        </w:tc>
        <w:tc>
          <w:tcPr>
            <w:tcW w:w="2500" w:type="pct"/>
          </w:tcPr>
          <w:p w14:paraId="388E7A34" w14:textId="4BFE9FE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3043F49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D3E54A5" w14:textId="0249A54F" w:rsidR="003C448A" w:rsidRDefault="003C448A" w:rsidP="003C448A">
            <w:pPr>
              <w:pStyle w:val="1ATableTextStyle"/>
              <w:rPr>
                <w:lang w:bidi="en-US"/>
              </w:rPr>
            </w:pPr>
            <w:r>
              <w:rPr>
                <w:lang w:bidi="en-US"/>
              </w:rPr>
              <w:t xml:space="preserve">  Automatic prompting for file downloads</w:t>
            </w:r>
          </w:p>
        </w:tc>
        <w:tc>
          <w:tcPr>
            <w:tcW w:w="2500" w:type="pct"/>
          </w:tcPr>
          <w:p w14:paraId="7B420EF0" w14:textId="5E577E3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w:t>
            </w:r>
          </w:p>
        </w:tc>
      </w:tr>
      <w:tr w:rsidR="003C448A" w14:paraId="67B7EB6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A0B11CF" w14:textId="5D9319B8" w:rsidR="003C448A" w:rsidRDefault="003C448A" w:rsidP="003C448A">
            <w:pPr>
              <w:pStyle w:val="1ATableTextStyle"/>
              <w:rPr>
                <w:lang w:bidi="en-US"/>
              </w:rPr>
            </w:pPr>
            <w:r>
              <w:rPr>
                <w:lang w:bidi="en-US"/>
              </w:rPr>
              <w:t>Don't run antimalware programs against ActiveX controls</w:t>
            </w:r>
          </w:p>
        </w:tc>
        <w:tc>
          <w:tcPr>
            <w:tcW w:w="2500" w:type="pct"/>
          </w:tcPr>
          <w:p w14:paraId="55B6FA94" w14:textId="6F4E88B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2E7923E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5D00234" w14:textId="32E01C17" w:rsidR="003C448A" w:rsidRDefault="003C448A" w:rsidP="003C448A">
            <w:pPr>
              <w:pStyle w:val="1ATableTextStyle"/>
              <w:rPr>
                <w:lang w:bidi="en-US"/>
              </w:rPr>
            </w:pPr>
            <w:r>
              <w:rPr>
                <w:lang w:bidi="en-US"/>
              </w:rPr>
              <w:t xml:space="preserve">  Don't run antimalware programs against ActiveX controls</w:t>
            </w:r>
          </w:p>
        </w:tc>
        <w:tc>
          <w:tcPr>
            <w:tcW w:w="2500" w:type="pct"/>
          </w:tcPr>
          <w:p w14:paraId="67F1488C" w14:textId="5AA273F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w:t>
            </w:r>
          </w:p>
        </w:tc>
      </w:tr>
      <w:tr w:rsidR="003C448A" w14:paraId="2C66DD2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8628D0F" w14:textId="2548EF15" w:rsidR="003C448A" w:rsidRDefault="003C448A" w:rsidP="003C448A">
            <w:pPr>
              <w:pStyle w:val="1ATableTextStyle"/>
              <w:rPr>
                <w:lang w:bidi="en-US"/>
              </w:rPr>
            </w:pPr>
            <w:r>
              <w:rPr>
                <w:lang w:bidi="en-US"/>
              </w:rPr>
              <w:t>Download signed ActiveX controls</w:t>
            </w:r>
          </w:p>
        </w:tc>
        <w:tc>
          <w:tcPr>
            <w:tcW w:w="2500" w:type="pct"/>
          </w:tcPr>
          <w:p w14:paraId="77CA713B" w14:textId="7A08AC4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519F206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13E9FE6" w14:textId="39C51939" w:rsidR="003C448A" w:rsidRDefault="003C448A" w:rsidP="003C448A">
            <w:pPr>
              <w:pStyle w:val="1ATableTextStyle"/>
              <w:rPr>
                <w:lang w:bidi="en-US"/>
              </w:rPr>
            </w:pPr>
            <w:r>
              <w:rPr>
                <w:lang w:bidi="en-US"/>
              </w:rPr>
              <w:t xml:space="preserve">  Download signed ActiveX controls</w:t>
            </w:r>
          </w:p>
        </w:tc>
        <w:tc>
          <w:tcPr>
            <w:tcW w:w="2500" w:type="pct"/>
          </w:tcPr>
          <w:p w14:paraId="5A88EAA8" w14:textId="596570D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w:t>
            </w:r>
          </w:p>
        </w:tc>
      </w:tr>
      <w:tr w:rsidR="003C448A" w14:paraId="64B348E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0AAC78A" w14:textId="23A75089" w:rsidR="003C448A" w:rsidRDefault="003C448A" w:rsidP="003C448A">
            <w:pPr>
              <w:pStyle w:val="1ATableTextStyle"/>
              <w:rPr>
                <w:lang w:bidi="en-US"/>
              </w:rPr>
            </w:pPr>
            <w:r>
              <w:rPr>
                <w:lang w:bidi="en-US"/>
              </w:rPr>
              <w:t>Download unsigned ActiveX controls</w:t>
            </w:r>
          </w:p>
        </w:tc>
        <w:tc>
          <w:tcPr>
            <w:tcW w:w="2500" w:type="pct"/>
          </w:tcPr>
          <w:p w14:paraId="12B5D4D9" w14:textId="64C95C7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67FCC33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D005EA5" w14:textId="1BEDA3D1" w:rsidR="003C448A" w:rsidRDefault="003C448A" w:rsidP="003C448A">
            <w:pPr>
              <w:pStyle w:val="1ATableTextStyle"/>
              <w:rPr>
                <w:lang w:bidi="en-US"/>
              </w:rPr>
            </w:pPr>
            <w:r>
              <w:rPr>
                <w:lang w:bidi="en-US"/>
              </w:rPr>
              <w:t xml:space="preserve">  Download unsigned ActiveX controls</w:t>
            </w:r>
          </w:p>
        </w:tc>
        <w:tc>
          <w:tcPr>
            <w:tcW w:w="2500" w:type="pct"/>
          </w:tcPr>
          <w:p w14:paraId="223BB789" w14:textId="06B2473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w:t>
            </w:r>
          </w:p>
        </w:tc>
      </w:tr>
      <w:tr w:rsidR="003C448A" w14:paraId="30FD35E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6D9AA2F" w14:textId="0061FA79" w:rsidR="003C448A" w:rsidRDefault="003C448A" w:rsidP="003C448A">
            <w:pPr>
              <w:pStyle w:val="1ATableTextStyle"/>
              <w:rPr>
                <w:lang w:bidi="en-US"/>
              </w:rPr>
            </w:pPr>
            <w:r>
              <w:rPr>
                <w:lang w:bidi="en-US"/>
              </w:rPr>
              <w:t>Enable dragging of content from different domains across windows</w:t>
            </w:r>
          </w:p>
        </w:tc>
        <w:tc>
          <w:tcPr>
            <w:tcW w:w="2500" w:type="pct"/>
          </w:tcPr>
          <w:p w14:paraId="4762B66C" w14:textId="49D2950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3754DF3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D09FBF7" w14:textId="2EAAFED0" w:rsidR="003C448A" w:rsidRDefault="003C448A" w:rsidP="003C448A">
            <w:pPr>
              <w:pStyle w:val="1ATableTextStyle"/>
              <w:rPr>
                <w:lang w:bidi="en-US"/>
              </w:rPr>
            </w:pPr>
            <w:r>
              <w:rPr>
                <w:lang w:bidi="en-US"/>
              </w:rPr>
              <w:t xml:space="preserve">  Enable dragging of content from different domains across windows</w:t>
            </w:r>
          </w:p>
        </w:tc>
        <w:tc>
          <w:tcPr>
            <w:tcW w:w="2500" w:type="pct"/>
          </w:tcPr>
          <w:p w14:paraId="03142826" w14:textId="70FE434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w:t>
            </w:r>
          </w:p>
        </w:tc>
      </w:tr>
      <w:tr w:rsidR="003C448A" w14:paraId="4DF5B02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E034D25" w14:textId="65690E0E" w:rsidR="003C448A" w:rsidRDefault="003C448A" w:rsidP="003C448A">
            <w:pPr>
              <w:pStyle w:val="1ATableTextStyle"/>
              <w:rPr>
                <w:lang w:bidi="en-US"/>
              </w:rPr>
            </w:pPr>
            <w:r>
              <w:rPr>
                <w:lang w:bidi="en-US"/>
              </w:rPr>
              <w:t>Enable dragging of content from different domains within a window</w:t>
            </w:r>
          </w:p>
        </w:tc>
        <w:tc>
          <w:tcPr>
            <w:tcW w:w="2500" w:type="pct"/>
          </w:tcPr>
          <w:p w14:paraId="6FB355F6" w14:textId="0A4D1FB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383C476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574D19D" w14:textId="4BC61674" w:rsidR="003C448A" w:rsidRDefault="003C448A" w:rsidP="003C448A">
            <w:pPr>
              <w:pStyle w:val="1ATableTextStyle"/>
              <w:rPr>
                <w:lang w:bidi="en-US"/>
              </w:rPr>
            </w:pPr>
            <w:r>
              <w:rPr>
                <w:lang w:bidi="en-US"/>
              </w:rPr>
              <w:t xml:space="preserve">  Enable dragging of content from different domains within a window</w:t>
            </w:r>
          </w:p>
        </w:tc>
        <w:tc>
          <w:tcPr>
            <w:tcW w:w="2500" w:type="pct"/>
          </w:tcPr>
          <w:p w14:paraId="4D9A6C5F" w14:textId="095846B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w:t>
            </w:r>
          </w:p>
        </w:tc>
      </w:tr>
      <w:tr w:rsidR="003C448A" w14:paraId="465969D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B8C6B3F" w14:textId="1A9DCDDF" w:rsidR="003C448A" w:rsidRDefault="003C448A" w:rsidP="003C448A">
            <w:pPr>
              <w:pStyle w:val="1ATableTextStyle"/>
              <w:rPr>
                <w:lang w:bidi="en-US"/>
              </w:rPr>
            </w:pPr>
            <w:r>
              <w:rPr>
                <w:lang w:bidi="en-US"/>
              </w:rPr>
              <w:t>Enable MIME Sniffing</w:t>
            </w:r>
          </w:p>
        </w:tc>
        <w:tc>
          <w:tcPr>
            <w:tcW w:w="2500" w:type="pct"/>
          </w:tcPr>
          <w:p w14:paraId="54FB4380" w14:textId="32EFB35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7ED8ECC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F3DCC2B" w14:textId="30C0B7F9" w:rsidR="003C448A" w:rsidRDefault="003C448A" w:rsidP="003C448A">
            <w:pPr>
              <w:pStyle w:val="1ATableTextStyle"/>
              <w:rPr>
                <w:lang w:bidi="en-US"/>
              </w:rPr>
            </w:pPr>
            <w:r>
              <w:rPr>
                <w:lang w:bidi="en-US"/>
              </w:rPr>
              <w:t xml:space="preserve">  Enable MIME Sniffing</w:t>
            </w:r>
          </w:p>
        </w:tc>
        <w:tc>
          <w:tcPr>
            <w:tcW w:w="2500" w:type="pct"/>
          </w:tcPr>
          <w:p w14:paraId="30CE8BE0" w14:textId="6C5EA65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w:t>
            </w:r>
          </w:p>
        </w:tc>
      </w:tr>
      <w:tr w:rsidR="003C448A" w14:paraId="56DC6D9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2FFCD41" w14:textId="06206479" w:rsidR="003C448A" w:rsidRDefault="003C448A" w:rsidP="003C448A">
            <w:pPr>
              <w:pStyle w:val="1ATableTextStyle"/>
              <w:rPr>
                <w:lang w:bidi="en-US"/>
              </w:rPr>
            </w:pPr>
            <w:r>
              <w:rPr>
                <w:lang w:bidi="en-US"/>
              </w:rPr>
              <w:t>Include local path when user is uploading files to a server</w:t>
            </w:r>
          </w:p>
        </w:tc>
        <w:tc>
          <w:tcPr>
            <w:tcW w:w="2500" w:type="pct"/>
          </w:tcPr>
          <w:p w14:paraId="0A721D58" w14:textId="23BB3C0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28A31CD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1644125" w14:textId="60FA38EC" w:rsidR="003C448A" w:rsidRDefault="003C448A" w:rsidP="003C448A">
            <w:pPr>
              <w:pStyle w:val="1ATableTextStyle"/>
              <w:rPr>
                <w:lang w:bidi="en-US"/>
              </w:rPr>
            </w:pPr>
            <w:r>
              <w:rPr>
                <w:lang w:bidi="en-US"/>
              </w:rPr>
              <w:t xml:space="preserve">  Include local directory path when uploading files to a server</w:t>
            </w:r>
          </w:p>
        </w:tc>
        <w:tc>
          <w:tcPr>
            <w:tcW w:w="2500" w:type="pct"/>
          </w:tcPr>
          <w:p w14:paraId="5E2410BD" w14:textId="7A669CE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w:t>
            </w:r>
          </w:p>
        </w:tc>
      </w:tr>
      <w:tr w:rsidR="003C448A" w14:paraId="24E781B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497544E" w14:textId="4D9E750E" w:rsidR="003C448A" w:rsidRDefault="003C448A" w:rsidP="003C448A">
            <w:pPr>
              <w:pStyle w:val="1ATableTextStyle"/>
              <w:rPr>
                <w:lang w:bidi="en-US"/>
              </w:rPr>
            </w:pPr>
            <w:r>
              <w:rPr>
                <w:lang w:bidi="en-US"/>
              </w:rPr>
              <w:t>Initialize and script ActiveX controls not marked as safe</w:t>
            </w:r>
          </w:p>
        </w:tc>
        <w:tc>
          <w:tcPr>
            <w:tcW w:w="2500" w:type="pct"/>
          </w:tcPr>
          <w:p w14:paraId="0C89FE25" w14:textId="52FD6ED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7269F37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067629A" w14:textId="5F91A590" w:rsidR="003C448A" w:rsidRDefault="003C448A" w:rsidP="003C448A">
            <w:pPr>
              <w:pStyle w:val="1ATableTextStyle"/>
              <w:rPr>
                <w:lang w:bidi="en-US"/>
              </w:rPr>
            </w:pPr>
            <w:r>
              <w:rPr>
                <w:lang w:bidi="en-US"/>
              </w:rPr>
              <w:t xml:space="preserve">  Initialize and script ActiveX controls not marked as safe</w:t>
            </w:r>
          </w:p>
        </w:tc>
        <w:tc>
          <w:tcPr>
            <w:tcW w:w="2500" w:type="pct"/>
          </w:tcPr>
          <w:p w14:paraId="793E9F15" w14:textId="71896A6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w:t>
            </w:r>
          </w:p>
        </w:tc>
      </w:tr>
      <w:tr w:rsidR="003C448A" w14:paraId="7651F65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5AE32C2" w14:textId="3FC35971" w:rsidR="003C448A" w:rsidRDefault="003C448A" w:rsidP="003C448A">
            <w:pPr>
              <w:pStyle w:val="1ATableTextStyle"/>
              <w:rPr>
                <w:lang w:bidi="en-US"/>
              </w:rPr>
            </w:pPr>
            <w:r>
              <w:rPr>
                <w:lang w:bidi="en-US"/>
              </w:rPr>
              <w:t>Java permissions</w:t>
            </w:r>
          </w:p>
        </w:tc>
        <w:tc>
          <w:tcPr>
            <w:tcW w:w="2500" w:type="pct"/>
          </w:tcPr>
          <w:p w14:paraId="66DE3988" w14:textId="444B191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2C8D652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1634815" w14:textId="100E8DC8" w:rsidR="003C448A" w:rsidRDefault="003C448A" w:rsidP="003C448A">
            <w:pPr>
              <w:pStyle w:val="1ATableTextStyle"/>
              <w:rPr>
                <w:lang w:bidi="en-US"/>
              </w:rPr>
            </w:pPr>
            <w:r>
              <w:rPr>
                <w:lang w:bidi="en-US"/>
              </w:rPr>
              <w:t xml:space="preserve">  Java permissions</w:t>
            </w:r>
          </w:p>
        </w:tc>
        <w:tc>
          <w:tcPr>
            <w:tcW w:w="2500" w:type="pct"/>
          </w:tcPr>
          <w:p w14:paraId="18D1328F" w14:textId="1961DFE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 Java</w:t>
            </w:r>
          </w:p>
        </w:tc>
      </w:tr>
      <w:tr w:rsidR="003C448A" w14:paraId="49F3524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76D59E9" w14:textId="5AD6E413" w:rsidR="003C448A" w:rsidRDefault="003C448A" w:rsidP="003C448A">
            <w:pPr>
              <w:pStyle w:val="1ATableTextStyle"/>
              <w:rPr>
                <w:lang w:bidi="en-US"/>
              </w:rPr>
            </w:pPr>
            <w:r>
              <w:rPr>
                <w:lang w:bidi="en-US"/>
              </w:rPr>
              <w:t>Launching applications and files in an IFRAME</w:t>
            </w:r>
          </w:p>
        </w:tc>
        <w:tc>
          <w:tcPr>
            <w:tcW w:w="2500" w:type="pct"/>
          </w:tcPr>
          <w:p w14:paraId="491F1EF4" w14:textId="00F89A3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47566AD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6A84D41" w14:textId="5C415712" w:rsidR="003C448A" w:rsidRDefault="003C448A" w:rsidP="003C448A">
            <w:pPr>
              <w:pStyle w:val="1ATableTextStyle"/>
              <w:rPr>
                <w:lang w:bidi="en-US"/>
              </w:rPr>
            </w:pPr>
            <w:r>
              <w:rPr>
                <w:lang w:bidi="en-US"/>
              </w:rPr>
              <w:t xml:space="preserve">  Launching applications and files in an IFRAME</w:t>
            </w:r>
          </w:p>
        </w:tc>
        <w:tc>
          <w:tcPr>
            <w:tcW w:w="2500" w:type="pct"/>
          </w:tcPr>
          <w:p w14:paraId="51A879D3" w14:textId="51B629A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w:t>
            </w:r>
          </w:p>
        </w:tc>
      </w:tr>
      <w:tr w:rsidR="003C448A" w14:paraId="73D2D7F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94EB0F8" w14:textId="5467CD7E" w:rsidR="003C448A" w:rsidRDefault="003C448A" w:rsidP="003C448A">
            <w:pPr>
              <w:pStyle w:val="1ATableTextStyle"/>
              <w:rPr>
                <w:lang w:bidi="en-US"/>
              </w:rPr>
            </w:pPr>
            <w:r>
              <w:rPr>
                <w:lang w:bidi="en-US"/>
              </w:rPr>
              <w:t>Logon options</w:t>
            </w:r>
          </w:p>
        </w:tc>
        <w:tc>
          <w:tcPr>
            <w:tcW w:w="2500" w:type="pct"/>
          </w:tcPr>
          <w:p w14:paraId="3AE810A2" w14:textId="2D4349F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52D9D43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AB3F2A6" w14:textId="097977DA" w:rsidR="003C448A" w:rsidRDefault="003C448A" w:rsidP="003C448A">
            <w:pPr>
              <w:pStyle w:val="1ATableTextStyle"/>
              <w:rPr>
                <w:lang w:bidi="en-US"/>
              </w:rPr>
            </w:pPr>
            <w:r>
              <w:rPr>
                <w:lang w:bidi="en-US"/>
              </w:rPr>
              <w:t xml:space="preserve">  Logon options</w:t>
            </w:r>
          </w:p>
        </w:tc>
        <w:tc>
          <w:tcPr>
            <w:tcW w:w="2500" w:type="pct"/>
          </w:tcPr>
          <w:p w14:paraId="6470B4ED" w14:textId="13F7A7F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Anonymous logon</w:t>
            </w:r>
          </w:p>
        </w:tc>
      </w:tr>
      <w:tr w:rsidR="003C448A" w14:paraId="517DF6C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9AF464F" w14:textId="1EF43475" w:rsidR="003C448A" w:rsidRDefault="003C448A" w:rsidP="003C448A">
            <w:pPr>
              <w:pStyle w:val="1ATableTextStyle"/>
              <w:rPr>
                <w:lang w:bidi="en-US"/>
              </w:rPr>
            </w:pPr>
            <w:r>
              <w:rPr>
                <w:lang w:bidi="en-US"/>
              </w:rPr>
              <w:t>Navigate windows and frames across different domains</w:t>
            </w:r>
          </w:p>
        </w:tc>
        <w:tc>
          <w:tcPr>
            <w:tcW w:w="2500" w:type="pct"/>
          </w:tcPr>
          <w:p w14:paraId="2428EFA3" w14:textId="198D320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02211E6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87079AB" w14:textId="58C572B0" w:rsidR="003C448A" w:rsidRDefault="003C448A" w:rsidP="003C448A">
            <w:pPr>
              <w:pStyle w:val="1ATableTextStyle"/>
              <w:rPr>
                <w:lang w:bidi="en-US"/>
              </w:rPr>
            </w:pPr>
            <w:r>
              <w:rPr>
                <w:lang w:bidi="en-US"/>
              </w:rPr>
              <w:t xml:space="preserve">  Navigate windows and frames across different domains</w:t>
            </w:r>
          </w:p>
        </w:tc>
        <w:tc>
          <w:tcPr>
            <w:tcW w:w="2500" w:type="pct"/>
          </w:tcPr>
          <w:p w14:paraId="3DF8855D" w14:textId="29CDA79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w:t>
            </w:r>
          </w:p>
        </w:tc>
      </w:tr>
      <w:tr w:rsidR="003C448A" w14:paraId="546781D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B96F755" w14:textId="51A3745E" w:rsidR="003C448A" w:rsidRDefault="003C448A" w:rsidP="003C448A">
            <w:pPr>
              <w:pStyle w:val="1ATableTextStyle"/>
              <w:rPr>
                <w:lang w:bidi="en-US"/>
              </w:rPr>
            </w:pPr>
            <w:r>
              <w:rPr>
                <w:lang w:bidi="en-US"/>
              </w:rPr>
              <w:lastRenderedPageBreak/>
              <w:t>Run .NET Framework-reliant components not signed with Authenticode</w:t>
            </w:r>
          </w:p>
        </w:tc>
        <w:tc>
          <w:tcPr>
            <w:tcW w:w="2500" w:type="pct"/>
          </w:tcPr>
          <w:p w14:paraId="799B4308" w14:textId="06B4278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08A8C1B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1EDF426" w14:textId="485DE0D4" w:rsidR="003C448A" w:rsidRDefault="003C448A" w:rsidP="003C448A">
            <w:pPr>
              <w:pStyle w:val="1ATableTextStyle"/>
              <w:rPr>
                <w:lang w:bidi="en-US"/>
              </w:rPr>
            </w:pPr>
            <w:r>
              <w:rPr>
                <w:lang w:bidi="en-US"/>
              </w:rPr>
              <w:t xml:space="preserve">  Run .NET Framework-reliant components not signed with Authenticode</w:t>
            </w:r>
          </w:p>
        </w:tc>
        <w:tc>
          <w:tcPr>
            <w:tcW w:w="2500" w:type="pct"/>
          </w:tcPr>
          <w:p w14:paraId="40BC08C2" w14:textId="5486FCF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w:t>
            </w:r>
          </w:p>
        </w:tc>
      </w:tr>
      <w:tr w:rsidR="003C448A" w14:paraId="002DF6E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D1D192C" w14:textId="59A40C76" w:rsidR="003C448A" w:rsidRDefault="003C448A" w:rsidP="003C448A">
            <w:pPr>
              <w:pStyle w:val="1ATableTextStyle"/>
              <w:rPr>
                <w:lang w:bidi="en-US"/>
              </w:rPr>
            </w:pPr>
            <w:r>
              <w:rPr>
                <w:lang w:bidi="en-US"/>
              </w:rPr>
              <w:t>Run .NET Framework-reliant components signed with Authenticode</w:t>
            </w:r>
          </w:p>
        </w:tc>
        <w:tc>
          <w:tcPr>
            <w:tcW w:w="2500" w:type="pct"/>
          </w:tcPr>
          <w:p w14:paraId="705B7896" w14:textId="057EFE8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4ECC7C3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E659850" w14:textId="73F878CE" w:rsidR="003C448A" w:rsidRDefault="003C448A" w:rsidP="003C448A">
            <w:pPr>
              <w:pStyle w:val="1ATableTextStyle"/>
              <w:rPr>
                <w:lang w:bidi="en-US"/>
              </w:rPr>
            </w:pPr>
            <w:r>
              <w:rPr>
                <w:lang w:bidi="en-US"/>
              </w:rPr>
              <w:t xml:space="preserve">  Run .NET Framework-reliant components signed with Authenticode</w:t>
            </w:r>
          </w:p>
        </w:tc>
        <w:tc>
          <w:tcPr>
            <w:tcW w:w="2500" w:type="pct"/>
          </w:tcPr>
          <w:p w14:paraId="1A912F33" w14:textId="1E3F744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w:t>
            </w:r>
          </w:p>
        </w:tc>
      </w:tr>
      <w:tr w:rsidR="003C448A" w14:paraId="4827294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5C6F94B" w14:textId="035C313E" w:rsidR="003C448A" w:rsidRDefault="003C448A" w:rsidP="003C448A">
            <w:pPr>
              <w:pStyle w:val="1ATableTextStyle"/>
              <w:rPr>
                <w:lang w:bidi="en-US"/>
              </w:rPr>
            </w:pPr>
            <w:r>
              <w:rPr>
                <w:lang w:bidi="en-US"/>
              </w:rPr>
              <w:t>Run ActiveX controls and plugins</w:t>
            </w:r>
          </w:p>
        </w:tc>
        <w:tc>
          <w:tcPr>
            <w:tcW w:w="2500" w:type="pct"/>
          </w:tcPr>
          <w:p w14:paraId="0D567084" w14:textId="02D9D78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6CE3EED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1669063" w14:textId="7A2D9B12" w:rsidR="003C448A" w:rsidRDefault="003C448A" w:rsidP="003C448A">
            <w:pPr>
              <w:pStyle w:val="1ATableTextStyle"/>
              <w:rPr>
                <w:lang w:bidi="en-US"/>
              </w:rPr>
            </w:pPr>
            <w:r>
              <w:rPr>
                <w:lang w:bidi="en-US"/>
              </w:rPr>
              <w:t xml:space="preserve">  Run ActiveX controls and plugins</w:t>
            </w:r>
          </w:p>
        </w:tc>
        <w:tc>
          <w:tcPr>
            <w:tcW w:w="2500" w:type="pct"/>
          </w:tcPr>
          <w:p w14:paraId="76BDDD69" w14:textId="42A3039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w:t>
            </w:r>
          </w:p>
        </w:tc>
      </w:tr>
      <w:tr w:rsidR="003C448A" w14:paraId="40052B5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F4F9FDF" w14:textId="02CE9B8B" w:rsidR="003C448A" w:rsidRDefault="003C448A" w:rsidP="003C448A">
            <w:pPr>
              <w:pStyle w:val="1ATableTextStyle"/>
              <w:rPr>
                <w:lang w:bidi="en-US"/>
              </w:rPr>
            </w:pPr>
            <w:r>
              <w:rPr>
                <w:lang w:bidi="en-US"/>
              </w:rPr>
              <w:t>Script ActiveX controls marked safe for scripting</w:t>
            </w:r>
          </w:p>
        </w:tc>
        <w:tc>
          <w:tcPr>
            <w:tcW w:w="2500" w:type="pct"/>
          </w:tcPr>
          <w:p w14:paraId="2CB53D80" w14:textId="4B31E07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5BAF1A1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15CB2A0" w14:textId="537DEFB5" w:rsidR="003C448A" w:rsidRDefault="003C448A" w:rsidP="003C448A">
            <w:pPr>
              <w:pStyle w:val="1ATableTextStyle"/>
              <w:rPr>
                <w:lang w:bidi="en-US"/>
              </w:rPr>
            </w:pPr>
            <w:r>
              <w:rPr>
                <w:lang w:bidi="en-US"/>
              </w:rPr>
              <w:t xml:space="preserve">  Script ActiveX controls marked safe for scripting</w:t>
            </w:r>
          </w:p>
        </w:tc>
        <w:tc>
          <w:tcPr>
            <w:tcW w:w="2500" w:type="pct"/>
          </w:tcPr>
          <w:p w14:paraId="7C3D6DED" w14:textId="2161CA7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w:t>
            </w:r>
          </w:p>
        </w:tc>
      </w:tr>
      <w:tr w:rsidR="003C448A" w14:paraId="24227D6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7884A34" w14:textId="3FA23883" w:rsidR="003C448A" w:rsidRDefault="003C448A" w:rsidP="003C448A">
            <w:pPr>
              <w:pStyle w:val="1ATableTextStyle"/>
              <w:rPr>
                <w:lang w:bidi="en-US"/>
              </w:rPr>
            </w:pPr>
            <w:r>
              <w:rPr>
                <w:lang w:bidi="en-US"/>
              </w:rPr>
              <w:t>Scripting of Java applets</w:t>
            </w:r>
          </w:p>
        </w:tc>
        <w:tc>
          <w:tcPr>
            <w:tcW w:w="2500" w:type="pct"/>
          </w:tcPr>
          <w:p w14:paraId="72939E08" w14:textId="4D5ED34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3E86980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A3108C5" w14:textId="49DC34E4" w:rsidR="003C448A" w:rsidRDefault="003C448A" w:rsidP="003C448A">
            <w:pPr>
              <w:pStyle w:val="1ATableTextStyle"/>
              <w:rPr>
                <w:lang w:bidi="en-US"/>
              </w:rPr>
            </w:pPr>
            <w:r>
              <w:rPr>
                <w:lang w:bidi="en-US"/>
              </w:rPr>
              <w:t xml:space="preserve">  Scripting of Java applets</w:t>
            </w:r>
          </w:p>
        </w:tc>
        <w:tc>
          <w:tcPr>
            <w:tcW w:w="2500" w:type="pct"/>
          </w:tcPr>
          <w:p w14:paraId="262A442F" w14:textId="1FE5F07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w:t>
            </w:r>
          </w:p>
        </w:tc>
      </w:tr>
      <w:tr w:rsidR="003C448A" w14:paraId="0F8F45B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C829C3B" w14:textId="5346AC58" w:rsidR="003C448A" w:rsidRDefault="003C448A" w:rsidP="003C448A">
            <w:pPr>
              <w:pStyle w:val="1ATableTextStyle"/>
              <w:rPr>
                <w:lang w:bidi="en-US"/>
              </w:rPr>
            </w:pPr>
            <w:r>
              <w:rPr>
                <w:lang w:bidi="en-US"/>
              </w:rPr>
              <w:t>Show security warning for potentially unsafe files</w:t>
            </w:r>
          </w:p>
        </w:tc>
        <w:tc>
          <w:tcPr>
            <w:tcW w:w="2500" w:type="pct"/>
          </w:tcPr>
          <w:p w14:paraId="49B067EA" w14:textId="594E7EC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47CF153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6733350" w14:textId="3361F407" w:rsidR="003C448A" w:rsidRDefault="003C448A" w:rsidP="003C448A">
            <w:pPr>
              <w:pStyle w:val="1ATableTextStyle"/>
              <w:rPr>
                <w:lang w:bidi="en-US"/>
              </w:rPr>
            </w:pPr>
            <w:r>
              <w:rPr>
                <w:lang w:bidi="en-US"/>
              </w:rPr>
              <w:t xml:space="preserve">  Launching programs and unsafe files</w:t>
            </w:r>
          </w:p>
        </w:tc>
        <w:tc>
          <w:tcPr>
            <w:tcW w:w="2500" w:type="pct"/>
          </w:tcPr>
          <w:p w14:paraId="0C843AC3" w14:textId="4FDB8DA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w:t>
            </w:r>
          </w:p>
        </w:tc>
      </w:tr>
      <w:tr w:rsidR="003C448A" w14:paraId="4DE2594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E6ED385" w14:textId="34D71D96" w:rsidR="003C448A" w:rsidRDefault="003C448A" w:rsidP="003C448A">
            <w:pPr>
              <w:pStyle w:val="1ATableTextStyle"/>
              <w:rPr>
                <w:lang w:bidi="en-US"/>
              </w:rPr>
            </w:pPr>
            <w:r>
              <w:rPr>
                <w:lang w:bidi="en-US"/>
              </w:rPr>
              <w:t>Turn on Cross-Site Scripting Filter</w:t>
            </w:r>
          </w:p>
        </w:tc>
        <w:tc>
          <w:tcPr>
            <w:tcW w:w="2500" w:type="pct"/>
          </w:tcPr>
          <w:p w14:paraId="2CB59A04" w14:textId="3B96C10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2BDAADB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F88D49B" w14:textId="21774870" w:rsidR="003C448A" w:rsidRDefault="003C448A" w:rsidP="003C448A">
            <w:pPr>
              <w:pStyle w:val="1ATableTextStyle"/>
              <w:rPr>
                <w:lang w:bidi="en-US"/>
              </w:rPr>
            </w:pPr>
            <w:r>
              <w:rPr>
                <w:lang w:bidi="en-US"/>
              </w:rPr>
              <w:t xml:space="preserve">  Turn on Cross-Site Scripting (XSS) Filter</w:t>
            </w:r>
          </w:p>
        </w:tc>
        <w:tc>
          <w:tcPr>
            <w:tcW w:w="2500" w:type="pct"/>
          </w:tcPr>
          <w:p w14:paraId="3F514541" w14:textId="7822BAF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w:t>
            </w:r>
          </w:p>
        </w:tc>
      </w:tr>
      <w:tr w:rsidR="003C448A" w14:paraId="3387142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F4672C2" w14:textId="676A899D" w:rsidR="003C448A" w:rsidRDefault="003C448A" w:rsidP="003C448A">
            <w:pPr>
              <w:pStyle w:val="1ATableTextStyle"/>
              <w:rPr>
                <w:lang w:bidi="en-US"/>
              </w:rPr>
            </w:pPr>
            <w:r>
              <w:rPr>
                <w:lang w:bidi="en-US"/>
              </w:rPr>
              <w:t>Turn on Protected Mode</w:t>
            </w:r>
          </w:p>
        </w:tc>
        <w:tc>
          <w:tcPr>
            <w:tcW w:w="2500" w:type="pct"/>
          </w:tcPr>
          <w:p w14:paraId="4CAD684C" w14:textId="7D2E32C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3C48969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01C451A" w14:textId="705E3DCD" w:rsidR="003C448A" w:rsidRDefault="003C448A" w:rsidP="003C448A">
            <w:pPr>
              <w:pStyle w:val="1ATableTextStyle"/>
              <w:rPr>
                <w:lang w:bidi="en-US"/>
              </w:rPr>
            </w:pPr>
            <w:r>
              <w:rPr>
                <w:lang w:bidi="en-US"/>
              </w:rPr>
              <w:t xml:space="preserve">  Protected Mode</w:t>
            </w:r>
          </w:p>
        </w:tc>
        <w:tc>
          <w:tcPr>
            <w:tcW w:w="2500" w:type="pct"/>
          </w:tcPr>
          <w:p w14:paraId="3793CDBD" w14:textId="6A75CF1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w:t>
            </w:r>
          </w:p>
        </w:tc>
      </w:tr>
      <w:tr w:rsidR="003C448A" w14:paraId="1D121EC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7C5EAE8" w14:textId="44969BAB" w:rsidR="003C448A" w:rsidRDefault="003C448A" w:rsidP="003C448A">
            <w:pPr>
              <w:pStyle w:val="1ATableTextStyle"/>
              <w:rPr>
                <w:lang w:bidi="en-US"/>
              </w:rPr>
            </w:pPr>
            <w:r>
              <w:rPr>
                <w:lang w:bidi="en-US"/>
              </w:rPr>
              <w:t>Turn on SmartScreen Filter scan</w:t>
            </w:r>
          </w:p>
        </w:tc>
        <w:tc>
          <w:tcPr>
            <w:tcW w:w="2500" w:type="pct"/>
          </w:tcPr>
          <w:p w14:paraId="0ED1AE23" w14:textId="60DEC1B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63C1D30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B3281C4" w14:textId="5CB98395" w:rsidR="003C448A" w:rsidRDefault="003C448A" w:rsidP="003C448A">
            <w:pPr>
              <w:pStyle w:val="1ATableTextStyle"/>
              <w:rPr>
                <w:lang w:bidi="en-US"/>
              </w:rPr>
            </w:pPr>
            <w:r>
              <w:rPr>
                <w:lang w:bidi="en-US"/>
              </w:rPr>
              <w:t xml:space="preserve">  Use SmartScreen Filter</w:t>
            </w:r>
          </w:p>
        </w:tc>
        <w:tc>
          <w:tcPr>
            <w:tcW w:w="2500" w:type="pct"/>
          </w:tcPr>
          <w:p w14:paraId="3BA92A20" w14:textId="53F9D4A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w:t>
            </w:r>
          </w:p>
        </w:tc>
      </w:tr>
      <w:tr w:rsidR="003C448A" w14:paraId="1C7F319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DC8D536" w14:textId="325EF4BD" w:rsidR="003C448A" w:rsidRDefault="003C448A" w:rsidP="003C448A">
            <w:pPr>
              <w:pStyle w:val="1ATableTextStyle"/>
              <w:rPr>
                <w:lang w:bidi="en-US"/>
              </w:rPr>
            </w:pPr>
            <w:r>
              <w:rPr>
                <w:lang w:bidi="en-US"/>
              </w:rPr>
              <w:t>Use Pop-up Blocker</w:t>
            </w:r>
          </w:p>
        </w:tc>
        <w:tc>
          <w:tcPr>
            <w:tcW w:w="2500" w:type="pct"/>
          </w:tcPr>
          <w:p w14:paraId="3CA83828" w14:textId="7FDFBEB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498568B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69D7C1D" w14:textId="45A54ED2" w:rsidR="003C448A" w:rsidRDefault="003C448A" w:rsidP="003C448A">
            <w:pPr>
              <w:pStyle w:val="1ATableTextStyle"/>
              <w:rPr>
                <w:lang w:bidi="en-US"/>
              </w:rPr>
            </w:pPr>
            <w:r>
              <w:rPr>
                <w:lang w:bidi="en-US"/>
              </w:rPr>
              <w:t xml:space="preserve">  Use Pop-up Blocker</w:t>
            </w:r>
          </w:p>
        </w:tc>
        <w:tc>
          <w:tcPr>
            <w:tcW w:w="2500" w:type="pct"/>
          </w:tcPr>
          <w:p w14:paraId="72AF48B6" w14:textId="71CDB95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w:t>
            </w:r>
          </w:p>
        </w:tc>
      </w:tr>
      <w:tr w:rsidR="003C448A" w14:paraId="5232F3F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E0E7B2A" w14:textId="7C4CEDE9" w:rsidR="003C448A" w:rsidRDefault="003C448A" w:rsidP="003C448A">
            <w:pPr>
              <w:pStyle w:val="1ATableTextStyle"/>
              <w:rPr>
                <w:lang w:bidi="en-US"/>
              </w:rPr>
            </w:pPr>
            <w:r>
              <w:rPr>
                <w:lang w:bidi="en-US"/>
              </w:rPr>
              <w:t>Userdata persistence</w:t>
            </w:r>
          </w:p>
        </w:tc>
        <w:tc>
          <w:tcPr>
            <w:tcW w:w="2500" w:type="pct"/>
          </w:tcPr>
          <w:p w14:paraId="2C97AF75" w14:textId="2E500EA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5D0322A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7C744F9" w14:textId="504E5AF5" w:rsidR="003C448A" w:rsidRDefault="003C448A" w:rsidP="003C448A">
            <w:pPr>
              <w:pStyle w:val="1ATableTextStyle"/>
              <w:rPr>
                <w:lang w:bidi="en-US"/>
              </w:rPr>
            </w:pPr>
            <w:r>
              <w:rPr>
                <w:lang w:bidi="en-US"/>
              </w:rPr>
              <w:t xml:space="preserve">  Userdata persistence</w:t>
            </w:r>
          </w:p>
        </w:tc>
        <w:tc>
          <w:tcPr>
            <w:tcW w:w="2500" w:type="pct"/>
          </w:tcPr>
          <w:p w14:paraId="02ADB4F1" w14:textId="6904376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w:t>
            </w:r>
          </w:p>
        </w:tc>
      </w:tr>
      <w:tr w:rsidR="003C448A" w14:paraId="0CD9735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C55DEE7" w14:textId="61CD5DED" w:rsidR="003C448A" w:rsidRDefault="003C448A" w:rsidP="003C448A">
            <w:pPr>
              <w:pStyle w:val="1ATableTextStyle"/>
              <w:rPr>
                <w:lang w:bidi="en-US"/>
              </w:rPr>
            </w:pPr>
            <w:r>
              <w:rPr>
                <w:lang w:bidi="en-US"/>
              </w:rPr>
              <w:t>Web sites in less privileged Web content zones can navigate into this zone</w:t>
            </w:r>
          </w:p>
        </w:tc>
        <w:tc>
          <w:tcPr>
            <w:tcW w:w="2500" w:type="pct"/>
          </w:tcPr>
          <w:p w14:paraId="65551A29" w14:textId="1E99373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24E2465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D2B4972" w14:textId="76E75ACB" w:rsidR="003C448A" w:rsidRDefault="003C448A" w:rsidP="003C448A">
            <w:pPr>
              <w:pStyle w:val="1ATableTextStyle"/>
              <w:rPr>
                <w:lang w:bidi="en-US"/>
              </w:rPr>
            </w:pPr>
            <w:r>
              <w:rPr>
                <w:lang w:bidi="en-US"/>
              </w:rPr>
              <w:t xml:space="preserve">  Web sites in less privileged Web content zones can navigate into this zone</w:t>
            </w:r>
          </w:p>
        </w:tc>
        <w:tc>
          <w:tcPr>
            <w:tcW w:w="2500" w:type="pct"/>
          </w:tcPr>
          <w:p w14:paraId="50AD56A8" w14:textId="2493119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w:t>
            </w:r>
          </w:p>
        </w:tc>
      </w:tr>
      <w:tr w:rsidR="003C448A" w14:paraId="39D18B3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6321161" w14:textId="729C430B" w:rsidR="003C448A" w:rsidRDefault="003C448A" w:rsidP="003C448A">
            <w:pPr>
              <w:pStyle w:val="1ATableSub-CategoryHeaderColumn"/>
              <w:rPr>
                <w:lang w:bidi="en-US"/>
              </w:rPr>
            </w:pPr>
            <w:r>
              <w:rPr>
                <w:lang w:bidi="en-US"/>
              </w:rPr>
              <w:t>Trusted Sites Zone</w:t>
            </w:r>
          </w:p>
        </w:tc>
      </w:tr>
      <w:tr w:rsidR="003C448A" w14:paraId="4E2A100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7B26E1A" w14:textId="39167A70" w:rsidR="003C448A" w:rsidRDefault="003C448A" w:rsidP="003C448A">
            <w:pPr>
              <w:pStyle w:val="1ATableTextStyle"/>
              <w:rPr>
                <w:lang w:bidi="en-US"/>
              </w:rPr>
            </w:pPr>
            <w:r>
              <w:rPr>
                <w:lang w:bidi="en-US"/>
              </w:rPr>
              <w:t>Don't run antimalware programs against ActiveX controls</w:t>
            </w:r>
          </w:p>
        </w:tc>
        <w:tc>
          <w:tcPr>
            <w:tcW w:w="2500" w:type="pct"/>
          </w:tcPr>
          <w:p w14:paraId="333688C7" w14:textId="2E63F77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375AF51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EB51523" w14:textId="6FC4E824" w:rsidR="003C448A" w:rsidRDefault="003C448A" w:rsidP="003C448A">
            <w:pPr>
              <w:pStyle w:val="1ATableTextStyle"/>
              <w:rPr>
                <w:lang w:bidi="en-US"/>
              </w:rPr>
            </w:pPr>
            <w:r>
              <w:rPr>
                <w:lang w:bidi="en-US"/>
              </w:rPr>
              <w:t xml:space="preserve">  Don't run antimalware programs against ActiveX controls</w:t>
            </w:r>
          </w:p>
        </w:tc>
        <w:tc>
          <w:tcPr>
            <w:tcW w:w="2500" w:type="pct"/>
          </w:tcPr>
          <w:p w14:paraId="43F8B595" w14:textId="700AA3B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w:t>
            </w:r>
          </w:p>
        </w:tc>
      </w:tr>
      <w:tr w:rsidR="003C448A" w14:paraId="1A7F571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77A2729" w14:textId="63368574" w:rsidR="003C448A" w:rsidRDefault="003C448A" w:rsidP="003C448A">
            <w:pPr>
              <w:pStyle w:val="1ATableTextStyle"/>
              <w:rPr>
                <w:lang w:bidi="en-US"/>
              </w:rPr>
            </w:pPr>
            <w:r>
              <w:rPr>
                <w:lang w:bidi="en-US"/>
              </w:rPr>
              <w:t>Initialize and script ActiveX controls not marked as safe</w:t>
            </w:r>
          </w:p>
        </w:tc>
        <w:tc>
          <w:tcPr>
            <w:tcW w:w="2500" w:type="pct"/>
          </w:tcPr>
          <w:p w14:paraId="643D30A0" w14:textId="3DAAB05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295B6B2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23C2B6D" w14:textId="583C0DD0" w:rsidR="003C448A" w:rsidRDefault="003C448A" w:rsidP="003C448A">
            <w:pPr>
              <w:pStyle w:val="1ATableTextStyle"/>
              <w:rPr>
                <w:lang w:bidi="en-US"/>
              </w:rPr>
            </w:pPr>
            <w:r>
              <w:rPr>
                <w:lang w:bidi="en-US"/>
              </w:rPr>
              <w:lastRenderedPageBreak/>
              <w:t xml:space="preserve">  Initialize and script ActiveX controls not marked as safe</w:t>
            </w:r>
          </w:p>
        </w:tc>
        <w:tc>
          <w:tcPr>
            <w:tcW w:w="2500" w:type="pct"/>
          </w:tcPr>
          <w:p w14:paraId="795ABEEC" w14:textId="12EAC95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w:t>
            </w:r>
          </w:p>
        </w:tc>
      </w:tr>
      <w:tr w:rsidR="003C448A" w14:paraId="54BE2CA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329B385" w14:textId="543AF435" w:rsidR="003C448A" w:rsidRDefault="003C448A" w:rsidP="003C448A">
            <w:pPr>
              <w:pStyle w:val="1ATableTextStyle"/>
              <w:rPr>
                <w:lang w:bidi="en-US"/>
              </w:rPr>
            </w:pPr>
            <w:r>
              <w:rPr>
                <w:lang w:bidi="en-US"/>
              </w:rPr>
              <w:t>Java permissions</w:t>
            </w:r>
          </w:p>
        </w:tc>
        <w:tc>
          <w:tcPr>
            <w:tcW w:w="2500" w:type="pct"/>
          </w:tcPr>
          <w:p w14:paraId="61D8C9AF" w14:textId="74B77AC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12D11C6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EC38944" w14:textId="3DEE2937" w:rsidR="003C448A" w:rsidRDefault="003C448A" w:rsidP="003C448A">
            <w:pPr>
              <w:pStyle w:val="1ATableTextStyle"/>
              <w:rPr>
                <w:lang w:bidi="en-US"/>
              </w:rPr>
            </w:pPr>
            <w:r>
              <w:rPr>
                <w:lang w:bidi="en-US"/>
              </w:rPr>
              <w:t xml:space="preserve">  Java permissions</w:t>
            </w:r>
          </w:p>
        </w:tc>
        <w:tc>
          <w:tcPr>
            <w:tcW w:w="2500" w:type="pct"/>
          </w:tcPr>
          <w:p w14:paraId="4E75A894" w14:textId="74B005C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High safety</w:t>
            </w:r>
          </w:p>
        </w:tc>
      </w:tr>
      <w:tr w:rsidR="003C448A" w14:paraId="068A4D39"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7E831A06" w14:textId="20641E5B" w:rsidR="003C448A" w:rsidRDefault="003C448A" w:rsidP="003C448A">
            <w:pPr>
              <w:pStyle w:val="1ATableSub-CategoryHeaderColumn"/>
              <w:rPr>
                <w:lang w:bidi="en-US"/>
              </w:rPr>
            </w:pPr>
            <w:r>
              <w:rPr>
                <w:lang w:bidi="en-US"/>
              </w:rPr>
              <w:t>Internet Explorer</w:t>
            </w:r>
          </w:p>
        </w:tc>
      </w:tr>
      <w:tr w:rsidR="003C448A" w14:paraId="5D2E344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B3C08DD" w14:textId="1FDBC672" w:rsidR="003C448A" w:rsidRDefault="003C448A" w:rsidP="003C448A">
            <w:pPr>
              <w:pStyle w:val="1ATableTextStyle"/>
              <w:rPr>
                <w:lang w:bidi="en-US"/>
              </w:rPr>
            </w:pPr>
            <w:r>
              <w:rPr>
                <w:lang w:bidi="en-US"/>
              </w:rPr>
              <w:t>Prevent bypassing SmartScreen Filter warnings</w:t>
            </w:r>
          </w:p>
        </w:tc>
        <w:tc>
          <w:tcPr>
            <w:tcW w:w="2500" w:type="pct"/>
          </w:tcPr>
          <w:p w14:paraId="492CF7E0" w14:textId="4D58BAC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354ED8C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0994557" w14:textId="3BED3A83" w:rsidR="003C448A" w:rsidRDefault="003C448A" w:rsidP="003C448A">
            <w:pPr>
              <w:pStyle w:val="1ATableTextStyle"/>
              <w:rPr>
                <w:lang w:bidi="en-US"/>
              </w:rPr>
            </w:pPr>
            <w:r>
              <w:rPr>
                <w:lang w:bidi="en-US"/>
              </w:rPr>
              <w:t>Prevent bypassing SmartScreen Filter warnings about files that are not commonly downloaded from the Internet</w:t>
            </w:r>
          </w:p>
        </w:tc>
        <w:tc>
          <w:tcPr>
            <w:tcW w:w="2500" w:type="pct"/>
          </w:tcPr>
          <w:p w14:paraId="2305EC81" w14:textId="16EA88F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563190A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CDFCBF9" w14:textId="3E940E65" w:rsidR="003C448A" w:rsidRDefault="003C448A" w:rsidP="003C448A">
            <w:pPr>
              <w:pStyle w:val="1ATableTextStyle"/>
              <w:rPr>
                <w:lang w:bidi="en-US"/>
              </w:rPr>
            </w:pPr>
            <w:r>
              <w:rPr>
                <w:lang w:bidi="en-US"/>
              </w:rPr>
              <w:t>Prevent managing SmartScreen Filter</w:t>
            </w:r>
          </w:p>
        </w:tc>
        <w:tc>
          <w:tcPr>
            <w:tcW w:w="2500" w:type="pct"/>
          </w:tcPr>
          <w:p w14:paraId="20A0DC56" w14:textId="50F8FCC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765ECEE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6874676" w14:textId="7B072294" w:rsidR="003C448A" w:rsidRDefault="003C448A" w:rsidP="003C448A">
            <w:pPr>
              <w:pStyle w:val="1ATableTextStyle"/>
              <w:rPr>
                <w:lang w:bidi="en-US"/>
              </w:rPr>
            </w:pPr>
            <w:r>
              <w:rPr>
                <w:lang w:bidi="en-US"/>
              </w:rPr>
              <w:t xml:space="preserve">  Select SmartScreen Filter mode</w:t>
            </w:r>
          </w:p>
        </w:tc>
        <w:tc>
          <w:tcPr>
            <w:tcW w:w="2500" w:type="pct"/>
          </w:tcPr>
          <w:p w14:paraId="4EA6F701" w14:textId="5BC68D5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On</w:t>
            </w:r>
          </w:p>
        </w:tc>
      </w:tr>
      <w:tr w:rsidR="003C448A" w14:paraId="478CC8D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E34898D" w14:textId="6B29FD87" w:rsidR="003C448A" w:rsidRDefault="003C448A" w:rsidP="003C448A">
            <w:pPr>
              <w:pStyle w:val="1ATableTextStyle"/>
              <w:rPr>
                <w:lang w:bidi="en-US"/>
              </w:rPr>
            </w:pPr>
            <w:r>
              <w:rPr>
                <w:lang w:bidi="en-US"/>
              </w:rPr>
              <w:t>Prevent per-user installation of ActiveX controls</w:t>
            </w:r>
          </w:p>
        </w:tc>
        <w:tc>
          <w:tcPr>
            <w:tcW w:w="2500" w:type="pct"/>
          </w:tcPr>
          <w:p w14:paraId="308DB606" w14:textId="44F00E9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5E23D07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F00BC15" w14:textId="486C9C15" w:rsidR="003C448A" w:rsidRDefault="003C448A" w:rsidP="003C448A">
            <w:pPr>
              <w:pStyle w:val="1ATableTextStyle"/>
              <w:rPr>
                <w:lang w:bidi="en-US"/>
              </w:rPr>
            </w:pPr>
            <w:r>
              <w:rPr>
                <w:lang w:bidi="en-US"/>
              </w:rPr>
              <w:t>Security Zones: Do not allow users to add/delete sites</w:t>
            </w:r>
          </w:p>
        </w:tc>
        <w:tc>
          <w:tcPr>
            <w:tcW w:w="2500" w:type="pct"/>
          </w:tcPr>
          <w:p w14:paraId="5A3C80BE" w14:textId="09ACBAA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6839FB6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F013E19" w14:textId="42827203" w:rsidR="003C448A" w:rsidRDefault="003C448A" w:rsidP="003C448A">
            <w:pPr>
              <w:pStyle w:val="1ATableTextStyle"/>
              <w:rPr>
                <w:lang w:bidi="en-US"/>
              </w:rPr>
            </w:pPr>
            <w:r>
              <w:rPr>
                <w:lang w:bidi="en-US"/>
              </w:rPr>
              <w:t>Security Zones: Do not allow users to change policies</w:t>
            </w:r>
          </w:p>
        </w:tc>
        <w:tc>
          <w:tcPr>
            <w:tcW w:w="2500" w:type="pct"/>
          </w:tcPr>
          <w:p w14:paraId="0DB808E5" w14:textId="215CBDE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3EDF2AE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36F7452" w14:textId="7DEDEE1A" w:rsidR="003C448A" w:rsidRDefault="003C448A" w:rsidP="003C448A">
            <w:pPr>
              <w:pStyle w:val="1ATableTextStyle"/>
              <w:rPr>
                <w:lang w:bidi="en-US"/>
              </w:rPr>
            </w:pPr>
            <w:r>
              <w:rPr>
                <w:lang w:bidi="en-US"/>
              </w:rPr>
              <w:t>Security Zones: Use only machine settings</w:t>
            </w:r>
          </w:p>
        </w:tc>
        <w:tc>
          <w:tcPr>
            <w:tcW w:w="2500" w:type="pct"/>
          </w:tcPr>
          <w:p w14:paraId="35CE1A99" w14:textId="2BD45B9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5994F35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27D0F00" w14:textId="0CC9E142" w:rsidR="003C448A" w:rsidRDefault="003C448A" w:rsidP="003C448A">
            <w:pPr>
              <w:pStyle w:val="1ATableTextStyle"/>
              <w:rPr>
                <w:lang w:bidi="en-US"/>
              </w:rPr>
            </w:pPr>
            <w:r>
              <w:rPr>
                <w:lang w:bidi="en-US"/>
              </w:rPr>
              <w:t>Specify use of ActiveX Installer Service for installation of ActiveX controls</w:t>
            </w:r>
          </w:p>
        </w:tc>
        <w:tc>
          <w:tcPr>
            <w:tcW w:w="2500" w:type="pct"/>
          </w:tcPr>
          <w:p w14:paraId="62B51FE1" w14:textId="37D3661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4DA9C5D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2496E49" w14:textId="43FF396C" w:rsidR="003C448A" w:rsidRDefault="003C448A" w:rsidP="003C448A">
            <w:pPr>
              <w:pStyle w:val="1ATableTextStyle"/>
              <w:rPr>
                <w:lang w:bidi="en-US"/>
              </w:rPr>
            </w:pPr>
            <w:r>
              <w:rPr>
                <w:lang w:bidi="en-US"/>
              </w:rPr>
              <w:t>Turn off Crash Detection</w:t>
            </w:r>
          </w:p>
        </w:tc>
        <w:tc>
          <w:tcPr>
            <w:tcW w:w="2500" w:type="pct"/>
          </w:tcPr>
          <w:p w14:paraId="1618BA24" w14:textId="314AB44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53488A2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5172C30" w14:textId="19F22185" w:rsidR="003C448A" w:rsidRDefault="003C448A" w:rsidP="003C448A">
            <w:pPr>
              <w:pStyle w:val="1ATableTextStyle"/>
              <w:rPr>
                <w:lang w:bidi="en-US"/>
              </w:rPr>
            </w:pPr>
            <w:r>
              <w:rPr>
                <w:lang w:bidi="en-US"/>
              </w:rPr>
              <w:t>Turn off the Security Settings Check feature</w:t>
            </w:r>
          </w:p>
        </w:tc>
        <w:tc>
          <w:tcPr>
            <w:tcW w:w="2500" w:type="pct"/>
          </w:tcPr>
          <w:p w14:paraId="6506DC91" w14:textId="78FCA11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613F485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0E9E8F2" w14:textId="0EBDBF6A" w:rsidR="003C448A" w:rsidRDefault="003C448A" w:rsidP="003C448A">
            <w:pPr>
              <w:pStyle w:val="1ATableTextStyle"/>
              <w:rPr>
                <w:lang w:bidi="en-US"/>
              </w:rPr>
            </w:pPr>
            <w:r>
              <w:rPr>
                <w:lang w:bidi="en-US"/>
              </w:rPr>
              <w:t>Turn on the auto-complete feature for user names and passwords on forms (User)</w:t>
            </w:r>
          </w:p>
        </w:tc>
        <w:tc>
          <w:tcPr>
            <w:tcW w:w="2500" w:type="pct"/>
          </w:tcPr>
          <w:p w14:paraId="489A4469" w14:textId="2064EBF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0066D57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2CD7DFA" w14:textId="7931F823" w:rsidR="003C448A" w:rsidRDefault="003C448A" w:rsidP="003C448A">
            <w:pPr>
              <w:pStyle w:val="1ATableSub-CategoryHeaderColumn"/>
              <w:rPr>
                <w:lang w:bidi="en-US"/>
              </w:rPr>
            </w:pPr>
            <w:r>
              <w:rPr>
                <w:lang w:bidi="en-US"/>
              </w:rPr>
              <w:t>Add-on Management</w:t>
            </w:r>
          </w:p>
        </w:tc>
      </w:tr>
      <w:tr w:rsidR="003C448A" w14:paraId="305BA91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3C6DD10" w14:textId="5ABC83B8" w:rsidR="003C448A" w:rsidRDefault="003C448A" w:rsidP="003C448A">
            <w:pPr>
              <w:pStyle w:val="1ATableTextStyle"/>
              <w:rPr>
                <w:lang w:bidi="en-US"/>
              </w:rPr>
            </w:pPr>
            <w:r>
              <w:rPr>
                <w:lang w:bidi="en-US"/>
              </w:rPr>
              <w:t>Remove "Run this time" button for outdated ActiveX controls in Internet Explorer</w:t>
            </w:r>
          </w:p>
        </w:tc>
        <w:tc>
          <w:tcPr>
            <w:tcW w:w="2500" w:type="pct"/>
          </w:tcPr>
          <w:p w14:paraId="0F1B9624" w14:textId="0D161DC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43417E7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7719750" w14:textId="0D0942D7" w:rsidR="003C448A" w:rsidRDefault="003C448A" w:rsidP="003C448A">
            <w:pPr>
              <w:pStyle w:val="1ATableTextStyle"/>
              <w:rPr>
                <w:lang w:bidi="en-US"/>
              </w:rPr>
            </w:pPr>
            <w:r>
              <w:rPr>
                <w:lang w:bidi="en-US"/>
              </w:rPr>
              <w:t>Turn off blocking of outdated ActiveX controls for Internet Explorer</w:t>
            </w:r>
          </w:p>
        </w:tc>
        <w:tc>
          <w:tcPr>
            <w:tcW w:w="2500" w:type="pct"/>
          </w:tcPr>
          <w:p w14:paraId="6BC6C35C" w14:textId="3755E9C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7F63A8B0"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4FFEDCA6" w14:textId="04F730D5" w:rsidR="003C448A" w:rsidRDefault="003C448A" w:rsidP="003C448A">
            <w:pPr>
              <w:pStyle w:val="1ATableSub-CategoryHeaderColumn"/>
              <w:rPr>
                <w:lang w:bidi="en-US"/>
              </w:rPr>
            </w:pPr>
            <w:r>
              <w:rPr>
                <w:lang w:bidi="en-US"/>
              </w:rPr>
              <w:t>Security Features</w:t>
            </w:r>
          </w:p>
        </w:tc>
      </w:tr>
      <w:tr w:rsidR="003C448A" w14:paraId="5E29EC2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29D26D8" w14:textId="75F64F8E" w:rsidR="003C448A" w:rsidRDefault="003C448A" w:rsidP="003C448A">
            <w:pPr>
              <w:pStyle w:val="1ATableTextStyle"/>
              <w:rPr>
                <w:lang w:bidi="en-US"/>
              </w:rPr>
            </w:pPr>
            <w:r>
              <w:rPr>
                <w:lang w:bidi="en-US"/>
              </w:rPr>
              <w:t>Allow fallback to SSL 3.0 (Internet Explorer)</w:t>
            </w:r>
          </w:p>
        </w:tc>
        <w:tc>
          <w:tcPr>
            <w:tcW w:w="2500" w:type="pct"/>
          </w:tcPr>
          <w:p w14:paraId="21E80C3B" w14:textId="0556F9B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0E4DB45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9558144" w14:textId="1A18FED3" w:rsidR="003C448A" w:rsidRDefault="003C448A" w:rsidP="003C448A">
            <w:pPr>
              <w:pStyle w:val="1ATableTextStyle"/>
              <w:rPr>
                <w:lang w:bidi="en-US"/>
              </w:rPr>
            </w:pPr>
            <w:r>
              <w:rPr>
                <w:lang w:bidi="en-US"/>
              </w:rPr>
              <w:t xml:space="preserve">  Allow insecure fallback for:</w:t>
            </w:r>
          </w:p>
        </w:tc>
        <w:tc>
          <w:tcPr>
            <w:tcW w:w="2500" w:type="pct"/>
          </w:tcPr>
          <w:p w14:paraId="304CD32A" w14:textId="4BF494E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 Sites</w:t>
            </w:r>
          </w:p>
        </w:tc>
      </w:tr>
      <w:tr w:rsidR="003C448A" w14:paraId="50EFADA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A307B1C" w14:textId="43EA3557" w:rsidR="003C448A" w:rsidRDefault="003C448A" w:rsidP="003C448A">
            <w:pPr>
              <w:pStyle w:val="1ATableSub-CategoryHeaderColumn"/>
              <w:rPr>
                <w:lang w:bidi="en-US"/>
              </w:rPr>
            </w:pPr>
            <w:r>
              <w:rPr>
                <w:lang w:bidi="en-US"/>
              </w:rPr>
              <w:t>Consistent Mime Handling</w:t>
            </w:r>
          </w:p>
        </w:tc>
      </w:tr>
      <w:tr w:rsidR="003C448A" w14:paraId="34416FD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60C75C0" w14:textId="0101613A" w:rsidR="003C448A" w:rsidRDefault="003C448A" w:rsidP="003C448A">
            <w:pPr>
              <w:pStyle w:val="1ATableTextStyle"/>
              <w:rPr>
                <w:lang w:bidi="en-US"/>
              </w:rPr>
            </w:pPr>
            <w:r>
              <w:rPr>
                <w:lang w:bidi="en-US"/>
              </w:rPr>
              <w:t>Internet Explorer Processes</w:t>
            </w:r>
          </w:p>
        </w:tc>
        <w:tc>
          <w:tcPr>
            <w:tcW w:w="2500" w:type="pct"/>
          </w:tcPr>
          <w:p w14:paraId="370E222A" w14:textId="2CFB927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038AB0E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5FF707A" w14:textId="7B6B4F7B" w:rsidR="003C448A" w:rsidRDefault="003C448A" w:rsidP="003C448A">
            <w:pPr>
              <w:pStyle w:val="1ATableSub-CategoryHeaderColumn"/>
              <w:rPr>
                <w:lang w:bidi="en-US"/>
              </w:rPr>
            </w:pPr>
            <w:r>
              <w:rPr>
                <w:lang w:bidi="en-US"/>
              </w:rPr>
              <w:t>Mime Sniffing Safety Feature</w:t>
            </w:r>
          </w:p>
        </w:tc>
      </w:tr>
      <w:tr w:rsidR="003C448A" w14:paraId="538B55B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D6B4E23" w14:textId="0B0D214D" w:rsidR="003C448A" w:rsidRDefault="003C448A" w:rsidP="003C448A">
            <w:pPr>
              <w:pStyle w:val="1ATableTextStyle"/>
              <w:rPr>
                <w:lang w:bidi="en-US"/>
              </w:rPr>
            </w:pPr>
            <w:r>
              <w:rPr>
                <w:lang w:bidi="en-US"/>
              </w:rPr>
              <w:t>Internet Explorer Processes</w:t>
            </w:r>
          </w:p>
        </w:tc>
        <w:tc>
          <w:tcPr>
            <w:tcW w:w="2500" w:type="pct"/>
          </w:tcPr>
          <w:p w14:paraId="28A16ACF" w14:textId="11C3408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4F06D81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6C92E6C" w14:textId="6D685347" w:rsidR="003C448A" w:rsidRDefault="003C448A" w:rsidP="003C448A">
            <w:pPr>
              <w:pStyle w:val="1ATableSub-CategoryHeaderColumn"/>
              <w:rPr>
                <w:lang w:bidi="en-US"/>
              </w:rPr>
            </w:pPr>
            <w:r>
              <w:rPr>
                <w:lang w:bidi="en-US"/>
              </w:rPr>
              <w:t>MK Protocol Security Restriction</w:t>
            </w:r>
          </w:p>
        </w:tc>
      </w:tr>
      <w:tr w:rsidR="003C448A" w14:paraId="5CF0A22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36481D6" w14:textId="5ED5143F" w:rsidR="003C448A" w:rsidRDefault="003C448A" w:rsidP="003C448A">
            <w:pPr>
              <w:pStyle w:val="1ATableTextStyle"/>
              <w:rPr>
                <w:lang w:bidi="en-US"/>
              </w:rPr>
            </w:pPr>
            <w:r>
              <w:rPr>
                <w:lang w:bidi="en-US"/>
              </w:rPr>
              <w:t>Internet Explorer Processes</w:t>
            </w:r>
          </w:p>
        </w:tc>
        <w:tc>
          <w:tcPr>
            <w:tcW w:w="2500" w:type="pct"/>
          </w:tcPr>
          <w:p w14:paraId="61D5AA3C" w14:textId="2F76AAC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3006C79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C7A0461" w14:textId="73322AF6" w:rsidR="003C448A" w:rsidRDefault="003C448A" w:rsidP="003C448A">
            <w:pPr>
              <w:pStyle w:val="1ATableSub-CategoryHeaderColumn"/>
              <w:rPr>
                <w:lang w:bidi="en-US"/>
              </w:rPr>
            </w:pPr>
            <w:r>
              <w:rPr>
                <w:lang w:bidi="en-US"/>
              </w:rPr>
              <w:t>Notification bar</w:t>
            </w:r>
          </w:p>
        </w:tc>
      </w:tr>
      <w:tr w:rsidR="003C448A" w14:paraId="5C3C4AE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68A8525" w14:textId="564FC7D9" w:rsidR="003C448A" w:rsidRDefault="003C448A" w:rsidP="003C448A">
            <w:pPr>
              <w:pStyle w:val="1ATableTextStyle"/>
              <w:rPr>
                <w:lang w:bidi="en-US"/>
              </w:rPr>
            </w:pPr>
            <w:r>
              <w:rPr>
                <w:lang w:bidi="en-US"/>
              </w:rPr>
              <w:lastRenderedPageBreak/>
              <w:t>Internet Explorer Processes</w:t>
            </w:r>
          </w:p>
        </w:tc>
        <w:tc>
          <w:tcPr>
            <w:tcW w:w="2500" w:type="pct"/>
          </w:tcPr>
          <w:p w14:paraId="5B22AC63" w14:textId="4DB2AFD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354C6DA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075A7BCF" w14:textId="4D9EDB30" w:rsidR="003C448A" w:rsidRDefault="003C448A" w:rsidP="003C448A">
            <w:pPr>
              <w:pStyle w:val="1ATableSub-CategoryHeaderColumn"/>
              <w:rPr>
                <w:lang w:bidi="en-US"/>
              </w:rPr>
            </w:pPr>
            <w:r>
              <w:rPr>
                <w:lang w:bidi="en-US"/>
              </w:rPr>
              <w:t>Protection From Zone Elevation</w:t>
            </w:r>
          </w:p>
        </w:tc>
      </w:tr>
      <w:tr w:rsidR="003C448A" w14:paraId="41130AC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01239D7" w14:textId="66A717DA" w:rsidR="003C448A" w:rsidRDefault="003C448A" w:rsidP="003C448A">
            <w:pPr>
              <w:pStyle w:val="1ATableTextStyle"/>
              <w:rPr>
                <w:lang w:bidi="en-US"/>
              </w:rPr>
            </w:pPr>
            <w:r>
              <w:rPr>
                <w:lang w:bidi="en-US"/>
              </w:rPr>
              <w:t>Internet Explorer Processes</w:t>
            </w:r>
          </w:p>
        </w:tc>
        <w:tc>
          <w:tcPr>
            <w:tcW w:w="2500" w:type="pct"/>
          </w:tcPr>
          <w:p w14:paraId="2641B03E" w14:textId="334AE30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14793BE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38D72C7" w14:textId="2AA4ADBF" w:rsidR="003C448A" w:rsidRDefault="003C448A" w:rsidP="003C448A">
            <w:pPr>
              <w:pStyle w:val="1ATableSub-CategoryHeaderColumn"/>
              <w:rPr>
                <w:lang w:bidi="en-US"/>
              </w:rPr>
            </w:pPr>
            <w:r>
              <w:rPr>
                <w:lang w:bidi="en-US"/>
              </w:rPr>
              <w:t>Restrict ActiveX Install</w:t>
            </w:r>
          </w:p>
        </w:tc>
      </w:tr>
      <w:tr w:rsidR="003C448A" w14:paraId="01F42F7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2911604" w14:textId="624B93D5" w:rsidR="003C448A" w:rsidRDefault="003C448A" w:rsidP="003C448A">
            <w:pPr>
              <w:pStyle w:val="1ATableTextStyle"/>
              <w:rPr>
                <w:lang w:bidi="en-US"/>
              </w:rPr>
            </w:pPr>
            <w:r>
              <w:rPr>
                <w:lang w:bidi="en-US"/>
              </w:rPr>
              <w:t>Internet Explorer Processes</w:t>
            </w:r>
          </w:p>
        </w:tc>
        <w:tc>
          <w:tcPr>
            <w:tcW w:w="2500" w:type="pct"/>
          </w:tcPr>
          <w:p w14:paraId="630640E3" w14:textId="0873329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0EC3A0C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3751C19" w14:textId="5CC4C214" w:rsidR="003C448A" w:rsidRDefault="003C448A" w:rsidP="003C448A">
            <w:pPr>
              <w:pStyle w:val="1ATableSub-CategoryHeaderColumn"/>
              <w:rPr>
                <w:lang w:bidi="en-US"/>
              </w:rPr>
            </w:pPr>
            <w:r>
              <w:rPr>
                <w:lang w:bidi="en-US"/>
              </w:rPr>
              <w:t>Restrict File Download</w:t>
            </w:r>
          </w:p>
        </w:tc>
      </w:tr>
      <w:tr w:rsidR="003C448A" w14:paraId="2D2C989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FCDAA65" w14:textId="0AAA3695" w:rsidR="003C448A" w:rsidRDefault="003C448A" w:rsidP="003C448A">
            <w:pPr>
              <w:pStyle w:val="1ATableTextStyle"/>
              <w:rPr>
                <w:lang w:bidi="en-US"/>
              </w:rPr>
            </w:pPr>
            <w:r>
              <w:rPr>
                <w:lang w:bidi="en-US"/>
              </w:rPr>
              <w:t>Internet Explorer Processes</w:t>
            </w:r>
          </w:p>
        </w:tc>
        <w:tc>
          <w:tcPr>
            <w:tcW w:w="2500" w:type="pct"/>
          </w:tcPr>
          <w:p w14:paraId="600EA714" w14:textId="3EFC9C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6CB8E13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55D1CD2B" w14:textId="13089D60" w:rsidR="003C448A" w:rsidRDefault="003C448A" w:rsidP="003C448A">
            <w:pPr>
              <w:pStyle w:val="1ATableSub-CategoryHeaderColumn"/>
              <w:rPr>
                <w:lang w:bidi="en-US"/>
              </w:rPr>
            </w:pPr>
            <w:r>
              <w:rPr>
                <w:lang w:bidi="en-US"/>
              </w:rPr>
              <w:t>Scripted Window Security Restrictions</w:t>
            </w:r>
          </w:p>
        </w:tc>
      </w:tr>
      <w:tr w:rsidR="003C448A" w14:paraId="29E36F7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2E58E2D" w14:textId="03565894" w:rsidR="003C448A" w:rsidRDefault="003C448A" w:rsidP="003C448A">
            <w:pPr>
              <w:pStyle w:val="1ATableTextStyle"/>
              <w:rPr>
                <w:lang w:bidi="en-US"/>
              </w:rPr>
            </w:pPr>
            <w:r>
              <w:rPr>
                <w:lang w:bidi="en-US"/>
              </w:rPr>
              <w:t>Internet Explorer Processes</w:t>
            </w:r>
          </w:p>
        </w:tc>
        <w:tc>
          <w:tcPr>
            <w:tcW w:w="2500" w:type="pct"/>
          </w:tcPr>
          <w:p w14:paraId="5B8C2139" w14:textId="2290DB0B"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bl>
    <w:p w14:paraId="4C10E6B5" w14:textId="11909436" w:rsidR="003C448A" w:rsidRDefault="003C448A" w:rsidP="003C448A">
      <w:pPr>
        <w:pStyle w:val="Caption"/>
      </w:pPr>
      <w:r>
        <w:t xml:space="preserve">Table </w:t>
      </w:r>
      <w:r>
        <w:fldChar w:fldCharType="begin"/>
      </w:r>
      <w:r>
        <w:instrText xml:space="preserve"> SEQ Table \* ARABIC </w:instrText>
      </w:r>
      <w:r>
        <w:fldChar w:fldCharType="separate"/>
      </w:r>
      <w:r>
        <w:rPr>
          <w:noProof/>
        </w:rPr>
        <w:t>183</w:t>
      </w:r>
      <w:r>
        <w:fldChar w:fldCharType="end"/>
      </w:r>
      <w:r>
        <w:t>. Settings - Win - Internet Explorer (Legacy) - D - Security - v1.0.0</w:t>
      </w:r>
    </w:p>
    <w:tbl>
      <w:tblPr>
        <w:tblStyle w:val="GridTable4-Accent2"/>
        <w:tblW w:w="4994" w:type="pct"/>
        <w:tblLook w:val="04A0" w:firstRow="1" w:lastRow="0" w:firstColumn="1" w:lastColumn="0" w:noHBand="0" w:noVBand="1"/>
      </w:tblPr>
      <w:tblGrid>
        <w:gridCol w:w="3001"/>
        <w:gridCol w:w="3000"/>
        <w:gridCol w:w="3004"/>
      </w:tblGrid>
      <w:tr w:rsidR="003C448A" w14:paraId="472A3510"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7A32B80E" w14:textId="00D1BF4A" w:rsidR="003C448A" w:rsidRDefault="003C448A" w:rsidP="003C448A">
            <w:pPr>
              <w:pStyle w:val="1ATableHeaderBold"/>
              <w:rPr>
                <w:lang w:bidi="en-US"/>
              </w:rPr>
            </w:pPr>
            <w:r>
              <w:rPr>
                <w:lang w:bidi="en-US"/>
              </w:rPr>
              <w:t>Group</w:t>
            </w:r>
          </w:p>
        </w:tc>
        <w:tc>
          <w:tcPr>
            <w:tcW w:w="1666" w:type="pct"/>
          </w:tcPr>
          <w:p w14:paraId="06CBEC59" w14:textId="09A43D8C"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5836BE2A" w14:textId="7CD9D828"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38BA805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78B7A825" w14:textId="14C1EC48" w:rsidR="003C448A" w:rsidRDefault="003C448A" w:rsidP="003C448A">
            <w:pPr>
              <w:pStyle w:val="1ATableCategoryHeaderRowBold"/>
              <w:rPr>
                <w:lang w:bidi="en-US"/>
              </w:rPr>
            </w:pPr>
            <w:r>
              <w:rPr>
                <w:lang w:bidi="en-US"/>
              </w:rPr>
              <w:t>Included Groups</w:t>
            </w:r>
          </w:p>
        </w:tc>
      </w:tr>
      <w:tr w:rsidR="003C448A" w14:paraId="6A48712F"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39427E8E" w14:textId="4C4679FE" w:rsidR="003C448A" w:rsidRDefault="003C448A" w:rsidP="003C448A">
            <w:pPr>
              <w:pStyle w:val="1ATableTextStyle"/>
              <w:rPr>
                <w:lang w:bidi="en-US"/>
              </w:rPr>
            </w:pPr>
            <w:r>
              <w:rPr>
                <w:lang w:bidi="en-US"/>
              </w:rPr>
              <w:t>All devices</w:t>
            </w:r>
          </w:p>
        </w:tc>
        <w:tc>
          <w:tcPr>
            <w:tcW w:w="1666" w:type="pct"/>
          </w:tcPr>
          <w:p w14:paraId="46FDDBF6" w14:textId="46C2E67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13EC460F" w14:textId="3E0FE089"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1AB88BFB" w14:textId="14374D28" w:rsidR="003C448A" w:rsidRDefault="003C448A" w:rsidP="003C448A">
      <w:pPr>
        <w:pStyle w:val="Caption"/>
      </w:pPr>
      <w:r>
        <w:t xml:space="preserve">Table </w:t>
      </w:r>
      <w:r>
        <w:fldChar w:fldCharType="begin"/>
      </w:r>
      <w:r>
        <w:instrText xml:space="preserve"> SEQ Table \* ARABIC </w:instrText>
      </w:r>
      <w:r>
        <w:fldChar w:fldCharType="separate"/>
      </w:r>
      <w:r>
        <w:rPr>
          <w:noProof/>
        </w:rPr>
        <w:t>184</w:t>
      </w:r>
      <w:r>
        <w:fldChar w:fldCharType="end"/>
      </w:r>
      <w:r>
        <w:t>. Assignments - Win - Internet Explorer (Legacy) - D - Security - v1.0.0</w:t>
      </w:r>
    </w:p>
    <w:p w14:paraId="537A73E4" w14:textId="1BBCC6CD" w:rsidR="003C448A" w:rsidRDefault="003C448A" w:rsidP="003C448A">
      <w:pPr>
        <w:pStyle w:val="1ANumberedHeading3"/>
      </w:pPr>
      <w:bookmarkStart w:id="111" w:name="_Toc204168915"/>
      <w:r>
        <w:t>Win - Internet Explorer (Legacy) - D - Zone Assignment - v1.0.0</w:t>
      </w:r>
      <w:bookmarkEnd w:id="111"/>
    </w:p>
    <w:p w14:paraId="4B21D23E"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58471302"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9589336" w14:textId="41F9B75B" w:rsidR="003C448A" w:rsidRDefault="003C448A" w:rsidP="003C448A">
            <w:pPr>
              <w:pStyle w:val="1ATableHeaderBold"/>
              <w:rPr>
                <w:lang w:bidi="en-US"/>
              </w:rPr>
            </w:pPr>
            <w:r>
              <w:rPr>
                <w:lang w:bidi="en-US"/>
              </w:rPr>
              <w:t>Name</w:t>
            </w:r>
          </w:p>
        </w:tc>
        <w:tc>
          <w:tcPr>
            <w:tcW w:w="2500" w:type="pct"/>
          </w:tcPr>
          <w:p w14:paraId="06146A85" w14:textId="23FBFF18"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7DFC55E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31F2C89" w14:textId="35B06E75" w:rsidR="003C448A" w:rsidRDefault="003C448A" w:rsidP="003C448A">
            <w:pPr>
              <w:pStyle w:val="1ATableCategoryHeaderRowBold"/>
              <w:rPr>
                <w:lang w:bidi="en-US"/>
              </w:rPr>
            </w:pPr>
            <w:r>
              <w:rPr>
                <w:lang w:bidi="en-US"/>
              </w:rPr>
              <w:t>Basics</w:t>
            </w:r>
          </w:p>
        </w:tc>
      </w:tr>
      <w:tr w:rsidR="003C448A" w14:paraId="4512592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9B11163" w14:textId="1575F7D0" w:rsidR="003C448A" w:rsidRDefault="003C448A" w:rsidP="003C448A">
            <w:pPr>
              <w:pStyle w:val="1ATableTextStyle"/>
              <w:rPr>
                <w:lang w:bidi="en-US"/>
              </w:rPr>
            </w:pPr>
            <w:r>
              <w:rPr>
                <w:lang w:bidi="en-US"/>
              </w:rPr>
              <w:t>Name</w:t>
            </w:r>
          </w:p>
        </w:tc>
        <w:tc>
          <w:tcPr>
            <w:tcW w:w="2500" w:type="pct"/>
          </w:tcPr>
          <w:p w14:paraId="58F4DEC0" w14:textId="69B0B3F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Internet Explorer (Legacy) - D - Zone Assignment - v1.0.0</w:t>
            </w:r>
          </w:p>
        </w:tc>
      </w:tr>
      <w:tr w:rsidR="003C448A" w14:paraId="4229549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BF2C1C5" w14:textId="4C8A5BA4" w:rsidR="003C448A" w:rsidRDefault="003C448A" w:rsidP="003C448A">
            <w:pPr>
              <w:pStyle w:val="1ATableTextStyle"/>
              <w:rPr>
                <w:lang w:bidi="en-US"/>
              </w:rPr>
            </w:pPr>
            <w:r>
              <w:rPr>
                <w:lang w:bidi="en-US"/>
              </w:rPr>
              <w:t>Description</w:t>
            </w:r>
          </w:p>
        </w:tc>
        <w:tc>
          <w:tcPr>
            <w:tcW w:w="2500" w:type="pct"/>
          </w:tcPr>
          <w:p w14:paraId="5B00A0E5" w14:textId="72EA73F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Added - Ellis Barrett</w:t>
            </w:r>
          </w:p>
        </w:tc>
      </w:tr>
      <w:tr w:rsidR="003C448A" w14:paraId="415A0CB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6A03306" w14:textId="276F1529" w:rsidR="003C448A" w:rsidRDefault="003C448A" w:rsidP="003C448A">
            <w:pPr>
              <w:pStyle w:val="1ATableTextStyle"/>
              <w:rPr>
                <w:lang w:bidi="en-US"/>
              </w:rPr>
            </w:pPr>
            <w:r>
              <w:rPr>
                <w:lang w:bidi="en-US"/>
              </w:rPr>
              <w:t>Profile type</w:t>
            </w:r>
          </w:p>
        </w:tc>
        <w:tc>
          <w:tcPr>
            <w:tcW w:w="2500" w:type="pct"/>
          </w:tcPr>
          <w:p w14:paraId="0AD2502A" w14:textId="6B8B7E5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1459EFC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6A67776" w14:textId="6179BAA5" w:rsidR="003C448A" w:rsidRDefault="003C448A" w:rsidP="003C448A">
            <w:pPr>
              <w:pStyle w:val="1ATableTextStyle"/>
              <w:rPr>
                <w:lang w:bidi="en-US"/>
              </w:rPr>
            </w:pPr>
            <w:r>
              <w:rPr>
                <w:lang w:bidi="en-US"/>
              </w:rPr>
              <w:t>Platform supported</w:t>
            </w:r>
          </w:p>
        </w:tc>
        <w:tc>
          <w:tcPr>
            <w:tcW w:w="2500" w:type="pct"/>
          </w:tcPr>
          <w:p w14:paraId="2B41BF70" w14:textId="15FA484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3612F46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9514338" w14:textId="3DB27FD7" w:rsidR="003C448A" w:rsidRDefault="003C448A" w:rsidP="003C448A">
            <w:pPr>
              <w:pStyle w:val="1ATableTextStyle"/>
              <w:rPr>
                <w:lang w:bidi="en-US"/>
              </w:rPr>
            </w:pPr>
            <w:r>
              <w:rPr>
                <w:lang w:bidi="en-US"/>
              </w:rPr>
              <w:t>Created</w:t>
            </w:r>
          </w:p>
        </w:tc>
        <w:tc>
          <w:tcPr>
            <w:tcW w:w="2500" w:type="pct"/>
          </w:tcPr>
          <w:p w14:paraId="1D8C9A94" w14:textId="03DF249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23 June 2025 16:36:01</w:t>
            </w:r>
          </w:p>
        </w:tc>
      </w:tr>
      <w:tr w:rsidR="003C448A" w14:paraId="52BC95A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03829E8" w14:textId="228C55C8" w:rsidR="003C448A" w:rsidRDefault="003C448A" w:rsidP="003C448A">
            <w:pPr>
              <w:pStyle w:val="1ATableTextStyle"/>
              <w:rPr>
                <w:lang w:bidi="en-US"/>
              </w:rPr>
            </w:pPr>
            <w:r>
              <w:rPr>
                <w:lang w:bidi="en-US"/>
              </w:rPr>
              <w:t>Last modified</w:t>
            </w:r>
          </w:p>
        </w:tc>
        <w:tc>
          <w:tcPr>
            <w:tcW w:w="2500" w:type="pct"/>
          </w:tcPr>
          <w:p w14:paraId="55AC6C1E" w14:textId="7CC39CB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25 June 2025 17:28:48</w:t>
            </w:r>
          </w:p>
        </w:tc>
      </w:tr>
      <w:tr w:rsidR="003C448A" w14:paraId="636A8DB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7C566C8" w14:textId="7760081F" w:rsidR="003C448A" w:rsidRDefault="003C448A" w:rsidP="003C448A">
            <w:pPr>
              <w:pStyle w:val="1ATableTextStyle"/>
              <w:rPr>
                <w:lang w:bidi="en-US"/>
              </w:rPr>
            </w:pPr>
            <w:r>
              <w:rPr>
                <w:lang w:bidi="en-US"/>
              </w:rPr>
              <w:t>Scope tags</w:t>
            </w:r>
          </w:p>
        </w:tc>
        <w:tc>
          <w:tcPr>
            <w:tcW w:w="2500" w:type="pct"/>
          </w:tcPr>
          <w:p w14:paraId="5B04D4F4" w14:textId="3A247FFA"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5F71B351" w14:textId="767EC71E" w:rsidR="003C448A" w:rsidRDefault="003C448A" w:rsidP="003C448A">
      <w:pPr>
        <w:pStyle w:val="Caption"/>
      </w:pPr>
      <w:r>
        <w:t xml:space="preserve">Table </w:t>
      </w:r>
      <w:r>
        <w:fldChar w:fldCharType="begin"/>
      </w:r>
      <w:r>
        <w:instrText xml:space="preserve"> SEQ Table \* ARABIC </w:instrText>
      </w:r>
      <w:r>
        <w:fldChar w:fldCharType="separate"/>
      </w:r>
      <w:r>
        <w:rPr>
          <w:noProof/>
        </w:rPr>
        <w:t>185</w:t>
      </w:r>
      <w:r>
        <w:fldChar w:fldCharType="end"/>
      </w:r>
      <w:r>
        <w:t>. Basics - Win - Internet Explorer (Legacy) - D - Zone Assignment - v1.0.0</w:t>
      </w:r>
    </w:p>
    <w:tbl>
      <w:tblPr>
        <w:tblStyle w:val="GridTable4-Accent2"/>
        <w:tblW w:w="4994" w:type="pct"/>
        <w:tblLook w:val="04A0" w:firstRow="1" w:lastRow="0" w:firstColumn="1" w:lastColumn="0" w:noHBand="0" w:noVBand="1"/>
      </w:tblPr>
      <w:tblGrid>
        <w:gridCol w:w="4502"/>
        <w:gridCol w:w="4503"/>
      </w:tblGrid>
      <w:tr w:rsidR="003C448A" w14:paraId="6798AA3E"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379451A" w14:textId="75C92D99" w:rsidR="003C448A" w:rsidRDefault="003C448A" w:rsidP="003C448A">
            <w:pPr>
              <w:pStyle w:val="1ATableHeaderBold"/>
              <w:rPr>
                <w:lang w:bidi="en-US"/>
              </w:rPr>
            </w:pPr>
            <w:r>
              <w:rPr>
                <w:lang w:bidi="en-US"/>
              </w:rPr>
              <w:t>Name</w:t>
            </w:r>
          </w:p>
        </w:tc>
        <w:tc>
          <w:tcPr>
            <w:tcW w:w="2500" w:type="pct"/>
          </w:tcPr>
          <w:p w14:paraId="1E5CC25A" w14:textId="41E74C41"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4E662D4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3B62996" w14:textId="74E5F36E" w:rsidR="003C448A" w:rsidRDefault="003C448A" w:rsidP="003C448A">
            <w:pPr>
              <w:pStyle w:val="1ATableCategoryHeaderRowBold"/>
              <w:rPr>
                <w:lang w:bidi="en-US"/>
              </w:rPr>
            </w:pPr>
            <w:r>
              <w:rPr>
                <w:lang w:bidi="en-US"/>
              </w:rPr>
              <w:t>Administrative Templates</w:t>
            </w:r>
          </w:p>
        </w:tc>
      </w:tr>
      <w:tr w:rsidR="003C448A" w14:paraId="7B2D26CB"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40E06270" w14:textId="4511E9C8" w:rsidR="003C448A" w:rsidRDefault="003C448A" w:rsidP="003C448A">
            <w:pPr>
              <w:pStyle w:val="1ATableSub-CategoryHeaderColumn"/>
              <w:rPr>
                <w:lang w:bidi="en-US"/>
              </w:rPr>
            </w:pPr>
            <w:r>
              <w:rPr>
                <w:lang w:bidi="en-US"/>
              </w:rPr>
              <w:t>Security Page</w:t>
            </w:r>
          </w:p>
        </w:tc>
      </w:tr>
      <w:tr w:rsidR="003C448A" w14:paraId="76AB3EA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6C80B86" w14:textId="61653540" w:rsidR="003C448A" w:rsidRDefault="003C448A" w:rsidP="003C448A">
            <w:pPr>
              <w:pStyle w:val="1ATableTextStyle"/>
              <w:rPr>
                <w:lang w:bidi="en-US"/>
              </w:rPr>
            </w:pPr>
            <w:r>
              <w:rPr>
                <w:lang w:bidi="en-US"/>
              </w:rPr>
              <w:t>Site to Zone Assignment List</w:t>
            </w:r>
          </w:p>
        </w:tc>
        <w:tc>
          <w:tcPr>
            <w:tcW w:w="2500" w:type="pct"/>
          </w:tcPr>
          <w:p w14:paraId="236F0F50" w14:textId="02B8B7B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47F026B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28FC7FE" w14:textId="5B426BF4" w:rsidR="003C448A" w:rsidRDefault="003C448A" w:rsidP="003C448A">
            <w:pPr>
              <w:pStyle w:val="1ATableTextStyle"/>
              <w:rPr>
                <w:lang w:bidi="en-US"/>
              </w:rPr>
            </w:pPr>
            <w:r>
              <w:rPr>
                <w:lang w:bidi="en-US"/>
              </w:rPr>
              <w:t xml:space="preserve">    Name</w:t>
            </w:r>
          </w:p>
        </w:tc>
        <w:tc>
          <w:tcPr>
            <w:tcW w:w="2500" w:type="pct"/>
          </w:tcPr>
          <w:p w14:paraId="00F812A6" w14:textId="1E3468B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*.simplysign.co.uk</w:t>
            </w:r>
          </w:p>
        </w:tc>
      </w:tr>
      <w:tr w:rsidR="003C448A" w14:paraId="4B2B24D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30963F0" w14:textId="5BA26F6D" w:rsidR="003C448A" w:rsidRDefault="003C448A" w:rsidP="003C448A">
            <w:pPr>
              <w:pStyle w:val="1ATableTextStyle"/>
              <w:rPr>
                <w:lang w:bidi="en-US"/>
              </w:rPr>
            </w:pPr>
            <w:r>
              <w:rPr>
                <w:lang w:bidi="en-US"/>
              </w:rPr>
              <w:t xml:space="preserve">    Value</w:t>
            </w:r>
          </w:p>
        </w:tc>
        <w:tc>
          <w:tcPr>
            <w:tcW w:w="2500" w:type="pct"/>
          </w:tcPr>
          <w:p w14:paraId="7A4BDB5B" w14:textId="019989D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50267A9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1317D29" w14:textId="7A4A678E" w:rsidR="003C448A" w:rsidRDefault="003C448A" w:rsidP="003C448A">
            <w:pPr>
              <w:pStyle w:val="1ATableTextStyle"/>
              <w:rPr>
                <w:lang w:bidi="en-US"/>
              </w:rPr>
            </w:pPr>
            <w:r>
              <w:rPr>
                <w:lang w:bidi="en-US"/>
              </w:rPr>
              <w:t xml:space="preserve">    Name</w:t>
            </w:r>
          </w:p>
        </w:tc>
        <w:tc>
          <w:tcPr>
            <w:tcW w:w="2500" w:type="pct"/>
          </w:tcPr>
          <w:p w14:paraId="729B700C" w14:textId="137399F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*.natwestbusinesscard.com</w:t>
            </w:r>
          </w:p>
        </w:tc>
      </w:tr>
      <w:tr w:rsidR="003C448A" w14:paraId="7B746F0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F3AB56B" w14:textId="54E75766" w:rsidR="003C448A" w:rsidRDefault="003C448A" w:rsidP="003C448A">
            <w:pPr>
              <w:pStyle w:val="1ATableTextStyle"/>
              <w:rPr>
                <w:lang w:bidi="en-US"/>
              </w:rPr>
            </w:pPr>
            <w:r>
              <w:rPr>
                <w:lang w:bidi="en-US"/>
              </w:rPr>
              <w:t xml:space="preserve">    Value</w:t>
            </w:r>
          </w:p>
        </w:tc>
        <w:tc>
          <w:tcPr>
            <w:tcW w:w="2500" w:type="pct"/>
          </w:tcPr>
          <w:p w14:paraId="3A4EC8A7" w14:textId="4A10D1C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03EAB0F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CD460DF" w14:textId="024B8999" w:rsidR="003C448A" w:rsidRDefault="003C448A" w:rsidP="003C448A">
            <w:pPr>
              <w:pStyle w:val="1ATableTextStyle"/>
              <w:rPr>
                <w:lang w:bidi="en-US"/>
              </w:rPr>
            </w:pPr>
            <w:r>
              <w:rPr>
                <w:lang w:bidi="en-US"/>
              </w:rPr>
              <w:t xml:space="preserve">    Name</w:t>
            </w:r>
          </w:p>
        </w:tc>
        <w:tc>
          <w:tcPr>
            <w:tcW w:w="2500" w:type="pct"/>
          </w:tcPr>
          <w:p w14:paraId="3A951245" w14:textId="26EA53B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*.medefinance.com</w:t>
            </w:r>
          </w:p>
        </w:tc>
      </w:tr>
      <w:tr w:rsidR="003C448A" w14:paraId="025A772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D92D927" w14:textId="0699DED0" w:rsidR="003C448A" w:rsidRDefault="003C448A" w:rsidP="003C448A">
            <w:pPr>
              <w:pStyle w:val="1ATableTextStyle"/>
              <w:rPr>
                <w:lang w:bidi="en-US"/>
              </w:rPr>
            </w:pPr>
            <w:r>
              <w:rPr>
                <w:lang w:bidi="en-US"/>
              </w:rPr>
              <w:t xml:space="preserve">    Value</w:t>
            </w:r>
          </w:p>
        </w:tc>
        <w:tc>
          <w:tcPr>
            <w:tcW w:w="2500" w:type="pct"/>
          </w:tcPr>
          <w:p w14:paraId="65A19192" w14:textId="5805817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4E5C0B5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39A5A07" w14:textId="6643A883" w:rsidR="003C448A" w:rsidRDefault="003C448A" w:rsidP="003C448A">
            <w:pPr>
              <w:pStyle w:val="1ATableTextStyle"/>
              <w:rPr>
                <w:lang w:bidi="en-US"/>
              </w:rPr>
            </w:pPr>
            <w:r>
              <w:rPr>
                <w:lang w:bidi="en-US"/>
              </w:rPr>
              <w:t xml:space="preserve">    Name</w:t>
            </w:r>
          </w:p>
        </w:tc>
        <w:tc>
          <w:tcPr>
            <w:tcW w:w="2500" w:type="pct"/>
          </w:tcPr>
          <w:p w14:paraId="337C9B3C" w14:textId="4CA488F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web.signlive.com</w:t>
            </w:r>
          </w:p>
        </w:tc>
      </w:tr>
      <w:tr w:rsidR="003C448A" w14:paraId="28004AF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C2CBBF6" w14:textId="5F279B10" w:rsidR="003C448A" w:rsidRDefault="003C448A" w:rsidP="003C448A">
            <w:pPr>
              <w:pStyle w:val="1ATableTextStyle"/>
              <w:rPr>
                <w:lang w:bidi="en-US"/>
              </w:rPr>
            </w:pPr>
            <w:r>
              <w:rPr>
                <w:lang w:bidi="en-US"/>
              </w:rPr>
              <w:t xml:space="preserve">    Value</w:t>
            </w:r>
          </w:p>
        </w:tc>
        <w:tc>
          <w:tcPr>
            <w:tcW w:w="2500" w:type="pct"/>
          </w:tcPr>
          <w:p w14:paraId="1B33A9A8" w14:textId="0D74902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276505F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E493476" w14:textId="4BCAEBC1" w:rsidR="003C448A" w:rsidRDefault="003C448A" w:rsidP="003C448A">
            <w:pPr>
              <w:pStyle w:val="1ATableTextStyle"/>
              <w:rPr>
                <w:lang w:bidi="en-US"/>
              </w:rPr>
            </w:pPr>
            <w:r>
              <w:rPr>
                <w:lang w:bidi="en-US"/>
              </w:rPr>
              <w:t xml:space="preserve">    Name</w:t>
            </w:r>
          </w:p>
        </w:tc>
        <w:tc>
          <w:tcPr>
            <w:tcW w:w="2500" w:type="pct"/>
          </w:tcPr>
          <w:p w14:paraId="496E4BF6" w14:textId="42C31EC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support.agresso.com</w:t>
            </w:r>
          </w:p>
        </w:tc>
      </w:tr>
      <w:tr w:rsidR="003C448A" w14:paraId="19C83D3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9A1C5C4" w14:textId="5281C0EB" w:rsidR="003C448A" w:rsidRDefault="003C448A" w:rsidP="003C448A">
            <w:pPr>
              <w:pStyle w:val="1ATableTextStyle"/>
              <w:rPr>
                <w:lang w:bidi="en-US"/>
              </w:rPr>
            </w:pPr>
            <w:r>
              <w:rPr>
                <w:lang w:bidi="en-US"/>
              </w:rPr>
              <w:t xml:space="preserve">    Value</w:t>
            </w:r>
          </w:p>
        </w:tc>
        <w:tc>
          <w:tcPr>
            <w:tcW w:w="2500" w:type="pct"/>
          </w:tcPr>
          <w:p w14:paraId="7E2CDA86" w14:textId="56D2C96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05D597A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1E14E9C" w14:textId="6F85E3BD" w:rsidR="003C448A" w:rsidRDefault="003C448A" w:rsidP="003C448A">
            <w:pPr>
              <w:pStyle w:val="1ATableTextStyle"/>
              <w:rPr>
                <w:lang w:bidi="en-US"/>
              </w:rPr>
            </w:pPr>
            <w:r>
              <w:rPr>
                <w:lang w:bidi="en-US"/>
              </w:rPr>
              <w:t xml:space="preserve">    Name</w:t>
            </w:r>
          </w:p>
        </w:tc>
        <w:tc>
          <w:tcPr>
            <w:tcW w:w="2500" w:type="pct"/>
          </w:tcPr>
          <w:p w14:paraId="2B91722B" w14:textId="7E7EA9A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stahstah.app.box.com</w:t>
            </w:r>
          </w:p>
        </w:tc>
      </w:tr>
      <w:tr w:rsidR="003C448A" w14:paraId="60BB464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E273502" w14:textId="5C3EECA4" w:rsidR="003C448A" w:rsidRDefault="003C448A" w:rsidP="003C448A">
            <w:pPr>
              <w:pStyle w:val="1ATableTextStyle"/>
              <w:rPr>
                <w:lang w:bidi="en-US"/>
              </w:rPr>
            </w:pPr>
            <w:r>
              <w:rPr>
                <w:lang w:bidi="en-US"/>
              </w:rPr>
              <w:lastRenderedPageBreak/>
              <w:t xml:space="preserve">    Value</w:t>
            </w:r>
          </w:p>
        </w:tc>
        <w:tc>
          <w:tcPr>
            <w:tcW w:w="2500" w:type="pct"/>
          </w:tcPr>
          <w:p w14:paraId="71298409" w14:textId="7509375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46BF9D6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B83F91F" w14:textId="7D9D677C" w:rsidR="003C448A" w:rsidRDefault="003C448A" w:rsidP="003C448A">
            <w:pPr>
              <w:pStyle w:val="1ATableTextStyle"/>
              <w:rPr>
                <w:lang w:bidi="en-US"/>
              </w:rPr>
            </w:pPr>
            <w:r>
              <w:rPr>
                <w:lang w:bidi="en-US"/>
              </w:rPr>
              <w:t xml:space="preserve">    Name</w:t>
            </w:r>
          </w:p>
        </w:tc>
        <w:tc>
          <w:tcPr>
            <w:tcW w:w="2500" w:type="pct"/>
          </w:tcPr>
          <w:p w14:paraId="60F8E03E" w14:textId="1A98008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tfs</w:t>
            </w:r>
          </w:p>
        </w:tc>
      </w:tr>
      <w:tr w:rsidR="003C448A" w14:paraId="198B1D2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005CA43" w14:textId="5459E87B" w:rsidR="003C448A" w:rsidRDefault="003C448A" w:rsidP="003C448A">
            <w:pPr>
              <w:pStyle w:val="1ATableTextStyle"/>
              <w:rPr>
                <w:lang w:bidi="en-US"/>
              </w:rPr>
            </w:pPr>
            <w:r>
              <w:rPr>
                <w:lang w:bidi="en-US"/>
              </w:rPr>
              <w:t xml:space="preserve">    Value</w:t>
            </w:r>
          </w:p>
        </w:tc>
        <w:tc>
          <w:tcPr>
            <w:tcW w:w="2500" w:type="pct"/>
          </w:tcPr>
          <w:p w14:paraId="392D4A60" w14:textId="1838868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257638E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8E9C6DF" w14:textId="4B8EE78D" w:rsidR="003C448A" w:rsidRDefault="003C448A" w:rsidP="003C448A">
            <w:pPr>
              <w:pStyle w:val="1ATableTextStyle"/>
              <w:rPr>
                <w:lang w:bidi="en-US"/>
              </w:rPr>
            </w:pPr>
            <w:r>
              <w:rPr>
                <w:lang w:bidi="en-US"/>
              </w:rPr>
              <w:t xml:space="preserve">    Name</w:t>
            </w:r>
          </w:p>
        </w:tc>
        <w:tc>
          <w:tcPr>
            <w:tcW w:w="2500" w:type="pct"/>
          </w:tcPr>
          <w:p w14:paraId="0B7F15DB" w14:textId="4455F0A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sahcorp.sharepoint.com</w:t>
            </w:r>
          </w:p>
        </w:tc>
      </w:tr>
      <w:tr w:rsidR="003C448A" w14:paraId="63BCF4D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372585A" w14:textId="2FFD1340" w:rsidR="003C448A" w:rsidRDefault="003C448A" w:rsidP="003C448A">
            <w:pPr>
              <w:pStyle w:val="1ATableTextStyle"/>
              <w:rPr>
                <w:lang w:bidi="en-US"/>
              </w:rPr>
            </w:pPr>
            <w:r>
              <w:rPr>
                <w:lang w:bidi="en-US"/>
              </w:rPr>
              <w:t xml:space="preserve">    Value</w:t>
            </w:r>
          </w:p>
        </w:tc>
        <w:tc>
          <w:tcPr>
            <w:tcW w:w="2500" w:type="pct"/>
          </w:tcPr>
          <w:p w14:paraId="14B44B64" w14:textId="1AD8520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6A5E360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30AFC08" w14:textId="77CF6680" w:rsidR="003C448A" w:rsidRDefault="003C448A" w:rsidP="003C448A">
            <w:pPr>
              <w:pStyle w:val="1ATableTextStyle"/>
              <w:rPr>
                <w:lang w:bidi="en-US"/>
              </w:rPr>
            </w:pPr>
            <w:r>
              <w:rPr>
                <w:lang w:bidi="en-US"/>
              </w:rPr>
              <w:t xml:space="preserve">    Name</w:t>
            </w:r>
          </w:p>
        </w:tc>
        <w:tc>
          <w:tcPr>
            <w:tcW w:w="2500" w:type="pct"/>
          </w:tcPr>
          <w:p w14:paraId="3773A3C3" w14:textId="6A9C30C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riotrain</w:t>
            </w:r>
          </w:p>
        </w:tc>
      </w:tr>
      <w:tr w:rsidR="003C448A" w14:paraId="15E486E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B4C4BC4" w14:textId="05088BA1" w:rsidR="003C448A" w:rsidRDefault="003C448A" w:rsidP="003C448A">
            <w:pPr>
              <w:pStyle w:val="1ATableTextStyle"/>
              <w:rPr>
                <w:lang w:bidi="en-US"/>
              </w:rPr>
            </w:pPr>
            <w:r>
              <w:rPr>
                <w:lang w:bidi="en-US"/>
              </w:rPr>
              <w:t xml:space="preserve">    Value</w:t>
            </w:r>
          </w:p>
        </w:tc>
        <w:tc>
          <w:tcPr>
            <w:tcW w:w="2500" w:type="pct"/>
          </w:tcPr>
          <w:p w14:paraId="79037D22" w14:textId="33E1559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7F9BC5B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B170D39" w14:textId="669D3AE0" w:rsidR="003C448A" w:rsidRDefault="003C448A" w:rsidP="003C448A">
            <w:pPr>
              <w:pStyle w:val="1ATableTextStyle"/>
              <w:rPr>
                <w:lang w:bidi="en-US"/>
              </w:rPr>
            </w:pPr>
            <w:r>
              <w:rPr>
                <w:lang w:bidi="en-US"/>
              </w:rPr>
              <w:t xml:space="preserve">    Name</w:t>
            </w:r>
          </w:p>
        </w:tc>
        <w:tc>
          <w:tcPr>
            <w:tcW w:w="2500" w:type="pct"/>
          </w:tcPr>
          <w:p w14:paraId="3E633958" w14:textId="38E885F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rio7</w:t>
            </w:r>
          </w:p>
        </w:tc>
      </w:tr>
      <w:tr w:rsidR="003C448A" w14:paraId="2959400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5FC50FA" w14:textId="4B68C985" w:rsidR="003C448A" w:rsidRDefault="003C448A" w:rsidP="003C448A">
            <w:pPr>
              <w:pStyle w:val="1ATableTextStyle"/>
              <w:rPr>
                <w:lang w:bidi="en-US"/>
              </w:rPr>
            </w:pPr>
            <w:r>
              <w:rPr>
                <w:lang w:bidi="en-US"/>
              </w:rPr>
              <w:t xml:space="preserve">    Value</w:t>
            </w:r>
          </w:p>
        </w:tc>
        <w:tc>
          <w:tcPr>
            <w:tcW w:w="2500" w:type="pct"/>
          </w:tcPr>
          <w:p w14:paraId="0BBB3E7F" w14:textId="0E07DD4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0B52976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FFA986C" w14:textId="5EC04D65" w:rsidR="003C448A" w:rsidRDefault="003C448A" w:rsidP="003C448A">
            <w:pPr>
              <w:pStyle w:val="1ATableTextStyle"/>
              <w:rPr>
                <w:lang w:bidi="en-US"/>
              </w:rPr>
            </w:pPr>
            <w:r>
              <w:rPr>
                <w:lang w:bidi="en-US"/>
              </w:rPr>
              <w:t xml:space="preserve">    Name</w:t>
            </w:r>
          </w:p>
        </w:tc>
        <w:tc>
          <w:tcPr>
            <w:tcW w:w="2500" w:type="pct"/>
          </w:tcPr>
          <w:p w14:paraId="2BB64A71" w14:textId="126617C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rio-train</w:t>
            </w:r>
          </w:p>
        </w:tc>
      </w:tr>
      <w:tr w:rsidR="003C448A" w14:paraId="54B73D6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A87601F" w14:textId="71AAD8F9" w:rsidR="003C448A" w:rsidRDefault="003C448A" w:rsidP="003C448A">
            <w:pPr>
              <w:pStyle w:val="1ATableTextStyle"/>
              <w:rPr>
                <w:lang w:bidi="en-US"/>
              </w:rPr>
            </w:pPr>
            <w:r>
              <w:rPr>
                <w:lang w:bidi="en-US"/>
              </w:rPr>
              <w:t xml:space="preserve">    Value</w:t>
            </w:r>
          </w:p>
        </w:tc>
        <w:tc>
          <w:tcPr>
            <w:tcW w:w="2500" w:type="pct"/>
          </w:tcPr>
          <w:p w14:paraId="367F8251" w14:textId="4252C4B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6C6C208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4BBB2C6" w14:textId="7C507411" w:rsidR="003C448A" w:rsidRDefault="003C448A" w:rsidP="003C448A">
            <w:pPr>
              <w:pStyle w:val="1ATableTextStyle"/>
              <w:rPr>
                <w:lang w:bidi="en-US"/>
              </w:rPr>
            </w:pPr>
            <w:r>
              <w:rPr>
                <w:lang w:bidi="en-US"/>
              </w:rPr>
              <w:t xml:space="preserve">    Name</w:t>
            </w:r>
          </w:p>
        </w:tc>
        <w:tc>
          <w:tcPr>
            <w:tcW w:w="2500" w:type="pct"/>
          </w:tcPr>
          <w:p w14:paraId="7FC6104C" w14:textId="3581B21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rio</w:t>
            </w:r>
          </w:p>
        </w:tc>
      </w:tr>
      <w:tr w:rsidR="003C448A" w14:paraId="7E27EE3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B29C5A0" w14:textId="4B9A6816" w:rsidR="003C448A" w:rsidRDefault="003C448A" w:rsidP="003C448A">
            <w:pPr>
              <w:pStyle w:val="1ATableTextStyle"/>
              <w:rPr>
                <w:lang w:bidi="en-US"/>
              </w:rPr>
            </w:pPr>
            <w:r>
              <w:rPr>
                <w:lang w:bidi="en-US"/>
              </w:rPr>
              <w:t xml:space="preserve">    Value</w:t>
            </w:r>
          </w:p>
        </w:tc>
        <w:tc>
          <w:tcPr>
            <w:tcW w:w="2500" w:type="pct"/>
          </w:tcPr>
          <w:p w14:paraId="5C8F3D1A" w14:textId="7D97E94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5F286CE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CEA1FF9" w14:textId="47DC7DF1" w:rsidR="003C448A" w:rsidRDefault="003C448A" w:rsidP="003C448A">
            <w:pPr>
              <w:pStyle w:val="1ATableTextStyle"/>
              <w:rPr>
                <w:lang w:bidi="en-US"/>
              </w:rPr>
            </w:pPr>
            <w:r>
              <w:rPr>
                <w:lang w:bidi="en-US"/>
              </w:rPr>
              <w:t xml:space="preserve">    Name</w:t>
            </w:r>
          </w:p>
        </w:tc>
        <w:tc>
          <w:tcPr>
            <w:tcW w:w="2500" w:type="pct"/>
          </w:tcPr>
          <w:p w14:paraId="1CD980A1" w14:textId="70D84ED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iar.standrew.arcusglobal.com</w:t>
            </w:r>
          </w:p>
        </w:tc>
      </w:tr>
      <w:tr w:rsidR="003C448A" w14:paraId="46692AF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CE73157" w14:textId="35560C43" w:rsidR="003C448A" w:rsidRDefault="003C448A" w:rsidP="003C448A">
            <w:pPr>
              <w:pStyle w:val="1ATableTextStyle"/>
              <w:rPr>
                <w:lang w:bidi="en-US"/>
              </w:rPr>
            </w:pPr>
            <w:r>
              <w:rPr>
                <w:lang w:bidi="en-US"/>
              </w:rPr>
              <w:t xml:space="preserve">    Value</w:t>
            </w:r>
          </w:p>
        </w:tc>
        <w:tc>
          <w:tcPr>
            <w:tcW w:w="2500" w:type="pct"/>
          </w:tcPr>
          <w:p w14:paraId="3C5C9266" w14:textId="412144F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484CDEC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BA1623A" w14:textId="345FEE1B" w:rsidR="003C448A" w:rsidRDefault="003C448A" w:rsidP="003C448A">
            <w:pPr>
              <w:pStyle w:val="1ATableTextStyle"/>
              <w:rPr>
                <w:lang w:bidi="en-US"/>
              </w:rPr>
            </w:pPr>
            <w:r>
              <w:rPr>
                <w:lang w:bidi="en-US"/>
              </w:rPr>
              <w:t xml:space="preserve">    Name</w:t>
            </w:r>
          </w:p>
        </w:tc>
        <w:tc>
          <w:tcPr>
            <w:tcW w:w="2500" w:type="pct"/>
          </w:tcPr>
          <w:p w14:paraId="09421C85" w14:textId="5F3E5FF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*.gateway.gov.uk</w:t>
            </w:r>
          </w:p>
        </w:tc>
      </w:tr>
      <w:tr w:rsidR="003C448A" w14:paraId="4F6FF69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80C3910" w14:textId="76F57979" w:rsidR="003C448A" w:rsidRDefault="003C448A" w:rsidP="003C448A">
            <w:pPr>
              <w:pStyle w:val="1ATableTextStyle"/>
              <w:rPr>
                <w:lang w:bidi="en-US"/>
              </w:rPr>
            </w:pPr>
            <w:r>
              <w:rPr>
                <w:lang w:bidi="en-US"/>
              </w:rPr>
              <w:t xml:space="preserve">    Value</w:t>
            </w:r>
          </w:p>
        </w:tc>
        <w:tc>
          <w:tcPr>
            <w:tcW w:w="2500" w:type="pct"/>
          </w:tcPr>
          <w:p w14:paraId="17F5E572" w14:textId="42420DD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7465742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553F731" w14:textId="7B1AE1AD" w:rsidR="003C448A" w:rsidRDefault="003C448A" w:rsidP="003C448A">
            <w:pPr>
              <w:pStyle w:val="1ATableTextStyle"/>
              <w:rPr>
                <w:lang w:bidi="en-US"/>
              </w:rPr>
            </w:pPr>
            <w:r>
              <w:rPr>
                <w:lang w:bidi="en-US"/>
              </w:rPr>
              <w:t xml:space="preserve">    Name</w:t>
            </w:r>
          </w:p>
        </w:tc>
        <w:tc>
          <w:tcPr>
            <w:tcW w:w="2500" w:type="pct"/>
          </w:tcPr>
          <w:p w14:paraId="513EE1B3" w14:textId="5150967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crc.environment-agency.gov.uk</w:t>
            </w:r>
          </w:p>
        </w:tc>
      </w:tr>
      <w:tr w:rsidR="003C448A" w14:paraId="44B188A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325099A" w14:textId="1BAA484D" w:rsidR="003C448A" w:rsidRDefault="003C448A" w:rsidP="003C448A">
            <w:pPr>
              <w:pStyle w:val="1ATableTextStyle"/>
              <w:rPr>
                <w:lang w:bidi="en-US"/>
              </w:rPr>
            </w:pPr>
            <w:r>
              <w:rPr>
                <w:lang w:bidi="en-US"/>
              </w:rPr>
              <w:t xml:space="preserve">    Value</w:t>
            </w:r>
          </w:p>
        </w:tc>
        <w:tc>
          <w:tcPr>
            <w:tcW w:w="2500" w:type="pct"/>
          </w:tcPr>
          <w:p w14:paraId="6EEE3D46" w14:textId="6EA4745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2E63258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9D49A54" w14:textId="3610C4B7" w:rsidR="003C448A" w:rsidRDefault="003C448A" w:rsidP="003C448A">
            <w:pPr>
              <w:pStyle w:val="1ATableTextStyle"/>
              <w:rPr>
                <w:lang w:bidi="en-US"/>
              </w:rPr>
            </w:pPr>
            <w:r>
              <w:rPr>
                <w:lang w:bidi="en-US"/>
              </w:rPr>
              <w:t xml:space="preserve">    Name</w:t>
            </w:r>
          </w:p>
        </w:tc>
        <w:tc>
          <w:tcPr>
            <w:tcW w:w="2500" w:type="pct"/>
          </w:tcPr>
          <w:p w14:paraId="1C3167AD" w14:textId="3C576B7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consultancy</w:t>
            </w:r>
          </w:p>
        </w:tc>
      </w:tr>
      <w:tr w:rsidR="003C448A" w14:paraId="5AB3F33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CA45390" w14:textId="00C34712" w:rsidR="003C448A" w:rsidRDefault="003C448A" w:rsidP="003C448A">
            <w:pPr>
              <w:pStyle w:val="1ATableTextStyle"/>
              <w:rPr>
                <w:lang w:bidi="en-US"/>
              </w:rPr>
            </w:pPr>
            <w:r>
              <w:rPr>
                <w:lang w:bidi="en-US"/>
              </w:rPr>
              <w:t xml:space="preserve">    Value</w:t>
            </w:r>
          </w:p>
        </w:tc>
        <w:tc>
          <w:tcPr>
            <w:tcW w:w="2500" w:type="pct"/>
          </w:tcPr>
          <w:p w14:paraId="37267DC6" w14:textId="5E8A3AE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7930496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485659C" w14:textId="7802A70D" w:rsidR="003C448A" w:rsidRDefault="003C448A" w:rsidP="003C448A">
            <w:pPr>
              <w:pStyle w:val="1ATableTextStyle"/>
              <w:rPr>
                <w:lang w:bidi="en-US"/>
              </w:rPr>
            </w:pPr>
            <w:r>
              <w:rPr>
                <w:lang w:bidi="en-US"/>
              </w:rPr>
              <w:t xml:space="preserve">    Name</w:t>
            </w:r>
          </w:p>
        </w:tc>
        <w:tc>
          <w:tcPr>
            <w:tcW w:w="2500" w:type="pct"/>
          </w:tcPr>
          <w:p w14:paraId="4C97DE19" w14:textId="18CFA20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*.bright-cloud.net</w:t>
            </w:r>
          </w:p>
        </w:tc>
      </w:tr>
      <w:tr w:rsidR="003C448A" w14:paraId="1F8C725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C7D234D" w14:textId="708877CE" w:rsidR="003C448A" w:rsidRDefault="003C448A" w:rsidP="003C448A">
            <w:pPr>
              <w:pStyle w:val="1ATableTextStyle"/>
              <w:rPr>
                <w:lang w:bidi="en-US"/>
              </w:rPr>
            </w:pPr>
            <w:r>
              <w:rPr>
                <w:lang w:bidi="en-US"/>
              </w:rPr>
              <w:t xml:space="preserve">    Value</w:t>
            </w:r>
          </w:p>
        </w:tc>
        <w:tc>
          <w:tcPr>
            <w:tcW w:w="2500" w:type="pct"/>
          </w:tcPr>
          <w:p w14:paraId="77C01903" w14:textId="3E6904A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2E6C857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A0B3CF5" w14:textId="5DE58850" w:rsidR="003C448A" w:rsidRDefault="003C448A" w:rsidP="003C448A">
            <w:pPr>
              <w:pStyle w:val="1ATableTextStyle"/>
              <w:rPr>
                <w:lang w:bidi="en-US"/>
              </w:rPr>
            </w:pPr>
            <w:r>
              <w:rPr>
                <w:lang w:bidi="en-US"/>
              </w:rPr>
              <w:t xml:space="preserve">    Name</w:t>
            </w:r>
          </w:p>
        </w:tc>
        <w:tc>
          <w:tcPr>
            <w:tcW w:w="2500" w:type="pct"/>
          </w:tcPr>
          <w:p w14:paraId="4C2E7C8A" w14:textId="49AB3DA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*.beagle.psl-uk.co.uk</w:t>
            </w:r>
          </w:p>
        </w:tc>
      </w:tr>
      <w:tr w:rsidR="003C448A" w14:paraId="344CE02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447E239" w14:textId="496817CA" w:rsidR="003C448A" w:rsidRDefault="003C448A" w:rsidP="003C448A">
            <w:pPr>
              <w:pStyle w:val="1ATableTextStyle"/>
              <w:rPr>
                <w:lang w:bidi="en-US"/>
              </w:rPr>
            </w:pPr>
            <w:r>
              <w:rPr>
                <w:lang w:bidi="en-US"/>
              </w:rPr>
              <w:t xml:space="preserve">    Value</w:t>
            </w:r>
          </w:p>
        </w:tc>
        <w:tc>
          <w:tcPr>
            <w:tcW w:w="2500" w:type="pct"/>
          </w:tcPr>
          <w:p w14:paraId="24BE5197" w14:textId="3965731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734B2D9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43F1667" w14:textId="03FD9AAB" w:rsidR="003C448A" w:rsidRDefault="003C448A" w:rsidP="003C448A">
            <w:pPr>
              <w:pStyle w:val="1ATableTextStyle"/>
              <w:rPr>
                <w:lang w:bidi="en-US"/>
              </w:rPr>
            </w:pPr>
            <w:r>
              <w:rPr>
                <w:lang w:bidi="en-US"/>
              </w:rPr>
              <w:t xml:space="preserve">    Name</w:t>
            </w:r>
          </w:p>
        </w:tc>
        <w:tc>
          <w:tcPr>
            <w:tcW w:w="2500" w:type="pct"/>
          </w:tcPr>
          <w:p w14:paraId="034B1AAE" w14:textId="33234D0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agressoliveweb</w:t>
            </w:r>
          </w:p>
        </w:tc>
      </w:tr>
      <w:tr w:rsidR="003C448A" w14:paraId="6F55D13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6211CC1" w14:textId="6C4E6373" w:rsidR="003C448A" w:rsidRDefault="003C448A" w:rsidP="003C448A">
            <w:pPr>
              <w:pStyle w:val="1ATableTextStyle"/>
              <w:rPr>
                <w:lang w:bidi="en-US"/>
              </w:rPr>
            </w:pPr>
            <w:r>
              <w:rPr>
                <w:lang w:bidi="en-US"/>
              </w:rPr>
              <w:t xml:space="preserve">    Value</w:t>
            </w:r>
          </w:p>
        </w:tc>
        <w:tc>
          <w:tcPr>
            <w:tcW w:w="2500" w:type="pct"/>
          </w:tcPr>
          <w:p w14:paraId="5F58DE52" w14:textId="164A1A2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1131781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A474A19" w14:textId="33DB23AA" w:rsidR="003C448A" w:rsidRDefault="003C448A" w:rsidP="003C448A">
            <w:pPr>
              <w:pStyle w:val="1ATableTextStyle"/>
              <w:rPr>
                <w:lang w:bidi="en-US"/>
              </w:rPr>
            </w:pPr>
            <w:r>
              <w:rPr>
                <w:lang w:bidi="en-US"/>
              </w:rPr>
              <w:t xml:space="preserve">    Name</w:t>
            </w:r>
          </w:p>
        </w:tc>
        <w:tc>
          <w:tcPr>
            <w:tcW w:w="2500" w:type="pct"/>
          </w:tcPr>
          <w:p w14:paraId="2BF28051" w14:textId="78F3F92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*.zoopla.co.uk</w:t>
            </w:r>
          </w:p>
        </w:tc>
      </w:tr>
      <w:tr w:rsidR="003C448A" w14:paraId="617C2FF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1D9144D" w14:textId="42A99F63" w:rsidR="003C448A" w:rsidRDefault="003C448A" w:rsidP="003C448A">
            <w:pPr>
              <w:pStyle w:val="1ATableTextStyle"/>
              <w:rPr>
                <w:lang w:bidi="en-US"/>
              </w:rPr>
            </w:pPr>
            <w:r>
              <w:rPr>
                <w:lang w:bidi="en-US"/>
              </w:rPr>
              <w:t xml:space="preserve">    Value</w:t>
            </w:r>
          </w:p>
        </w:tc>
        <w:tc>
          <w:tcPr>
            <w:tcW w:w="2500" w:type="pct"/>
          </w:tcPr>
          <w:p w14:paraId="6FEC90CE" w14:textId="0054738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1572234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447E2D3" w14:textId="42E1D937" w:rsidR="003C448A" w:rsidRDefault="003C448A" w:rsidP="003C448A">
            <w:pPr>
              <w:pStyle w:val="1ATableTextStyle"/>
              <w:rPr>
                <w:lang w:bidi="en-US"/>
              </w:rPr>
            </w:pPr>
            <w:r>
              <w:rPr>
                <w:lang w:bidi="en-US"/>
              </w:rPr>
              <w:t xml:space="preserve">    Name</w:t>
            </w:r>
          </w:p>
        </w:tc>
        <w:tc>
          <w:tcPr>
            <w:tcW w:w="2500" w:type="pct"/>
          </w:tcPr>
          <w:p w14:paraId="04D5B44A" w14:textId="6D56E98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*.website.com</w:t>
            </w:r>
          </w:p>
        </w:tc>
      </w:tr>
      <w:tr w:rsidR="003C448A" w14:paraId="1355A56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6BFE43C" w14:textId="3A499A0A" w:rsidR="003C448A" w:rsidRDefault="003C448A" w:rsidP="003C448A">
            <w:pPr>
              <w:pStyle w:val="1ATableTextStyle"/>
              <w:rPr>
                <w:lang w:bidi="en-US"/>
              </w:rPr>
            </w:pPr>
            <w:r>
              <w:rPr>
                <w:lang w:bidi="en-US"/>
              </w:rPr>
              <w:t xml:space="preserve">    Value</w:t>
            </w:r>
          </w:p>
        </w:tc>
        <w:tc>
          <w:tcPr>
            <w:tcW w:w="2500" w:type="pct"/>
          </w:tcPr>
          <w:p w14:paraId="1AA3A74B" w14:textId="34A73BE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4771385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7B6A932" w14:textId="0EB14D88" w:rsidR="003C448A" w:rsidRDefault="003C448A" w:rsidP="003C448A">
            <w:pPr>
              <w:pStyle w:val="1ATableTextStyle"/>
              <w:rPr>
                <w:lang w:bidi="en-US"/>
              </w:rPr>
            </w:pPr>
            <w:r>
              <w:rPr>
                <w:lang w:bidi="en-US"/>
              </w:rPr>
              <w:t xml:space="preserve">    Name</w:t>
            </w:r>
          </w:p>
        </w:tc>
        <w:tc>
          <w:tcPr>
            <w:tcW w:w="2500" w:type="pct"/>
          </w:tcPr>
          <w:p w14:paraId="1585C207" w14:textId="42F81A9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*.voca.com</w:t>
            </w:r>
          </w:p>
        </w:tc>
      </w:tr>
      <w:tr w:rsidR="003C448A" w14:paraId="7647613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D8C6655" w14:textId="432212CA" w:rsidR="003C448A" w:rsidRDefault="003C448A" w:rsidP="003C448A">
            <w:pPr>
              <w:pStyle w:val="1ATableTextStyle"/>
              <w:rPr>
                <w:lang w:bidi="en-US"/>
              </w:rPr>
            </w:pPr>
            <w:r>
              <w:rPr>
                <w:lang w:bidi="en-US"/>
              </w:rPr>
              <w:t xml:space="preserve">    Value</w:t>
            </w:r>
          </w:p>
        </w:tc>
        <w:tc>
          <w:tcPr>
            <w:tcW w:w="2500" w:type="pct"/>
          </w:tcPr>
          <w:p w14:paraId="6E3EB234" w14:textId="0D379EB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0E65F2F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B6A2DD0" w14:textId="29D1537C" w:rsidR="003C448A" w:rsidRDefault="003C448A" w:rsidP="003C448A">
            <w:pPr>
              <w:pStyle w:val="1ATableTextStyle"/>
              <w:rPr>
                <w:lang w:bidi="en-US"/>
              </w:rPr>
            </w:pPr>
            <w:r>
              <w:rPr>
                <w:lang w:bidi="en-US"/>
              </w:rPr>
              <w:t xml:space="preserve">    Name</w:t>
            </w:r>
          </w:p>
        </w:tc>
        <w:tc>
          <w:tcPr>
            <w:tcW w:w="2500" w:type="pct"/>
          </w:tcPr>
          <w:p w14:paraId="236C5783" w14:textId="5E7C96E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*.uk-plc.net</w:t>
            </w:r>
          </w:p>
        </w:tc>
      </w:tr>
      <w:tr w:rsidR="003C448A" w14:paraId="6C5B6BD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827A8CD" w14:textId="6CB73553" w:rsidR="003C448A" w:rsidRDefault="003C448A" w:rsidP="003C448A">
            <w:pPr>
              <w:pStyle w:val="1ATableTextStyle"/>
              <w:rPr>
                <w:lang w:bidi="en-US"/>
              </w:rPr>
            </w:pPr>
            <w:r>
              <w:rPr>
                <w:lang w:bidi="en-US"/>
              </w:rPr>
              <w:t xml:space="preserve">    Value</w:t>
            </w:r>
          </w:p>
        </w:tc>
        <w:tc>
          <w:tcPr>
            <w:tcW w:w="2500" w:type="pct"/>
          </w:tcPr>
          <w:p w14:paraId="2483B8F6" w14:textId="4B859D9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6BD94FA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A44F2F9" w14:textId="5FFAE3F2" w:rsidR="003C448A" w:rsidRDefault="003C448A" w:rsidP="003C448A">
            <w:pPr>
              <w:pStyle w:val="1ATableTextStyle"/>
              <w:rPr>
                <w:lang w:bidi="en-US"/>
              </w:rPr>
            </w:pPr>
            <w:r>
              <w:rPr>
                <w:lang w:bidi="en-US"/>
              </w:rPr>
              <w:t xml:space="preserve">    Name</w:t>
            </w:r>
          </w:p>
        </w:tc>
        <w:tc>
          <w:tcPr>
            <w:tcW w:w="2500" w:type="pct"/>
          </w:tcPr>
          <w:p w14:paraId="1229E23F" w14:textId="3707A90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*.tradeonlineservices.com</w:t>
            </w:r>
          </w:p>
        </w:tc>
      </w:tr>
      <w:tr w:rsidR="003C448A" w14:paraId="66AA5A2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AD24996" w14:textId="3BED7EBD" w:rsidR="003C448A" w:rsidRDefault="003C448A" w:rsidP="003C448A">
            <w:pPr>
              <w:pStyle w:val="1ATableTextStyle"/>
              <w:rPr>
                <w:lang w:bidi="en-US"/>
              </w:rPr>
            </w:pPr>
            <w:r>
              <w:rPr>
                <w:lang w:bidi="en-US"/>
              </w:rPr>
              <w:t xml:space="preserve">    Value</w:t>
            </w:r>
          </w:p>
        </w:tc>
        <w:tc>
          <w:tcPr>
            <w:tcW w:w="2500" w:type="pct"/>
          </w:tcPr>
          <w:p w14:paraId="405DB9B6" w14:textId="2123EDC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4F60EA6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05063C1" w14:textId="7A65D251" w:rsidR="003C448A" w:rsidRDefault="003C448A" w:rsidP="003C448A">
            <w:pPr>
              <w:pStyle w:val="1ATableTextStyle"/>
              <w:rPr>
                <w:lang w:bidi="en-US"/>
              </w:rPr>
            </w:pPr>
            <w:r>
              <w:rPr>
                <w:lang w:bidi="en-US"/>
              </w:rPr>
              <w:t xml:space="preserve">    Name</w:t>
            </w:r>
          </w:p>
        </w:tc>
        <w:tc>
          <w:tcPr>
            <w:tcW w:w="2500" w:type="pct"/>
          </w:tcPr>
          <w:p w14:paraId="170FACB2" w14:textId="2F42644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*.successfactors.eu</w:t>
            </w:r>
          </w:p>
        </w:tc>
      </w:tr>
      <w:tr w:rsidR="003C448A" w14:paraId="235D2ED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40C4A2D" w14:textId="210D3B7A" w:rsidR="003C448A" w:rsidRDefault="003C448A" w:rsidP="003C448A">
            <w:pPr>
              <w:pStyle w:val="1ATableTextStyle"/>
              <w:rPr>
                <w:lang w:bidi="en-US"/>
              </w:rPr>
            </w:pPr>
            <w:r>
              <w:rPr>
                <w:lang w:bidi="en-US"/>
              </w:rPr>
              <w:t xml:space="preserve">    Value</w:t>
            </w:r>
          </w:p>
        </w:tc>
        <w:tc>
          <w:tcPr>
            <w:tcW w:w="2500" w:type="pct"/>
          </w:tcPr>
          <w:p w14:paraId="7686905D" w14:textId="13AF88B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63CD38E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8DA5C59" w14:textId="501BD22E" w:rsidR="003C448A" w:rsidRDefault="003C448A" w:rsidP="003C448A">
            <w:pPr>
              <w:pStyle w:val="1ATableTextStyle"/>
              <w:rPr>
                <w:lang w:bidi="en-US"/>
              </w:rPr>
            </w:pPr>
            <w:r>
              <w:rPr>
                <w:lang w:bidi="en-US"/>
              </w:rPr>
              <w:t xml:space="preserve">    Name</w:t>
            </w:r>
          </w:p>
        </w:tc>
        <w:tc>
          <w:tcPr>
            <w:tcW w:w="2500" w:type="pct"/>
          </w:tcPr>
          <w:p w14:paraId="7C159A4B" w14:textId="565B0D6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*.successfactors.com</w:t>
            </w:r>
          </w:p>
        </w:tc>
      </w:tr>
      <w:tr w:rsidR="003C448A" w14:paraId="23DFE44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30C503A" w14:textId="7E1EB27C" w:rsidR="003C448A" w:rsidRDefault="003C448A" w:rsidP="003C448A">
            <w:pPr>
              <w:pStyle w:val="1ATableTextStyle"/>
              <w:rPr>
                <w:lang w:bidi="en-US"/>
              </w:rPr>
            </w:pPr>
            <w:r>
              <w:rPr>
                <w:lang w:bidi="en-US"/>
              </w:rPr>
              <w:t xml:space="preserve">    Value</w:t>
            </w:r>
          </w:p>
        </w:tc>
        <w:tc>
          <w:tcPr>
            <w:tcW w:w="2500" w:type="pct"/>
          </w:tcPr>
          <w:p w14:paraId="1A6EB343" w14:textId="7AB23F7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48C5F0D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F45A147" w14:textId="2339EBB0" w:rsidR="003C448A" w:rsidRDefault="003C448A" w:rsidP="003C448A">
            <w:pPr>
              <w:pStyle w:val="1ATableTextStyle"/>
              <w:rPr>
                <w:lang w:bidi="en-US"/>
              </w:rPr>
            </w:pPr>
            <w:r>
              <w:rPr>
                <w:lang w:bidi="en-US"/>
              </w:rPr>
              <w:t xml:space="preserve">    Name</w:t>
            </w:r>
          </w:p>
        </w:tc>
        <w:tc>
          <w:tcPr>
            <w:tcW w:w="2500" w:type="pct"/>
          </w:tcPr>
          <w:p w14:paraId="0D491C0E" w14:textId="0013739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*.standrew.micadipr.net</w:t>
            </w:r>
          </w:p>
        </w:tc>
      </w:tr>
      <w:tr w:rsidR="003C448A" w14:paraId="373751A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CB56B4D" w14:textId="05471C1D" w:rsidR="003C448A" w:rsidRDefault="003C448A" w:rsidP="003C448A">
            <w:pPr>
              <w:pStyle w:val="1ATableTextStyle"/>
              <w:rPr>
                <w:lang w:bidi="en-US"/>
              </w:rPr>
            </w:pPr>
            <w:r>
              <w:rPr>
                <w:lang w:bidi="en-US"/>
              </w:rPr>
              <w:t xml:space="preserve">    Value</w:t>
            </w:r>
          </w:p>
        </w:tc>
        <w:tc>
          <w:tcPr>
            <w:tcW w:w="2500" w:type="pct"/>
          </w:tcPr>
          <w:p w14:paraId="06E26B34" w14:textId="140E425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052C9EC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04544FE" w14:textId="02145893" w:rsidR="003C448A" w:rsidRDefault="003C448A" w:rsidP="003C448A">
            <w:pPr>
              <w:pStyle w:val="1ATableTextStyle"/>
              <w:rPr>
                <w:lang w:bidi="en-US"/>
              </w:rPr>
            </w:pPr>
            <w:r>
              <w:rPr>
                <w:lang w:bidi="en-US"/>
              </w:rPr>
              <w:t xml:space="preserve">    Name</w:t>
            </w:r>
          </w:p>
        </w:tc>
        <w:tc>
          <w:tcPr>
            <w:tcW w:w="2500" w:type="pct"/>
          </w:tcPr>
          <w:p w14:paraId="5C74BABC" w14:textId="6196B39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*.standrew.co.uk</w:t>
            </w:r>
          </w:p>
        </w:tc>
      </w:tr>
      <w:tr w:rsidR="003C448A" w14:paraId="75486E5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BD51CE1" w14:textId="6D73CA37" w:rsidR="003C448A" w:rsidRDefault="003C448A" w:rsidP="003C448A">
            <w:pPr>
              <w:pStyle w:val="1ATableTextStyle"/>
              <w:rPr>
                <w:lang w:bidi="en-US"/>
              </w:rPr>
            </w:pPr>
            <w:r>
              <w:rPr>
                <w:lang w:bidi="en-US"/>
              </w:rPr>
              <w:t xml:space="preserve">    Value</w:t>
            </w:r>
          </w:p>
        </w:tc>
        <w:tc>
          <w:tcPr>
            <w:tcW w:w="2500" w:type="pct"/>
          </w:tcPr>
          <w:p w14:paraId="59C1A79F" w14:textId="0E21870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2130217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6BD781C" w14:textId="37452846" w:rsidR="003C448A" w:rsidRDefault="003C448A" w:rsidP="003C448A">
            <w:pPr>
              <w:pStyle w:val="1ATableTextStyle"/>
              <w:rPr>
                <w:lang w:bidi="en-US"/>
              </w:rPr>
            </w:pPr>
            <w:r>
              <w:rPr>
                <w:lang w:bidi="en-US"/>
              </w:rPr>
              <w:t xml:space="preserve">    Name</w:t>
            </w:r>
          </w:p>
        </w:tc>
        <w:tc>
          <w:tcPr>
            <w:tcW w:w="2500" w:type="pct"/>
          </w:tcPr>
          <w:p w14:paraId="5DB5C414" w14:textId="7326E96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*.sapsf.eu</w:t>
            </w:r>
          </w:p>
        </w:tc>
      </w:tr>
      <w:tr w:rsidR="003C448A" w14:paraId="18B0CC4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E81734E" w14:textId="36D43A48" w:rsidR="003C448A" w:rsidRDefault="003C448A" w:rsidP="003C448A">
            <w:pPr>
              <w:pStyle w:val="1ATableTextStyle"/>
              <w:rPr>
                <w:lang w:bidi="en-US"/>
              </w:rPr>
            </w:pPr>
            <w:r>
              <w:rPr>
                <w:lang w:bidi="en-US"/>
              </w:rPr>
              <w:lastRenderedPageBreak/>
              <w:t xml:space="preserve">    Value</w:t>
            </w:r>
          </w:p>
        </w:tc>
        <w:tc>
          <w:tcPr>
            <w:tcW w:w="2500" w:type="pct"/>
          </w:tcPr>
          <w:p w14:paraId="57314855" w14:textId="06CCA25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0D3D69E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199B31B" w14:textId="737DAB30" w:rsidR="003C448A" w:rsidRDefault="003C448A" w:rsidP="003C448A">
            <w:pPr>
              <w:pStyle w:val="1ATableTextStyle"/>
              <w:rPr>
                <w:lang w:bidi="en-US"/>
              </w:rPr>
            </w:pPr>
            <w:r>
              <w:rPr>
                <w:lang w:bidi="en-US"/>
              </w:rPr>
              <w:t xml:space="preserve">    Name</w:t>
            </w:r>
          </w:p>
        </w:tc>
        <w:tc>
          <w:tcPr>
            <w:tcW w:w="2500" w:type="pct"/>
          </w:tcPr>
          <w:p w14:paraId="1079018E" w14:textId="371D55B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*.sapoci.cityelectricalfactors.co.uk</w:t>
            </w:r>
          </w:p>
        </w:tc>
      </w:tr>
      <w:tr w:rsidR="003C448A" w14:paraId="6B4F042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81450B5" w14:textId="7B6EEC87" w:rsidR="003C448A" w:rsidRDefault="003C448A" w:rsidP="003C448A">
            <w:pPr>
              <w:pStyle w:val="1ATableTextStyle"/>
              <w:rPr>
                <w:lang w:bidi="en-US"/>
              </w:rPr>
            </w:pPr>
            <w:r>
              <w:rPr>
                <w:lang w:bidi="en-US"/>
              </w:rPr>
              <w:t xml:space="preserve">    Value</w:t>
            </w:r>
          </w:p>
        </w:tc>
        <w:tc>
          <w:tcPr>
            <w:tcW w:w="2500" w:type="pct"/>
          </w:tcPr>
          <w:p w14:paraId="0E68F36B" w14:textId="6974F21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3BFB267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15FDD95" w14:textId="4677A6A2" w:rsidR="003C448A" w:rsidRDefault="003C448A" w:rsidP="003C448A">
            <w:pPr>
              <w:pStyle w:val="1ATableTextStyle"/>
              <w:rPr>
                <w:lang w:bidi="en-US"/>
              </w:rPr>
            </w:pPr>
            <w:r>
              <w:rPr>
                <w:lang w:bidi="en-US"/>
              </w:rPr>
              <w:t xml:space="preserve">    Name</w:t>
            </w:r>
          </w:p>
        </w:tc>
        <w:tc>
          <w:tcPr>
            <w:tcW w:w="2500" w:type="pct"/>
          </w:tcPr>
          <w:p w14:paraId="65C46F9F" w14:textId="7740659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*.sapjam.com</w:t>
            </w:r>
          </w:p>
        </w:tc>
      </w:tr>
      <w:tr w:rsidR="003C448A" w14:paraId="5304C50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CFE844F" w14:textId="7C877D9E" w:rsidR="003C448A" w:rsidRDefault="003C448A" w:rsidP="003C448A">
            <w:pPr>
              <w:pStyle w:val="1ATableTextStyle"/>
              <w:rPr>
                <w:lang w:bidi="en-US"/>
              </w:rPr>
            </w:pPr>
            <w:r>
              <w:rPr>
                <w:lang w:bidi="en-US"/>
              </w:rPr>
              <w:t xml:space="preserve">    Value</w:t>
            </w:r>
          </w:p>
        </w:tc>
        <w:tc>
          <w:tcPr>
            <w:tcW w:w="2500" w:type="pct"/>
          </w:tcPr>
          <w:p w14:paraId="3B269A93" w14:textId="74EB162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4BC4455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9069BC4" w14:textId="79BDA477" w:rsidR="003C448A" w:rsidRDefault="003C448A" w:rsidP="003C448A">
            <w:pPr>
              <w:pStyle w:val="1ATableTextStyle"/>
              <w:rPr>
                <w:lang w:bidi="en-US"/>
              </w:rPr>
            </w:pPr>
            <w:r>
              <w:rPr>
                <w:lang w:bidi="en-US"/>
              </w:rPr>
              <w:t xml:space="preserve">    Name</w:t>
            </w:r>
          </w:p>
        </w:tc>
        <w:tc>
          <w:tcPr>
            <w:tcW w:w="2500" w:type="pct"/>
          </w:tcPr>
          <w:p w14:paraId="0D929755" w14:textId="7B5B626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*.sap.com</w:t>
            </w:r>
          </w:p>
        </w:tc>
      </w:tr>
      <w:tr w:rsidR="003C448A" w14:paraId="0409BC2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3A5BE14" w14:textId="7BDA6539" w:rsidR="003C448A" w:rsidRDefault="003C448A" w:rsidP="003C448A">
            <w:pPr>
              <w:pStyle w:val="1ATableTextStyle"/>
              <w:rPr>
                <w:lang w:bidi="en-US"/>
              </w:rPr>
            </w:pPr>
            <w:r>
              <w:rPr>
                <w:lang w:bidi="en-US"/>
              </w:rPr>
              <w:t xml:space="preserve">    Value</w:t>
            </w:r>
          </w:p>
        </w:tc>
        <w:tc>
          <w:tcPr>
            <w:tcW w:w="2500" w:type="pct"/>
          </w:tcPr>
          <w:p w14:paraId="4879CF12" w14:textId="046A464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430347C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484237A" w14:textId="7C15D98A" w:rsidR="003C448A" w:rsidRDefault="003C448A" w:rsidP="003C448A">
            <w:pPr>
              <w:pStyle w:val="1ATableTextStyle"/>
              <w:rPr>
                <w:lang w:bidi="en-US"/>
              </w:rPr>
            </w:pPr>
            <w:r>
              <w:rPr>
                <w:lang w:bidi="en-US"/>
              </w:rPr>
              <w:t xml:space="preserve">    Name</w:t>
            </w:r>
          </w:p>
        </w:tc>
        <w:tc>
          <w:tcPr>
            <w:tcW w:w="2500" w:type="pct"/>
          </w:tcPr>
          <w:p w14:paraId="5C51A3BC" w14:textId="6D47909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*.plateau.com</w:t>
            </w:r>
          </w:p>
        </w:tc>
      </w:tr>
      <w:tr w:rsidR="003C448A" w14:paraId="092E422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FE56705" w14:textId="6D831505" w:rsidR="003C448A" w:rsidRDefault="003C448A" w:rsidP="003C448A">
            <w:pPr>
              <w:pStyle w:val="1ATableTextStyle"/>
              <w:rPr>
                <w:lang w:bidi="en-US"/>
              </w:rPr>
            </w:pPr>
            <w:r>
              <w:rPr>
                <w:lang w:bidi="en-US"/>
              </w:rPr>
              <w:t xml:space="preserve">    Value</w:t>
            </w:r>
          </w:p>
        </w:tc>
        <w:tc>
          <w:tcPr>
            <w:tcW w:w="2500" w:type="pct"/>
          </w:tcPr>
          <w:p w14:paraId="4EAE20D4" w14:textId="58CA601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48CE56C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EACA38A" w14:textId="66D6501D" w:rsidR="003C448A" w:rsidRDefault="003C448A" w:rsidP="003C448A">
            <w:pPr>
              <w:pStyle w:val="1ATableTextStyle"/>
              <w:rPr>
                <w:lang w:bidi="en-US"/>
              </w:rPr>
            </w:pPr>
            <w:r>
              <w:rPr>
                <w:lang w:bidi="en-US"/>
              </w:rPr>
              <w:t xml:space="preserve">    Name</w:t>
            </w:r>
          </w:p>
        </w:tc>
        <w:tc>
          <w:tcPr>
            <w:tcW w:w="2500" w:type="pct"/>
          </w:tcPr>
          <w:p w14:paraId="500AC903" w14:textId="46CC53F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*.ondemand.com</w:t>
            </w:r>
          </w:p>
        </w:tc>
      </w:tr>
      <w:tr w:rsidR="003C448A" w14:paraId="77C1226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EE4C0BA" w14:textId="27BEB028" w:rsidR="003C448A" w:rsidRDefault="003C448A" w:rsidP="003C448A">
            <w:pPr>
              <w:pStyle w:val="1ATableTextStyle"/>
              <w:rPr>
                <w:lang w:bidi="en-US"/>
              </w:rPr>
            </w:pPr>
            <w:r>
              <w:rPr>
                <w:lang w:bidi="en-US"/>
              </w:rPr>
              <w:t xml:space="preserve">    Value</w:t>
            </w:r>
          </w:p>
        </w:tc>
        <w:tc>
          <w:tcPr>
            <w:tcW w:w="2500" w:type="pct"/>
          </w:tcPr>
          <w:p w14:paraId="18C279A3" w14:textId="5978BE8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6375328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752A2FD" w14:textId="08332721" w:rsidR="003C448A" w:rsidRDefault="003C448A" w:rsidP="003C448A">
            <w:pPr>
              <w:pStyle w:val="1ATableTextStyle"/>
              <w:rPr>
                <w:lang w:bidi="en-US"/>
              </w:rPr>
            </w:pPr>
            <w:r>
              <w:rPr>
                <w:lang w:bidi="en-US"/>
              </w:rPr>
              <w:t xml:space="preserve">    Name</w:t>
            </w:r>
          </w:p>
        </w:tc>
        <w:tc>
          <w:tcPr>
            <w:tcW w:w="2500" w:type="pct"/>
          </w:tcPr>
          <w:p w14:paraId="48439342" w14:textId="2D70D2C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*.lyreco.com</w:t>
            </w:r>
          </w:p>
        </w:tc>
      </w:tr>
      <w:tr w:rsidR="003C448A" w14:paraId="4C0A90C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2203FEF" w14:textId="5C5352E4" w:rsidR="003C448A" w:rsidRDefault="003C448A" w:rsidP="003C448A">
            <w:pPr>
              <w:pStyle w:val="1ATableTextStyle"/>
              <w:rPr>
                <w:lang w:bidi="en-US"/>
              </w:rPr>
            </w:pPr>
            <w:r>
              <w:rPr>
                <w:lang w:bidi="en-US"/>
              </w:rPr>
              <w:t xml:space="preserve">    Value</w:t>
            </w:r>
          </w:p>
        </w:tc>
        <w:tc>
          <w:tcPr>
            <w:tcW w:w="2500" w:type="pct"/>
          </w:tcPr>
          <w:p w14:paraId="4A4173F6" w14:textId="039FE7E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3897CCE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C6168DA" w14:textId="2890FC36" w:rsidR="003C448A" w:rsidRDefault="003C448A" w:rsidP="003C448A">
            <w:pPr>
              <w:pStyle w:val="1ATableTextStyle"/>
              <w:rPr>
                <w:lang w:bidi="en-US"/>
              </w:rPr>
            </w:pPr>
            <w:r>
              <w:rPr>
                <w:lang w:bidi="en-US"/>
              </w:rPr>
              <w:t xml:space="preserve">    Name</w:t>
            </w:r>
          </w:p>
        </w:tc>
        <w:tc>
          <w:tcPr>
            <w:tcW w:w="2500" w:type="pct"/>
          </w:tcPr>
          <w:p w14:paraId="50005A5F" w14:textId="5D28754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*.lyreco.co.uk</w:t>
            </w:r>
          </w:p>
        </w:tc>
      </w:tr>
      <w:tr w:rsidR="003C448A" w14:paraId="290791B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29D4E7B" w14:textId="74287145" w:rsidR="003C448A" w:rsidRDefault="003C448A" w:rsidP="003C448A">
            <w:pPr>
              <w:pStyle w:val="1ATableTextStyle"/>
              <w:rPr>
                <w:lang w:bidi="en-US"/>
              </w:rPr>
            </w:pPr>
            <w:r>
              <w:rPr>
                <w:lang w:bidi="en-US"/>
              </w:rPr>
              <w:t xml:space="preserve">    Value</w:t>
            </w:r>
          </w:p>
        </w:tc>
        <w:tc>
          <w:tcPr>
            <w:tcW w:w="2500" w:type="pct"/>
          </w:tcPr>
          <w:p w14:paraId="57D888DE" w14:textId="4E8E58A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2822827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26E67AF" w14:textId="45EBF0C9" w:rsidR="003C448A" w:rsidRDefault="003C448A" w:rsidP="003C448A">
            <w:pPr>
              <w:pStyle w:val="1ATableTextStyle"/>
              <w:rPr>
                <w:lang w:bidi="en-US"/>
              </w:rPr>
            </w:pPr>
            <w:r>
              <w:rPr>
                <w:lang w:bidi="en-US"/>
              </w:rPr>
              <w:t xml:space="preserve">    Name</w:t>
            </w:r>
          </w:p>
        </w:tc>
        <w:tc>
          <w:tcPr>
            <w:tcW w:w="2500" w:type="pct"/>
          </w:tcPr>
          <w:p w14:paraId="008C799F" w14:textId="07811B0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*.lloydsbank.com</w:t>
            </w:r>
          </w:p>
        </w:tc>
      </w:tr>
      <w:tr w:rsidR="003C448A" w14:paraId="65A78DB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EF39719" w14:textId="7EF58984" w:rsidR="003C448A" w:rsidRDefault="003C448A" w:rsidP="003C448A">
            <w:pPr>
              <w:pStyle w:val="1ATableTextStyle"/>
              <w:rPr>
                <w:lang w:bidi="en-US"/>
              </w:rPr>
            </w:pPr>
            <w:r>
              <w:rPr>
                <w:lang w:bidi="en-US"/>
              </w:rPr>
              <w:t xml:space="preserve">    Value</w:t>
            </w:r>
          </w:p>
        </w:tc>
        <w:tc>
          <w:tcPr>
            <w:tcW w:w="2500" w:type="pct"/>
          </w:tcPr>
          <w:p w14:paraId="71F88231" w14:textId="2CA987D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3FE5D5D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7F5298E" w14:textId="7ECCF262" w:rsidR="003C448A" w:rsidRDefault="003C448A" w:rsidP="003C448A">
            <w:pPr>
              <w:pStyle w:val="1ATableTextStyle"/>
              <w:rPr>
                <w:lang w:bidi="en-US"/>
              </w:rPr>
            </w:pPr>
            <w:r>
              <w:rPr>
                <w:lang w:bidi="en-US"/>
              </w:rPr>
              <w:t xml:space="preserve">    Name</w:t>
            </w:r>
          </w:p>
        </w:tc>
        <w:tc>
          <w:tcPr>
            <w:tcW w:w="2500" w:type="pct"/>
          </w:tcPr>
          <w:p w14:paraId="434818A2" w14:textId="177B8B0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*.launch.choota.com</w:t>
            </w:r>
          </w:p>
        </w:tc>
      </w:tr>
      <w:tr w:rsidR="003C448A" w14:paraId="0F83D76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F4994E2" w14:textId="7991FF22" w:rsidR="003C448A" w:rsidRDefault="003C448A" w:rsidP="003C448A">
            <w:pPr>
              <w:pStyle w:val="1ATableTextStyle"/>
              <w:rPr>
                <w:lang w:bidi="en-US"/>
              </w:rPr>
            </w:pPr>
            <w:r>
              <w:rPr>
                <w:lang w:bidi="en-US"/>
              </w:rPr>
              <w:t xml:space="preserve">    Value</w:t>
            </w:r>
          </w:p>
        </w:tc>
        <w:tc>
          <w:tcPr>
            <w:tcW w:w="2500" w:type="pct"/>
          </w:tcPr>
          <w:p w14:paraId="74E1A500" w14:textId="70F5A8E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75C835C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FEC5620" w14:textId="1B5D489D" w:rsidR="003C448A" w:rsidRDefault="003C448A" w:rsidP="003C448A">
            <w:pPr>
              <w:pStyle w:val="1ATableTextStyle"/>
              <w:rPr>
                <w:lang w:bidi="en-US"/>
              </w:rPr>
            </w:pPr>
            <w:r>
              <w:rPr>
                <w:lang w:bidi="en-US"/>
              </w:rPr>
              <w:t xml:space="preserve">    Name</w:t>
            </w:r>
          </w:p>
        </w:tc>
        <w:tc>
          <w:tcPr>
            <w:tcW w:w="2500" w:type="pct"/>
          </w:tcPr>
          <w:p w14:paraId="38B0E82F" w14:textId="64B7666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*.gopas.cz</w:t>
            </w:r>
          </w:p>
        </w:tc>
      </w:tr>
      <w:tr w:rsidR="003C448A" w14:paraId="0837E41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CC30F6C" w14:textId="6AE08689" w:rsidR="003C448A" w:rsidRDefault="003C448A" w:rsidP="003C448A">
            <w:pPr>
              <w:pStyle w:val="1ATableTextStyle"/>
              <w:rPr>
                <w:lang w:bidi="en-US"/>
              </w:rPr>
            </w:pPr>
            <w:r>
              <w:rPr>
                <w:lang w:bidi="en-US"/>
              </w:rPr>
              <w:t xml:space="preserve">    Value</w:t>
            </w:r>
          </w:p>
        </w:tc>
        <w:tc>
          <w:tcPr>
            <w:tcW w:w="2500" w:type="pct"/>
          </w:tcPr>
          <w:p w14:paraId="023361B4" w14:textId="42961F0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5D72399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3366547" w14:textId="1431CAC8" w:rsidR="003C448A" w:rsidRDefault="003C448A" w:rsidP="003C448A">
            <w:pPr>
              <w:pStyle w:val="1ATableTextStyle"/>
              <w:rPr>
                <w:lang w:bidi="en-US"/>
              </w:rPr>
            </w:pPr>
            <w:r>
              <w:rPr>
                <w:lang w:bidi="en-US"/>
              </w:rPr>
              <w:t xml:space="preserve">    Name</w:t>
            </w:r>
          </w:p>
        </w:tc>
        <w:tc>
          <w:tcPr>
            <w:tcW w:w="2500" w:type="pct"/>
          </w:tcPr>
          <w:p w14:paraId="38D84F98" w14:textId="553D0FB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*.globalrispacs.com</w:t>
            </w:r>
          </w:p>
        </w:tc>
      </w:tr>
      <w:tr w:rsidR="003C448A" w14:paraId="6B37005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218E2C7" w14:textId="22905D4F" w:rsidR="003C448A" w:rsidRDefault="003C448A" w:rsidP="003C448A">
            <w:pPr>
              <w:pStyle w:val="1ATableTextStyle"/>
              <w:rPr>
                <w:lang w:bidi="en-US"/>
              </w:rPr>
            </w:pPr>
            <w:r>
              <w:rPr>
                <w:lang w:bidi="en-US"/>
              </w:rPr>
              <w:t xml:space="preserve">    Value</w:t>
            </w:r>
          </w:p>
        </w:tc>
        <w:tc>
          <w:tcPr>
            <w:tcW w:w="2500" w:type="pct"/>
          </w:tcPr>
          <w:p w14:paraId="0FC09C40" w14:textId="17586F4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56EB537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81415B1" w14:textId="36B1A686" w:rsidR="003C448A" w:rsidRDefault="003C448A" w:rsidP="003C448A">
            <w:pPr>
              <w:pStyle w:val="1ATableTextStyle"/>
              <w:rPr>
                <w:lang w:bidi="en-US"/>
              </w:rPr>
            </w:pPr>
            <w:r>
              <w:rPr>
                <w:lang w:bidi="en-US"/>
              </w:rPr>
              <w:t xml:space="preserve">    Name</w:t>
            </w:r>
          </w:p>
        </w:tc>
        <w:tc>
          <w:tcPr>
            <w:tcW w:w="2500" w:type="pct"/>
          </w:tcPr>
          <w:p w14:paraId="75910149" w14:textId="584E313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*.fpsdca.co.uk</w:t>
            </w:r>
          </w:p>
        </w:tc>
      </w:tr>
      <w:tr w:rsidR="003C448A" w14:paraId="16ED67D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CEED9EC" w14:textId="4AC27F84" w:rsidR="003C448A" w:rsidRDefault="003C448A" w:rsidP="003C448A">
            <w:pPr>
              <w:pStyle w:val="1ATableTextStyle"/>
              <w:rPr>
                <w:lang w:bidi="en-US"/>
              </w:rPr>
            </w:pPr>
            <w:r>
              <w:rPr>
                <w:lang w:bidi="en-US"/>
              </w:rPr>
              <w:t xml:space="preserve">    Value</w:t>
            </w:r>
          </w:p>
        </w:tc>
        <w:tc>
          <w:tcPr>
            <w:tcW w:w="2500" w:type="pct"/>
          </w:tcPr>
          <w:p w14:paraId="122B01B6" w14:textId="22A2CCD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2A4EBB3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CB4F926" w14:textId="5A980394" w:rsidR="003C448A" w:rsidRDefault="003C448A" w:rsidP="003C448A">
            <w:pPr>
              <w:pStyle w:val="1ATableTextStyle"/>
              <w:rPr>
                <w:lang w:bidi="en-US"/>
              </w:rPr>
            </w:pPr>
            <w:r>
              <w:rPr>
                <w:lang w:bidi="en-US"/>
              </w:rPr>
              <w:t xml:space="preserve">    Name</w:t>
            </w:r>
          </w:p>
        </w:tc>
        <w:tc>
          <w:tcPr>
            <w:tcW w:w="2500" w:type="pct"/>
          </w:tcPr>
          <w:p w14:paraId="35C6E512" w14:textId="14CE319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*.fileopen.com</w:t>
            </w:r>
          </w:p>
        </w:tc>
      </w:tr>
      <w:tr w:rsidR="003C448A" w14:paraId="70F8A09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970A7AA" w14:textId="45503143" w:rsidR="003C448A" w:rsidRDefault="003C448A" w:rsidP="003C448A">
            <w:pPr>
              <w:pStyle w:val="1ATableTextStyle"/>
              <w:rPr>
                <w:lang w:bidi="en-US"/>
              </w:rPr>
            </w:pPr>
            <w:r>
              <w:rPr>
                <w:lang w:bidi="en-US"/>
              </w:rPr>
              <w:t xml:space="preserve">    Value</w:t>
            </w:r>
          </w:p>
        </w:tc>
        <w:tc>
          <w:tcPr>
            <w:tcW w:w="2500" w:type="pct"/>
          </w:tcPr>
          <w:p w14:paraId="61DCDC34" w14:textId="307EA9E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057351F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D368C31" w14:textId="06492FEE" w:rsidR="003C448A" w:rsidRDefault="003C448A" w:rsidP="003C448A">
            <w:pPr>
              <w:pStyle w:val="1ATableTextStyle"/>
              <w:rPr>
                <w:lang w:bidi="en-US"/>
              </w:rPr>
            </w:pPr>
            <w:r>
              <w:rPr>
                <w:lang w:bidi="en-US"/>
              </w:rPr>
              <w:t xml:space="preserve">    Name</w:t>
            </w:r>
          </w:p>
        </w:tc>
        <w:tc>
          <w:tcPr>
            <w:tcW w:w="2500" w:type="pct"/>
          </w:tcPr>
          <w:p w14:paraId="00ACEFAC" w14:textId="40C0809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*.nhs.uk</w:t>
            </w:r>
          </w:p>
        </w:tc>
      </w:tr>
      <w:tr w:rsidR="003C448A" w14:paraId="5B01F82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41CE260" w14:textId="34123DD5" w:rsidR="003C448A" w:rsidRDefault="003C448A" w:rsidP="003C448A">
            <w:pPr>
              <w:pStyle w:val="1ATableTextStyle"/>
              <w:rPr>
                <w:lang w:bidi="en-US"/>
              </w:rPr>
            </w:pPr>
            <w:r>
              <w:rPr>
                <w:lang w:bidi="en-US"/>
              </w:rPr>
              <w:t xml:space="preserve">    Value</w:t>
            </w:r>
          </w:p>
        </w:tc>
        <w:tc>
          <w:tcPr>
            <w:tcW w:w="2500" w:type="pct"/>
          </w:tcPr>
          <w:p w14:paraId="53255A31" w14:textId="3ADADC7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6465B24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59908EA" w14:textId="79486AAA" w:rsidR="003C448A" w:rsidRDefault="003C448A" w:rsidP="003C448A">
            <w:pPr>
              <w:pStyle w:val="1ATableTextStyle"/>
              <w:rPr>
                <w:lang w:bidi="en-US"/>
              </w:rPr>
            </w:pPr>
            <w:r>
              <w:rPr>
                <w:lang w:bidi="en-US"/>
              </w:rPr>
              <w:t xml:space="preserve">    Name</w:t>
            </w:r>
          </w:p>
        </w:tc>
        <w:tc>
          <w:tcPr>
            <w:tcW w:w="2500" w:type="pct"/>
          </w:tcPr>
          <w:p w14:paraId="0AF7EDAD" w14:textId="6A30E6C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*.dashlane.com</w:t>
            </w:r>
          </w:p>
        </w:tc>
      </w:tr>
      <w:tr w:rsidR="003C448A" w14:paraId="32563F2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C7542FB" w14:textId="711162A3" w:rsidR="003C448A" w:rsidRDefault="003C448A" w:rsidP="003C448A">
            <w:pPr>
              <w:pStyle w:val="1ATableTextStyle"/>
              <w:rPr>
                <w:lang w:bidi="en-US"/>
              </w:rPr>
            </w:pPr>
            <w:r>
              <w:rPr>
                <w:lang w:bidi="en-US"/>
              </w:rPr>
              <w:t xml:space="preserve">    Value</w:t>
            </w:r>
          </w:p>
        </w:tc>
        <w:tc>
          <w:tcPr>
            <w:tcW w:w="2500" w:type="pct"/>
          </w:tcPr>
          <w:p w14:paraId="29977452" w14:textId="4301EFF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5AD602D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1C1EBC6" w14:textId="3C5FAE2C" w:rsidR="003C448A" w:rsidRDefault="003C448A" w:rsidP="003C448A">
            <w:pPr>
              <w:pStyle w:val="1ATableTextStyle"/>
              <w:rPr>
                <w:lang w:bidi="en-US"/>
              </w:rPr>
            </w:pPr>
            <w:r>
              <w:rPr>
                <w:lang w:bidi="en-US"/>
              </w:rPr>
              <w:t xml:space="preserve">    Name</w:t>
            </w:r>
          </w:p>
        </w:tc>
        <w:tc>
          <w:tcPr>
            <w:tcW w:w="2500" w:type="pct"/>
          </w:tcPr>
          <w:p w14:paraId="777EE9A3" w14:textId="3DA9A6D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*.course-source.net</w:t>
            </w:r>
          </w:p>
        </w:tc>
      </w:tr>
      <w:tr w:rsidR="003C448A" w14:paraId="4D356F6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F377F84" w14:textId="3072BD02" w:rsidR="003C448A" w:rsidRDefault="003C448A" w:rsidP="003C448A">
            <w:pPr>
              <w:pStyle w:val="1ATableTextStyle"/>
              <w:rPr>
                <w:lang w:bidi="en-US"/>
              </w:rPr>
            </w:pPr>
            <w:r>
              <w:rPr>
                <w:lang w:bidi="en-US"/>
              </w:rPr>
              <w:t xml:space="preserve">    Value</w:t>
            </w:r>
          </w:p>
        </w:tc>
        <w:tc>
          <w:tcPr>
            <w:tcW w:w="2500" w:type="pct"/>
          </w:tcPr>
          <w:p w14:paraId="6F23D87F" w14:textId="3CC9B7F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0519515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5FFB895" w14:textId="21A34816" w:rsidR="003C448A" w:rsidRDefault="003C448A" w:rsidP="003C448A">
            <w:pPr>
              <w:pStyle w:val="1ATableTextStyle"/>
              <w:rPr>
                <w:lang w:bidi="en-US"/>
              </w:rPr>
            </w:pPr>
            <w:r>
              <w:rPr>
                <w:lang w:bidi="en-US"/>
              </w:rPr>
              <w:t xml:space="preserve">    Name</w:t>
            </w:r>
          </w:p>
        </w:tc>
        <w:tc>
          <w:tcPr>
            <w:tcW w:w="2500" w:type="pct"/>
          </w:tcPr>
          <w:p w14:paraId="0E58F0C4" w14:textId="1011472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*.coremotives.com</w:t>
            </w:r>
          </w:p>
        </w:tc>
      </w:tr>
      <w:tr w:rsidR="003C448A" w14:paraId="4F9AE0B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7534589" w14:textId="01E3E191" w:rsidR="003C448A" w:rsidRDefault="003C448A" w:rsidP="003C448A">
            <w:pPr>
              <w:pStyle w:val="1ATableTextStyle"/>
              <w:rPr>
                <w:lang w:bidi="en-US"/>
              </w:rPr>
            </w:pPr>
            <w:r>
              <w:rPr>
                <w:lang w:bidi="en-US"/>
              </w:rPr>
              <w:t xml:space="preserve">    Value</w:t>
            </w:r>
          </w:p>
        </w:tc>
        <w:tc>
          <w:tcPr>
            <w:tcW w:w="2500" w:type="pct"/>
          </w:tcPr>
          <w:p w14:paraId="109F7010" w14:textId="1E5119D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39C1098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3ACA514" w14:textId="285946B8" w:rsidR="003C448A" w:rsidRDefault="003C448A" w:rsidP="003C448A">
            <w:pPr>
              <w:pStyle w:val="1ATableTextStyle"/>
              <w:rPr>
                <w:lang w:bidi="en-US"/>
              </w:rPr>
            </w:pPr>
            <w:r>
              <w:rPr>
                <w:lang w:bidi="en-US"/>
              </w:rPr>
              <w:t xml:space="preserve">    Name</w:t>
            </w:r>
          </w:p>
        </w:tc>
        <w:tc>
          <w:tcPr>
            <w:tcW w:w="2500" w:type="pct"/>
          </w:tcPr>
          <w:p w14:paraId="1145B1C2" w14:textId="03FAC3C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*.cloudbuy.com</w:t>
            </w:r>
          </w:p>
        </w:tc>
      </w:tr>
      <w:tr w:rsidR="003C448A" w14:paraId="3D4DC0D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D96BC9C" w14:textId="4634A4D2" w:rsidR="003C448A" w:rsidRDefault="003C448A" w:rsidP="003C448A">
            <w:pPr>
              <w:pStyle w:val="1ATableTextStyle"/>
              <w:rPr>
                <w:lang w:bidi="en-US"/>
              </w:rPr>
            </w:pPr>
            <w:r>
              <w:rPr>
                <w:lang w:bidi="en-US"/>
              </w:rPr>
              <w:t xml:space="preserve">    Value</w:t>
            </w:r>
          </w:p>
        </w:tc>
        <w:tc>
          <w:tcPr>
            <w:tcW w:w="2500" w:type="pct"/>
          </w:tcPr>
          <w:p w14:paraId="5ACE743A" w14:textId="6CA3E0B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63A18E9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AEAF368" w14:textId="65F15AF8" w:rsidR="003C448A" w:rsidRDefault="003C448A" w:rsidP="003C448A">
            <w:pPr>
              <w:pStyle w:val="1ATableTextStyle"/>
              <w:rPr>
                <w:lang w:bidi="en-US"/>
              </w:rPr>
            </w:pPr>
            <w:r>
              <w:rPr>
                <w:lang w:bidi="en-US"/>
              </w:rPr>
              <w:t xml:space="preserve">    Name</w:t>
            </w:r>
          </w:p>
        </w:tc>
        <w:tc>
          <w:tcPr>
            <w:tcW w:w="2500" w:type="pct"/>
          </w:tcPr>
          <w:p w14:paraId="5288C2AF" w14:textId="773BD1C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*.boldchat.com</w:t>
            </w:r>
          </w:p>
        </w:tc>
      </w:tr>
      <w:tr w:rsidR="003C448A" w14:paraId="39F2D1E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7E8EB1C" w14:textId="4CECB363" w:rsidR="003C448A" w:rsidRDefault="003C448A" w:rsidP="003C448A">
            <w:pPr>
              <w:pStyle w:val="1ATableTextStyle"/>
              <w:rPr>
                <w:lang w:bidi="en-US"/>
              </w:rPr>
            </w:pPr>
            <w:r>
              <w:rPr>
                <w:lang w:bidi="en-US"/>
              </w:rPr>
              <w:t xml:space="preserve">    Value</w:t>
            </w:r>
          </w:p>
        </w:tc>
        <w:tc>
          <w:tcPr>
            <w:tcW w:w="2500" w:type="pct"/>
          </w:tcPr>
          <w:p w14:paraId="4D90755A" w14:textId="2FAAB80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4ADDFA1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36BDE24" w14:textId="4361CC70" w:rsidR="003C448A" w:rsidRDefault="003C448A" w:rsidP="003C448A">
            <w:pPr>
              <w:pStyle w:val="1ATableTextStyle"/>
              <w:rPr>
                <w:lang w:bidi="en-US"/>
              </w:rPr>
            </w:pPr>
            <w:r>
              <w:rPr>
                <w:lang w:bidi="en-US"/>
              </w:rPr>
              <w:t xml:space="preserve">    Name</w:t>
            </w:r>
          </w:p>
        </w:tc>
        <w:tc>
          <w:tcPr>
            <w:tcW w:w="2500" w:type="pct"/>
          </w:tcPr>
          <w:p w14:paraId="4C35E6A4" w14:textId="19ECC8D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*.bold360.com</w:t>
            </w:r>
          </w:p>
        </w:tc>
      </w:tr>
      <w:tr w:rsidR="003C448A" w14:paraId="3AC2190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0CF4BDF" w14:textId="2BE2C0DF" w:rsidR="003C448A" w:rsidRDefault="003C448A" w:rsidP="003C448A">
            <w:pPr>
              <w:pStyle w:val="1ATableTextStyle"/>
              <w:rPr>
                <w:lang w:bidi="en-US"/>
              </w:rPr>
            </w:pPr>
            <w:r>
              <w:rPr>
                <w:lang w:bidi="en-US"/>
              </w:rPr>
              <w:t xml:space="preserve">    Value</w:t>
            </w:r>
          </w:p>
        </w:tc>
        <w:tc>
          <w:tcPr>
            <w:tcW w:w="2500" w:type="pct"/>
          </w:tcPr>
          <w:p w14:paraId="6B9E80DA" w14:textId="350DE4C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6F75D6B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3477990" w14:textId="710EA837" w:rsidR="003C448A" w:rsidRDefault="003C448A" w:rsidP="003C448A">
            <w:pPr>
              <w:pStyle w:val="1ATableTextStyle"/>
              <w:rPr>
                <w:lang w:bidi="en-US"/>
              </w:rPr>
            </w:pPr>
            <w:r>
              <w:rPr>
                <w:lang w:bidi="en-US"/>
              </w:rPr>
              <w:t xml:space="preserve">    Name</w:t>
            </w:r>
          </w:p>
        </w:tc>
        <w:tc>
          <w:tcPr>
            <w:tcW w:w="2500" w:type="pct"/>
          </w:tcPr>
          <w:p w14:paraId="280F567E" w14:textId="5A5844D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*.blackwells.co.uk</w:t>
            </w:r>
          </w:p>
        </w:tc>
      </w:tr>
      <w:tr w:rsidR="003C448A" w14:paraId="45FAC52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6BA49FA" w14:textId="07558D27" w:rsidR="003C448A" w:rsidRDefault="003C448A" w:rsidP="003C448A">
            <w:pPr>
              <w:pStyle w:val="1ATableTextStyle"/>
              <w:rPr>
                <w:lang w:bidi="en-US"/>
              </w:rPr>
            </w:pPr>
            <w:r>
              <w:rPr>
                <w:lang w:bidi="en-US"/>
              </w:rPr>
              <w:t xml:space="preserve">    Value</w:t>
            </w:r>
          </w:p>
        </w:tc>
        <w:tc>
          <w:tcPr>
            <w:tcW w:w="2500" w:type="pct"/>
          </w:tcPr>
          <w:p w14:paraId="03B4B119" w14:textId="7814C89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27F3309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06B38EC" w14:textId="506118C2" w:rsidR="003C448A" w:rsidRDefault="003C448A" w:rsidP="003C448A">
            <w:pPr>
              <w:pStyle w:val="1ATableTextStyle"/>
              <w:rPr>
                <w:lang w:bidi="en-US"/>
              </w:rPr>
            </w:pPr>
            <w:r>
              <w:rPr>
                <w:lang w:bidi="en-US"/>
              </w:rPr>
              <w:t xml:space="preserve">    Name</w:t>
            </w:r>
          </w:p>
        </w:tc>
        <w:tc>
          <w:tcPr>
            <w:tcW w:w="2500" w:type="pct"/>
          </w:tcPr>
          <w:p w14:paraId="6C738CF3" w14:textId="37FFAFB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*.blackwell.co.uk</w:t>
            </w:r>
          </w:p>
        </w:tc>
      </w:tr>
      <w:tr w:rsidR="003C448A" w14:paraId="3399A2B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79C5432" w14:textId="67047570" w:rsidR="003C448A" w:rsidRDefault="003C448A" w:rsidP="003C448A">
            <w:pPr>
              <w:pStyle w:val="1ATableTextStyle"/>
              <w:rPr>
                <w:lang w:bidi="en-US"/>
              </w:rPr>
            </w:pPr>
            <w:r>
              <w:rPr>
                <w:lang w:bidi="en-US"/>
              </w:rPr>
              <w:t xml:space="preserve">    Value</w:t>
            </w:r>
          </w:p>
        </w:tc>
        <w:tc>
          <w:tcPr>
            <w:tcW w:w="2500" w:type="pct"/>
          </w:tcPr>
          <w:p w14:paraId="0356CA40" w14:textId="311A3CD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427AF01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802FE93" w14:textId="569D5800" w:rsidR="003C448A" w:rsidRDefault="003C448A" w:rsidP="003C448A">
            <w:pPr>
              <w:pStyle w:val="1ATableTextStyle"/>
              <w:rPr>
                <w:lang w:bidi="en-US"/>
              </w:rPr>
            </w:pPr>
            <w:r>
              <w:rPr>
                <w:lang w:bidi="en-US"/>
              </w:rPr>
              <w:t xml:space="preserve">    Name</w:t>
            </w:r>
          </w:p>
        </w:tc>
        <w:tc>
          <w:tcPr>
            <w:tcW w:w="2500" w:type="pct"/>
          </w:tcPr>
          <w:p w14:paraId="15ED0F91" w14:textId="6D45EBE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*.barclayswealth.com</w:t>
            </w:r>
          </w:p>
        </w:tc>
      </w:tr>
      <w:tr w:rsidR="003C448A" w14:paraId="19F171B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1586D1C" w14:textId="2E7849C6" w:rsidR="003C448A" w:rsidRDefault="003C448A" w:rsidP="003C448A">
            <w:pPr>
              <w:pStyle w:val="1ATableTextStyle"/>
              <w:rPr>
                <w:lang w:bidi="en-US"/>
              </w:rPr>
            </w:pPr>
            <w:r>
              <w:rPr>
                <w:lang w:bidi="en-US"/>
              </w:rPr>
              <w:lastRenderedPageBreak/>
              <w:t xml:space="preserve">    Value</w:t>
            </w:r>
          </w:p>
        </w:tc>
        <w:tc>
          <w:tcPr>
            <w:tcW w:w="2500" w:type="pct"/>
          </w:tcPr>
          <w:p w14:paraId="385E6FBD" w14:textId="57B2FBC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233C5D1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EA4466E" w14:textId="0872131B" w:rsidR="003C448A" w:rsidRDefault="003C448A" w:rsidP="003C448A">
            <w:pPr>
              <w:pStyle w:val="1ATableTextStyle"/>
              <w:rPr>
                <w:lang w:bidi="en-US"/>
              </w:rPr>
            </w:pPr>
            <w:r>
              <w:rPr>
                <w:lang w:bidi="en-US"/>
              </w:rPr>
              <w:t xml:space="preserve">    Name</w:t>
            </w:r>
          </w:p>
        </w:tc>
        <w:tc>
          <w:tcPr>
            <w:tcW w:w="2500" w:type="pct"/>
          </w:tcPr>
          <w:p w14:paraId="5F2ED8B4" w14:textId="1B53B86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*.barclays.net</w:t>
            </w:r>
          </w:p>
        </w:tc>
      </w:tr>
      <w:tr w:rsidR="003C448A" w14:paraId="77B45C0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DCB0953" w14:textId="75D6B0E4" w:rsidR="003C448A" w:rsidRDefault="003C448A" w:rsidP="003C448A">
            <w:pPr>
              <w:pStyle w:val="1ATableTextStyle"/>
              <w:rPr>
                <w:lang w:bidi="en-US"/>
              </w:rPr>
            </w:pPr>
            <w:r>
              <w:rPr>
                <w:lang w:bidi="en-US"/>
              </w:rPr>
              <w:t xml:space="preserve">    Value</w:t>
            </w:r>
          </w:p>
        </w:tc>
        <w:tc>
          <w:tcPr>
            <w:tcW w:w="2500" w:type="pct"/>
          </w:tcPr>
          <w:p w14:paraId="51319F2D" w14:textId="484D1AB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20CAD5A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D3AB0AF" w14:textId="5107542B" w:rsidR="003C448A" w:rsidRDefault="003C448A" w:rsidP="003C448A">
            <w:pPr>
              <w:pStyle w:val="1ATableTextStyle"/>
              <w:rPr>
                <w:lang w:bidi="en-US"/>
              </w:rPr>
            </w:pPr>
            <w:r>
              <w:rPr>
                <w:lang w:bidi="en-US"/>
              </w:rPr>
              <w:t xml:space="preserve">    Name</w:t>
            </w:r>
          </w:p>
        </w:tc>
        <w:tc>
          <w:tcPr>
            <w:tcW w:w="2500" w:type="pct"/>
          </w:tcPr>
          <w:p w14:paraId="2F99226F" w14:textId="2134E6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*.barclays.com</w:t>
            </w:r>
          </w:p>
        </w:tc>
      </w:tr>
      <w:tr w:rsidR="003C448A" w14:paraId="56FC090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072BBD6" w14:textId="057A2BD7" w:rsidR="003C448A" w:rsidRDefault="003C448A" w:rsidP="003C448A">
            <w:pPr>
              <w:pStyle w:val="1ATableTextStyle"/>
              <w:rPr>
                <w:lang w:bidi="en-US"/>
              </w:rPr>
            </w:pPr>
            <w:r>
              <w:rPr>
                <w:lang w:bidi="en-US"/>
              </w:rPr>
              <w:t xml:space="preserve">    Value</w:t>
            </w:r>
          </w:p>
        </w:tc>
        <w:tc>
          <w:tcPr>
            <w:tcW w:w="2500" w:type="pct"/>
          </w:tcPr>
          <w:p w14:paraId="6C9CD09D" w14:textId="3AF08AF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7A2B3B2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DF2297B" w14:textId="390FA728" w:rsidR="003C448A" w:rsidRDefault="003C448A" w:rsidP="003C448A">
            <w:pPr>
              <w:pStyle w:val="1ATableTextStyle"/>
              <w:rPr>
                <w:lang w:bidi="en-US"/>
              </w:rPr>
            </w:pPr>
            <w:r>
              <w:rPr>
                <w:lang w:bidi="en-US"/>
              </w:rPr>
              <w:t xml:space="preserve">    Name</w:t>
            </w:r>
          </w:p>
        </w:tc>
        <w:tc>
          <w:tcPr>
            <w:tcW w:w="2500" w:type="pct"/>
          </w:tcPr>
          <w:p w14:paraId="6E2E1D69" w14:textId="288C6E5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*.bacs.co.uk</w:t>
            </w:r>
          </w:p>
        </w:tc>
      </w:tr>
      <w:tr w:rsidR="003C448A" w14:paraId="094CCC8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7894AAA" w14:textId="2E70E987" w:rsidR="003C448A" w:rsidRDefault="003C448A" w:rsidP="003C448A">
            <w:pPr>
              <w:pStyle w:val="1ATableTextStyle"/>
              <w:rPr>
                <w:lang w:bidi="en-US"/>
              </w:rPr>
            </w:pPr>
            <w:r>
              <w:rPr>
                <w:lang w:bidi="en-US"/>
              </w:rPr>
              <w:t xml:space="preserve">    Value</w:t>
            </w:r>
          </w:p>
        </w:tc>
        <w:tc>
          <w:tcPr>
            <w:tcW w:w="2500" w:type="pct"/>
          </w:tcPr>
          <w:p w14:paraId="19025392" w14:textId="3CBB9A3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21A3233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24F0B44" w14:textId="0416FB7B" w:rsidR="003C448A" w:rsidRDefault="003C448A" w:rsidP="003C448A">
            <w:pPr>
              <w:pStyle w:val="1ATableTextStyle"/>
              <w:rPr>
                <w:lang w:bidi="en-US"/>
              </w:rPr>
            </w:pPr>
            <w:r>
              <w:rPr>
                <w:lang w:bidi="en-US"/>
              </w:rPr>
              <w:t xml:space="preserve">    Name</w:t>
            </w:r>
          </w:p>
        </w:tc>
        <w:tc>
          <w:tcPr>
            <w:tcW w:w="2500" w:type="pct"/>
          </w:tcPr>
          <w:p w14:paraId="0D7020B3" w14:textId="00BA619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*.atlassian.net</w:t>
            </w:r>
          </w:p>
        </w:tc>
      </w:tr>
      <w:tr w:rsidR="003C448A" w14:paraId="2BA6FB3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A8A7A3B" w14:textId="093DE73F" w:rsidR="003C448A" w:rsidRDefault="003C448A" w:rsidP="003C448A">
            <w:pPr>
              <w:pStyle w:val="1ATableTextStyle"/>
              <w:rPr>
                <w:lang w:bidi="en-US"/>
              </w:rPr>
            </w:pPr>
            <w:r>
              <w:rPr>
                <w:lang w:bidi="en-US"/>
              </w:rPr>
              <w:t xml:space="preserve">    Value</w:t>
            </w:r>
          </w:p>
        </w:tc>
        <w:tc>
          <w:tcPr>
            <w:tcW w:w="2500" w:type="pct"/>
          </w:tcPr>
          <w:p w14:paraId="7D7FD1F7" w14:textId="26DD212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297E940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FFFA0C7" w14:textId="0C4C8150" w:rsidR="003C448A" w:rsidRDefault="003C448A" w:rsidP="003C448A">
            <w:pPr>
              <w:pStyle w:val="1ATableTextStyle"/>
              <w:rPr>
                <w:lang w:bidi="en-US"/>
              </w:rPr>
            </w:pPr>
            <w:r>
              <w:rPr>
                <w:lang w:bidi="en-US"/>
              </w:rPr>
              <w:t xml:space="preserve">    Name</w:t>
            </w:r>
          </w:p>
        </w:tc>
        <w:tc>
          <w:tcPr>
            <w:tcW w:w="2500" w:type="pct"/>
          </w:tcPr>
          <w:p w14:paraId="4CC7D68C" w14:textId="6E098A2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*.atlassian.com</w:t>
            </w:r>
          </w:p>
        </w:tc>
      </w:tr>
      <w:tr w:rsidR="003C448A" w14:paraId="112894D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8026C5E" w14:textId="7F04EEAF" w:rsidR="003C448A" w:rsidRDefault="003C448A" w:rsidP="003C448A">
            <w:pPr>
              <w:pStyle w:val="1ATableTextStyle"/>
              <w:rPr>
                <w:lang w:bidi="en-US"/>
              </w:rPr>
            </w:pPr>
            <w:r>
              <w:rPr>
                <w:lang w:bidi="en-US"/>
              </w:rPr>
              <w:t xml:space="preserve">    Value</w:t>
            </w:r>
          </w:p>
        </w:tc>
        <w:tc>
          <w:tcPr>
            <w:tcW w:w="2500" w:type="pct"/>
          </w:tcPr>
          <w:p w14:paraId="10045474" w14:textId="7B45BE4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16219EB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CE21C58" w14:textId="3DA2DDF3" w:rsidR="003C448A" w:rsidRDefault="003C448A" w:rsidP="003C448A">
            <w:pPr>
              <w:pStyle w:val="1ATableTextStyle"/>
              <w:rPr>
                <w:lang w:bidi="en-US"/>
              </w:rPr>
            </w:pPr>
            <w:r>
              <w:rPr>
                <w:lang w:bidi="en-US"/>
              </w:rPr>
              <w:t xml:space="preserve">    Name</w:t>
            </w:r>
          </w:p>
        </w:tc>
        <w:tc>
          <w:tcPr>
            <w:tcW w:w="2500" w:type="pct"/>
          </w:tcPr>
          <w:p w14:paraId="696656ED" w14:textId="2C2999D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*.arco.co.uk</w:t>
            </w:r>
          </w:p>
        </w:tc>
      </w:tr>
      <w:tr w:rsidR="003C448A" w14:paraId="47805EC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2D27314" w14:textId="53003396" w:rsidR="003C448A" w:rsidRDefault="003C448A" w:rsidP="003C448A">
            <w:pPr>
              <w:pStyle w:val="1ATableTextStyle"/>
              <w:rPr>
                <w:lang w:bidi="en-US"/>
              </w:rPr>
            </w:pPr>
            <w:r>
              <w:rPr>
                <w:lang w:bidi="en-US"/>
              </w:rPr>
              <w:t xml:space="preserve">    Value</w:t>
            </w:r>
          </w:p>
        </w:tc>
        <w:tc>
          <w:tcPr>
            <w:tcW w:w="2500" w:type="pct"/>
          </w:tcPr>
          <w:p w14:paraId="7E957A43" w14:textId="49C7D0D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1FC4724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2C14E5D" w14:textId="11A3AFA9" w:rsidR="003C448A" w:rsidRDefault="003C448A" w:rsidP="003C448A">
            <w:pPr>
              <w:pStyle w:val="1ATableTextStyle"/>
              <w:rPr>
                <w:lang w:bidi="en-US"/>
              </w:rPr>
            </w:pPr>
            <w:r>
              <w:rPr>
                <w:lang w:bidi="en-US"/>
              </w:rPr>
              <w:t xml:space="preserve">    Name</w:t>
            </w:r>
          </w:p>
        </w:tc>
        <w:tc>
          <w:tcPr>
            <w:tcW w:w="2500" w:type="pct"/>
          </w:tcPr>
          <w:p w14:paraId="6CE81D99" w14:textId="4F969AE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t>
            </w:r>
          </w:p>
        </w:tc>
      </w:tr>
      <w:tr w:rsidR="003C448A" w14:paraId="6DDF334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E615686" w14:textId="5FC20FDF" w:rsidR="003C448A" w:rsidRDefault="003C448A" w:rsidP="003C448A">
            <w:pPr>
              <w:pStyle w:val="1ATableTextStyle"/>
              <w:rPr>
                <w:lang w:bidi="en-US"/>
              </w:rPr>
            </w:pPr>
            <w:r>
              <w:rPr>
                <w:lang w:bidi="en-US"/>
              </w:rPr>
              <w:t xml:space="preserve">    Value</w:t>
            </w:r>
          </w:p>
        </w:tc>
        <w:tc>
          <w:tcPr>
            <w:tcW w:w="2500" w:type="pct"/>
          </w:tcPr>
          <w:p w14:paraId="07414420" w14:textId="32E7CA6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w:t>
            </w:r>
          </w:p>
        </w:tc>
      </w:tr>
      <w:tr w:rsidR="003C448A" w14:paraId="387C2B8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6BDFDDC" w14:textId="014DD7CC" w:rsidR="003C448A" w:rsidRDefault="003C448A" w:rsidP="003C448A">
            <w:pPr>
              <w:pStyle w:val="1ATableTextStyle"/>
              <w:rPr>
                <w:lang w:bidi="en-US"/>
              </w:rPr>
            </w:pPr>
            <w:r>
              <w:rPr>
                <w:lang w:bidi="en-US"/>
              </w:rPr>
              <w:t xml:space="preserve">    Name</w:t>
            </w:r>
          </w:p>
        </w:tc>
        <w:tc>
          <w:tcPr>
            <w:tcW w:w="2500" w:type="pct"/>
          </w:tcPr>
          <w:p w14:paraId="61C0B211" w14:textId="225C6DE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nn-dwdb-11</w:t>
            </w:r>
          </w:p>
        </w:tc>
      </w:tr>
      <w:tr w:rsidR="003C448A" w14:paraId="7ACFA61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E9E2BAA" w14:textId="4EF1D525" w:rsidR="003C448A" w:rsidRDefault="003C448A" w:rsidP="003C448A">
            <w:pPr>
              <w:pStyle w:val="1ATableTextStyle"/>
              <w:rPr>
                <w:lang w:bidi="en-US"/>
              </w:rPr>
            </w:pPr>
            <w:r>
              <w:rPr>
                <w:lang w:bidi="en-US"/>
              </w:rPr>
              <w:t xml:space="preserve">    Value</w:t>
            </w:r>
          </w:p>
        </w:tc>
        <w:tc>
          <w:tcPr>
            <w:tcW w:w="2500" w:type="pct"/>
          </w:tcPr>
          <w:p w14:paraId="64FDE1E3" w14:textId="2E8ACCB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w:t>
            </w:r>
          </w:p>
        </w:tc>
      </w:tr>
      <w:tr w:rsidR="003C448A" w14:paraId="71CD111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B23BE63" w14:textId="1DDB4ED0" w:rsidR="003C448A" w:rsidRDefault="003C448A" w:rsidP="003C448A">
            <w:pPr>
              <w:pStyle w:val="1ATableTextStyle"/>
              <w:rPr>
                <w:lang w:bidi="en-US"/>
              </w:rPr>
            </w:pPr>
            <w:r>
              <w:rPr>
                <w:lang w:bidi="en-US"/>
              </w:rPr>
              <w:t xml:space="preserve">    Name</w:t>
            </w:r>
          </w:p>
        </w:tc>
        <w:tc>
          <w:tcPr>
            <w:tcW w:w="2500" w:type="pct"/>
          </w:tcPr>
          <w:p w14:paraId="754BA385" w14:textId="016B30F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10.20.26.200</w:t>
            </w:r>
          </w:p>
        </w:tc>
      </w:tr>
      <w:tr w:rsidR="003C448A" w14:paraId="554C0B7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3147471" w14:textId="0843594B" w:rsidR="003C448A" w:rsidRDefault="003C448A" w:rsidP="003C448A">
            <w:pPr>
              <w:pStyle w:val="1ATableTextStyle"/>
              <w:rPr>
                <w:lang w:bidi="en-US"/>
              </w:rPr>
            </w:pPr>
            <w:r>
              <w:rPr>
                <w:lang w:bidi="en-US"/>
              </w:rPr>
              <w:t xml:space="preserve">    Value</w:t>
            </w:r>
          </w:p>
        </w:tc>
        <w:tc>
          <w:tcPr>
            <w:tcW w:w="2500" w:type="pct"/>
          </w:tcPr>
          <w:p w14:paraId="22C406F8" w14:textId="1AC53DA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w:t>
            </w:r>
          </w:p>
        </w:tc>
      </w:tr>
      <w:tr w:rsidR="003C448A" w14:paraId="47BD354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161D1D7" w14:textId="1BDA355A" w:rsidR="003C448A" w:rsidRDefault="003C448A" w:rsidP="003C448A">
            <w:pPr>
              <w:pStyle w:val="1ATableTextStyle"/>
              <w:rPr>
                <w:lang w:bidi="en-US"/>
              </w:rPr>
            </w:pPr>
            <w:r>
              <w:rPr>
                <w:lang w:bidi="en-US"/>
              </w:rPr>
              <w:t xml:space="preserve">    Name</w:t>
            </w:r>
          </w:p>
        </w:tc>
        <w:tc>
          <w:tcPr>
            <w:tcW w:w="2500" w:type="pct"/>
          </w:tcPr>
          <w:p w14:paraId="00BC029F" w14:textId="1D3D701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nn-infsql12-02</w:t>
            </w:r>
          </w:p>
        </w:tc>
      </w:tr>
      <w:tr w:rsidR="003C448A" w14:paraId="2B23D59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0B0A787" w14:textId="5901C888" w:rsidR="003C448A" w:rsidRDefault="003C448A" w:rsidP="003C448A">
            <w:pPr>
              <w:pStyle w:val="1ATableTextStyle"/>
              <w:rPr>
                <w:lang w:bidi="en-US"/>
              </w:rPr>
            </w:pPr>
            <w:r>
              <w:rPr>
                <w:lang w:bidi="en-US"/>
              </w:rPr>
              <w:t xml:space="preserve">    Value</w:t>
            </w:r>
          </w:p>
        </w:tc>
        <w:tc>
          <w:tcPr>
            <w:tcW w:w="2500" w:type="pct"/>
          </w:tcPr>
          <w:p w14:paraId="5417ABBA" w14:textId="3476E50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7C2995F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8C4CABC" w14:textId="503C468E" w:rsidR="003C448A" w:rsidRDefault="003C448A" w:rsidP="003C448A">
            <w:pPr>
              <w:pStyle w:val="1ATableTextStyle"/>
              <w:rPr>
                <w:lang w:bidi="en-US"/>
              </w:rPr>
            </w:pPr>
            <w:r>
              <w:rPr>
                <w:lang w:bidi="en-US"/>
              </w:rPr>
              <w:t xml:space="preserve">    Name</w:t>
            </w:r>
          </w:p>
        </w:tc>
        <w:tc>
          <w:tcPr>
            <w:tcW w:w="2500" w:type="pct"/>
          </w:tcPr>
          <w:p w14:paraId="50A24478" w14:textId="336BA4B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v-nn-apps-11</w:t>
            </w:r>
          </w:p>
        </w:tc>
      </w:tr>
      <w:tr w:rsidR="003C448A" w14:paraId="57A3D48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26A4366" w14:textId="439A758B" w:rsidR="003C448A" w:rsidRDefault="003C448A" w:rsidP="003C448A">
            <w:pPr>
              <w:pStyle w:val="1ATableTextStyle"/>
              <w:rPr>
                <w:lang w:bidi="en-US"/>
              </w:rPr>
            </w:pPr>
            <w:r>
              <w:rPr>
                <w:lang w:bidi="en-US"/>
              </w:rPr>
              <w:t xml:space="preserve">    Value</w:t>
            </w:r>
          </w:p>
        </w:tc>
        <w:tc>
          <w:tcPr>
            <w:tcW w:w="2500" w:type="pct"/>
          </w:tcPr>
          <w:p w14:paraId="21A87BD8" w14:textId="179C1B6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3760D54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31C13D5" w14:textId="5AD42A50" w:rsidR="003C448A" w:rsidRDefault="003C448A" w:rsidP="003C448A">
            <w:pPr>
              <w:pStyle w:val="1ATableTextStyle"/>
              <w:rPr>
                <w:lang w:bidi="en-US"/>
              </w:rPr>
            </w:pPr>
            <w:r>
              <w:rPr>
                <w:lang w:bidi="en-US"/>
              </w:rPr>
              <w:t xml:space="preserve">    Name</w:t>
            </w:r>
          </w:p>
        </w:tc>
        <w:tc>
          <w:tcPr>
            <w:tcW w:w="2500" w:type="pct"/>
          </w:tcPr>
          <w:p w14:paraId="2731AA59" w14:textId="18682E7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v-nn-erpec-21</w:t>
            </w:r>
          </w:p>
        </w:tc>
      </w:tr>
      <w:tr w:rsidR="003C448A" w14:paraId="5977683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8E1C594" w14:textId="6FCC0257" w:rsidR="003C448A" w:rsidRDefault="003C448A" w:rsidP="003C448A">
            <w:pPr>
              <w:pStyle w:val="1ATableTextStyle"/>
              <w:rPr>
                <w:lang w:bidi="en-US"/>
              </w:rPr>
            </w:pPr>
            <w:r>
              <w:rPr>
                <w:lang w:bidi="en-US"/>
              </w:rPr>
              <w:t xml:space="preserve">    Value</w:t>
            </w:r>
          </w:p>
        </w:tc>
        <w:tc>
          <w:tcPr>
            <w:tcW w:w="2500" w:type="pct"/>
          </w:tcPr>
          <w:p w14:paraId="286583A0" w14:textId="0082C5C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24A0B2E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4E4FC30" w14:textId="33E96A96" w:rsidR="003C448A" w:rsidRDefault="003C448A" w:rsidP="003C448A">
            <w:pPr>
              <w:pStyle w:val="1ATableTextStyle"/>
              <w:rPr>
                <w:lang w:bidi="en-US"/>
              </w:rPr>
            </w:pPr>
            <w:r>
              <w:rPr>
                <w:lang w:bidi="en-US"/>
              </w:rPr>
              <w:t xml:space="preserve">    Name</w:t>
            </w:r>
          </w:p>
        </w:tc>
        <w:tc>
          <w:tcPr>
            <w:tcW w:w="2500" w:type="pct"/>
          </w:tcPr>
          <w:p w14:paraId="6FAB95DA" w14:textId="1CAABE6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v-nn-erppt-21</w:t>
            </w:r>
          </w:p>
        </w:tc>
      </w:tr>
      <w:tr w:rsidR="003C448A" w14:paraId="79FECE8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3FCE2C6" w14:textId="5D58614E" w:rsidR="003C448A" w:rsidRDefault="003C448A" w:rsidP="003C448A">
            <w:pPr>
              <w:pStyle w:val="1ATableTextStyle"/>
              <w:rPr>
                <w:lang w:bidi="en-US"/>
              </w:rPr>
            </w:pPr>
            <w:r>
              <w:rPr>
                <w:lang w:bidi="en-US"/>
              </w:rPr>
              <w:t xml:space="preserve">    Value</w:t>
            </w:r>
          </w:p>
        </w:tc>
        <w:tc>
          <w:tcPr>
            <w:tcW w:w="2500" w:type="pct"/>
          </w:tcPr>
          <w:p w14:paraId="57949401" w14:textId="2299DFA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2F6EEC9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F467EB7" w14:textId="042560C3" w:rsidR="003C448A" w:rsidRDefault="003C448A" w:rsidP="003C448A">
            <w:pPr>
              <w:pStyle w:val="1ATableTextStyle"/>
              <w:rPr>
                <w:lang w:bidi="en-US"/>
              </w:rPr>
            </w:pPr>
            <w:r>
              <w:rPr>
                <w:lang w:bidi="en-US"/>
              </w:rPr>
              <w:t xml:space="preserve">    Name</w:t>
            </w:r>
          </w:p>
        </w:tc>
        <w:tc>
          <w:tcPr>
            <w:tcW w:w="2500" w:type="pct"/>
          </w:tcPr>
          <w:p w14:paraId="0E78129E" w14:textId="28FDC59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v-nn-erppt-31</w:t>
            </w:r>
          </w:p>
        </w:tc>
      </w:tr>
      <w:tr w:rsidR="003C448A" w14:paraId="4D5206A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D778212" w14:textId="2A915CBD" w:rsidR="003C448A" w:rsidRDefault="003C448A" w:rsidP="003C448A">
            <w:pPr>
              <w:pStyle w:val="1ATableTextStyle"/>
              <w:rPr>
                <w:lang w:bidi="en-US"/>
              </w:rPr>
            </w:pPr>
            <w:r>
              <w:rPr>
                <w:lang w:bidi="en-US"/>
              </w:rPr>
              <w:t xml:space="preserve">    Value</w:t>
            </w:r>
          </w:p>
        </w:tc>
        <w:tc>
          <w:tcPr>
            <w:tcW w:w="2500" w:type="pct"/>
          </w:tcPr>
          <w:p w14:paraId="7CC5DA3B" w14:textId="259F8B50"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bl>
    <w:p w14:paraId="7F5BEC55" w14:textId="6C58EBAC" w:rsidR="003C448A" w:rsidRDefault="003C448A" w:rsidP="003C448A">
      <w:pPr>
        <w:pStyle w:val="Caption"/>
      </w:pPr>
      <w:r>
        <w:t xml:space="preserve">Table </w:t>
      </w:r>
      <w:r>
        <w:fldChar w:fldCharType="begin"/>
      </w:r>
      <w:r>
        <w:instrText xml:space="preserve"> SEQ Table \* ARABIC </w:instrText>
      </w:r>
      <w:r>
        <w:fldChar w:fldCharType="separate"/>
      </w:r>
      <w:r>
        <w:rPr>
          <w:noProof/>
        </w:rPr>
        <w:t>186</w:t>
      </w:r>
      <w:r>
        <w:fldChar w:fldCharType="end"/>
      </w:r>
      <w:r>
        <w:t>. Settings - Win - Internet Explorer (Legacy) - D - Zone Assignment - v1.0.0</w:t>
      </w:r>
    </w:p>
    <w:tbl>
      <w:tblPr>
        <w:tblStyle w:val="GridTable4-Accent2"/>
        <w:tblW w:w="4994" w:type="pct"/>
        <w:tblLook w:val="04A0" w:firstRow="1" w:lastRow="0" w:firstColumn="1" w:lastColumn="0" w:noHBand="0" w:noVBand="1"/>
      </w:tblPr>
      <w:tblGrid>
        <w:gridCol w:w="3001"/>
        <w:gridCol w:w="3000"/>
        <w:gridCol w:w="3004"/>
      </w:tblGrid>
      <w:tr w:rsidR="003C448A" w14:paraId="30A9EBFF"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4F20D428" w14:textId="587B9658" w:rsidR="003C448A" w:rsidRDefault="003C448A" w:rsidP="003C448A">
            <w:pPr>
              <w:pStyle w:val="1ATableHeaderBold"/>
              <w:rPr>
                <w:lang w:bidi="en-US"/>
              </w:rPr>
            </w:pPr>
            <w:r>
              <w:rPr>
                <w:lang w:bidi="en-US"/>
              </w:rPr>
              <w:t>Group</w:t>
            </w:r>
          </w:p>
        </w:tc>
        <w:tc>
          <w:tcPr>
            <w:tcW w:w="1666" w:type="pct"/>
          </w:tcPr>
          <w:p w14:paraId="3977DB52" w14:textId="18438E8E"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4625BBFE" w14:textId="72C0963B"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7204DD9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19447338" w14:textId="14793A0B" w:rsidR="003C448A" w:rsidRDefault="003C448A" w:rsidP="003C448A">
            <w:pPr>
              <w:pStyle w:val="1ATableCategoryHeaderRowBold"/>
              <w:rPr>
                <w:lang w:bidi="en-US"/>
              </w:rPr>
            </w:pPr>
            <w:r>
              <w:rPr>
                <w:lang w:bidi="en-US"/>
              </w:rPr>
              <w:t>Included Groups</w:t>
            </w:r>
          </w:p>
        </w:tc>
      </w:tr>
      <w:tr w:rsidR="003C448A" w14:paraId="21CD525B"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01CF5E9F" w14:textId="61503B8F" w:rsidR="003C448A" w:rsidRDefault="003C448A" w:rsidP="003C448A">
            <w:pPr>
              <w:pStyle w:val="1ATableTextStyle"/>
              <w:rPr>
                <w:lang w:bidi="en-US"/>
              </w:rPr>
            </w:pPr>
            <w:r>
              <w:rPr>
                <w:lang w:bidi="en-US"/>
              </w:rPr>
              <w:t>All devices</w:t>
            </w:r>
          </w:p>
        </w:tc>
        <w:tc>
          <w:tcPr>
            <w:tcW w:w="1666" w:type="pct"/>
          </w:tcPr>
          <w:p w14:paraId="0B6DAA18" w14:textId="5E09CCF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09231445" w14:textId="39090EC6"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2A952C03" w14:textId="31E2927B" w:rsidR="003C448A" w:rsidRDefault="003C448A" w:rsidP="003C448A">
      <w:pPr>
        <w:pStyle w:val="Caption"/>
      </w:pPr>
      <w:r>
        <w:t xml:space="preserve">Table </w:t>
      </w:r>
      <w:r>
        <w:fldChar w:fldCharType="begin"/>
      </w:r>
      <w:r>
        <w:instrText xml:space="preserve"> SEQ Table \* ARABIC </w:instrText>
      </w:r>
      <w:r>
        <w:fldChar w:fldCharType="separate"/>
      </w:r>
      <w:r>
        <w:rPr>
          <w:noProof/>
        </w:rPr>
        <w:t>187</w:t>
      </w:r>
      <w:r>
        <w:fldChar w:fldCharType="end"/>
      </w:r>
      <w:r>
        <w:t>. Assignments - Win - Internet Explorer (Legacy) - D - Zone Assignment - v1.0.0</w:t>
      </w:r>
    </w:p>
    <w:p w14:paraId="30EB4FBF" w14:textId="4E5F1E4A" w:rsidR="003C448A" w:rsidRDefault="003C448A" w:rsidP="003C448A">
      <w:pPr>
        <w:pStyle w:val="1ANumberedHeading3"/>
      </w:pPr>
      <w:bookmarkStart w:id="112" w:name="_Toc204168916"/>
      <w:r>
        <w:t>Win - MDE - D - Onboarding - v1.0.0</w:t>
      </w:r>
      <w:bookmarkEnd w:id="112"/>
    </w:p>
    <w:p w14:paraId="245228C0"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69C883E2"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2477A5B" w14:textId="3051BA61" w:rsidR="003C448A" w:rsidRDefault="003C448A" w:rsidP="003C448A">
            <w:pPr>
              <w:pStyle w:val="1ATableHeaderBold"/>
              <w:rPr>
                <w:lang w:bidi="en-US"/>
              </w:rPr>
            </w:pPr>
            <w:r>
              <w:rPr>
                <w:lang w:bidi="en-US"/>
              </w:rPr>
              <w:t>Name</w:t>
            </w:r>
          </w:p>
        </w:tc>
        <w:tc>
          <w:tcPr>
            <w:tcW w:w="2500" w:type="pct"/>
          </w:tcPr>
          <w:p w14:paraId="3B2DDEC8" w14:textId="4A67DD79"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6ACEAD4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7F5C68C" w14:textId="33CF64B1" w:rsidR="003C448A" w:rsidRDefault="003C448A" w:rsidP="003C448A">
            <w:pPr>
              <w:pStyle w:val="1ATableCategoryHeaderRowBold"/>
              <w:rPr>
                <w:lang w:bidi="en-US"/>
              </w:rPr>
            </w:pPr>
            <w:r>
              <w:rPr>
                <w:lang w:bidi="en-US"/>
              </w:rPr>
              <w:t>Basics</w:t>
            </w:r>
          </w:p>
        </w:tc>
      </w:tr>
      <w:tr w:rsidR="003C448A" w14:paraId="3F376CE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C785E27" w14:textId="0DA85AAE" w:rsidR="003C448A" w:rsidRDefault="003C448A" w:rsidP="003C448A">
            <w:pPr>
              <w:pStyle w:val="1ATableTextStyle"/>
              <w:rPr>
                <w:lang w:bidi="en-US"/>
              </w:rPr>
            </w:pPr>
            <w:r>
              <w:rPr>
                <w:lang w:bidi="en-US"/>
              </w:rPr>
              <w:t>Name</w:t>
            </w:r>
          </w:p>
        </w:tc>
        <w:tc>
          <w:tcPr>
            <w:tcW w:w="2500" w:type="pct"/>
          </w:tcPr>
          <w:p w14:paraId="40C0CAF8" w14:textId="0EAB720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MDE - D - Onboarding - v1.0.0</w:t>
            </w:r>
          </w:p>
        </w:tc>
      </w:tr>
      <w:tr w:rsidR="003C448A" w14:paraId="449B142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C59A778" w14:textId="3656A801" w:rsidR="003C448A" w:rsidRDefault="003C448A" w:rsidP="003C448A">
            <w:pPr>
              <w:pStyle w:val="1ATableTextStyle"/>
              <w:rPr>
                <w:lang w:bidi="en-US"/>
              </w:rPr>
            </w:pPr>
            <w:r>
              <w:rPr>
                <w:lang w:bidi="en-US"/>
              </w:rPr>
              <w:t>Description</w:t>
            </w:r>
          </w:p>
        </w:tc>
        <w:tc>
          <w:tcPr>
            <w:tcW w:w="2500" w:type="pct"/>
          </w:tcPr>
          <w:p w14:paraId="267A805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7AC2FAF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C5FED24" w14:textId="3577EFB4" w:rsidR="003C448A" w:rsidRDefault="003C448A" w:rsidP="003C448A">
            <w:pPr>
              <w:pStyle w:val="1ATableTextStyle"/>
              <w:rPr>
                <w:lang w:bidi="en-US"/>
              </w:rPr>
            </w:pPr>
            <w:r>
              <w:rPr>
                <w:lang w:bidi="en-US"/>
              </w:rPr>
              <w:t>Profile type</w:t>
            </w:r>
          </w:p>
        </w:tc>
        <w:tc>
          <w:tcPr>
            <w:tcW w:w="2500" w:type="pct"/>
          </w:tcPr>
          <w:p w14:paraId="57192590" w14:textId="55338ED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03122A7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5221CDD" w14:textId="35FC1F75" w:rsidR="003C448A" w:rsidRDefault="003C448A" w:rsidP="003C448A">
            <w:pPr>
              <w:pStyle w:val="1ATableTextStyle"/>
              <w:rPr>
                <w:lang w:bidi="en-US"/>
              </w:rPr>
            </w:pPr>
            <w:r>
              <w:rPr>
                <w:lang w:bidi="en-US"/>
              </w:rPr>
              <w:t>Category</w:t>
            </w:r>
          </w:p>
        </w:tc>
        <w:tc>
          <w:tcPr>
            <w:tcW w:w="2500" w:type="pct"/>
          </w:tcPr>
          <w:p w14:paraId="28BA0302" w14:textId="244F925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EndpointDetectionAndResponse</w:t>
            </w:r>
          </w:p>
        </w:tc>
      </w:tr>
      <w:tr w:rsidR="003C448A" w14:paraId="6720EAC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AF3B653" w14:textId="1BACD37E" w:rsidR="003C448A" w:rsidRDefault="003C448A" w:rsidP="003C448A">
            <w:pPr>
              <w:pStyle w:val="1ATableTextStyle"/>
              <w:rPr>
                <w:lang w:bidi="en-US"/>
              </w:rPr>
            </w:pPr>
            <w:r>
              <w:rPr>
                <w:lang w:bidi="en-US"/>
              </w:rPr>
              <w:lastRenderedPageBreak/>
              <w:t>Policy type</w:t>
            </w:r>
          </w:p>
        </w:tc>
        <w:tc>
          <w:tcPr>
            <w:tcW w:w="2500" w:type="pct"/>
          </w:tcPr>
          <w:p w14:paraId="22A6769B" w14:textId="503A46B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Endpoint detection and response</w:t>
            </w:r>
          </w:p>
        </w:tc>
      </w:tr>
      <w:tr w:rsidR="003C448A" w14:paraId="311AF28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4DCBA26" w14:textId="66B8A2D0" w:rsidR="003C448A" w:rsidRDefault="003C448A" w:rsidP="003C448A">
            <w:pPr>
              <w:pStyle w:val="1ATableTextStyle"/>
              <w:rPr>
                <w:lang w:bidi="en-US"/>
              </w:rPr>
            </w:pPr>
            <w:r>
              <w:rPr>
                <w:lang w:bidi="en-US"/>
              </w:rPr>
              <w:t>Platform supported</w:t>
            </w:r>
          </w:p>
        </w:tc>
        <w:tc>
          <w:tcPr>
            <w:tcW w:w="2500" w:type="pct"/>
          </w:tcPr>
          <w:p w14:paraId="52DE316D" w14:textId="544B03D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7DE24F1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1D7B76D" w14:textId="5CDE453C" w:rsidR="003C448A" w:rsidRDefault="003C448A" w:rsidP="003C448A">
            <w:pPr>
              <w:pStyle w:val="1ATableTextStyle"/>
              <w:rPr>
                <w:lang w:bidi="en-US"/>
              </w:rPr>
            </w:pPr>
            <w:r>
              <w:rPr>
                <w:lang w:bidi="en-US"/>
              </w:rPr>
              <w:t>Created</w:t>
            </w:r>
          </w:p>
        </w:tc>
        <w:tc>
          <w:tcPr>
            <w:tcW w:w="2500" w:type="pct"/>
          </w:tcPr>
          <w:p w14:paraId="7BA4D73E" w14:textId="5613069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11 April 2025 14:20:22</w:t>
            </w:r>
          </w:p>
        </w:tc>
      </w:tr>
      <w:tr w:rsidR="003C448A" w14:paraId="45A334D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E01495F" w14:textId="32F15328" w:rsidR="003C448A" w:rsidRDefault="003C448A" w:rsidP="003C448A">
            <w:pPr>
              <w:pStyle w:val="1ATableTextStyle"/>
              <w:rPr>
                <w:lang w:bidi="en-US"/>
              </w:rPr>
            </w:pPr>
            <w:r>
              <w:rPr>
                <w:lang w:bidi="en-US"/>
              </w:rPr>
              <w:t>Last modified</w:t>
            </w:r>
          </w:p>
        </w:tc>
        <w:tc>
          <w:tcPr>
            <w:tcW w:w="2500" w:type="pct"/>
          </w:tcPr>
          <w:p w14:paraId="4268B2E1" w14:textId="6F10001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17 June 2025 13:26:54</w:t>
            </w:r>
          </w:p>
        </w:tc>
      </w:tr>
      <w:tr w:rsidR="003C448A" w14:paraId="1B10D33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12EBA14" w14:textId="53E16FE4" w:rsidR="003C448A" w:rsidRDefault="003C448A" w:rsidP="003C448A">
            <w:pPr>
              <w:pStyle w:val="1ATableTextStyle"/>
              <w:rPr>
                <w:lang w:bidi="en-US"/>
              </w:rPr>
            </w:pPr>
            <w:r>
              <w:rPr>
                <w:lang w:bidi="en-US"/>
              </w:rPr>
              <w:t>Scope tags</w:t>
            </w:r>
          </w:p>
        </w:tc>
        <w:tc>
          <w:tcPr>
            <w:tcW w:w="2500" w:type="pct"/>
          </w:tcPr>
          <w:p w14:paraId="18A55DEC" w14:textId="0A8E5460"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2A36456B" w14:textId="52AF9545" w:rsidR="003C448A" w:rsidRDefault="003C448A" w:rsidP="003C448A">
      <w:pPr>
        <w:pStyle w:val="Caption"/>
      </w:pPr>
      <w:r>
        <w:t xml:space="preserve">Table </w:t>
      </w:r>
      <w:r>
        <w:fldChar w:fldCharType="begin"/>
      </w:r>
      <w:r>
        <w:instrText xml:space="preserve"> SEQ Table \* ARABIC </w:instrText>
      </w:r>
      <w:r>
        <w:fldChar w:fldCharType="separate"/>
      </w:r>
      <w:r>
        <w:rPr>
          <w:noProof/>
        </w:rPr>
        <w:t>188</w:t>
      </w:r>
      <w:r>
        <w:fldChar w:fldCharType="end"/>
      </w:r>
      <w:r>
        <w:t>. Basics - Win - MDE - D - Onboarding - v1.0.0</w:t>
      </w:r>
    </w:p>
    <w:tbl>
      <w:tblPr>
        <w:tblStyle w:val="GridTable4-Accent2"/>
        <w:tblW w:w="4994" w:type="pct"/>
        <w:tblLook w:val="04A0" w:firstRow="1" w:lastRow="0" w:firstColumn="1" w:lastColumn="0" w:noHBand="0" w:noVBand="1"/>
      </w:tblPr>
      <w:tblGrid>
        <w:gridCol w:w="4502"/>
        <w:gridCol w:w="4503"/>
      </w:tblGrid>
      <w:tr w:rsidR="003C448A" w14:paraId="16A0F2F3"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CC09C2B" w14:textId="468C69D2" w:rsidR="003C448A" w:rsidRDefault="003C448A" w:rsidP="003C448A">
            <w:pPr>
              <w:pStyle w:val="1ATableHeaderBold"/>
              <w:rPr>
                <w:lang w:bidi="en-US"/>
              </w:rPr>
            </w:pPr>
            <w:r>
              <w:rPr>
                <w:lang w:bidi="en-US"/>
              </w:rPr>
              <w:t>Name</w:t>
            </w:r>
          </w:p>
        </w:tc>
        <w:tc>
          <w:tcPr>
            <w:tcW w:w="2500" w:type="pct"/>
          </w:tcPr>
          <w:p w14:paraId="4433E9E6" w14:textId="13C47AA7"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3B31E18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03C1C1BB" w14:textId="0FCD5EBE" w:rsidR="003C448A" w:rsidRDefault="003C448A" w:rsidP="003C448A">
            <w:pPr>
              <w:pStyle w:val="1ATableCategoryHeaderRowBold"/>
              <w:rPr>
                <w:lang w:bidi="en-US"/>
              </w:rPr>
            </w:pPr>
            <w:r>
              <w:rPr>
                <w:lang w:bidi="en-US"/>
              </w:rPr>
              <w:t>Microsoft Defender for Endpoint</w:t>
            </w:r>
          </w:p>
        </w:tc>
      </w:tr>
      <w:tr w:rsidR="003C448A" w14:paraId="41598A3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7951850" w14:textId="73A21894" w:rsidR="003C448A" w:rsidRDefault="003C448A" w:rsidP="003C448A">
            <w:pPr>
              <w:pStyle w:val="1ATableTextStyle"/>
              <w:rPr>
                <w:lang w:bidi="en-US"/>
              </w:rPr>
            </w:pPr>
            <w:r>
              <w:rPr>
                <w:lang w:bidi="en-US"/>
              </w:rPr>
              <w:t>Microsoft Defender for Endpoint client configuration package type</w:t>
            </w:r>
          </w:p>
        </w:tc>
        <w:tc>
          <w:tcPr>
            <w:tcW w:w="2500" w:type="pct"/>
          </w:tcPr>
          <w:p w14:paraId="6DD28C34" w14:textId="2C95E3A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Auto from connector</w:t>
            </w:r>
          </w:p>
        </w:tc>
      </w:tr>
      <w:tr w:rsidR="003C448A" w14:paraId="670874C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3196755" w14:textId="54B86BAD" w:rsidR="003C448A" w:rsidRDefault="003C448A" w:rsidP="003C448A">
            <w:pPr>
              <w:pStyle w:val="1ATableTextStyle"/>
              <w:rPr>
                <w:lang w:bidi="en-US"/>
              </w:rPr>
            </w:pPr>
            <w:r>
              <w:rPr>
                <w:lang w:bidi="en-US"/>
              </w:rPr>
              <w:t xml:space="preserve">  Onboarding blob from Connector</w:t>
            </w:r>
          </w:p>
        </w:tc>
        <w:tc>
          <w:tcPr>
            <w:tcW w:w="2500" w:type="pct"/>
          </w:tcPr>
          <w:p w14:paraId="209DF68E" w14:textId="42079EB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f12f59c6-12e3-4087-b592-aafc4f22820e</w:t>
            </w:r>
          </w:p>
        </w:tc>
      </w:tr>
      <w:tr w:rsidR="003C448A" w14:paraId="4B6763F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A751CA2" w14:textId="3960CEA3" w:rsidR="003C448A" w:rsidRDefault="003C448A" w:rsidP="003C448A">
            <w:pPr>
              <w:pStyle w:val="1ATableTextStyle"/>
              <w:rPr>
                <w:lang w:bidi="en-US"/>
              </w:rPr>
            </w:pPr>
            <w:r>
              <w:rPr>
                <w:lang w:bidi="en-US"/>
              </w:rPr>
              <w:t>Sample Sharing</w:t>
            </w:r>
          </w:p>
        </w:tc>
        <w:tc>
          <w:tcPr>
            <w:tcW w:w="2500" w:type="pct"/>
          </w:tcPr>
          <w:p w14:paraId="09D855FC" w14:textId="51E41C3B"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All</w:t>
            </w:r>
          </w:p>
        </w:tc>
      </w:tr>
    </w:tbl>
    <w:p w14:paraId="0C473E4E" w14:textId="0B1C5ED9" w:rsidR="003C448A" w:rsidRDefault="003C448A" w:rsidP="003C448A">
      <w:pPr>
        <w:pStyle w:val="Caption"/>
      </w:pPr>
      <w:r>
        <w:t xml:space="preserve">Table </w:t>
      </w:r>
      <w:r>
        <w:fldChar w:fldCharType="begin"/>
      </w:r>
      <w:r>
        <w:instrText xml:space="preserve"> SEQ Table \* ARABIC </w:instrText>
      </w:r>
      <w:r>
        <w:fldChar w:fldCharType="separate"/>
      </w:r>
      <w:r>
        <w:rPr>
          <w:noProof/>
        </w:rPr>
        <w:t>189</w:t>
      </w:r>
      <w:r>
        <w:fldChar w:fldCharType="end"/>
      </w:r>
      <w:r>
        <w:t>. Settings - Win - MDE - D - Onboarding - v1.0.0</w:t>
      </w:r>
    </w:p>
    <w:tbl>
      <w:tblPr>
        <w:tblStyle w:val="GridTable4-Accent2"/>
        <w:tblW w:w="4994" w:type="pct"/>
        <w:tblLook w:val="04A0" w:firstRow="1" w:lastRow="0" w:firstColumn="1" w:lastColumn="0" w:noHBand="0" w:noVBand="1"/>
      </w:tblPr>
      <w:tblGrid>
        <w:gridCol w:w="3001"/>
        <w:gridCol w:w="3000"/>
        <w:gridCol w:w="3004"/>
      </w:tblGrid>
      <w:tr w:rsidR="003C448A" w14:paraId="592C0324"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78C51506" w14:textId="5357CAC7" w:rsidR="003C448A" w:rsidRDefault="003C448A" w:rsidP="003C448A">
            <w:pPr>
              <w:pStyle w:val="1ATableHeaderBold"/>
              <w:rPr>
                <w:lang w:bidi="en-US"/>
              </w:rPr>
            </w:pPr>
            <w:r>
              <w:rPr>
                <w:lang w:bidi="en-US"/>
              </w:rPr>
              <w:t>Group</w:t>
            </w:r>
          </w:p>
        </w:tc>
        <w:tc>
          <w:tcPr>
            <w:tcW w:w="1666" w:type="pct"/>
          </w:tcPr>
          <w:p w14:paraId="3BC47D91" w14:textId="6A0B1B9E"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7C11FD36" w14:textId="472F68BF"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4BB6D7D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70280E3B" w14:textId="1796B058" w:rsidR="003C448A" w:rsidRDefault="003C448A" w:rsidP="003C448A">
            <w:pPr>
              <w:pStyle w:val="1ATableCategoryHeaderRowBold"/>
              <w:rPr>
                <w:lang w:bidi="en-US"/>
              </w:rPr>
            </w:pPr>
            <w:r>
              <w:rPr>
                <w:lang w:bidi="en-US"/>
              </w:rPr>
              <w:t>Included Groups</w:t>
            </w:r>
          </w:p>
        </w:tc>
      </w:tr>
      <w:tr w:rsidR="003C448A" w14:paraId="28E82CFD"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0881661B" w14:textId="00D233E5" w:rsidR="003C448A" w:rsidRDefault="003C448A" w:rsidP="003C448A">
            <w:pPr>
              <w:pStyle w:val="1ATableTextStyle"/>
              <w:rPr>
                <w:lang w:bidi="en-US"/>
              </w:rPr>
            </w:pPr>
            <w:r>
              <w:rPr>
                <w:lang w:bidi="en-US"/>
              </w:rPr>
              <w:t>All devices</w:t>
            </w:r>
          </w:p>
        </w:tc>
        <w:tc>
          <w:tcPr>
            <w:tcW w:w="1666" w:type="pct"/>
          </w:tcPr>
          <w:p w14:paraId="6736CE1B" w14:textId="1B1D76C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3C8DD9C5" w14:textId="5461F4E0"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266DE3A4" w14:textId="3679DD07" w:rsidR="003C448A" w:rsidRDefault="003C448A" w:rsidP="003C448A">
      <w:pPr>
        <w:pStyle w:val="Caption"/>
      </w:pPr>
      <w:r>
        <w:t xml:space="preserve">Table </w:t>
      </w:r>
      <w:r>
        <w:fldChar w:fldCharType="begin"/>
      </w:r>
      <w:r>
        <w:instrText xml:space="preserve"> SEQ Table \* ARABIC </w:instrText>
      </w:r>
      <w:r>
        <w:fldChar w:fldCharType="separate"/>
      </w:r>
      <w:r>
        <w:rPr>
          <w:noProof/>
        </w:rPr>
        <w:t>190</w:t>
      </w:r>
      <w:r>
        <w:fldChar w:fldCharType="end"/>
      </w:r>
      <w:r>
        <w:t>. Assignments - Win - MDE - D - Onboarding - v1.0.0</w:t>
      </w:r>
    </w:p>
    <w:p w14:paraId="61DF3028" w14:textId="4A475362" w:rsidR="003C448A" w:rsidRDefault="003C448A" w:rsidP="003C448A">
      <w:pPr>
        <w:pStyle w:val="1ANumberedHeading3"/>
      </w:pPr>
      <w:bookmarkStart w:id="113" w:name="_Toc204168917"/>
      <w:r>
        <w:t>Win - Microsoft Accounts - D - Configuration - v1.0.0</w:t>
      </w:r>
      <w:bookmarkEnd w:id="113"/>
    </w:p>
    <w:p w14:paraId="748A5063"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36779739"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33173FD" w14:textId="13E39049" w:rsidR="003C448A" w:rsidRDefault="003C448A" w:rsidP="003C448A">
            <w:pPr>
              <w:pStyle w:val="1ATableHeaderBold"/>
              <w:rPr>
                <w:lang w:bidi="en-US"/>
              </w:rPr>
            </w:pPr>
            <w:r>
              <w:rPr>
                <w:lang w:bidi="en-US"/>
              </w:rPr>
              <w:t>Name</w:t>
            </w:r>
          </w:p>
        </w:tc>
        <w:tc>
          <w:tcPr>
            <w:tcW w:w="2500" w:type="pct"/>
          </w:tcPr>
          <w:p w14:paraId="7B3B8C05" w14:textId="1C230408"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11BF889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08DC97FD" w14:textId="5D29517E" w:rsidR="003C448A" w:rsidRDefault="003C448A" w:rsidP="003C448A">
            <w:pPr>
              <w:pStyle w:val="1ATableCategoryHeaderRowBold"/>
              <w:rPr>
                <w:lang w:bidi="en-US"/>
              </w:rPr>
            </w:pPr>
            <w:r>
              <w:rPr>
                <w:lang w:bidi="en-US"/>
              </w:rPr>
              <w:t>Basics</w:t>
            </w:r>
          </w:p>
        </w:tc>
      </w:tr>
      <w:tr w:rsidR="003C448A" w14:paraId="47B88C9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4F145D8" w14:textId="065E73A3" w:rsidR="003C448A" w:rsidRDefault="003C448A" w:rsidP="003C448A">
            <w:pPr>
              <w:pStyle w:val="1ATableTextStyle"/>
              <w:rPr>
                <w:lang w:bidi="en-US"/>
              </w:rPr>
            </w:pPr>
            <w:r>
              <w:rPr>
                <w:lang w:bidi="en-US"/>
              </w:rPr>
              <w:t>Name</w:t>
            </w:r>
          </w:p>
        </w:tc>
        <w:tc>
          <w:tcPr>
            <w:tcW w:w="2500" w:type="pct"/>
          </w:tcPr>
          <w:p w14:paraId="571124AB" w14:textId="7086E7B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Microsoft Accounts - D - Configuration - v1.0.0</w:t>
            </w:r>
          </w:p>
        </w:tc>
      </w:tr>
      <w:tr w:rsidR="003C448A" w14:paraId="3A148DC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DF72A5F" w14:textId="15284623" w:rsidR="003C448A" w:rsidRDefault="003C448A" w:rsidP="003C448A">
            <w:pPr>
              <w:pStyle w:val="1ATableTextStyle"/>
              <w:rPr>
                <w:lang w:bidi="en-US"/>
              </w:rPr>
            </w:pPr>
            <w:r>
              <w:rPr>
                <w:lang w:bidi="en-US"/>
              </w:rPr>
              <w:t>Description</w:t>
            </w:r>
          </w:p>
        </w:tc>
        <w:tc>
          <w:tcPr>
            <w:tcW w:w="2500" w:type="pct"/>
          </w:tcPr>
          <w:p w14:paraId="5E212EFD"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4189427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18F09E4" w14:textId="45176DC1" w:rsidR="003C448A" w:rsidRDefault="003C448A" w:rsidP="003C448A">
            <w:pPr>
              <w:pStyle w:val="1ATableTextStyle"/>
              <w:rPr>
                <w:lang w:bidi="en-US"/>
              </w:rPr>
            </w:pPr>
            <w:r>
              <w:rPr>
                <w:lang w:bidi="en-US"/>
              </w:rPr>
              <w:t>Profile type</w:t>
            </w:r>
          </w:p>
        </w:tc>
        <w:tc>
          <w:tcPr>
            <w:tcW w:w="2500" w:type="pct"/>
          </w:tcPr>
          <w:p w14:paraId="277B556F" w14:textId="2EDA521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1A23553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9C893F8" w14:textId="088B1E8F" w:rsidR="003C448A" w:rsidRDefault="003C448A" w:rsidP="003C448A">
            <w:pPr>
              <w:pStyle w:val="1ATableTextStyle"/>
              <w:rPr>
                <w:lang w:bidi="en-US"/>
              </w:rPr>
            </w:pPr>
            <w:r>
              <w:rPr>
                <w:lang w:bidi="en-US"/>
              </w:rPr>
              <w:t>Platform supported</w:t>
            </w:r>
          </w:p>
        </w:tc>
        <w:tc>
          <w:tcPr>
            <w:tcW w:w="2500" w:type="pct"/>
          </w:tcPr>
          <w:p w14:paraId="2EE173C7" w14:textId="5C20194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63E60A5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889C4A0" w14:textId="5675D37D" w:rsidR="003C448A" w:rsidRDefault="003C448A" w:rsidP="003C448A">
            <w:pPr>
              <w:pStyle w:val="1ATableTextStyle"/>
              <w:rPr>
                <w:lang w:bidi="en-US"/>
              </w:rPr>
            </w:pPr>
            <w:r>
              <w:rPr>
                <w:lang w:bidi="en-US"/>
              </w:rPr>
              <w:t>Created</w:t>
            </w:r>
          </w:p>
        </w:tc>
        <w:tc>
          <w:tcPr>
            <w:tcW w:w="2500" w:type="pct"/>
          </w:tcPr>
          <w:p w14:paraId="38490232" w14:textId="013F4C7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09:27:30</w:t>
            </w:r>
          </w:p>
        </w:tc>
      </w:tr>
      <w:tr w:rsidR="003C448A" w14:paraId="1A2768F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B284F3B" w14:textId="746418FC" w:rsidR="003C448A" w:rsidRDefault="003C448A" w:rsidP="003C448A">
            <w:pPr>
              <w:pStyle w:val="1ATableTextStyle"/>
              <w:rPr>
                <w:lang w:bidi="en-US"/>
              </w:rPr>
            </w:pPr>
            <w:r>
              <w:rPr>
                <w:lang w:bidi="en-US"/>
              </w:rPr>
              <w:t>Last modified</w:t>
            </w:r>
          </w:p>
        </w:tc>
        <w:tc>
          <w:tcPr>
            <w:tcW w:w="2500" w:type="pct"/>
          </w:tcPr>
          <w:p w14:paraId="24743BD0" w14:textId="3F1F738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10 April 2025 09:27:30</w:t>
            </w:r>
          </w:p>
        </w:tc>
      </w:tr>
      <w:tr w:rsidR="003C448A" w14:paraId="782C0A9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4F198E0" w14:textId="349F2043" w:rsidR="003C448A" w:rsidRDefault="003C448A" w:rsidP="003C448A">
            <w:pPr>
              <w:pStyle w:val="1ATableTextStyle"/>
              <w:rPr>
                <w:lang w:bidi="en-US"/>
              </w:rPr>
            </w:pPr>
            <w:r>
              <w:rPr>
                <w:lang w:bidi="en-US"/>
              </w:rPr>
              <w:t>Scope tags</w:t>
            </w:r>
          </w:p>
        </w:tc>
        <w:tc>
          <w:tcPr>
            <w:tcW w:w="2500" w:type="pct"/>
          </w:tcPr>
          <w:p w14:paraId="7382B378" w14:textId="57A5829B"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64604892" w14:textId="0BF99CE8" w:rsidR="003C448A" w:rsidRDefault="003C448A" w:rsidP="003C448A">
      <w:pPr>
        <w:pStyle w:val="Caption"/>
      </w:pPr>
      <w:r>
        <w:t xml:space="preserve">Table </w:t>
      </w:r>
      <w:r>
        <w:fldChar w:fldCharType="begin"/>
      </w:r>
      <w:r>
        <w:instrText xml:space="preserve"> SEQ Table \* ARABIC </w:instrText>
      </w:r>
      <w:r>
        <w:fldChar w:fldCharType="separate"/>
      </w:r>
      <w:r>
        <w:rPr>
          <w:noProof/>
        </w:rPr>
        <w:t>191</w:t>
      </w:r>
      <w:r>
        <w:fldChar w:fldCharType="end"/>
      </w:r>
      <w:r>
        <w:t>. Basics - Win - Microsoft Accounts - D - Configuration - v1.0.0</w:t>
      </w:r>
    </w:p>
    <w:tbl>
      <w:tblPr>
        <w:tblStyle w:val="GridTable4-Accent2"/>
        <w:tblW w:w="4994" w:type="pct"/>
        <w:tblLook w:val="04A0" w:firstRow="1" w:lastRow="0" w:firstColumn="1" w:lastColumn="0" w:noHBand="0" w:noVBand="1"/>
      </w:tblPr>
      <w:tblGrid>
        <w:gridCol w:w="4502"/>
        <w:gridCol w:w="4503"/>
      </w:tblGrid>
      <w:tr w:rsidR="003C448A" w14:paraId="0A4BBE82"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5FEEDE2" w14:textId="79FFD978" w:rsidR="003C448A" w:rsidRDefault="003C448A" w:rsidP="003C448A">
            <w:pPr>
              <w:pStyle w:val="1ATableHeaderBold"/>
              <w:rPr>
                <w:lang w:bidi="en-US"/>
              </w:rPr>
            </w:pPr>
            <w:r>
              <w:rPr>
                <w:lang w:bidi="en-US"/>
              </w:rPr>
              <w:t>Name</w:t>
            </w:r>
          </w:p>
        </w:tc>
        <w:tc>
          <w:tcPr>
            <w:tcW w:w="2500" w:type="pct"/>
          </w:tcPr>
          <w:p w14:paraId="7FF8E3E5" w14:textId="6746DAD6"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610459C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0AA7C384" w14:textId="226590DE" w:rsidR="003C448A" w:rsidRDefault="003C448A" w:rsidP="003C448A">
            <w:pPr>
              <w:pStyle w:val="1ATableCategoryHeaderRowBold"/>
              <w:rPr>
                <w:lang w:bidi="en-US"/>
              </w:rPr>
            </w:pPr>
            <w:r>
              <w:rPr>
                <w:lang w:bidi="en-US"/>
              </w:rPr>
              <w:t>Accounts</w:t>
            </w:r>
          </w:p>
        </w:tc>
      </w:tr>
      <w:tr w:rsidR="003C448A" w14:paraId="60631CB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6D82D83" w14:textId="24462287" w:rsidR="003C448A" w:rsidRDefault="003C448A" w:rsidP="003C448A">
            <w:pPr>
              <w:pStyle w:val="1ATableTextStyle"/>
              <w:rPr>
                <w:lang w:bidi="en-US"/>
              </w:rPr>
            </w:pPr>
            <w:r>
              <w:rPr>
                <w:lang w:bidi="en-US"/>
              </w:rPr>
              <w:t>Allow Adding Non Microsoft Accounts Manually</w:t>
            </w:r>
          </w:p>
        </w:tc>
        <w:tc>
          <w:tcPr>
            <w:tcW w:w="2500" w:type="pct"/>
          </w:tcPr>
          <w:p w14:paraId="7E56BB79" w14:textId="31A7664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Block</w:t>
            </w:r>
          </w:p>
        </w:tc>
      </w:tr>
      <w:tr w:rsidR="003C448A" w14:paraId="187E428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550CFB9" w14:textId="2D7353F7" w:rsidR="003C448A" w:rsidRDefault="003C448A" w:rsidP="003C448A">
            <w:pPr>
              <w:pStyle w:val="1ATableTextStyle"/>
              <w:rPr>
                <w:lang w:bidi="en-US"/>
              </w:rPr>
            </w:pPr>
            <w:r>
              <w:rPr>
                <w:lang w:bidi="en-US"/>
              </w:rPr>
              <w:t>Allow Microsoft Account Connection</w:t>
            </w:r>
          </w:p>
        </w:tc>
        <w:tc>
          <w:tcPr>
            <w:tcW w:w="2500" w:type="pct"/>
          </w:tcPr>
          <w:p w14:paraId="183DDE1A" w14:textId="3C68F0D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Block</w:t>
            </w:r>
          </w:p>
        </w:tc>
      </w:tr>
      <w:tr w:rsidR="003C448A" w14:paraId="44DED47A"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2B53B1F5" w14:textId="240698BD" w:rsidR="003C448A" w:rsidRDefault="003C448A" w:rsidP="003C448A">
            <w:pPr>
              <w:pStyle w:val="1ATableCategoryHeaderRowBold"/>
              <w:rPr>
                <w:lang w:bidi="en-US"/>
              </w:rPr>
            </w:pPr>
            <w:r>
              <w:rPr>
                <w:lang w:bidi="en-US"/>
              </w:rPr>
              <w:t>Administrative Templates</w:t>
            </w:r>
          </w:p>
        </w:tc>
      </w:tr>
      <w:tr w:rsidR="003C448A" w14:paraId="2BC0A99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084A76EA" w14:textId="5B050137" w:rsidR="003C448A" w:rsidRDefault="003C448A" w:rsidP="003C448A">
            <w:pPr>
              <w:pStyle w:val="1ATableSub-CategoryHeaderColumn"/>
              <w:rPr>
                <w:lang w:bidi="en-US"/>
              </w:rPr>
            </w:pPr>
            <w:r>
              <w:rPr>
                <w:lang w:bidi="en-US"/>
              </w:rPr>
              <w:t>App runtime</w:t>
            </w:r>
          </w:p>
        </w:tc>
      </w:tr>
      <w:tr w:rsidR="003C448A" w14:paraId="7C9FDFF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ECAAF33" w14:textId="20ED28BA" w:rsidR="003C448A" w:rsidRDefault="003C448A" w:rsidP="003C448A">
            <w:pPr>
              <w:pStyle w:val="1ATableTextStyle"/>
              <w:rPr>
                <w:lang w:bidi="en-US"/>
              </w:rPr>
            </w:pPr>
            <w:r>
              <w:rPr>
                <w:lang w:bidi="en-US"/>
              </w:rPr>
              <w:t>Allow Microsoft accounts to be optional</w:t>
            </w:r>
          </w:p>
        </w:tc>
        <w:tc>
          <w:tcPr>
            <w:tcW w:w="2500" w:type="pct"/>
          </w:tcPr>
          <w:p w14:paraId="00B00AED" w14:textId="4540244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3353052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0529E56C" w14:textId="51F4EA41" w:rsidR="003C448A" w:rsidRDefault="003C448A" w:rsidP="003C448A">
            <w:pPr>
              <w:pStyle w:val="1ATableSub-CategoryHeaderColumn"/>
              <w:rPr>
                <w:lang w:bidi="en-US"/>
              </w:rPr>
            </w:pPr>
            <w:r>
              <w:rPr>
                <w:lang w:bidi="en-US"/>
              </w:rPr>
              <w:t>Microsoft account</w:t>
            </w:r>
          </w:p>
        </w:tc>
      </w:tr>
      <w:tr w:rsidR="003C448A" w14:paraId="798480A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C5F0316" w14:textId="6A0C865A" w:rsidR="003C448A" w:rsidRDefault="003C448A" w:rsidP="003C448A">
            <w:pPr>
              <w:pStyle w:val="1ATableTextStyle"/>
              <w:rPr>
                <w:lang w:bidi="en-US"/>
              </w:rPr>
            </w:pPr>
            <w:r>
              <w:rPr>
                <w:lang w:bidi="en-US"/>
              </w:rPr>
              <w:lastRenderedPageBreak/>
              <w:t>Block all consumer Microsoft account user authentication</w:t>
            </w:r>
          </w:p>
        </w:tc>
        <w:tc>
          <w:tcPr>
            <w:tcW w:w="2500" w:type="pct"/>
          </w:tcPr>
          <w:p w14:paraId="04061C9E" w14:textId="7D8B0FB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35F3BB9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7370CD3" w14:textId="1A2F3B46" w:rsidR="003C448A" w:rsidRDefault="003C448A" w:rsidP="003C448A">
            <w:pPr>
              <w:pStyle w:val="1ATableCategoryHeaderRowBold"/>
              <w:rPr>
                <w:lang w:bidi="en-US"/>
              </w:rPr>
            </w:pPr>
            <w:r>
              <w:rPr>
                <w:lang w:bidi="en-US"/>
              </w:rPr>
              <w:t>Local Policies Security Options</w:t>
            </w:r>
          </w:p>
        </w:tc>
      </w:tr>
      <w:tr w:rsidR="003C448A" w14:paraId="46DECAD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B48B420" w14:textId="3BCB951B" w:rsidR="003C448A" w:rsidRDefault="003C448A" w:rsidP="003C448A">
            <w:pPr>
              <w:pStyle w:val="1ATableTextStyle"/>
              <w:rPr>
                <w:lang w:bidi="en-US"/>
              </w:rPr>
            </w:pPr>
            <w:r>
              <w:rPr>
                <w:lang w:bidi="en-US"/>
              </w:rPr>
              <w:t>Accounts Block Microsoft Accounts</w:t>
            </w:r>
          </w:p>
        </w:tc>
        <w:tc>
          <w:tcPr>
            <w:tcW w:w="2500" w:type="pct"/>
          </w:tcPr>
          <w:p w14:paraId="5F331CA5" w14:textId="0C241051"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Users can't add or log on with Microsoft accounts</w:t>
            </w:r>
          </w:p>
        </w:tc>
      </w:tr>
    </w:tbl>
    <w:p w14:paraId="003F70FE" w14:textId="7BE06E75" w:rsidR="003C448A" w:rsidRDefault="003C448A" w:rsidP="003C448A">
      <w:pPr>
        <w:pStyle w:val="Caption"/>
      </w:pPr>
      <w:r>
        <w:t xml:space="preserve">Table </w:t>
      </w:r>
      <w:r>
        <w:fldChar w:fldCharType="begin"/>
      </w:r>
      <w:r>
        <w:instrText xml:space="preserve"> SEQ Table \* ARABIC </w:instrText>
      </w:r>
      <w:r>
        <w:fldChar w:fldCharType="separate"/>
      </w:r>
      <w:r>
        <w:rPr>
          <w:noProof/>
        </w:rPr>
        <w:t>192</w:t>
      </w:r>
      <w:r>
        <w:fldChar w:fldCharType="end"/>
      </w:r>
      <w:r>
        <w:t>. Settings - Win - Microsoft Accounts - D - Configuration - v1.0.0</w:t>
      </w:r>
    </w:p>
    <w:tbl>
      <w:tblPr>
        <w:tblStyle w:val="GridTable4-Accent2"/>
        <w:tblW w:w="4994" w:type="pct"/>
        <w:tblLook w:val="04A0" w:firstRow="1" w:lastRow="0" w:firstColumn="1" w:lastColumn="0" w:noHBand="0" w:noVBand="1"/>
      </w:tblPr>
      <w:tblGrid>
        <w:gridCol w:w="3001"/>
        <w:gridCol w:w="3000"/>
        <w:gridCol w:w="3004"/>
      </w:tblGrid>
      <w:tr w:rsidR="003C448A" w14:paraId="43C80DF8"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29A1E4C1" w14:textId="11046F5C" w:rsidR="003C448A" w:rsidRDefault="003C448A" w:rsidP="003C448A">
            <w:pPr>
              <w:pStyle w:val="1ATableHeaderBold"/>
              <w:rPr>
                <w:lang w:bidi="en-US"/>
              </w:rPr>
            </w:pPr>
            <w:r>
              <w:rPr>
                <w:lang w:bidi="en-US"/>
              </w:rPr>
              <w:t>Group</w:t>
            </w:r>
          </w:p>
        </w:tc>
        <w:tc>
          <w:tcPr>
            <w:tcW w:w="1666" w:type="pct"/>
          </w:tcPr>
          <w:p w14:paraId="42D1983B" w14:textId="7230DC8F"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7DC9DA49" w14:textId="578A465F"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53C57E0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55485A85" w14:textId="02615546" w:rsidR="003C448A" w:rsidRDefault="003C448A" w:rsidP="003C448A">
            <w:pPr>
              <w:pStyle w:val="1ATableCategoryHeaderRowBold"/>
              <w:rPr>
                <w:lang w:bidi="en-US"/>
              </w:rPr>
            </w:pPr>
            <w:r>
              <w:rPr>
                <w:lang w:bidi="en-US"/>
              </w:rPr>
              <w:t>Included Groups</w:t>
            </w:r>
          </w:p>
        </w:tc>
      </w:tr>
      <w:tr w:rsidR="003C448A" w14:paraId="62E66DAB"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6CCCA8D9" w14:textId="6EBA7E0E" w:rsidR="003C448A" w:rsidRDefault="003C448A" w:rsidP="003C448A">
            <w:pPr>
              <w:pStyle w:val="1ATableTextStyle"/>
              <w:rPr>
                <w:lang w:bidi="en-US"/>
              </w:rPr>
            </w:pPr>
            <w:r>
              <w:rPr>
                <w:lang w:bidi="en-US"/>
              </w:rPr>
              <w:t>All devices</w:t>
            </w:r>
          </w:p>
        </w:tc>
        <w:tc>
          <w:tcPr>
            <w:tcW w:w="1666" w:type="pct"/>
          </w:tcPr>
          <w:p w14:paraId="02769129" w14:textId="0382CD3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19AB7CFB" w14:textId="4C082ADF"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4DD0335E" w14:textId="261B2955" w:rsidR="003C448A" w:rsidRDefault="003C448A" w:rsidP="003C448A">
      <w:pPr>
        <w:pStyle w:val="Caption"/>
      </w:pPr>
      <w:r>
        <w:t xml:space="preserve">Table </w:t>
      </w:r>
      <w:r>
        <w:fldChar w:fldCharType="begin"/>
      </w:r>
      <w:r>
        <w:instrText xml:space="preserve"> SEQ Table \* ARABIC </w:instrText>
      </w:r>
      <w:r>
        <w:fldChar w:fldCharType="separate"/>
      </w:r>
      <w:r>
        <w:rPr>
          <w:noProof/>
        </w:rPr>
        <w:t>193</w:t>
      </w:r>
      <w:r>
        <w:fldChar w:fldCharType="end"/>
      </w:r>
      <w:r>
        <w:t>. Assignments - Win - Microsoft Accounts - D - Configuration - v1.0.0</w:t>
      </w:r>
    </w:p>
    <w:p w14:paraId="6F539B7C" w14:textId="7580DD5A" w:rsidR="003C448A" w:rsidRDefault="003C448A" w:rsidP="003C448A">
      <w:pPr>
        <w:pStyle w:val="1ANumberedHeading3"/>
      </w:pPr>
      <w:bookmarkStart w:id="114" w:name="_Toc204168918"/>
      <w:r>
        <w:t>Win - Microsoft Edge - D - Security - v1.0.0</w:t>
      </w:r>
      <w:bookmarkEnd w:id="114"/>
    </w:p>
    <w:p w14:paraId="2AFFD521"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4FD79F36"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46C5C28" w14:textId="313D4F42" w:rsidR="003C448A" w:rsidRDefault="003C448A" w:rsidP="003C448A">
            <w:pPr>
              <w:pStyle w:val="1ATableHeaderBold"/>
              <w:rPr>
                <w:lang w:bidi="en-US"/>
              </w:rPr>
            </w:pPr>
            <w:r>
              <w:rPr>
                <w:lang w:bidi="en-US"/>
              </w:rPr>
              <w:t>Name</w:t>
            </w:r>
          </w:p>
        </w:tc>
        <w:tc>
          <w:tcPr>
            <w:tcW w:w="2500" w:type="pct"/>
          </w:tcPr>
          <w:p w14:paraId="7C186B41" w14:textId="18166521"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6FD59D2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BCBADC2" w14:textId="462FD3F2" w:rsidR="003C448A" w:rsidRDefault="003C448A" w:rsidP="003C448A">
            <w:pPr>
              <w:pStyle w:val="1ATableCategoryHeaderRowBold"/>
              <w:rPr>
                <w:lang w:bidi="en-US"/>
              </w:rPr>
            </w:pPr>
            <w:r>
              <w:rPr>
                <w:lang w:bidi="en-US"/>
              </w:rPr>
              <w:t>Basics</w:t>
            </w:r>
          </w:p>
        </w:tc>
      </w:tr>
      <w:tr w:rsidR="003C448A" w14:paraId="3BFA041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E03CB89" w14:textId="2E327346" w:rsidR="003C448A" w:rsidRDefault="003C448A" w:rsidP="003C448A">
            <w:pPr>
              <w:pStyle w:val="1ATableTextStyle"/>
              <w:rPr>
                <w:lang w:bidi="en-US"/>
              </w:rPr>
            </w:pPr>
            <w:r>
              <w:rPr>
                <w:lang w:bidi="en-US"/>
              </w:rPr>
              <w:t>Name</w:t>
            </w:r>
          </w:p>
        </w:tc>
        <w:tc>
          <w:tcPr>
            <w:tcW w:w="2500" w:type="pct"/>
          </w:tcPr>
          <w:p w14:paraId="12A41659" w14:textId="607D232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Microsoft Edge - D - Security - v1.0.0</w:t>
            </w:r>
          </w:p>
        </w:tc>
      </w:tr>
      <w:tr w:rsidR="003C448A" w14:paraId="56DE708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17AA857" w14:textId="33E2C069" w:rsidR="003C448A" w:rsidRDefault="003C448A" w:rsidP="003C448A">
            <w:pPr>
              <w:pStyle w:val="1ATableTextStyle"/>
              <w:rPr>
                <w:lang w:bidi="en-US"/>
              </w:rPr>
            </w:pPr>
            <w:r>
              <w:rPr>
                <w:lang w:bidi="en-US"/>
              </w:rPr>
              <w:t>Description</w:t>
            </w:r>
          </w:p>
        </w:tc>
        <w:tc>
          <w:tcPr>
            <w:tcW w:w="2500" w:type="pct"/>
          </w:tcPr>
          <w:p w14:paraId="132E87C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Updated - Ellis Barrett</w:t>
            </w:r>
          </w:p>
          <w:p w14:paraId="49CFCBDD"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Allow pop-up windows on specific sites</w:t>
            </w:r>
          </w:p>
          <w:p w14:paraId="1E69660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Allow Cookies on specific sites</w:t>
            </w:r>
          </w:p>
          <w:p w14:paraId="5998D2DE" w14:textId="43CCAF2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0E28BD0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E8EF2B6" w14:textId="4C7B1C97" w:rsidR="003C448A" w:rsidRDefault="003C448A" w:rsidP="003C448A">
            <w:pPr>
              <w:pStyle w:val="1ATableTextStyle"/>
              <w:rPr>
                <w:lang w:bidi="en-US"/>
              </w:rPr>
            </w:pPr>
            <w:r>
              <w:rPr>
                <w:lang w:bidi="en-US"/>
              </w:rPr>
              <w:t>Profile type</w:t>
            </w:r>
          </w:p>
        </w:tc>
        <w:tc>
          <w:tcPr>
            <w:tcW w:w="2500" w:type="pct"/>
          </w:tcPr>
          <w:p w14:paraId="3D01EE88" w14:textId="2A0499B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782C19A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BE7DB41" w14:textId="0D8A82B6" w:rsidR="003C448A" w:rsidRDefault="003C448A" w:rsidP="003C448A">
            <w:pPr>
              <w:pStyle w:val="1ATableTextStyle"/>
              <w:rPr>
                <w:lang w:bidi="en-US"/>
              </w:rPr>
            </w:pPr>
            <w:r>
              <w:rPr>
                <w:lang w:bidi="en-US"/>
              </w:rPr>
              <w:t>Platform supported</w:t>
            </w:r>
          </w:p>
        </w:tc>
        <w:tc>
          <w:tcPr>
            <w:tcW w:w="2500" w:type="pct"/>
          </w:tcPr>
          <w:p w14:paraId="18D32B2D" w14:textId="15C5498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63445FA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EE17110" w14:textId="4CA359FF" w:rsidR="003C448A" w:rsidRDefault="003C448A" w:rsidP="003C448A">
            <w:pPr>
              <w:pStyle w:val="1ATableTextStyle"/>
              <w:rPr>
                <w:lang w:bidi="en-US"/>
              </w:rPr>
            </w:pPr>
            <w:r>
              <w:rPr>
                <w:lang w:bidi="en-US"/>
              </w:rPr>
              <w:t>Created</w:t>
            </w:r>
          </w:p>
        </w:tc>
        <w:tc>
          <w:tcPr>
            <w:tcW w:w="2500" w:type="pct"/>
          </w:tcPr>
          <w:p w14:paraId="39BB58A4" w14:textId="31C0792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09:27:31</w:t>
            </w:r>
          </w:p>
        </w:tc>
      </w:tr>
      <w:tr w:rsidR="003C448A" w14:paraId="52FBAF1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1163580" w14:textId="3FF5C8FB" w:rsidR="003C448A" w:rsidRDefault="003C448A" w:rsidP="003C448A">
            <w:pPr>
              <w:pStyle w:val="1ATableTextStyle"/>
              <w:rPr>
                <w:lang w:bidi="en-US"/>
              </w:rPr>
            </w:pPr>
            <w:r>
              <w:rPr>
                <w:lang w:bidi="en-US"/>
              </w:rPr>
              <w:t>Last modified</w:t>
            </w:r>
          </w:p>
        </w:tc>
        <w:tc>
          <w:tcPr>
            <w:tcW w:w="2500" w:type="pct"/>
          </w:tcPr>
          <w:p w14:paraId="5C0F534E" w14:textId="532C14E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25 June 2025 11:17:40</w:t>
            </w:r>
          </w:p>
        </w:tc>
      </w:tr>
      <w:tr w:rsidR="003C448A" w14:paraId="5F4113C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C7860A5" w14:textId="5D2AEC4F" w:rsidR="003C448A" w:rsidRDefault="003C448A" w:rsidP="003C448A">
            <w:pPr>
              <w:pStyle w:val="1ATableTextStyle"/>
              <w:rPr>
                <w:lang w:bidi="en-US"/>
              </w:rPr>
            </w:pPr>
            <w:r>
              <w:rPr>
                <w:lang w:bidi="en-US"/>
              </w:rPr>
              <w:t>Scope tags</w:t>
            </w:r>
          </w:p>
        </w:tc>
        <w:tc>
          <w:tcPr>
            <w:tcW w:w="2500" w:type="pct"/>
          </w:tcPr>
          <w:p w14:paraId="51204D44" w14:textId="52B87F58"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222C9AF7" w14:textId="224D8B65" w:rsidR="003C448A" w:rsidRDefault="003C448A" w:rsidP="003C448A">
      <w:pPr>
        <w:pStyle w:val="Caption"/>
      </w:pPr>
      <w:r>
        <w:t xml:space="preserve">Table </w:t>
      </w:r>
      <w:r>
        <w:fldChar w:fldCharType="begin"/>
      </w:r>
      <w:r>
        <w:instrText xml:space="preserve"> SEQ Table \* ARABIC </w:instrText>
      </w:r>
      <w:r>
        <w:fldChar w:fldCharType="separate"/>
      </w:r>
      <w:r>
        <w:rPr>
          <w:noProof/>
        </w:rPr>
        <w:t>194</w:t>
      </w:r>
      <w:r>
        <w:fldChar w:fldCharType="end"/>
      </w:r>
      <w:r>
        <w:t>. Basics - Win - Microsoft Edge - D - Security - v1.0.0</w:t>
      </w:r>
    </w:p>
    <w:tbl>
      <w:tblPr>
        <w:tblStyle w:val="GridTable4-Accent2"/>
        <w:tblW w:w="5000" w:type="pct"/>
        <w:tblLook w:val="04A0" w:firstRow="1" w:lastRow="0" w:firstColumn="1" w:lastColumn="0" w:noHBand="0" w:noVBand="1"/>
      </w:tblPr>
      <w:tblGrid>
        <w:gridCol w:w="1867"/>
        <w:gridCol w:w="7149"/>
      </w:tblGrid>
      <w:tr w:rsidR="003C448A" w14:paraId="185F7E74"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pct"/>
          </w:tcPr>
          <w:p w14:paraId="5F0659F7" w14:textId="1BB3E76A" w:rsidR="003C448A" w:rsidRDefault="003C448A" w:rsidP="003C448A">
            <w:pPr>
              <w:pStyle w:val="1ATableHeaderBold"/>
              <w:rPr>
                <w:lang w:bidi="en-US"/>
              </w:rPr>
            </w:pPr>
            <w:r>
              <w:rPr>
                <w:lang w:bidi="en-US"/>
              </w:rPr>
              <w:t>Name</w:t>
            </w:r>
          </w:p>
        </w:tc>
        <w:tc>
          <w:tcPr>
            <w:tcW w:w="3965" w:type="pct"/>
          </w:tcPr>
          <w:p w14:paraId="11B6441B" w14:textId="5FC198BC"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3806A6D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A2351D1" w14:textId="59F003C9" w:rsidR="003C448A" w:rsidRDefault="003C448A" w:rsidP="003C448A">
            <w:pPr>
              <w:pStyle w:val="1ATableCategoryHeaderRowBold"/>
              <w:rPr>
                <w:lang w:bidi="en-US"/>
              </w:rPr>
            </w:pPr>
            <w:r>
              <w:rPr>
                <w:lang w:bidi="en-US"/>
              </w:rPr>
              <w:t>Microsoft Edge</w:t>
            </w:r>
          </w:p>
        </w:tc>
      </w:tr>
      <w:tr w:rsidR="003C448A" w14:paraId="3EB1323D" w14:textId="77777777" w:rsidTr="003C448A">
        <w:tc>
          <w:tcPr>
            <w:cnfStyle w:val="001000000000" w:firstRow="0" w:lastRow="0" w:firstColumn="1" w:lastColumn="0" w:oddVBand="0" w:evenVBand="0" w:oddHBand="0" w:evenHBand="0" w:firstRowFirstColumn="0" w:firstRowLastColumn="0" w:lastRowFirstColumn="0" w:lastRowLastColumn="0"/>
            <w:tcW w:w="1035" w:type="pct"/>
          </w:tcPr>
          <w:p w14:paraId="2282D5ED" w14:textId="210D4C3A" w:rsidR="003C448A" w:rsidRDefault="003C448A" w:rsidP="003C448A">
            <w:pPr>
              <w:pStyle w:val="1ATableTextStyle"/>
              <w:rPr>
                <w:lang w:bidi="en-US"/>
              </w:rPr>
            </w:pPr>
            <w:r>
              <w:rPr>
                <w:lang w:bidi="en-US"/>
              </w:rPr>
              <w:t>Ads setting for sites with intrusive ads</w:t>
            </w:r>
          </w:p>
        </w:tc>
        <w:tc>
          <w:tcPr>
            <w:tcW w:w="3965" w:type="pct"/>
          </w:tcPr>
          <w:p w14:paraId="105597E7" w14:textId="1631FE1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4ED1716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pct"/>
          </w:tcPr>
          <w:p w14:paraId="2EE12647" w14:textId="67CE1ED8" w:rsidR="003C448A" w:rsidRDefault="003C448A" w:rsidP="003C448A">
            <w:pPr>
              <w:pStyle w:val="1ATableTextStyle"/>
              <w:rPr>
                <w:lang w:bidi="en-US"/>
              </w:rPr>
            </w:pPr>
            <w:r>
              <w:rPr>
                <w:lang w:bidi="en-US"/>
              </w:rPr>
              <w:t xml:space="preserve">  Ads setting for sites with intrusive ads (Device)</w:t>
            </w:r>
          </w:p>
        </w:tc>
        <w:tc>
          <w:tcPr>
            <w:tcW w:w="3965" w:type="pct"/>
          </w:tcPr>
          <w:p w14:paraId="0E863CA6" w14:textId="698222B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Block ads on sites with intrusive ads. (Default value)</w:t>
            </w:r>
          </w:p>
        </w:tc>
      </w:tr>
      <w:tr w:rsidR="003C448A" w14:paraId="4BFDFA28" w14:textId="77777777" w:rsidTr="003C448A">
        <w:tc>
          <w:tcPr>
            <w:cnfStyle w:val="001000000000" w:firstRow="0" w:lastRow="0" w:firstColumn="1" w:lastColumn="0" w:oddVBand="0" w:evenVBand="0" w:oddHBand="0" w:evenHBand="0" w:firstRowFirstColumn="0" w:firstRowLastColumn="0" w:lastRowFirstColumn="0" w:lastRowLastColumn="0"/>
            <w:tcW w:w="1035" w:type="pct"/>
          </w:tcPr>
          <w:p w14:paraId="53F7CEF0" w14:textId="407B26BE" w:rsidR="003C448A" w:rsidRDefault="003C448A" w:rsidP="003C448A">
            <w:pPr>
              <w:pStyle w:val="1ATableTextStyle"/>
              <w:rPr>
                <w:lang w:bidi="en-US"/>
              </w:rPr>
            </w:pPr>
            <w:r>
              <w:rPr>
                <w:lang w:bidi="en-US"/>
              </w:rPr>
              <w:t>Allow download restrictions</w:t>
            </w:r>
          </w:p>
        </w:tc>
        <w:tc>
          <w:tcPr>
            <w:tcW w:w="3965" w:type="pct"/>
          </w:tcPr>
          <w:p w14:paraId="64CA9D36" w14:textId="4F8A137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1B0C471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pct"/>
          </w:tcPr>
          <w:p w14:paraId="6972ACB1" w14:textId="7F19071A" w:rsidR="003C448A" w:rsidRDefault="003C448A" w:rsidP="003C448A">
            <w:pPr>
              <w:pStyle w:val="1ATableTextStyle"/>
              <w:rPr>
                <w:lang w:bidi="en-US"/>
              </w:rPr>
            </w:pPr>
            <w:r>
              <w:rPr>
                <w:lang w:bidi="en-US"/>
              </w:rPr>
              <w:t xml:space="preserve">  Download restrictions (Device)</w:t>
            </w:r>
          </w:p>
        </w:tc>
        <w:tc>
          <w:tcPr>
            <w:tcW w:w="3965" w:type="pct"/>
          </w:tcPr>
          <w:p w14:paraId="6F57EC2C" w14:textId="7E3278F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Block malicious downloads and dangerous file types</w:t>
            </w:r>
          </w:p>
        </w:tc>
      </w:tr>
      <w:tr w:rsidR="003C448A" w14:paraId="61958D0D" w14:textId="77777777" w:rsidTr="003C448A">
        <w:tc>
          <w:tcPr>
            <w:cnfStyle w:val="001000000000" w:firstRow="0" w:lastRow="0" w:firstColumn="1" w:lastColumn="0" w:oddVBand="0" w:evenVBand="0" w:oddHBand="0" w:evenHBand="0" w:firstRowFirstColumn="0" w:firstRowLastColumn="0" w:lastRowFirstColumn="0" w:lastRowLastColumn="0"/>
            <w:tcW w:w="1035" w:type="pct"/>
          </w:tcPr>
          <w:p w14:paraId="410F7DBE" w14:textId="715773C5" w:rsidR="003C448A" w:rsidRDefault="003C448A" w:rsidP="003C448A">
            <w:pPr>
              <w:pStyle w:val="1ATableTextStyle"/>
              <w:rPr>
                <w:lang w:bidi="en-US"/>
              </w:rPr>
            </w:pPr>
            <w:r>
              <w:rPr>
                <w:lang w:bidi="en-US"/>
              </w:rPr>
              <w:lastRenderedPageBreak/>
              <w:t>Allow importing of browser settings</w:t>
            </w:r>
          </w:p>
        </w:tc>
        <w:tc>
          <w:tcPr>
            <w:tcW w:w="3965" w:type="pct"/>
          </w:tcPr>
          <w:p w14:paraId="0A57B3B3" w14:textId="430136E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2E2EE5E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pct"/>
          </w:tcPr>
          <w:p w14:paraId="41512050" w14:textId="20A39914" w:rsidR="003C448A" w:rsidRDefault="003C448A" w:rsidP="003C448A">
            <w:pPr>
              <w:pStyle w:val="1ATableTextStyle"/>
              <w:rPr>
                <w:lang w:bidi="en-US"/>
              </w:rPr>
            </w:pPr>
            <w:r>
              <w:rPr>
                <w:lang w:bidi="en-US"/>
              </w:rPr>
              <w:t>Allow importing of browsing history</w:t>
            </w:r>
          </w:p>
        </w:tc>
        <w:tc>
          <w:tcPr>
            <w:tcW w:w="3965" w:type="pct"/>
          </w:tcPr>
          <w:p w14:paraId="605168D0" w14:textId="3F345C5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23EF28EB" w14:textId="77777777" w:rsidTr="003C448A">
        <w:tc>
          <w:tcPr>
            <w:cnfStyle w:val="001000000000" w:firstRow="0" w:lastRow="0" w:firstColumn="1" w:lastColumn="0" w:oddVBand="0" w:evenVBand="0" w:oddHBand="0" w:evenHBand="0" w:firstRowFirstColumn="0" w:firstRowLastColumn="0" w:lastRowFirstColumn="0" w:lastRowLastColumn="0"/>
            <w:tcW w:w="1035" w:type="pct"/>
          </w:tcPr>
          <w:p w14:paraId="5836AFCD" w14:textId="56C79221" w:rsidR="003C448A" w:rsidRDefault="003C448A" w:rsidP="003C448A">
            <w:pPr>
              <w:pStyle w:val="1ATableTextStyle"/>
              <w:rPr>
                <w:lang w:bidi="en-US"/>
              </w:rPr>
            </w:pPr>
            <w:r>
              <w:rPr>
                <w:lang w:bidi="en-US"/>
              </w:rPr>
              <w:t>Allow importing of home page settings</w:t>
            </w:r>
          </w:p>
        </w:tc>
        <w:tc>
          <w:tcPr>
            <w:tcW w:w="3965" w:type="pct"/>
          </w:tcPr>
          <w:p w14:paraId="45031FFE" w14:textId="413DE6F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374D39D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pct"/>
          </w:tcPr>
          <w:p w14:paraId="29018A73" w14:textId="7ED33A11" w:rsidR="003C448A" w:rsidRDefault="003C448A" w:rsidP="003C448A">
            <w:pPr>
              <w:pStyle w:val="1ATableTextStyle"/>
              <w:rPr>
                <w:lang w:bidi="en-US"/>
              </w:rPr>
            </w:pPr>
            <w:r>
              <w:rPr>
                <w:lang w:bidi="en-US"/>
              </w:rPr>
              <w:t>Allow importing of payment info</w:t>
            </w:r>
          </w:p>
        </w:tc>
        <w:tc>
          <w:tcPr>
            <w:tcW w:w="3965" w:type="pct"/>
          </w:tcPr>
          <w:p w14:paraId="3B2937C4" w14:textId="0867AD4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225CF76E" w14:textId="77777777" w:rsidTr="003C448A">
        <w:tc>
          <w:tcPr>
            <w:cnfStyle w:val="001000000000" w:firstRow="0" w:lastRow="0" w:firstColumn="1" w:lastColumn="0" w:oddVBand="0" w:evenVBand="0" w:oddHBand="0" w:evenHBand="0" w:firstRowFirstColumn="0" w:firstRowLastColumn="0" w:lastRowFirstColumn="0" w:lastRowLastColumn="0"/>
            <w:tcW w:w="1035" w:type="pct"/>
          </w:tcPr>
          <w:p w14:paraId="28AFB1B6" w14:textId="0C6FC754" w:rsidR="003C448A" w:rsidRDefault="003C448A" w:rsidP="003C448A">
            <w:pPr>
              <w:pStyle w:val="1ATableTextStyle"/>
              <w:rPr>
                <w:lang w:bidi="en-US"/>
              </w:rPr>
            </w:pPr>
            <w:r>
              <w:rPr>
                <w:lang w:bidi="en-US"/>
              </w:rPr>
              <w:t>Allow importing of saved passwords</w:t>
            </w:r>
          </w:p>
        </w:tc>
        <w:tc>
          <w:tcPr>
            <w:tcW w:w="3965" w:type="pct"/>
          </w:tcPr>
          <w:p w14:paraId="77416217" w14:textId="373E940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0DE1431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pct"/>
          </w:tcPr>
          <w:p w14:paraId="638D002A" w14:textId="76C147A0" w:rsidR="003C448A" w:rsidRDefault="003C448A" w:rsidP="003C448A">
            <w:pPr>
              <w:pStyle w:val="1ATableTextStyle"/>
              <w:rPr>
                <w:lang w:bidi="en-US"/>
              </w:rPr>
            </w:pPr>
            <w:r>
              <w:rPr>
                <w:lang w:bidi="en-US"/>
              </w:rPr>
              <w:t>Allow importing of search engine settings</w:t>
            </w:r>
          </w:p>
        </w:tc>
        <w:tc>
          <w:tcPr>
            <w:tcW w:w="3965" w:type="pct"/>
          </w:tcPr>
          <w:p w14:paraId="334C36DB" w14:textId="6FE5ADB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4EF3098F" w14:textId="77777777" w:rsidTr="003C448A">
        <w:tc>
          <w:tcPr>
            <w:cnfStyle w:val="001000000000" w:firstRow="0" w:lastRow="0" w:firstColumn="1" w:lastColumn="0" w:oddVBand="0" w:evenVBand="0" w:oddHBand="0" w:evenHBand="0" w:firstRowFirstColumn="0" w:firstRowLastColumn="0" w:lastRowFirstColumn="0" w:lastRowLastColumn="0"/>
            <w:tcW w:w="1035" w:type="pct"/>
          </w:tcPr>
          <w:p w14:paraId="15D82A98" w14:textId="594681ED" w:rsidR="003C448A" w:rsidRDefault="003C448A" w:rsidP="003C448A">
            <w:pPr>
              <w:pStyle w:val="1ATableTextStyle"/>
              <w:rPr>
                <w:lang w:bidi="en-US"/>
              </w:rPr>
            </w:pPr>
            <w:r>
              <w:rPr>
                <w:lang w:bidi="en-US"/>
              </w:rPr>
              <w:t>Allow managed extensions to use the Enterprise Hardware Platform API</w:t>
            </w:r>
          </w:p>
        </w:tc>
        <w:tc>
          <w:tcPr>
            <w:tcW w:w="3965" w:type="pct"/>
          </w:tcPr>
          <w:p w14:paraId="20E6BD25" w14:textId="00F3345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19A5063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pct"/>
          </w:tcPr>
          <w:p w14:paraId="5CC299F9" w14:textId="0D2BE63E" w:rsidR="003C448A" w:rsidRDefault="003C448A" w:rsidP="003C448A">
            <w:pPr>
              <w:pStyle w:val="1ATableTextStyle"/>
              <w:rPr>
                <w:lang w:bidi="en-US"/>
              </w:rPr>
            </w:pPr>
            <w:r>
              <w:rPr>
                <w:lang w:bidi="en-US"/>
              </w:rPr>
              <w:t>Allow personalization of ads, search and news by sending browsing history to Microsoft</w:t>
            </w:r>
          </w:p>
        </w:tc>
        <w:tc>
          <w:tcPr>
            <w:tcW w:w="3965" w:type="pct"/>
          </w:tcPr>
          <w:p w14:paraId="3099DC4B" w14:textId="682C9CE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5E76A39F" w14:textId="77777777" w:rsidTr="003C448A">
        <w:tc>
          <w:tcPr>
            <w:cnfStyle w:val="001000000000" w:firstRow="0" w:lastRow="0" w:firstColumn="1" w:lastColumn="0" w:oddVBand="0" w:evenVBand="0" w:oddHBand="0" w:evenHBand="0" w:firstRowFirstColumn="0" w:firstRowLastColumn="0" w:lastRowFirstColumn="0" w:lastRowLastColumn="0"/>
            <w:tcW w:w="1035" w:type="pct"/>
          </w:tcPr>
          <w:p w14:paraId="6AECEF3B" w14:textId="128D5BF3" w:rsidR="003C448A" w:rsidRDefault="003C448A" w:rsidP="003C448A">
            <w:pPr>
              <w:pStyle w:val="1ATableTextStyle"/>
              <w:rPr>
                <w:lang w:bidi="en-US"/>
              </w:rPr>
            </w:pPr>
            <w:r>
              <w:rPr>
                <w:lang w:bidi="en-US"/>
              </w:rPr>
              <w:t>Allow queries to a Browser Network Time service</w:t>
            </w:r>
          </w:p>
        </w:tc>
        <w:tc>
          <w:tcPr>
            <w:tcW w:w="3965" w:type="pct"/>
          </w:tcPr>
          <w:p w14:paraId="1EA2968F" w14:textId="540D304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16940C1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pct"/>
          </w:tcPr>
          <w:p w14:paraId="086FE308" w14:textId="1901D3B6" w:rsidR="003C448A" w:rsidRDefault="003C448A" w:rsidP="003C448A">
            <w:pPr>
              <w:pStyle w:val="1ATableTextStyle"/>
              <w:rPr>
                <w:lang w:bidi="en-US"/>
              </w:rPr>
            </w:pPr>
            <w:r>
              <w:rPr>
                <w:lang w:bidi="en-US"/>
              </w:rPr>
              <w:t xml:space="preserve">Allow the Search bar at Windows </w:t>
            </w:r>
            <w:r>
              <w:rPr>
                <w:lang w:bidi="en-US"/>
              </w:rPr>
              <w:lastRenderedPageBreak/>
              <w:t>startup (obsolete)</w:t>
            </w:r>
          </w:p>
        </w:tc>
        <w:tc>
          <w:tcPr>
            <w:tcW w:w="3965" w:type="pct"/>
          </w:tcPr>
          <w:p w14:paraId="47655C55" w14:textId="76239E4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lastRenderedPageBreak/>
              <w:t>Disabled</w:t>
            </w:r>
          </w:p>
        </w:tc>
      </w:tr>
      <w:tr w:rsidR="003C448A" w14:paraId="631C328A" w14:textId="77777777" w:rsidTr="003C448A">
        <w:tc>
          <w:tcPr>
            <w:cnfStyle w:val="001000000000" w:firstRow="0" w:lastRow="0" w:firstColumn="1" w:lastColumn="0" w:oddVBand="0" w:evenVBand="0" w:oddHBand="0" w:evenHBand="0" w:firstRowFirstColumn="0" w:firstRowLastColumn="0" w:lastRowFirstColumn="0" w:lastRowLastColumn="0"/>
            <w:tcW w:w="1035" w:type="pct"/>
          </w:tcPr>
          <w:p w14:paraId="48A06E5A" w14:textId="4F7B9CE6" w:rsidR="003C448A" w:rsidRDefault="003C448A" w:rsidP="003C448A">
            <w:pPr>
              <w:pStyle w:val="1ATableTextStyle"/>
              <w:rPr>
                <w:lang w:bidi="en-US"/>
              </w:rPr>
            </w:pPr>
            <w:r>
              <w:rPr>
                <w:lang w:bidi="en-US"/>
              </w:rPr>
              <w:t>Allow users to proceed from the HTTPS warning page</w:t>
            </w:r>
          </w:p>
        </w:tc>
        <w:tc>
          <w:tcPr>
            <w:tcW w:w="3965" w:type="pct"/>
          </w:tcPr>
          <w:p w14:paraId="4DB63BAD" w14:textId="543F09A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45369F8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pct"/>
          </w:tcPr>
          <w:p w14:paraId="4BCBB80A" w14:textId="11634828" w:rsidR="003C448A" w:rsidRDefault="003C448A" w:rsidP="003C448A">
            <w:pPr>
              <w:pStyle w:val="1ATableTextStyle"/>
              <w:rPr>
                <w:lang w:bidi="en-US"/>
              </w:rPr>
            </w:pPr>
            <w:r>
              <w:rPr>
                <w:lang w:bidi="en-US"/>
              </w:rPr>
              <w:t>Allow websites to query for available payment methods</w:t>
            </w:r>
          </w:p>
        </w:tc>
        <w:tc>
          <w:tcPr>
            <w:tcW w:w="3965" w:type="pct"/>
          </w:tcPr>
          <w:p w14:paraId="616044A7" w14:textId="28D3E83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383BBFF2" w14:textId="77777777" w:rsidTr="003C448A">
        <w:tc>
          <w:tcPr>
            <w:cnfStyle w:val="001000000000" w:firstRow="0" w:lastRow="0" w:firstColumn="1" w:lastColumn="0" w:oddVBand="0" w:evenVBand="0" w:oddHBand="0" w:evenHBand="0" w:firstRowFirstColumn="0" w:firstRowLastColumn="0" w:lastRowFirstColumn="0" w:lastRowLastColumn="0"/>
            <w:tcW w:w="1035" w:type="pct"/>
          </w:tcPr>
          <w:p w14:paraId="5B929DE3" w14:textId="648177D3" w:rsidR="003C448A" w:rsidRDefault="003C448A" w:rsidP="003C448A">
            <w:pPr>
              <w:pStyle w:val="1ATableTextStyle"/>
              <w:rPr>
                <w:lang w:bidi="en-US"/>
              </w:rPr>
            </w:pPr>
            <w:r>
              <w:rPr>
                <w:lang w:bidi="en-US"/>
              </w:rPr>
              <w:t>Block tracking of users' web-browsing activity</w:t>
            </w:r>
          </w:p>
        </w:tc>
        <w:tc>
          <w:tcPr>
            <w:tcW w:w="3965" w:type="pct"/>
          </w:tcPr>
          <w:p w14:paraId="22BFEEE0" w14:textId="55DEC9A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33457FA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pct"/>
          </w:tcPr>
          <w:p w14:paraId="673F8612" w14:textId="5EEB942A" w:rsidR="003C448A" w:rsidRDefault="003C448A" w:rsidP="003C448A">
            <w:pPr>
              <w:pStyle w:val="1ATableTextStyle"/>
              <w:rPr>
                <w:lang w:bidi="en-US"/>
              </w:rPr>
            </w:pPr>
            <w:r>
              <w:rPr>
                <w:lang w:bidi="en-US"/>
              </w:rPr>
              <w:t xml:space="preserve">  Block tracking of users' web-browsing activity (Device)</w:t>
            </w:r>
          </w:p>
        </w:tc>
        <w:tc>
          <w:tcPr>
            <w:tcW w:w="3965" w:type="pct"/>
          </w:tcPr>
          <w:p w14:paraId="0B07549B" w14:textId="0E9FF07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Balanced (blocks harmful trackers and trackers from sites user has not visited; content and ads will be less personalized)</w:t>
            </w:r>
          </w:p>
        </w:tc>
      </w:tr>
      <w:tr w:rsidR="003C448A" w14:paraId="2E3E720A" w14:textId="77777777" w:rsidTr="003C448A">
        <w:tc>
          <w:tcPr>
            <w:cnfStyle w:val="001000000000" w:firstRow="0" w:lastRow="0" w:firstColumn="1" w:lastColumn="0" w:oddVBand="0" w:evenVBand="0" w:oddHBand="0" w:evenHBand="0" w:firstRowFirstColumn="0" w:firstRowLastColumn="0" w:lastRowFirstColumn="0" w:lastRowLastColumn="0"/>
            <w:tcW w:w="1035" w:type="pct"/>
          </w:tcPr>
          <w:p w14:paraId="0C3EC5C5" w14:textId="28D7E915" w:rsidR="003C448A" w:rsidRDefault="003C448A" w:rsidP="003C448A">
            <w:pPr>
              <w:pStyle w:val="1ATableTextStyle"/>
              <w:rPr>
                <w:lang w:bidi="en-US"/>
              </w:rPr>
            </w:pPr>
            <w:r>
              <w:rPr>
                <w:lang w:bidi="en-US"/>
              </w:rPr>
              <w:t>Clear browsing data when Microsoft Edge closes</w:t>
            </w:r>
          </w:p>
        </w:tc>
        <w:tc>
          <w:tcPr>
            <w:tcW w:w="3965" w:type="pct"/>
          </w:tcPr>
          <w:p w14:paraId="5F35CE76" w14:textId="7E158FC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557A517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pct"/>
          </w:tcPr>
          <w:p w14:paraId="2CA9B610" w14:textId="1C3A04F6" w:rsidR="003C448A" w:rsidRDefault="003C448A" w:rsidP="003C448A">
            <w:pPr>
              <w:pStyle w:val="1ATableTextStyle"/>
              <w:rPr>
                <w:lang w:bidi="en-US"/>
              </w:rPr>
            </w:pPr>
            <w:r>
              <w:rPr>
                <w:lang w:bidi="en-US"/>
              </w:rPr>
              <w:t>Clear cached images and files when Microsoft Edge closes</w:t>
            </w:r>
          </w:p>
        </w:tc>
        <w:tc>
          <w:tcPr>
            <w:tcW w:w="3965" w:type="pct"/>
          </w:tcPr>
          <w:p w14:paraId="05BA41C8" w14:textId="78DD1D6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57CFFFC5" w14:textId="77777777" w:rsidTr="003C448A">
        <w:tc>
          <w:tcPr>
            <w:cnfStyle w:val="001000000000" w:firstRow="0" w:lastRow="0" w:firstColumn="1" w:lastColumn="0" w:oddVBand="0" w:evenVBand="0" w:oddHBand="0" w:evenHBand="0" w:firstRowFirstColumn="0" w:firstRowLastColumn="0" w:lastRowFirstColumn="0" w:lastRowLastColumn="0"/>
            <w:tcW w:w="1035" w:type="pct"/>
          </w:tcPr>
          <w:p w14:paraId="509380AB" w14:textId="55BE79B9" w:rsidR="003C448A" w:rsidRDefault="003C448A" w:rsidP="003C448A">
            <w:pPr>
              <w:pStyle w:val="1ATableTextStyle"/>
              <w:rPr>
                <w:lang w:bidi="en-US"/>
              </w:rPr>
            </w:pPr>
            <w:r>
              <w:rPr>
                <w:lang w:bidi="en-US"/>
              </w:rPr>
              <w:t>Configure the Share experience</w:t>
            </w:r>
          </w:p>
        </w:tc>
        <w:tc>
          <w:tcPr>
            <w:tcW w:w="3965" w:type="pct"/>
          </w:tcPr>
          <w:p w14:paraId="45BBFC6F" w14:textId="07507EC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54D91DB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pct"/>
          </w:tcPr>
          <w:p w14:paraId="6194136A" w14:textId="361B9612" w:rsidR="003C448A" w:rsidRDefault="003C448A" w:rsidP="003C448A">
            <w:pPr>
              <w:pStyle w:val="1ATableTextStyle"/>
              <w:rPr>
                <w:lang w:bidi="en-US"/>
              </w:rPr>
            </w:pPr>
            <w:r>
              <w:rPr>
                <w:lang w:bidi="en-US"/>
              </w:rPr>
              <w:t>Control communication with the Experimentation and Configuration Service</w:t>
            </w:r>
          </w:p>
        </w:tc>
        <w:tc>
          <w:tcPr>
            <w:tcW w:w="3965" w:type="pct"/>
          </w:tcPr>
          <w:p w14:paraId="08B9A41A" w14:textId="5B58EFD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2283E30D" w14:textId="77777777" w:rsidTr="003C448A">
        <w:tc>
          <w:tcPr>
            <w:cnfStyle w:val="001000000000" w:firstRow="0" w:lastRow="0" w:firstColumn="1" w:lastColumn="0" w:oddVBand="0" w:evenVBand="0" w:oddHBand="0" w:evenHBand="0" w:firstRowFirstColumn="0" w:firstRowLastColumn="0" w:lastRowFirstColumn="0" w:lastRowLastColumn="0"/>
            <w:tcW w:w="1035" w:type="pct"/>
          </w:tcPr>
          <w:p w14:paraId="2855A5A9" w14:textId="7DF66AB0" w:rsidR="003C448A" w:rsidRDefault="003C448A" w:rsidP="003C448A">
            <w:pPr>
              <w:pStyle w:val="1ATableTextStyle"/>
              <w:rPr>
                <w:lang w:bidi="en-US"/>
              </w:rPr>
            </w:pPr>
            <w:r>
              <w:rPr>
                <w:lang w:bidi="en-US"/>
              </w:rPr>
              <w:t xml:space="preserve">  Control communication with the Experimentation and Configuration Service (Device)</w:t>
            </w:r>
          </w:p>
        </w:tc>
        <w:tc>
          <w:tcPr>
            <w:tcW w:w="3965" w:type="pct"/>
          </w:tcPr>
          <w:p w14:paraId="78C1165D" w14:textId="7167E2B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 communication with the Experimentation and Configuration Service</w:t>
            </w:r>
          </w:p>
        </w:tc>
      </w:tr>
      <w:tr w:rsidR="003C448A" w14:paraId="24F635D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pct"/>
          </w:tcPr>
          <w:p w14:paraId="38AA278A" w14:textId="39724FCB" w:rsidR="003C448A" w:rsidRDefault="003C448A" w:rsidP="003C448A">
            <w:pPr>
              <w:pStyle w:val="1ATableTextStyle"/>
              <w:rPr>
                <w:lang w:bidi="en-US"/>
              </w:rPr>
            </w:pPr>
            <w:r>
              <w:rPr>
                <w:lang w:bidi="en-US"/>
              </w:rPr>
              <w:lastRenderedPageBreak/>
              <w:t>DNS interception checks enabled</w:t>
            </w:r>
          </w:p>
        </w:tc>
        <w:tc>
          <w:tcPr>
            <w:tcW w:w="3965" w:type="pct"/>
          </w:tcPr>
          <w:p w14:paraId="72BBAD59" w14:textId="716BDE3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015AEC34" w14:textId="77777777" w:rsidTr="003C448A">
        <w:tc>
          <w:tcPr>
            <w:cnfStyle w:val="001000000000" w:firstRow="0" w:lastRow="0" w:firstColumn="1" w:lastColumn="0" w:oddVBand="0" w:evenVBand="0" w:oddHBand="0" w:evenHBand="0" w:firstRowFirstColumn="0" w:firstRowLastColumn="0" w:lastRowFirstColumn="0" w:lastRowLastColumn="0"/>
            <w:tcW w:w="1035" w:type="pct"/>
          </w:tcPr>
          <w:p w14:paraId="147BE1A8" w14:textId="523891B0" w:rsidR="003C448A" w:rsidRDefault="003C448A" w:rsidP="003C448A">
            <w:pPr>
              <w:pStyle w:val="1ATableTextStyle"/>
              <w:rPr>
                <w:lang w:bidi="en-US"/>
              </w:rPr>
            </w:pPr>
            <w:r>
              <w:rPr>
                <w:lang w:bidi="en-US"/>
              </w:rPr>
              <w:t>Enable AutoFill for addresses</w:t>
            </w:r>
          </w:p>
        </w:tc>
        <w:tc>
          <w:tcPr>
            <w:tcW w:w="3965" w:type="pct"/>
          </w:tcPr>
          <w:p w14:paraId="6F8CA320" w14:textId="5F39DF4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4625C1E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pct"/>
          </w:tcPr>
          <w:p w14:paraId="182437D2" w14:textId="4A37BEE6" w:rsidR="003C448A" w:rsidRDefault="003C448A" w:rsidP="003C448A">
            <w:pPr>
              <w:pStyle w:val="1ATableTextStyle"/>
              <w:rPr>
                <w:lang w:bidi="en-US"/>
              </w:rPr>
            </w:pPr>
            <w:r>
              <w:rPr>
                <w:lang w:bidi="en-US"/>
              </w:rPr>
              <w:t>Enable AutoFill for payment instruments</w:t>
            </w:r>
          </w:p>
        </w:tc>
        <w:tc>
          <w:tcPr>
            <w:tcW w:w="3965" w:type="pct"/>
          </w:tcPr>
          <w:p w14:paraId="407E3E38" w14:textId="57A34D0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2F776F48" w14:textId="77777777" w:rsidTr="003C448A">
        <w:tc>
          <w:tcPr>
            <w:cnfStyle w:val="001000000000" w:firstRow="0" w:lastRow="0" w:firstColumn="1" w:lastColumn="0" w:oddVBand="0" w:evenVBand="0" w:oddHBand="0" w:evenHBand="0" w:firstRowFirstColumn="0" w:firstRowLastColumn="0" w:lastRowFirstColumn="0" w:lastRowLastColumn="0"/>
            <w:tcW w:w="1035" w:type="pct"/>
          </w:tcPr>
          <w:p w14:paraId="318C64BB" w14:textId="2ECFE136" w:rsidR="003C448A" w:rsidRDefault="003C448A" w:rsidP="003C448A">
            <w:pPr>
              <w:pStyle w:val="1ATableTextStyle"/>
              <w:rPr>
                <w:lang w:bidi="en-US"/>
              </w:rPr>
            </w:pPr>
            <w:r>
              <w:rPr>
                <w:lang w:bidi="en-US"/>
              </w:rPr>
              <w:t>Enable renderer code integrity (deprecated)</w:t>
            </w:r>
          </w:p>
        </w:tc>
        <w:tc>
          <w:tcPr>
            <w:tcW w:w="3965" w:type="pct"/>
          </w:tcPr>
          <w:p w14:paraId="72011B0B" w14:textId="77FFA74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0F8E9D9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pct"/>
          </w:tcPr>
          <w:p w14:paraId="13F4E16B" w14:textId="25C09C98" w:rsidR="003C448A" w:rsidRDefault="003C448A" w:rsidP="003C448A">
            <w:pPr>
              <w:pStyle w:val="1ATableTextStyle"/>
              <w:rPr>
                <w:lang w:bidi="en-US"/>
              </w:rPr>
            </w:pPr>
            <w:r>
              <w:rPr>
                <w:lang w:bidi="en-US"/>
              </w:rPr>
              <w:t>Hide the First-run experience and splash screen</w:t>
            </w:r>
          </w:p>
        </w:tc>
        <w:tc>
          <w:tcPr>
            <w:tcW w:w="3965" w:type="pct"/>
          </w:tcPr>
          <w:p w14:paraId="34788B8E" w14:textId="6944326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69CE9E19" w14:textId="77777777" w:rsidTr="003C448A">
        <w:tc>
          <w:tcPr>
            <w:cnfStyle w:val="001000000000" w:firstRow="0" w:lastRow="0" w:firstColumn="1" w:lastColumn="0" w:oddVBand="0" w:evenVBand="0" w:oddHBand="0" w:evenHBand="0" w:firstRowFirstColumn="0" w:firstRowLastColumn="0" w:lastRowFirstColumn="0" w:lastRowLastColumn="0"/>
            <w:tcW w:w="1035" w:type="pct"/>
          </w:tcPr>
          <w:p w14:paraId="6D400C2E" w14:textId="784DB828" w:rsidR="003C448A" w:rsidRDefault="003C448A" w:rsidP="003C448A">
            <w:pPr>
              <w:pStyle w:val="1ATableTextStyle"/>
              <w:rPr>
                <w:lang w:bidi="en-US"/>
              </w:rPr>
            </w:pPr>
            <w:r>
              <w:rPr>
                <w:lang w:bidi="en-US"/>
              </w:rPr>
              <w:t>Microsoft Edge Insider Promotion Enabled</w:t>
            </w:r>
          </w:p>
        </w:tc>
        <w:tc>
          <w:tcPr>
            <w:tcW w:w="3965" w:type="pct"/>
          </w:tcPr>
          <w:p w14:paraId="4D20439C" w14:textId="589EDF9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05F20D3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pct"/>
          </w:tcPr>
          <w:p w14:paraId="36940A89" w14:textId="61F3ECC8" w:rsidR="003C448A" w:rsidRDefault="003C448A" w:rsidP="003C448A">
            <w:pPr>
              <w:pStyle w:val="1ATableTextStyle"/>
              <w:rPr>
                <w:lang w:bidi="en-US"/>
              </w:rPr>
            </w:pPr>
            <w:r>
              <w:rPr>
                <w:lang w:bidi="en-US"/>
              </w:rPr>
              <w:t>Minimum TLS version enabled</w:t>
            </w:r>
          </w:p>
        </w:tc>
        <w:tc>
          <w:tcPr>
            <w:tcW w:w="3965" w:type="pct"/>
          </w:tcPr>
          <w:p w14:paraId="6865015C" w14:textId="65CFA17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19E6C7FD" w14:textId="77777777" w:rsidTr="003C448A">
        <w:tc>
          <w:tcPr>
            <w:cnfStyle w:val="001000000000" w:firstRow="0" w:lastRow="0" w:firstColumn="1" w:lastColumn="0" w:oddVBand="0" w:evenVBand="0" w:oddHBand="0" w:evenHBand="0" w:firstRowFirstColumn="0" w:firstRowLastColumn="0" w:lastRowFirstColumn="0" w:lastRowLastColumn="0"/>
            <w:tcW w:w="1035" w:type="pct"/>
          </w:tcPr>
          <w:p w14:paraId="31F225A4" w14:textId="6971AF16" w:rsidR="003C448A" w:rsidRDefault="003C448A" w:rsidP="003C448A">
            <w:pPr>
              <w:pStyle w:val="1ATableTextStyle"/>
              <w:rPr>
                <w:lang w:bidi="en-US"/>
              </w:rPr>
            </w:pPr>
            <w:r>
              <w:rPr>
                <w:lang w:bidi="en-US"/>
              </w:rPr>
              <w:t xml:space="preserve">  Minimum SSL version enabled (Device)</w:t>
            </w:r>
          </w:p>
        </w:tc>
        <w:tc>
          <w:tcPr>
            <w:tcW w:w="3965" w:type="pct"/>
          </w:tcPr>
          <w:p w14:paraId="319AC791" w14:textId="4956D7E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TLS 1.2</w:t>
            </w:r>
          </w:p>
        </w:tc>
      </w:tr>
      <w:tr w:rsidR="003C448A" w14:paraId="570064F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4C4A526" w14:textId="3B97DE3E" w:rsidR="003C448A" w:rsidRDefault="003C448A" w:rsidP="003C448A">
            <w:pPr>
              <w:pStyle w:val="1ATableSub-CategoryHeaderColumn"/>
              <w:rPr>
                <w:lang w:bidi="en-US"/>
              </w:rPr>
            </w:pPr>
            <w:r>
              <w:rPr>
                <w:lang w:bidi="en-US"/>
              </w:rPr>
              <w:t>Cast</w:t>
            </w:r>
          </w:p>
        </w:tc>
      </w:tr>
      <w:tr w:rsidR="003C448A" w14:paraId="14805983" w14:textId="77777777" w:rsidTr="003C448A">
        <w:tc>
          <w:tcPr>
            <w:cnfStyle w:val="001000000000" w:firstRow="0" w:lastRow="0" w:firstColumn="1" w:lastColumn="0" w:oddVBand="0" w:evenVBand="0" w:oddHBand="0" w:evenHBand="0" w:firstRowFirstColumn="0" w:firstRowLastColumn="0" w:lastRowFirstColumn="0" w:lastRowLastColumn="0"/>
            <w:tcW w:w="1035" w:type="pct"/>
          </w:tcPr>
          <w:p w14:paraId="4593053C" w14:textId="23A67F62" w:rsidR="003C448A" w:rsidRDefault="003C448A" w:rsidP="003C448A">
            <w:pPr>
              <w:pStyle w:val="1ATableTextStyle"/>
              <w:rPr>
                <w:lang w:bidi="en-US"/>
              </w:rPr>
            </w:pPr>
            <w:r>
              <w:rPr>
                <w:lang w:bidi="en-US"/>
              </w:rPr>
              <w:t>Enable Google Cast</w:t>
            </w:r>
          </w:p>
        </w:tc>
        <w:tc>
          <w:tcPr>
            <w:tcW w:w="3965" w:type="pct"/>
          </w:tcPr>
          <w:p w14:paraId="343C9DD9" w14:textId="457195B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59EBA50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5251035" w14:textId="52480504" w:rsidR="003C448A" w:rsidRDefault="003C448A" w:rsidP="003C448A">
            <w:pPr>
              <w:pStyle w:val="1ATableSub-CategoryHeaderColumn"/>
              <w:rPr>
                <w:lang w:bidi="en-US"/>
              </w:rPr>
            </w:pPr>
            <w:r>
              <w:rPr>
                <w:lang w:bidi="en-US"/>
              </w:rPr>
              <w:t>Content settings</w:t>
            </w:r>
          </w:p>
        </w:tc>
      </w:tr>
      <w:tr w:rsidR="003C448A" w14:paraId="211A6BA4" w14:textId="77777777" w:rsidTr="003C448A">
        <w:tc>
          <w:tcPr>
            <w:cnfStyle w:val="001000000000" w:firstRow="0" w:lastRow="0" w:firstColumn="1" w:lastColumn="0" w:oddVBand="0" w:evenVBand="0" w:oddHBand="0" w:evenHBand="0" w:firstRowFirstColumn="0" w:firstRowLastColumn="0" w:lastRowFirstColumn="0" w:lastRowLastColumn="0"/>
            <w:tcW w:w="1035" w:type="pct"/>
          </w:tcPr>
          <w:p w14:paraId="1AF6BB9A" w14:textId="4C35CF15" w:rsidR="003C448A" w:rsidRDefault="003C448A" w:rsidP="003C448A">
            <w:pPr>
              <w:pStyle w:val="1ATableTextStyle"/>
              <w:rPr>
                <w:lang w:bidi="en-US"/>
              </w:rPr>
            </w:pPr>
            <w:r>
              <w:rPr>
                <w:lang w:bidi="en-US"/>
              </w:rPr>
              <w:t>Allow cookies on specific sites</w:t>
            </w:r>
          </w:p>
        </w:tc>
        <w:tc>
          <w:tcPr>
            <w:tcW w:w="3965" w:type="pct"/>
          </w:tcPr>
          <w:p w14:paraId="0687C197" w14:textId="47563B4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0EA30AD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pct"/>
          </w:tcPr>
          <w:p w14:paraId="0DA02562" w14:textId="2FF55B85" w:rsidR="003C448A" w:rsidRDefault="003C448A" w:rsidP="003C448A">
            <w:pPr>
              <w:pStyle w:val="1ATableTextStyle"/>
              <w:rPr>
                <w:lang w:bidi="en-US"/>
              </w:rPr>
            </w:pPr>
            <w:r>
              <w:rPr>
                <w:lang w:bidi="en-US"/>
              </w:rPr>
              <w:t xml:space="preserve">  Allow cookies on specific sites (Device)</w:t>
            </w:r>
          </w:p>
        </w:tc>
        <w:tc>
          <w:tcPr>
            <w:tcW w:w="3965" w:type="pct"/>
          </w:tcPr>
          <w:p w14:paraId="53C6D9EC" w14:textId="72C4DAD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[*.]plateau.com;hcm12preview.sapsf.eu</w:t>
            </w:r>
          </w:p>
        </w:tc>
      </w:tr>
      <w:tr w:rsidR="003C448A" w14:paraId="767D1DCE" w14:textId="77777777" w:rsidTr="003C448A">
        <w:tc>
          <w:tcPr>
            <w:cnfStyle w:val="001000000000" w:firstRow="0" w:lastRow="0" w:firstColumn="1" w:lastColumn="0" w:oddVBand="0" w:evenVBand="0" w:oddHBand="0" w:evenHBand="0" w:firstRowFirstColumn="0" w:firstRowLastColumn="0" w:lastRowFirstColumn="0" w:lastRowLastColumn="0"/>
            <w:tcW w:w="1035" w:type="pct"/>
          </w:tcPr>
          <w:p w14:paraId="1FE4180D" w14:textId="050BC4DF" w:rsidR="003C448A" w:rsidRDefault="003C448A" w:rsidP="003C448A">
            <w:pPr>
              <w:pStyle w:val="1ATableTextStyle"/>
              <w:rPr>
                <w:lang w:bidi="en-US"/>
              </w:rPr>
            </w:pPr>
            <w:r>
              <w:rPr>
                <w:lang w:bidi="en-US"/>
              </w:rPr>
              <w:t>Allow pop-up windows on specific sites</w:t>
            </w:r>
          </w:p>
        </w:tc>
        <w:tc>
          <w:tcPr>
            <w:tcW w:w="3965" w:type="pct"/>
          </w:tcPr>
          <w:p w14:paraId="0C7B6FCF" w14:textId="2F8C480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31786F0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pct"/>
          </w:tcPr>
          <w:p w14:paraId="38ED5E39" w14:textId="33B2E930" w:rsidR="003C448A" w:rsidRDefault="003C448A" w:rsidP="003C448A">
            <w:pPr>
              <w:pStyle w:val="1ATableTextStyle"/>
              <w:rPr>
                <w:lang w:bidi="en-US"/>
              </w:rPr>
            </w:pPr>
            <w:r>
              <w:rPr>
                <w:lang w:bidi="en-US"/>
              </w:rPr>
              <w:t xml:space="preserve">  Allow pop-up windows on specific sites (Device)</w:t>
            </w:r>
          </w:p>
        </w:tc>
        <w:tc>
          <w:tcPr>
            <w:tcW w:w="3965" w:type="pct"/>
          </w:tcPr>
          <w:p w14:paraId="05448A40" w14:textId="71A8B15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consultany;rio;[*.]plateau.com;hcm12preview.sapsf.eu;[*.]standrew.co.uk</w:t>
            </w:r>
          </w:p>
        </w:tc>
      </w:tr>
      <w:tr w:rsidR="003C448A" w14:paraId="5F2BB864"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3BD7C19F" w14:textId="632C2DB9" w:rsidR="003C448A" w:rsidRDefault="003C448A" w:rsidP="003C448A">
            <w:pPr>
              <w:pStyle w:val="1ATableSub-CategoryHeaderColumn"/>
              <w:rPr>
                <w:lang w:bidi="en-US"/>
              </w:rPr>
            </w:pPr>
            <w:r>
              <w:rPr>
                <w:lang w:bidi="en-US"/>
              </w:rPr>
              <w:t>Experimentation</w:t>
            </w:r>
          </w:p>
        </w:tc>
      </w:tr>
      <w:tr w:rsidR="003C448A" w14:paraId="1E04618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pct"/>
          </w:tcPr>
          <w:p w14:paraId="7449093B" w14:textId="6FA7A3A7" w:rsidR="003C448A" w:rsidRDefault="003C448A" w:rsidP="003C448A">
            <w:pPr>
              <w:pStyle w:val="1ATableTextStyle"/>
              <w:rPr>
                <w:lang w:bidi="en-US"/>
              </w:rPr>
            </w:pPr>
            <w:r>
              <w:rPr>
                <w:lang w:bidi="en-US"/>
              </w:rPr>
              <w:lastRenderedPageBreak/>
              <w:t>Configure users ability to override feature flags</w:t>
            </w:r>
          </w:p>
        </w:tc>
        <w:tc>
          <w:tcPr>
            <w:tcW w:w="3965" w:type="pct"/>
          </w:tcPr>
          <w:p w14:paraId="30F40F86" w14:textId="0D3E2A1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4EDDBB42"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0ACF5432" w14:textId="42581330" w:rsidR="003C448A" w:rsidRDefault="003C448A" w:rsidP="003C448A">
            <w:pPr>
              <w:pStyle w:val="1ATableSub-CategoryHeaderColumn"/>
              <w:rPr>
                <w:lang w:bidi="en-US"/>
              </w:rPr>
            </w:pPr>
            <w:r>
              <w:rPr>
                <w:lang w:bidi="en-US"/>
              </w:rPr>
              <w:t>HTTP authentication</w:t>
            </w:r>
          </w:p>
        </w:tc>
      </w:tr>
      <w:tr w:rsidR="003C448A" w14:paraId="75120B3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pct"/>
          </w:tcPr>
          <w:p w14:paraId="291DFCFD" w14:textId="30E2FE68" w:rsidR="003C448A" w:rsidRDefault="003C448A" w:rsidP="003C448A">
            <w:pPr>
              <w:pStyle w:val="1ATableTextStyle"/>
              <w:rPr>
                <w:lang w:bidi="en-US"/>
              </w:rPr>
            </w:pPr>
            <w:r>
              <w:rPr>
                <w:lang w:bidi="en-US"/>
              </w:rPr>
              <w:t>Supported authentication schemes</w:t>
            </w:r>
          </w:p>
        </w:tc>
        <w:tc>
          <w:tcPr>
            <w:tcW w:w="3965" w:type="pct"/>
          </w:tcPr>
          <w:p w14:paraId="7E7F4F4C" w14:textId="0F469A5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4F987E1B" w14:textId="77777777" w:rsidTr="003C448A">
        <w:tc>
          <w:tcPr>
            <w:cnfStyle w:val="001000000000" w:firstRow="0" w:lastRow="0" w:firstColumn="1" w:lastColumn="0" w:oddVBand="0" w:evenVBand="0" w:oddHBand="0" w:evenHBand="0" w:firstRowFirstColumn="0" w:firstRowLastColumn="0" w:lastRowFirstColumn="0" w:lastRowLastColumn="0"/>
            <w:tcW w:w="1035" w:type="pct"/>
          </w:tcPr>
          <w:p w14:paraId="50446F47" w14:textId="47E4E67A" w:rsidR="003C448A" w:rsidRDefault="003C448A" w:rsidP="003C448A">
            <w:pPr>
              <w:pStyle w:val="1ATableTextStyle"/>
              <w:rPr>
                <w:lang w:bidi="en-US"/>
              </w:rPr>
            </w:pPr>
            <w:r>
              <w:rPr>
                <w:lang w:bidi="en-US"/>
              </w:rPr>
              <w:t xml:space="preserve">  Supported authentication schemes (Device)</w:t>
            </w:r>
          </w:p>
        </w:tc>
        <w:tc>
          <w:tcPr>
            <w:tcW w:w="3965" w:type="pct"/>
          </w:tcPr>
          <w:p w14:paraId="6C6DE935" w14:textId="336AA3C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ntlm,negotiate</w:t>
            </w:r>
          </w:p>
        </w:tc>
      </w:tr>
      <w:tr w:rsidR="003C448A" w14:paraId="44CD95C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pct"/>
          </w:tcPr>
          <w:p w14:paraId="282AA25C" w14:textId="1D1A9BE8" w:rsidR="003C448A" w:rsidRDefault="003C448A" w:rsidP="003C448A">
            <w:pPr>
              <w:pStyle w:val="1ATableTextStyle"/>
              <w:rPr>
                <w:lang w:bidi="en-US"/>
              </w:rPr>
            </w:pPr>
            <w:r>
              <w:rPr>
                <w:lang w:bidi="en-US"/>
              </w:rPr>
              <w:t>Windows Hello For HTTP Auth Enabled</w:t>
            </w:r>
          </w:p>
        </w:tc>
        <w:tc>
          <w:tcPr>
            <w:tcW w:w="3965" w:type="pct"/>
          </w:tcPr>
          <w:p w14:paraId="06A36104" w14:textId="20DBE21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56A6E640"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4A270991" w14:textId="3128962A" w:rsidR="003C448A" w:rsidRDefault="003C448A" w:rsidP="003C448A">
            <w:pPr>
              <w:pStyle w:val="1ATableSub-CategoryHeaderColumn"/>
              <w:rPr>
                <w:lang w:bidi="en-US"/>
              </w:rPr>
            </w:pPr>
            <w:r>
              <w:rPr>
                <w:lang w:bidi="en-US"/>
              </w:rPr>
              <w:t>Native Messaging</w:t>
            </w:r>
          </w:p>
        </w:tc>
      </w:tr>
      <w:tr w:rsidR="003C448A" w14:paraId="22365D4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pct"/>
          </w:tcPr>
          <w:p w14:paraId="1DF76CB4" w14:textId="2E7E02F2" w:rsidR="003C448A" w:rsidRDefault="003C448A" w:rsidP="003C448A">
            <w:pPr>
              <w:pStyle w:val="1ATableTextStyle"/>
              <w:rPr>
                <w:lang w:bidi="en-US"/>
              </w:rPr>
            </w:pPr>
            <w:r>
              <w:rPr>
                <w:lang w:bidi="en-US"/>
              </w:rPr>
              <w:t>Allow user-level native messaging hosts (installed without admin permissions)</w:t>
            </w:r>
          </w:p>
        </w:tc>
        <w:tc>
          <w:tcPr>
            <w:tcW w:w="3965" w:type="pct"/>
          </w:tcPr>
          <w:p w14:paraId="3811E977" w14:textId="3343CF4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0A6171F9"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4CBD0479" w14:textId="5834E3E9" w:rsidR="003C448A" w:rsidRDefault="003C448A" w:rsidP="003C448A">
            <w:pPr>
              <w:pStyle w:val="1ATableSub-CategoryHeaderColumn"/>
              <w:rPr>
                <w:lang w:bidi="en-US"/>
              </w:rPr>
            </w:pPr>
            <w:r>
              <w:rPr>
                <w:lang w:bidi="en-US"/>
              </w:rPr>
              <w:t>SmartScreen settings</w:t>
            </w:r>
          </w:p>
        </w:tc>
      </w:tr>
      <w:tr w:rsidR="003C448A" w14:paraId="2B6B78E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pct"/>
          </w:tcPr>
          <w:p w14:paraId="1AA5984E" w14:textId="7D158A11" w:rsidR="003C448A" w:rsidRDefault="003C448A" w:rsidP="003C448A">
            <w:pPr>
              <w:pStyle w:val="1ATableTextStyle"/>
              <w:rPr>
                <w:lang w:bidi="en-US"/>
              </w:rPr>
            </w:pPr>
            <w:r>
              <w:rPr>
                <w:lang w:bidi="en-US"/>
              </w:rPr>
              <w:t>Configure Microsoft Defender SmartScreen</w:t>
            </w:r>
          </w:p>
        </w:tc>
        <w:tc>
          <w:tcPr>
            <w:tcW w:w="3965" w:type="pct"/>
          </w:tcPr>
          <w:p w14:paraId="5DD0B98F" w14:textId="3E5EB2F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4FC23100" w14:textId="77777777" w:rsidTr="003C448A">
        <w:tc>
          <w:tcPr>
            <w:cnfStyle w:val="001000000000" w:firstRow="0" w:lastRow="0" w:firstColumn="1" w:lastColumn="0" w:oddVBand="0" w:evenVBand="0" w:oddHBand="0" w:evenHBand="0" w:firstRowFirstColumn="0" w:firstRowLastColumn="0" w:lastRowFirstColumn="0" w:lastRowLastColumn="0"/>
            <w:tcW w:w="1035" w:type="pct"/>
          </w:tcPr>
          <w:p w14:paraId="5509A9C7" w14:textId="00183BF0" w:rsidR="003C448A" w:rsidRDefault="003C448A" w:rsidP="003C448A">
            <w:pPr>
              <w:pStyle w:val="1ATableTextStyle"/>
              <w:rPr>
                <w:lang w:bidi="en-US"/>
              </w:rPr>
            </w:pPr>
            <w:r>
              <w:rPr>
                <w:lang w:bidi="en-US"/>
              </w:rPr>
              <w:t>Configure Microsoft Defender SmartScreen to block potentially unwanted apps</w:t>
            </w:r>
          </w:p>
        </w:tc>
        <w:tc>
          <w:tcPr>
            <w:tcW w:w="3965" w:type="pct"/>
          </w:tcPr>
          <w:p w14:paraId="6EC32729" w14:textId="3CC014F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0B714FF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pct"/>
          </w:tcPr>
          <w:p w14:paraId="67DEB66C" w14:textId="2FF04894" w:rsidR="003C448A" w:rsidRDefault="003C448A" w:rsidP="003C448A">
            <w:pPr>
              <w:pStyle w:val="1ATableTextStyle"/>
              <w:rPr>
                <w:lang w:bidi="en-US"/>
              </w:rPr>
            </w:pPr>
            <w:r>
              <w:rPr>
                <w:lang w:bidi="en-US"/>
              </w:rPr>
              <w:t>Force Microsoft Defender SmartScreen checks on downloads from trusted sources</w:t>
            </w:r>
          </w:p>
        </w:tc>
        <w:tc>
          <w:tcPr>
            <w:tcW w:w="3965" w:type="pct"/>
          </w:tcPr>
          <w:p w14:paraId="66093CE0" w14:textId="301D33E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593AAA96" w14:textId="77777777" w:rsidTr="003C448A">
        <w:tc>
          <w:tcPr>
            <w:cnfStyle w:val="001000000000" w:firstRow="0" w:lastRow="0" w:firstColumn="1" w:lastColumn="0" w:oddVBand="0" w:evenVBand="0" w:oddHBand="0" w:evenHBand="0" w:firstRowFirstColumn="0" w:firstRowLastColumn="0" w:lastRowFirstColumn="0" w:lastRowLastColumn="0"/>
            <w:tcW w:w="1035" w:type="pct"/>
          </w:tcPr>
          <w:p w14:paraId="15149FFA" w14:textId="6B5BF79B" w:rsidR="003C448A" w:rsidRDefault="003C448A" w:rsidP="003C448A">
            <w:pPr>
              <w:pStyle w:val="1ATableTextStyle"/>
              <w:rPr>
                <w:lang w:bidi="en-US"/>
              </w:rPr>
            </w:pPr>
            <w:r>
              <w:rPr>
                <w:lang w:bidi="en-US"/>
              </w:rPr>
              <w:t xml:space="preserve">Prevent bypassing Microsoft </w:t>
            </w:r>
            <w:r>
              <w:rPr>
                <w:lang w:bidi="en-US"/>
              </w:rPr>
              <w:lastRenderedPageBreak/>
              <w:t>Defender SmartScreen prompts for sites</w:t>
            </w:r>
          </w:p>
        </w:tc>
        <w:tc>
          <w:tcPr>
            <w:tcW w:w="3965" w:type="pct"/>
          </w:tcPr>
          <w:p w14:paraId="534A01FA" w14:textId="4236F05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lastRenderedPageBreak/>
              <w:t>Enabled</w:t>
            </w:r>
          </w:p>
        </w:tc>
      </w:tr>
      <w:tr w:rsidR="003C448A" w14:paraId="7310CF9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pct"/>
          </w:tcPr>
          <w:p w14:paraId="3AAF235F" w14:textId="50AF1D56" w:rsidR="003C448A" w:rsidRDefault="003C448A" w:rsidP="003C448A">
            <w:pPr>
              <w:pStyle w:val="1ATableTextStyle"/>
              <w:rPr>
                <w:lang w:bidi="en-US"/>
              </w:rPr>
            </w:pPr>
            <w:r>
              <w:rPr>
                <w:lang w:bidi="en-US"/>
              </w:rPr>
              <w:t>Prevent bypassing of Microsoft Defender SmartScreen warnings about downloads</w:t>
            </w:r>
          </w:p>
        </w:tc>
        <w:tc>
          <w:tcPr>
            <w:tcW w:w="3965" w:type="pct"/>
          </w:tcPr>
          <w:p w14:paraId="6BECB60C" w14:textId="69053D0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0516AC70"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2E621D9C" w14:textId="38CD5794" w:rsidR="003C448A" w:rsidRDefault="003C448A" w:rsidP="003C448A">
            <w:pPr>
              <w:pStyle w:val="1ATableSub-CategoryHeaderColumn"/>
              <w:rPr>
                <w:lang w:bidi="en-US"/>
              </w:rPr>
            </w:pPr>
            <w:r>
              <w:rPr>
                <w:lang w:bidi="en-US"/>
              </w:rPr>
              <w:t>Typosquatting Checker settings</w:t>
            </w:r>
          </w:p>
        </w:tc>
      </w:tr>
      <w:tr w:rsidR="003C448A" w14:paraId="2C6AD12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pct"/>
          </w:tcPr>
          <w:p w14:paraId="66F8969D" w14:textId="090294F4" w:rsidR="003C448A" w:rsidRDefault="003C448A" w:rsidP="003C448A">
            <w:pPr>
              <w:pStyle w:val="1ATableTextStyle"/>
              <w:rPr>
                <w:lang w:bidi="en-US"/>
              </w:rPr>
            </w:pPr>
            <w:r>
              <w:rPr>
                <w:lang w:bidi="en-US"/>
              </w:rPr>
              <w:t>Configure Edge Website Typo Protection</w:t>
            </w:r>
          </w:p>
        </w:tc>
        <w:tc>
          <w:tcPr>
            <w:tcW w:w="3965" w:type="pct"/>
          </w:tcPr>
          <w:p w14:paraId="69B6FF3E" w14:textId="43190798"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bl>
    <w:p w14:paraId="77AEC135" w14:textId="677737DF" w:rsidR="003C448A" w:rsidRDefault="003C448A" w:rsidP="003C448A">
      <w:pPr>
        <w:pStyle w:val="Caption"/>
      </w:pPr>
      <w:r>
        <w:t xml:space="preserve">Table </w:t>
      </w:r>
      <w:r>
        <w:fldChar w:fldCharType="begin"/>
      </w:r>
      <w:r>
        <w:instrText xml:space="preserve"> SEQ Table \* ARABIC </w:instrText>
      </w:r>
      <w:r>
        <w:fldChar w:fldCharType="separate"/>
      </w:r>
      <w:r>
        <w:rPr>
          <w:noProof/>
        </w:rPr>
        <w:t>195</w:t>
      </w:r>
      <w:r>
        <w:fldChar w:fldCharType="end"/>
      </w:r>
      <w:r>
        <w:t>. Settings - Win - Microsoft Edge - D - Security - v1.0.0</w:t>
      </w:r>
    </w:p>
    <w:tbl>
      <w:tblPr>
        <w:tblStyle w:val="GridTable4-Accent2"/>
        <w:tblW w:w="4994" w:type="pct"/>
        <w:tblLook w:val="04A0" w:firstRow="1" w:lastRow="0" w:firstColumn="1" w:lastColumn="0" w:noHBand="0" w:noVBand="1"/>
      </w:tblPr>
      <w:tblGrid>
        <w:gridCol w:w="3001"/>
        <w:gridCol w:w="3000"/>
        <w:gridCol w:w="3004"/>
      </w:tblGrid>
      <w:tr w:rsidR="003C448A" w14:paraId="2D8B53A5"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4C8F0EAB" w14:textId="6D3C6910" w:rsidR="003C448A" w:rsidRDefault="003C448A" w:rsidP="003C448A">
            <w:pPr>
              <w:pStyle w:val="1ATableHeaderBold"/>
              <w:rPr>
                <w:lang w:bidi="en-US"/>
              </w:rPr>
            </w:pPr>
            <w:r>
              <w:rPr>
                <w:lang w:bidi="en-US"/>
              </w:rPr>
              <w:t>Group</w:t>
            </w:r>
          </w:p>
        </w:tc>
        <w:tc>
          <w:tcPr>
            <w:tcW w:w="1666" w:type="pct"/>
          </w:tcPr>
          <w:p w14:paraId="27328493" w14:textId="41978CAA"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5814B5B2" w14:textId="6DFC275A"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32937CE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4F816884" w14:textId="33FE9CD7" w:rsidR="003C448A" w:rsidRDefault="003C448A" w:rsidP="003C448A">
            <w:pPr>
              <w:pStyle w:val="1ATableCategoryHeaderRowBold"/>
              <w:rPr>
                <w:lang w:bidi="en-US"/>
              </w:rPr>
            </w:pPr>
            <w:r>
              <w:rPr>
                <w:lang w:bidi="en-US"/>
              </w:rPr>
              <w:t>Included Groups</w:t>
            </w:r>
          </w:p>
        </w:tc>
      </w:tr>
      <w:tr w:rsidR="003C448A" w14:paraId="5336DFCA"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55149C95" w14:textId="7D7EA07A" w:rsidR="003C448A" w:rsidRDefault="003C448A" w:rsidP="003C448A">
            <w:pPr>
              <w:pStyle w:val="1ATableTextStyle"/>
              <w:rPr>
                <w:lang w:bidi="en-US"/>
              </w:rPr>
            </w:pPr>
            <w:r>
              <w:rPr>
                <w:lang w:bidi="en-US"/>
              </w:rPr>
              <w:t>All devices</w:t>
            </w:r>
          </w:p>
        </w:tc>
        <w:tc>
          <w:tcPr>
            <w:tcW w:w="1666" w:type="pct"/>
          </w:tcPr>
          <w:p w14:paraId="12C7F073" w14:textId="7DDF610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1B6029F8" w14:textId="7D9A3B5B"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2A115FBE" w14:textId="1A73164F" w:rsidR="003C448A" w:rsidRDefault="003C448A" w:rsidP="003C448A">
      <w:pPr>
        <w:pStyle w:val="Caption"/>
      </w:pPr>
      <w:r>
        <w:t xml:space="preserve">Table </w:t>
      </w:r>
      <w:r>
        <w:fldChar w:fldCharType="begin"/>
      </w:r>
      <w:r>
        <w:instrText xml:space="preserve"> SEQ Table \* ARABIC </w:instrText>
      </w:r>
      <w:r>
        <w:fldChar w:fldCharType="separate"/>
      </w:r>
      <w:r>
        <w:rPr>
          <w:noProof/>
        </w:rPr>
        <w:t>196</w:t>
      </w:r>
      <w:r>
        <w:fldChar w:fldCharType="end"/>
      </w:r>
      <w:r>
        <w:t>. Assignments - Win - Microsoft Edge - D - Security - v1.0.0</w:t>
      </w:r>
    </w:p>
    <w:p w14:paraId="774A722B" w14:textId="7E0AE39D" w:rsidR="003C448A" w:rsidRDefault="003C448A" w:rsidP="003C448A">
      <w:pPr>
        <w:pStyle w:val="1ANumberedHeading3"/>
      </w:pPr>
      <w:bookmarkStart w:id="115" w:name="_Toc204168919"/>
      <w:r>
        <w:t>Win - Microsoft Edge - U - Extensions - v1.1.0</w:t>
      </w:r>
      <w:bookmarkEnd w:id="115"/>
    </w:p>
    <w:p w14:paraId="3EB0D11E"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1B28A714"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587C42D" w14:textId="243F991D" w:rsidR="003C448A" w:rsidRDefault="003C448A" w:rsidP="003C448A">
            <w:pPr>
              <w:pStyle w:val="1ATableHeaderBold"/>
              <w:rPr>
                <w:lang w:bidi="en-US"/>
              </w:rPr>
            </w:pPr>
            <w:r>
              <w:rPr>
                <w:lang w:bidi="en-US"/>
              </w:rPr>
              <w:t>Name</w:t>
            </w:r>
          </w:p>
        </w:tc>
        <w:tc>
          <w:tcPr>
            <w:tcW w:w="2500" w:type="pct"/>
          </w:tcPr>
          <w:p w14:paraId="747DDA32" w14:textId="36E1B77E"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6E00F49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18E5FE1" w14:textId="71AB09FB" w:rsidR="003C448A" w:rsidRDefault="003C448A" w:rsidP="003C448A">
            <w:pPr>
              <w:pStyle w:val="1ATableCategoryHeaderRowBold"/>
              <w:rPr>
                <w:lang w:bidi="en-US"/>
              </w:rPr>
            </w:pPr>
            <w:r>
              <w:rPr>
                <w:lang w:bidi="en-US"/>
              </w:rPr>
              <w:t>Basics</w:t>
            </w:r>
          </w:p>
        </w:tc>
      </w:tr>
      <w:tr w:rsidR="003C448A" w14:paraId="428BAE2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19E67F0" w14:textId="0C491AF8" w:rsidR="003C448A" w:rsidRDefault="003C448A" w:rsidP="003C448A">
            <w:pPr>
              <w:pStyle w:val="1ATableTextStyle"/>
              <w:rPr>
                <w:lang w:bidi="en-US"/>
              </w:rPr>
            </w:pPr>
            <w:r>
              <w:rPr>
                <w:lang w:bidi="en-US"/>
              </w:rPr>
              <w:t>Name</w:t>
            </w:r>
          </w:p>
        </w:tc>
        <w:tc>
          <w:tcPr>
            <w:tcW w:w="2500" w:type="pct"/>
          </w:tcPr>
          <w:p w14:paraId="3506021C" w14:textId="6B9C466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Microsoft Edge - U - Extensions - v1.1.0</w:t>
            </w:r>
          </w:p>
        </w:tc>
      </w:tr>
      <w:tr w:rsidR="003C448A" w14:paraId="347EDF7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3A62765" w14:textId="49AADEDD" w:rsidR="003C448A" w:rsidRDefault="003C448A" w:rsidP="003C448A">
            <w:pPr>
              <w:pStyle w:val="1ATableTextStyle"/>
              <w:rPr>
                <w:lang w:bidi="en-US"/>
              </w:rPr>
            </w:pPr>
            <w:r>
              <w:rPr>
                <w:lang w:bidi="en-US"/>
              </w:rPr>
              <w:t>Description</w:t>
            </w:r>
          </w:p>
        </w:tc>
        <w:tc>
          <w:tcPr>
            <w:tcW w:w="2500" w:type="pct"/>
          </w:tcPr>
          <w:p w14:paraId="1841EF1D" w14:textId="3B34A7B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Cloned policy from Win - Microsoft Edge - U - Extensions - v1.0.0</w:t>
            </w:r>
          </w:p>
        </w:tc>
      </w:tr>
      <w:tr w:rsidR="003C448A" w14:paraId="0224CFE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24F86FD" w14:textId="6E12F2BE" w:rsidR="003C448A" w:rsidRDefault="003C448A" w:rsidP="003C448A">
            <w:pPr>
              <w:pStyle w:val="1ATableTextStyle"/>
              <w:rPr>
                <w:lang w:bidi="en-US"/>
              </w:rPr>
            </w:pPr>
            <w:r>
              <w:rPr>
                <w:lang w:bidi="en-US"/>
              </w:rPr>
              <w:t>Profile type</w:t>
            </w:r>
          </w:p>
        </w:tc>
        <w:tc>
          <w:tcPr>
            <w:tcW w:w="2500" w:type="pct"/>
          </w:tcPr>
          <w:p w14:paraId="3FFA5893" w14:textId="67F7460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42E5D3E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947B85D" w14:textId="14456C42" w:rsidR="003C448A" w:rsidRDefault="003C448A" w:rsidP="003C448A">
            <w:pPr>
              <w:pStyle w:val="1ATableTextStyle"/>
              <w:rPr>
                <w:lang w:bidi="en-US"/>
              </w:rPr>
            </w:pPr>
            <w:r>
              <w:rPr>
                <w:lang w:bidi="en-US"/>
              </w:rPr>
              <w:t>Platform supported</w:t>
            </w:r>
          </w:p>
        </w:tc>
        <w:tc>
          <w:tcPr>
            <w:tcW w:w="2500" w:type="pct"/>
          </w:tcPr>
          <w:p w14:paraId="2F78A885" w14:textId="4656D5E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4529368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5FF19BE" w14:textId="0C59B68C" w:rsidR="003C448A" w:rsidRDefault="003C448A" w:rsidP="003C448A">
            <w:pPr>
              <w:pStyle w:val="1ATableTextStyle"/>
              <w:rPr>
                <w:lang w:bidi="en-US"/>
              </w:rPr>
            </w:pPr>
            <w:r>
              <w:rPr>
                <w:lang w:bidi="en-US"/>
              </w:rPr>
              <w:t>Created</w:t>
            </w:r>
          </w:p>
        </w:tc>
        <w:tc>
          <w:tcPr>
            <w:tcW w:w="2500" w:type="pct"/>
          </w:tcPr>
          <w:p w14:paraId="268B32D1" w14:textId="68BCDD5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07 July 2025 15:06:21</w:t>
            </w:r>
          </w:p>
        </w:tc>
      </w:tr>
      <w:tr w:rsidR="003C448A" w14:paraId="7C3A63D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91D67CD" w14:textId="3084538F" w:rsidR="003C448A" w:rsidRDefault="003C448A" w:rsidP="003C448A">
            <w:pPr>
              <w:pStyle w:val="1ATableTextStyle"/>
              <w:rPr>
                <w:lang w:bidi="en-US"/>
              </w:rPr>
            </w:pPr>
            <w:r>
              <w:rPr>
                <w:lang w:bidi="en-US"/>
              </w:rPr>
              <w:t>Last modified</w:t>
            </w:r>
          </w:p>
        </w:tc>
        <w:tc>
          <w:tcPr>
            <w:tcW w:w="2500" w:type="pct"/>
          </w:tcPr>
          <w:p w14:paraId="58241B5B" w14:textId="5F865F9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07 July 2025 15:53:10</w:t>
            </w:r>
          </w:p>
        </w:tc>
      </w:tr>
      <w:tr w:rsidR="003C448A" w14:paraId="449867B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7165ED7" w14:textId="410D874F" w:rsidR="003C448A" w:rsidRDefault="003C448A" w:rsidP="003C448A">
            <w:pPr>
              <w:pStyle w:val="1ATableTextStyle"/>
              <w:rPr>
                <w:lang w:bidi="en-US"/>
              </w:rPr>
            </w:pPr>
            <w:r>
              <w:rPr>
                <w:lang w:bidi="en-US"/>
              </w:rPr>
              <w:t>Scope tags</w:t>
            </w:r>
          </w:p>
        </w:tc>
        <w:tc>
          <w:tcPr>
            <w:tcW w:w="2500" w:type="pct"/>
          </w:tcPr>
          <w:p w14:paraId="60414F9F" w14:textId="3F0CB3AC"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346DFA6F" w14:textId="36FA549C" w:rsidR="003C448A" w:rsidRDefault="003C448A" w:rsidP="003C448A">
      <w:pPr>
        <w:pStyle w:val="Caption"/>
      </w:pPr>
      <w:r>
        <w:t xml:space="preserve">Table </w:t>
      </w:r>
      <w:r>
        <w:fldChar w:fldCharType="begin"/>
      </w:r>
      <w:r>
        <w:instrText xml:space="preserve"> SEQ Table \* ARABIC </w:instrText>
      </w:r>
      <w:r>
        <w:fldChar w:fldCharType="separate"/>
      </w:r>
      <w:r>
        <w:rPr>
          <w:noProof/>
        </w:rPr>
        <w:t>197</w:t>
      </w:r>
      <w:r>
        <w:fldChar w:fldCharType="end"/>
      </w:r>
      <w:r>
        <w:t>. Basics - Win - Microsoft Edge - U - Extensions - v1.1.0</w:t>
      </w:r>
    </w:p>
    <w:tbl>
      <w:tblPr>
        <w:tblStyle w:val="GridTable4-Accent2"/>
        <w:tblW w:w="4994" w:type="pct"/>
        <w:tblLook w:val="04A0" w:firstRow="1" w:lastRow="0" w:firstColumn="1" w:lastColumn="0" w:noHBand="0" w:noVBand="1"/>
      </w:tblPr>
      <w:tblGrid>
        <w:gridCol w:w="836"/>
        <w:gridCol w:w="8180"/>
      </w:tblGrid>
      <w:tr w:rsidR="003C448A" w14:paraId="25CF015A"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033472D" w14:textId="2C8A6972" w:rsidR="003C448A" w:rsidRDefault="003C448A" w:rsidP="003C448A">
            <w:pPr>
              <w:pStyle w:val="1ATableHeaderBold"/>
              <w:rPr>
                <w:lang w:bidi="en-US"/>
              </w:rPr>
            </w:pPr>
            <w:r>
              <w:rPr>
                <w:lang w:bidi="en-US"/>
              </w:rPr>
              <w:t>Name</w:t>
            </w:r>
          </w:p>
        </w:tc>
        <w:tc>
          <w:tcPr>
            <w:tcW w:w="2500" w:type="pct"/>
          </w:tcPr>
          <w:p w14:paraId="5A3E5EFD" w14:textId="54FC01F8"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1B6D149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4AE3ACE8" w14:textId="069EECE3" w:rsidR="003C448A" w:rsidRDefault="003C448A" w:rsidP="003C448A">
            <w:pPr>
              <w:pStyle w:val="1ATableCategoryHeaderRowBold"/>
              <w:rPr>
                <w:lang w:bidi="en-US"/>
              </w:rPr>
            </w:pPr>
            <w:r>
              <w:rPr>
                <w:lang w:bidi="en-US"/>
              </w:rPr>
              <w:t>Microsoft Edge</w:t>
            </w:r>
          </w:p>
        </w:tc>
      </w:tr>
      <w:tr w:rsidR="003C448A" w14:paraId="6F68AE37"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24446879" w14:textId="031E2D1A" w:rsidR="003C448A" w:rsidRDefault="003C448A" w:rsidP="003C448A">
            <w:pPr>
              <w:pStyle w:val="1ATableSub-CategoryHeaderColumn"/>
              <w:rPr>
                <w:lang w:bidi="en-US"/>
              </w:rPr>
            </w:pPr>
            <w:r>
              <w:rPr>
                <w:lang w:bidi="en-US"/>
              </w:rPr>
              <w:t>Extensions</w:t>
            </w:r>
          </w:p>
        </w:tc>
      </w:tr>
      <w:tr w:rsidR="003C448A" w14:paraId="71FC7C3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173B3B0" w14:textId="62E472D7" w:rsidR="003C448A" w:rsidRDefault="003C448A" w:rsidP="003C448A">
            <w:pPr>
              <w:pStyle w:val="1ATableTextStyle"/>
              <w:rPr>
                <w:lang w:bidi="en-US"/>
              </w:rPr>
            </w:pPr>
            <w:r>
              <w:rPr>
                <w:lang w:bidi="en-US"/>
              </w:rPr>
              <w:t>Allow speci</w:t>
            </w:r>
            <w:r>
              <w:rPr>
                <w:lang w:bidi="en-US"/>
              </w:rPr>
              <w:lastRenderedPageBreak/>
              <w:t>fic extensions to be installed (User)</w:t>
            </w:r>
          </w:p>
        </w:tc>
        <w:tc>
          <w:tcPr>
            <w:tcW w:w="2500" w:type="pct"/>
          </w:tcPr>
          <w:p w14:paraId="1EC1202F" w14:textId="7116839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lastRenderedPageBreak/>
              <w:t>Enabled</w:t>
            </w:r>
          </w:p>
        </w:tc>
      </w:tr>
      <w:tr w:rsidR="003C448A" w14:paraId="5E420C7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E3665AE" w14:textId="37B50242" w:rsidR="003C448A" w:rsidRDefault="003C448A" w:rsidP="003C448A">
            <w:pPr>
              <w:pStyle w:val="1ATableTextStyle"/>
              <w:rPr>
                <w:lang w:bidi="en-US"/>
              </w:rPr>
            </w:pPr>
            <w:r>
              <w:rPr>
                <w:lang w:bidi="en-US"/>
              </w:rPr>
              <w:t xml:space="preserve">  Extension IDs to exempt from the block list (User)</w:t>
            </w:r>
          </w:p>
        </w:tc>
        <w:tc>
          <w:tcPr>
            <w:tcW w:w="2500" w:type="pct"/>
          </w:tcPr>
          <w:p w14:paraId="07E7AF70" w14:textId="3624603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dppgmdbiimibapkepcbdbmkaabgiofem;bpgncafocbpieaeigfcookhgmeamglgo;https://clients2.google.com/service/update2/crx;ofefcgjbeghpigppfmkologfjadafddi;nkbndigcebkoaejohleckhekfmcecfja</w:t>
            </w:r>
          </w:p>
        </w:tc>
      </w:tr>
      <w:tr w:rsidR="003C448A" w14:paraId="4A33101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6E51496" w14:textId="2C8BFE57" w:rsidR="003C448A" w:rsidRDefault="003C448A" w:rsidP="003C448A">
            <w:pPr>
              <w:pStyle w:val="1ATableTextStyle"/>
              <w:rPr>
                <w:lang w:bidi="en-US"/>
              </w:rPr>
            </w:pPr>
            <w:r>
              <w:rPr>
                <w:lang w:bidi="en-US"/>
              </w:rPr>
              <w:t>Blocks external extensions from being installed (User)</w:t>
            </w:r>
          </w:p>
        </w:tc>
        <w:tc>
          <w:tcPr>
            <w:tcW w:w="2500" w:type="pct"/>
          </w:tcPr>
          <w:p w14:paraId="3D5392C9" w14:textId="11A919B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167F9DC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3FE4CB4" w14:textId="1F4C273F" w:rsidR="003C448A" w:rsidRDefault="003C448A" w:rsidP="003C448A">
            <w:pPr>
              <w:pStyle w:val="1ATableTextStyle"/>
              <w:rPr>
                <w:lang w:bidi="en-US"/>
              </w:rPr>
            </w:pPr>
            <w:r>
              <w:rPr>
                <w:lang w:bidi="en-US"/>
              </w:rPr>
              <w:t>Control which extensions are installed silently (User)</w:t>
            </w:r>
          </w:p>
        </w:tc>
        <w:tc>
          <w:tcPr>
            <w:tcW w:w="2500" w:type="pct"/>
          </w:tcPr>
          <w:p w14:paraId="6DD16E41" w14:textId="478A645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310C54F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8D510B2" w14:textId="2338503F" w:rsidR="003C448A" w:rsidRDefault="003C448A" w:rsidP="003C448A">
            <w:pPr>
              <w:pStyle w:val="1ATableTextStyle"/>
              <w:rPr>
                <w:lang w:bidi="en-US"/>
              </w:rPr>
            </w:pPr>
            <w:r>
              <w:rPr>
                <w:lang w:bidi="en-US"/>
              </w:rPr>
              <w:lastRenderedPageBreak/>
              <w:t xml:space="preserve">  Extension/App IDs and update URLs to be silently installed (User)</w:t>
            </w:r>
          </w:p>
        </w:tc>
        <w:tc>
          <w:tcPr>
            <w:tcW w:w="2500" w:type="pct"/>
          </w:tcPr>
          <w:p w14:paraId="60EE4CFC" w14:textId="426B574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nkbndigcebkoaejohleckhekfmcecfja;ofefcgjbeghpigppfmkologfjadafddi;bpgncafocbpieaeigfcookhgmeamglgo;https://clients2.google.com/service/update2/crx</w:t>
            </w:r>
          </w:p>
        </w:tc>
      </w:tr>
      <w:tr w:rsidR="003C448A" w14:paraId="068BFD2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1242D0C" w14:textId="2B002931" w:rsidR="003C448A" w:rsidRDefault="003C448A" w:rsidP="003C448A">
            <w:pPr>
              <w:pStyle w:val="1ATableTextStyle"/>
              <w:rPr>
                <w:lang w:bidi="en-US"/>
              </w:rPr>
            </w:pPr>
            <w:r>
              <w:rPr>
                <w:lang w:bidi="en-US"/>
              </w:rPr>
              <w:t>Control which extensions cannot be installed (User)</w:t>
            </w:r>
          </w:p>
        </w:tc>
        <w:tc>
          <w:tcPr>
            <w:tcW w:w="2500" w:type="pct"/>
          </w:tcPr>
          <w:p w14:paraId="23E0EA5F" w14:textId="403913F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06E84BC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37B9550" w14:textId="68BEE7E7" w:rsidR="003C448A" w:rsidRDefault="003C448A" w:rsidP="003C448A">
            <w:pPr>
              <w:pStyle w:val="1ATableTextStyle"/>
              <w:rPr>
                <w:lang w:bidi="en-US"/>
              </w:rPr>
            </w:pPr>
            <w:r>
              <w:rPr>
                <w:lang w:bidi="en-US"/>
              </w:rPr>
              <w:t xml:space="preserve">  Extension IDs the user should be prevented from installing (or * for all) (User)</w:t>
            </w:r>
          </w:p>
        </w:tc>
        <w:tc>
          <w:tcPr>
            <w:tcW w:w="2500" w:type="pct"/>
          </w:tcPr>
          <w:p w14:paraId="771BF739" w14:textId="7ED38392"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w:t>
            </w:r>
          </w:p>
        </w:tc>
      </w:tr>
    </w:tbl>
    <w:p w14:paraId="0ACFC575" w14:textId="38519DF3" w:rsidR="003C448A" w:rsidRDefault="003C448A" w:rsidP="003C448A">
      <w:pPr>
        <w:pStyle w:val="Caption"/>
      </w:pPr>
      <w:r>
        <w:t xml:space="preserve">Table </w:t>
      </w:r>
      <w:r>
        <w:fldChar w:fldCharType="begin"/>
      </w:r>
      <w:r>
        <w:instrText xml:space="preserve"> SEQ Table \* ARABIC </w:instrText>
      </w:r>
      <w:r>
        <w:fldChar w:fldCharType="separate"/>
      </w:r>
      <w:r>
        <w:rPr>
          <w:noProof/>
        </w:rPr>
        <w:t>198</w:t>
      </w:r>
      <w:r>
        <w:fldChar w:fldCharType="end"/>
      </w:r>
      <w:r>
        <w:t>. Settings - Win - Microsoft Edge - U - Extensions - v1.1.0</w:t>
      </w:r>
    </w:p>
    <w:tbl>
      <w:tblPr>
        <w:tblStyle w:val="GridTable4-Accent2"/>
        <w:tblW w:w="4994" w:type="pct"/>
        <w:tblLook w:val="04A0" w:firstRow="1" w:lastRow="0" w:firstColumn="1" w:lastColumn="0" w:noHBand="0" w:noVBand="1"/>
      </w:tblPr>
      <w:tblGrid>
        <w:gridCol w:w="3001"/>
        <w:gridCol w:w="3000"/>
        <w:gridCol w:w="3004"/>
      </w:tblGrid>
      <w:tr w:rsidR="003C448A" w14:paraId="63775B78"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0948A223" w14:textId="11ECFF88" w:rsidR="003C448A" w:rsidRDefault="003C448A" w:rsidP="003C448A">
            <w:pPr>
              <w:pStyle w:val="1ATableHeaderBold"/>
              <w:rPr>
                <w:lang w:bidi="en-US"/>
              </w:rPr>
            </w:pPr>
            <w:r>
              <w:rPr>
                <w:lang w:bidi="en-US"/>
              </w:rPr>
              <w:lastRenderedPageBreak/>
              <w:t>Group</w:t>
            </w:r>
          </w:p>
        </w:tc>
        <w:tc>
          <w:tcPr>
            <w:tcW w:w="1666" w:type="pct"/>
          </w:tcPr>
          <w:p w14:paraId="4280CCCA" w14:textId="4C13BABB"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623D4470" w14:textId="2BEF65DC"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57CA08F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561752A3" w14:textId="4A37767D" w:rsidR="003C448A" w:rsidRDefault="003C448A" w:rsidP="003C448A">
            <w:pPr>
              <w:pStyle w:val="1ATableCategoryHeaderRowBold"/>
              <w:rPr>
                <w:lang w:bidi="en-US"/>
              </w:rPr>
            </w:pPr>
            <w:r>
              <w:rPr>
                <w:lang w:bidi="en-US"/>
              </w:rPr>
              <w:t>Included Groups</w:t>
            </w:r>
          </w:p>
        </w:tc>
      </w:tr>
      <w:tr w:rsidR="003C448A" w14:paraId="4A6CAA23"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74FD022D" w14:textId="1A237F2B" w:rsidR="003C448A" w:rsidRDefault="003C448A" w:rsidP="003C448A">
            <w:pPr>
              <w:pStyle w:val="1ATableTextStyle"/>
              <w:rPr>
                <w:lang w:bidi="en-US"/>
              </w:rPr>
            </w:pPr>
            <w:r>
              <w:rPr>
                <w:lang w:bidi="en-US"/>
              </w:rPr>
              <w:t>All users</w:t>
            </w:r>
          </w:p>
        </w:tc>
        <w:tc>
          <w:tcPr>
            <w:tcW w:w="1666" w:type="pct"/>
          </w:tcPr>
          <w:p w14:paraId="294974A8" w14:textId="5ED24AB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020D11B3" w14:textId="4489543A"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1B58D75A" w14:textId="4CA6959C" w:rsidR="003C448A" w:rsidRDefault="003C448A" w:rsidP="003C448A">
      <w:pPr>
        <w:pStyle w:val="Caption"/>
      </w:pPr>
      <w:r>
        <w:t xml:space="preserve">Table </w:t>
      </w:r>
      <w:r>
        <w:fldChar w:fldCharType="begin"/>
      </w:r>
      <w:r>
        <w:instrText xml:space="preserve"> SEQ Table \* ARABIC </w:instrText>
      </w:r>
      <w:r>
        <w:fldChar w:fldCharType="separate"/>
      </w:r>
      <w:r>
        <w:rPr>
          <w:noProof/>
        </w:rPr>
        <w:t>199</w:t>
      </w:r>
      <w:r>
        <w:fldChar w:fldCharType="end"/>
      </w:r>
      <w:r>
        <w:t>. Assignments - Win - Microsoft Edge - U - Extensions - v1.1.0</w:t>
      </w:r>
    </w:p>
    <w:p w14:paraId="5AC3253E" w14:textId="0B789E5B" w:rsidR="003C448A" w:rsidRDefault="003C448A" w:rsidP="003C448A">
      <w:pPr>
        <w:pStyle w:val="1ANumberedHeading3"/>
      </w:pPr>
      <w:bookmarkStart w:id="116" w:name="_Toc204168920"/>
      <w:r>
        <w:t>Win - Microsoft Edge - U - Homepage and Bookmarks - v1.0.0</w:t>
      </w:r>
      <w:bookmarkEnd w:id="116"/>
    </w:p>
    <w:p w14:paraId="502C1EC6"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55755422"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3C52FCF" w14:textId="1AFF1EA4" w:rsidR="003C448A" w:rsidRDefault="003C448A" w:rsidP="003C448A">
            <w:pPr>
              <w:pStyle w:val="1ATableHeaderBold"/>
              <w:rPr>
                <w:lang w:bidi="en-US"/>
              </w:rPr>
            </w:pPr>
            <w:r>
              <w:rPr>
                <w:lang w:bidi="en-US"/>
              </w:rPr>
              <w:t>Name</w:t>
            </w:r>
          </w:p>
        </w:tc>
        <w:tc>
          <w:tcPr>
            <w:tcW w:w="2500" w:type="pct"/>
          </w:tcPr>
          <w:p w14:paraId="7EC7E3A6" w14:textId="4847493A"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3AEA9E0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57B7A2BA" w14:textId="728887B0" w:rsidR="003C448A" w:rsidRDefault="003C448A" w:rsidP="003C448A">
            <w:pPr>
              <w:pStyle w:val="1ATableCategoryHeaderRowBold"/>
              <w:rPr>
                <w:lang w:bidi="en-US"/>
              </w:rPr>
            </w:pPr>
            <w:r>
              <w:rPr>
                <w:lang w:bidi="en-US"/>
              </w:rPr>
              <w:t>Basics</w:t>
            </w:r>
          </w:p>
        </w:tc>
      </w:tr>
      <w:tr w:rsidR="003C448A" w14:paraId="2E1E3BC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1298DDF" w14:textId="71D11321" w:rsidR="003C448A" w:rsidRDefault="003C448A" w:rsidP="003C448A">
            <w:pPr>
              <w:pStyle w:val="1ATableTextStyle"/>
              <w:rPr>
                <w:lang w:bidi="en-US"/>
              </w:rPr>
            </w:pPr>
            <w:r>
              <w:rPr>
                <w:lang w:bidi="en-US"/>
              </w:rPr>
              <w:t>Name</w:t>
            </w:r>
          </w:p>
        </w:tc>
        <w:tc>
          <w:tcPr>
            <w:tcW w:w="2500" w:type="pct"/>
          </w:tcPr>
          <w:p w14:paraId="02345E9C" w14:textId="7CD7C9C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Microsoft Edge - U - Homepage and Bookmarks - v1.0.0</w:t>
            </w:r>
          </w:p>
        </w:tc>
      </w:tr>
      <w:tr w:rsidR="003C448A" w14:paraId="5B856B1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8E8D2A2" w14:textId="7ACA6FA2" w:rsidR="003C448A" w:rsidRDefault="003C448A" w:rsidP="003C448A">
            <w:pPr>
              <w:pStyle w:val="1ATableTextStyle"/>
              <w:rPr>
                <w:lang w:bidi="en-US"/>
              </w:rPr>
            </w:pPr>
            <w:r>
              <w:rPr>
                <w:lang w:bidi="en-US"/>
              </w:rPr>
              <w:t>Description</w:t>
            </w:r>
          </w:p>
        </w:tc>
        <w:tc>
          <w:tcPr>
            <w:tcW w:w="2500" w:type="pct"/>
          </w:tcPr>
          <w:p w14:paraId="76E5734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2EB4C98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86A9059" w14:textId="43298E11" w:rsidR="003C448A" w:rsidRDefault="003C448A" w:rsidP="003C448A">
            <w:pPr>
              <w:pStyle w:val="1ATableTextStyle"/>
              <w:rPr>
                <w:lang w:bidi="en-US"/>
              </w:rPr>
            </w:pPr>
            <w:r>
              <w:rPr>
                <w:lang w:bidi="en-US"/>
              </w:rPr>
              <w:t>Profile type</w:t>
            </w:r>
          </w:p>
        </w:tc>
        <w:tc>
          <w:tcPr>
            <w:tcW w:w="2500" w:type="pct"/>
          </w:tcPr>
          <w:p w14:paraId="1B308040" w14:textId="2C3BF18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189F7DF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8A4154F" w14:textId="12AD893C" w:rsidR="003C448A" w:rsidRDefault="003C448A" w:rsidP="003C448A">
            <w:pPr>
              <w:pStyle w:val="1ATableTextStyle"/>
              <w:rPr>
                <w:lang w:bidi="en-US"/>
              </w:rPr>
            </w:pPr>
            <w:r>
              <w:rPr>
                <w:lang w:bidi="en-US"/>
              </w:rPr>
              <w:t>Platform supported</w:t>
            </w:r>
          </w:p>
        </w:tc>
        <w:tc>
          <w:tcPr>
            <w:tcW w:w="2500" w:type="pct"/>
          </w:tcPr>
          <w:p w14:paraId="79D26CA9" w14:textId="2676775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7987F1E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9B130A5" w14:textId="29CC6B4B" w:rsidR="003C448A" w:rsidRDefault="003C448A" w:rsidP="003C448A">
            <w:pPr>
              <w:pStyle w:val="1ATableTextStyle"/>
              <w:rPr>
                <w:lang w:bidi="en-US"/>
              </w:rPr>
            </w:pPr>
            <w:r>
              <w:rPr>
                <w:lang w:bidi="en-US"/>
              </w:rPr>
              <w:t>Created</w:t>
            </w:r>
          </w:p>
        </w:tc>
        <w:tc>
          <w:tcPr>
            <w:tcW w:w="2500" w:type="pct"/>
          </w:tcPr>
          <w:p w14:paraId="5DA40CB2" w14:textId="223CE24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09:27:32</w:t>
            </w:r>
          </w:p>
        </w:tc>
      </w:tr>
      <w:tr w:rsidR="003C448A" w14:paraId="4284F9F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F5965E4" w14:textId="14C29DCF" w:rsidR="003C448A" w:rsidRDefault="003C448A" w:rsidP="003C448A">
            <w:pPr>
              <w:pStyle w:val="1ATableTextStyle"/>
              <w:rPr>
                <w:lang w:bidi="en-US"/>
              </w:rPr>
            </w:pPr>
            <w:r>
              <w:rPr>
                <w:lang w:bidi="en-US"/>
              </w:rPr>
              <w:t>Last modified</w:t>
            </w:r>
          </w:p>
        </w:tc>
        <w:tc>
          <w:tcPr>
            <w:tcW w:w="2500" w:type="pct"/>
          </w:tcPr>
          <w:p w14:paraId="53A6D6A2" w14:textId="092CCF0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16 May 2025 16:10:01</w:t>
            </w:r>
          </w:p>
        </w:tc>
      </w:tr>
      <w:tr w:rsidR="003C448A" w14:paraId="7924E6D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2764EE7" w14:textId="170E8481" w:rsidR="003C448A" w:rsidRDefault="003C448A" w:rsidP="003C448A">
            <w:pPr>
              <w:pStyle w:val="1ATableTextStyle"/>
              <w:rPr>
                <w:lang w:bidi="en-US"/>
              </w:rPr>
            </w:pPr>
            <w:r>
              <w:rPr>
                <w:lang w:bidi="en-US"/>
              </w:rPr>
              <w:t>Scope tags</w:t>
            </w:r>
          </w:p>
        </w:tc>
        <w:tc>
          <w:tcPr>
            <w:tcW w:w="2500" w:type="pct"/>
          </w:tcPr>
          <w:p w14:paraId="0FBDA30D" w14:textId="22FDF73F"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2F639EE8" w14:textId="022E5104" w:rsidR="003C448A" w:rsidRDefault="003C448A" w:rsidP="003C448A">
      <w:pPr>
        <w:pStyle w:val="Caption"/>
      </w:pPr>
      <w:r>
        <w:t xml:space="preserve">Table </w:t>
      </w:r>
      <w:r>
        <w:fldChar w:fldCharType="begin"/>
      </w:r>
      <w:r>
        <w:instrText xml:space="preserve"> SEQ Table \* ARABIC </w:instrText>
      </w:r>
      <w:r>
        <w:fldChar w:fldCharType="separate"/>
      </w:r>
      <w:r>
        <w:rPr>
          <w:noProof/>
        </w:rPr>
        <w:t>200</w:t>
      </w:r>
      <w:r>
        <w:fldChar w:fldCharType="end"/>
      </w:r>
      <w:r>
        <w:t>. Basics - Win - Microsoft Edge - U - Homepage and Bookmarks - v1.0.0</w:t>
      </w:r>
    </w:p>
    <w:tbl>
      <w:tblPr>
        <w:tblStyle w:val="GridTable4-Accent2"/>
        <w:tblW w:w="5000" w:type="pct"/>
        <w:tblLook w:val="04A0" w:firstRow="1" w:lastRow="0" w:firstColumn="1" w:lastColumn="0" w:noHBand="0" w:noVBand="1"/>
      </w:tblPr>
      <w:tblGrid>
        <w:gridCol w:w="805"/>
        <w:gridCol w:w="8211"/>
      </w:tblGrid>
      <w:tr w:rsidR="003C448A" w14:paraId="72FF20EF"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 w:type="pct"/>
          </w:tcPr>
          <w:p w14:paraId="5885DD54" w14:textId="5A8ABE4E" w:rsidR="003C448A" w:rsidRDefault="003C448A" w:rsidP="003C448A">
            <w:pPr>
              <w:pStyle w:val="1ATableHeaderBold"/>
              <w:rPr>
                <w:lang w:bidi="en-US"/>
              </w:rPr>
            </w:pPr>
            <w:r>
              <w:rPr>
                <w:lang w:bidi="en-US"/>
              </w:rPr>
              <w:t>Name</w:t>
            </w:r>
          </w:p>
        </w:tc>
        <w:tc>
          <w:tcPr>
            <w:tcW w:w="4590" w:type="pct"/>
          </w:tcPr>
          <w:p w14:paraId="2288BE74" w14:textId="17B38F35"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4ABF8B8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77626E9" w14:textId="19C452F9" w:rsidR="003C448A" w:rsidRDefault="003C448A" w:rsidP="003C448A">
            <w:pPr>
              <w:pStyle w:val="1ATableCategoryHeaderRowBold"/>
              <w:rPr>
                <w:lang w:bidi="en-US"/>
              </w:rPr>
            </w:pPr>
            <w:r>
              <w:rPr>
                <w:lang w:bidi="en-US"/>
              </w:rPr>
              <w:t>Browser</w:t>
            </w:r>
          </w:p>
        </w:tc>
      </w:tr>
      <w:tr w:rsidR="003C448A" w14:paraId="782353F3" w14:textId="77777777" w:rsidTr="003C448A">
        <w:tc>
          <w:tcPr>
            <w:cnfStyle w:val="001000000000" w:firstRow="0" w:lastRow="0" w:firstColumn="1" w:lastColumn="0" w:oddVBand="0" w:evenVBand="0" w:oddHBand="0" w:evenHBand="0" w:firstRowFirstColumn="0" w:firstRowLastColumn="0" w:lastRowFirstColumn="0" w:lastRowLastColumn="0"/>
            <w:tcW w:w="410" w:type="pct"/>
          </w:tcPr>
          <w:p w14:paraId="409F64E3" w14:textId="5E8998B4" w:rsidR="003C448A" w:rsidRDefault="003C448A" w:rsidP="003C448A">
            <w:pPr>
              <w:pStyle w:val="1ATableTextStyle"/>
              <w:rPr>
                <w:lang w:bidi="en-US"/>
              </w:rPr>
            </w:pPr>
            <w:r>
              <w:rPr>
                <w:lang w:bidi="en-US"/>
              </w:rPr>
              <w:t>Configure Home Button</w:t>
            </w:r>
          </w:p>
        </w:tc>
        <w:tc>
          <w:tcPr>
            <w:tcW w:w="4590" w:type="pct"/>
          </w:tcPr>
          <w:p w14:paraId="3DEE403E" w14:textId="5FB410E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Show home button and load the Start page</w:t>
            </w:r>
          </w:p>
        </w:tc>
      </w:tr>
      <w:tr w:rsidR="003C448A" w14:paraId="17A81CF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 w:type="pct"/>
          </w:tcPr>
          <w:p w14:paraId="7E5891C7" w14:textId="1BAFED1B" w:rsidR="003C448A" w:rsidRDefault="003C448A" w:rsidP="003C448A">
            <w:pPr>
              <w:pStyle w:val="1ATableTextStyle"/>
              <w:rPr>
                <w:lang w:bidi="en-US"/>
              </w:rPr>
            </w:pPr>
            <w:r>
              <w:rPr>
                <w:lang w:bidi="en-US"/>
              </w:rPr>
              <w:t>Home Pages</w:t>
            </w:r>
          </w:p>
        </w:tc>
        <w:tc>
          <w:tcPr>
            <w:tcW w:w="4590" w:type="pct"/>
          </w:tcPr>
          <w:p w14:paraId="26DD6CEA" w14:textId="4727E5B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https://sahcorp.sharepoint.com/sites/theHub</w:t>
            </w:r>
          </w:p>
        </w:tc>
      </w:tr>
      <w:tr w:rsidR="003C448A" w14:paraId="28512B13" w14:textId="77777777" w:rsidTr="003C448A">
        <w:tc>
          <w:tcPr>
            <w:cnfStyle w:val="001000000000" w:firstRow="0" w:lastRow="0" w:firstColumn="1" w:lastColumn="0" w:oddVBand="0" w:evenVBand="0" w:oddHBand="0" w:evenHBand="0" w:firstRowFirstColumn="0" w:firstRowLastColumn="0" w:lastRowFirstColumn="0" w:lastRowLastColumn="0"/>
            <w:tcW w:w="410" w:type="pct"/>
          </w:tcPr>
          <w:p w14:paraId="276BB594" w14:textId="60A3C30A" w:rsidR="003C448A" w:rsidRDefault="003C448A" w:rsidP="003C448A">
            <w:pPr>
              <w:pStyle w:val="1ATableTextStyle"/>
              <w:rPr>
                <w:lang w:bidi="en-US"/>
              </w:rPr>
            </w:pPr>
            <w:r>
              <w:rPr>
                <w:lang w:bidi="en-US"/>
              </w:rPr>
              <w:t>Set Home Button URL</w:t>
            </w:r>
          </w:p>
        </w:tc>
        <w:tc>
          <w:tcPr>
            <w:tcW w:w="4590" w:type="pct"/>
          </w:tcPr>
          <w:p w14:paraId="6A21A8AF" w14:textId="057E4D9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https://sahcorp.sharepoint.com/sites/theHub</w:t>
            </w:r>
          </w:p>
        </w:tc>
      </w:tr>
      <w:tr w:rsidR="003C448A" w14:paraId="3ED90F0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 w:type="pct"/>
          </w:tcPr>
          <w:p w14:paraId="4CEE4826" w14:textId="59749152" w:rsidR="003C448A" w:rsidRDefault="003C448A" w:rsidP="003C448A">
            <w:pPr>
              <w:pStyle w:val="1ATableTextStyle"/>
              <w:rPr>
                <w:lang w:bidi="en-US"/>
              </w:rPr>
            </w:pPr>
            <w:r>
              <w:rPr>
                <w:lang w:bidi="en-US"/>
              </w:rPr>
              <w:t>Set New Tab Page URL</w:t>
            </w:r>
          </w:p>
        </w:tc>
        <w:tc>
          <w:tcPr>
            <w:tcW w:w="4590" w:type="pct"/>
          </w:tcPr>
          <w:p w14:paraId="6C52C83F" w14:textId="67F7D85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https://sahcorp.sharepoint.com/sites/theHub</w:t>
            </w:r>
          </w:p>
        </w:tc>
      </w:tr>
      <w:tr w:rsidR="003C448A" w14:paraId="27748CB2"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618787E0" w14:textId="561DF33D" w:rsidR="003C448A" w:rsidRDefault="003C448A" w:rsidP="003C448A">
            <w:pPr>
              <w:pStyle w:val="1ATableCategoryHeaderRowBold"/>
              <w:rPr>
                <w:lang w:bidi="en-US"/>
              </w:rPr>
            </w:pPr>
            <w:r>
              <w:rPr>
                <w:lang w:bidi="en-US"/>
              </w:rPr>
              <w:t>Microsoft Edge</w:t>
            </w:r>
          </w:p>
        </w:tc>
      </w:tr>
      <w:tr w:rsidR="003C448A" w14:paraId="224E1FC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 w:type="pct"/>
          </w:tcPr>
          <w:p w14:paraId="28232A6F" w14:textId="2A3394D7" w:rsidR="003C448A" w:rsidRDefault="003C448A" w:rsidP="003C448A">
            <w:pPr>
              <w:pStyle w:val="1ATableTextStyle"/>
              <w:rPr>
                <w:lang w:bidi="en-US"/>
              </w:rPr>
            </w:pPr>
            <w:r>
              <w:rPr>
                <w:lang w:bidi="en-US"/>
              </w:rPr>
              <w:lastRenderedPageBreak/>
              <w:t>Configure favorites</w:t>
            </w:r>
          </w:p>
        </w:tc>
        <w:tc>
          <w:tcPr>
            <w:tcW w:w="4590" w:type="pct"/>
          </w:tcPr>
          <w:p w14:paraId="681FAD74" w14:textId="17E1D30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6BE5D9B3" w14:textId="77777777" w:rsidTr="003C448A">
        <w:tc>
          <w:tcPr>
            <w:cnfStyle w:val="001000000000" w:firstRow="0" w:lastRow="0" w:firstColumn="1" w:lastColumn="0" w:oddVBand="0" w:evenVBand="0" w:oddHBand="0" w:evenHBand="0" w:firstRowFirstColumn="0" w:firstRowLastColumn="0" w:lastRowFirstColumn="0" w:lastRowLastColumn="0"/>
            <w:tcW w:w="410" w:type="pct"/>
          </w:tcPr>
          <w:p w14:paraId="2A25A03C" w14:textId="56095CB7" w:rsidR="003C448A" w:rsidRDefault="003C448A" w:rsidP="003C448A">
            <w:pPr>
              <w:pStyle w:val="1ATableTextStyle"/>
              <w:rPr>
                <w:lang w:bidi="en-US"/>
              </w:rPr>
            </w:pPr>
            <w:r>
              <w:rPr>
                <w:lang w:bidi="en-US"/>
              </w:rPr>
              <w:t xml:space="preserve">  Configure favorites (Device)</w:t>
            </w:r>
          </w:p>
        </w:tc>
        <w:tc>
          <w:tcPr>
            <w:tcW w:w="4590" w:type="pct"/>
          </w:tcPr>
          <w:p w14:paraId="0080E535" w14:textId="7ABF34A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[{"toplevel_name":"StAH Favourites"},{"name":"St Andrews Clinical Links","children":[{"name":"MICAD","url":"https://standrew-cp.micadhd.net/default.aspx"},{"name":"RIO","url":"https://rio/rio/login/riologinsrc.asp?database=LIVE&amp;imp=1"},{"name":"Loop","url":"https://web.loop.allocate-cloud.co.uk/loop/login"},{"name":"Datix","url":"https://datix/datix/live/"},{"name":"Trauma Response","url":"https://sahcorp.sharepoint.com/sites/stahTRS"},{"name":"First Aid Responders","url":"https://sahcorp.sharepoint.com/sites/HRServices/First%20Aid%20Responder%20List/Forms/AllItems.aspx"},{"name":"Clinical Supervision","url":"https://apps.powerapps.com/play/e/3cdd4913-a073-423e-a781-64f7f8904d63/a/fdf02275-e304-4ad6-a4b9-749e942271c6?tenantId=e2247d94-9c54-40ae-98ad-6ce6ba7bcbad"},{"name":"Infection Prevention","url":"https://www.england.nhs.uk/publication/national-infection-prevention-and-control/"},{"name":"Gift &amp; Hospitality","url":"https://sahcorp.sharepoint.com/sites/stahGovernance/Lists/Gift%20and%20Hospitality%20Register"},{"name":"24hr Staff Counselling","url":"https://sahcorp.sharepoint.com/sites/stahHEAP"},{"name":"My IT","url":"https://myit.stah.org/stah"},{"name":"Health Roster","url":"https://stah.allocate-cloud.co.uk/HealthRoster/STAHLIVE/"},{"name":"SAP Self-Service","url":"https://sap-pt.standrew.co.uk/irj/portal"}]}]</w:t>
            </w:r>
          </w:p>
        </w:tc>
      </w:tr>
      <w:tr w:rsidR="003C448A" w14:paraId="47E2EFF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A39D666" w14:textId="51C210BC" w:rsidR="003C448A" w:rsidRDefault="003C448A" w:rsidP="003C448A">
            <w:pPr>
              <w:pStyle w:val="1ATableSub-CategoryHeaderColumn"/>
              <w:rPr>
                <w:lang w:bidi="en-US"/>
              </w:rPr>
            </w:pPr>
            <w:r>
              <w:rPr>
                <w:lang w:bidi="en-US"/>
              </w:rPr>
              <w:t>Startup, home page and new tab page</w:t>
            </w:r>
          </w:p>
        </w:tc>
      </w:tr>
      <w:tr w:rsidR="003C448A" w14:paraId="1E4FA708" w14:textId="77777777" w:rsidTr="003C448A">
        <w:tc>
          <w:tcPr>
            <w:cnfStyle w:val="001000000000" w:firstRow="0" w:lastRow="0" w:firstColumn="1" w:lastColumn="0" w:oddVBand="0" w:evenVBand="0" w:oddHBand="0" w:evenHBand="0" w:firstRowFirstColumn="0" w:firstRowLastColumn="0" w:lastRowFirstColumn="0" w:lastRowLastColumn="0"/>
            <w:tcW w:w="410" w:type="pct"/>
          </w:tcPr>
          <w:p w14:paraId="6BDD91C0" w14:textId="1454C07E" w:rsidR="003C448A" w:rsidRDefault="003C448A" w:rsidP="003C448A">
            <w:pPr>
              <w:pStyle w:val="1ATableTextStyle"/>
              <w:rPr>
                <w:lang w:bidi="en-US"/>
              </w:rPr>
            </w:pPr>
            <w:r>
              <w:rPr>
                <w:lang w:bidi="en-US"/>
              </w:rPr>
              <w:t>Action to take on Microsoft Edge startup</w:t>
            </w:r>
          </w:p>
        </w:tc>
        <w:tc>
          <w:tcPr>
            <w:tcW w:w="4590" w:type="pct"/>
          </w:tcPr>
          <w:p w14:paraId="2E2D6385" w14:textId="12696E2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030E562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 w:type="pct"/>
          </w:tcPr>
          <w:p w14:paraId="70C79CD8" w14:textId="1D08D9E3" w:rsidR="003C448A" w:rsidRDefault="003C448A" w:rsidP="003C448A">
            <w:pPr>
              <w:pStyle w:val="1ATableTextStyle"/>
              <w:rPr>
                <w:lang w:bidi="en-US"/>
              </w:rPr>
            </w:pPr>
            <w:r>
              <w:rPr>
                <w:lang w:bidi="en-US"/>
              </w:rPr>
              <w:t xml:space="preserve">  Action to take on startup (Device)</w:t>
            </w:r>
          </w:p>
        </w:tc>
        <w:tc>
          <w:tcPr>
            <w:tcW w:w="4590" w:type="pct"/>
          </w:tcPr>
          <w:p w14:paraId="34D8FA7D" w14:textId="779B87E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Open a new tab</w:t>
            </w:r>
          </w:p>
        </w:tc>
      </w:tr>
      <w:tr w:rsidR="003C448A" w14:paraId="4FE7E89F" w14:textId="77777777" w:rsidTr="003C448A">
        <w:tc>
          <w:tcPr>
            <w:cnfStyle w:val="001000000000" w:firstRow="0" w:lastRow="0" w:firstColumn="1" w:lastColumn="0" w:oddVBand="0" w:evenVBand="0" w:oddHBand="0" w:evenHBand="0" w:firstRowFirstColumn="0" w:firstRowLastColumn="0" w:lastRowFirstColumn="0" w:lastRowLastColumn="0"/>
            <w:tcW w:w="410" w:type="pct"/>
          </w:tcPr>
          <w:p w14:paraId="580C7168" w14:textId="24BA33E4" w:rsidR="003C448A" w:rsidRDefault="003C448A" w:rsidP="003C448A">
            <w:pPr>
              <w:pStyle w:val="1ATableTextStyle"/>
              <w:rPr>
                <w:lang w:bidi="en-US"/>
              </w:rPr>
            </w:pPr>
            <w:r>
              <w:rPr>
                <w:lang w:bidi="en-US"/>
              </w:rPr>
              <w:lastRenderedPageBreak/>
              <w:t>Configure the home page URL</w:t>
            </w:r>
          </w:p>
        </w:tc>
        <w:tc>
          <w:tcPr>
            <w:tcW w:w="4590" w:type="pct"/>
          </w:tcPr>
          <w:p w14:paraId="70678F0D" w14:textId="16656C8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14AE926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 w:type="pct"/>
          </w:tcPr>
          <w:p w14:paraId="0ED40231" w14:textId="4C002698" w:rsidR="003C448A" w:rsidRDefault="003C448A" w:rsidP="003C448A">
            <w:pPr>
              <w:pStyle w:val="1ATableTextStyle"/>
              <w:rPr>
                <w:lang w:bidi="en-US"/>
              </w:rPr>
            </w:pPr>
            <w:r>
              <w:rPr>
                <w:lang w:bidi="en-US"/>
              </w:rPr>
              <w:t xml:space="preserve">  Home page URL (Device)</w:t>
            </w:r>
          </w:p>
        </w:tc>
        <w:tc>
          <w:tcPr>
            <w:tcW w:w="4590" w:type="pct"/>
          </w:tcPr>
          <w:p w14:paraId="7664D0E3" w14:textId="3CD5629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https://sahcorp.sharepoint.com/sites/theHub</w:t>
            </w:r>
          </w:p>
        </w:tc>
      </w:tr>
      <w:tr w:rsidR="003C448A" w14:paraId="3A01BEC0" w14:textId="77777777" w:rsidTr="003C448A">
        <w:tc>
          <w:tcPr>
            <w:cnfStyle w:val="001000000000" w:firstRow="0" w:lastRow="0" w:firstColumn="1" w:lastColumn="0" w:oddVBand="0" w:evenVBand="0" w:oddHBand="0" w:evenHBand="0" w:firstRowFirstColumn="0" w:firstRowLastColumn="0" w:lastRowFirstColumn="0" w:lastRowLastColumn="0"/>
            <w:tcW w:w="410" w:type="pct"/>
          </w:tcPr>
          <w:p w14:paraId="0833F9C0" w14:textId="61353996" w:rsidR="003C448A" w:rsidRDefault="003C448A" w:rsidP="003C448A">
            <w:pPr>
              <w:pStyle w:val="1ATableTextStyle"/>
              <w:rPr>
                <w:lang w:bidi="en-US"/>
              </w:rPr>
            </w:pPr>
            <w:r>
              <w:rPr>
                <w:lang w:bidi="en-US"/>
              </w:rPr>
              <w:t>Configure the Microsoft Edge new tab page experience</w:t>
            </w:r>
          </w:p>
        </w:tc>
        <w:tc>
          <w:tcPr>
            <w:tcW w:w="4590" w:type="pct"/>
          </w:tcPr>
          <w:p w14:paraId="4D00FD49" w14:textId="51EF28C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66793B4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 w:type="pct"/>
          </w:tcPr>
          <w:p w14:paraId="6FFF8E6F" w14:textId="5EFD1D3B" w:rsidR="003C448A" w:rsidRDefault="003C448A" w:rsidP="003C448A">
            <w:pPr>
              <w:pStyle w:val="1ATableTextStyle"/>
              <w:rPr>
                <w:lang w:bidi="en-US"/>
              </w:rPr>
            </w:pPr>
            <w:r>
              <w:rPr>
                <w:lang w:bidi="en-US"/>
              </w:rPr>
              <w:t xml:space="preserve">  New tab page experience (Device)</w:t>
            </w:r>
          </w:p>
        </w:tc>
        <w:tc>
          <w:tcPr>
            <w:tcW w:w="4590" w:type="pct"/>
          </w:tcPr>
          <w:p w14:paraId="3A082B7D" w14:textId="2F575BB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Microsoft News feed experience</w:t>
            </w:r>
          </w:p>
        </w:tc>
      </w:tr>
      <w:tr w:rsidR="003C448A" w14:paraId="4E22B3E9" w14:textId="77777777" w:rsidTr="003C448A">
        <w:tc>
          <w:tcPr>
            <w:cnfStyle w:val="001000000000" w:firstRow="0" w:lastRow="0" w:firstColumn="1" w:lastColumn="0" w:oddVBand="0" w:evenVBand="0" w:oddHBand="0" w:evenHBand="0" w:firstRowFirstColumn="0" w:firstRowLastColumn="0" w:lastRowFirstColumn="0" w:lastRowLastColumn="0"/>
            <w:tcW w:w="410" w:type="pct"/>
          </w:tcPr>
          <w:p w14:paraId="53E480C4" w14:textId="4565676C" w:rsidR="003C448A" w:rsidRDefault="003C448A" w:rsidP="003C448A">
            <w:pPr>
              <w:pStyle w:val="1ATableTextStyle"/>
              <w:rPr>
                <w:lang w:bidi="en-US"/>
              </w:rPr>
            </w:pPr>
            <w:r>
              <w:rPr>
                <w:lang w:bidi="en-US"/>
              </w:rPr>
              <w:t>Configure the new tab page URL</w:t>
            </w:r>
          </w:p>
        </w:tc>
        <w:tc>
          <w:tcPr>
            <w:tcW w:w="4590" w:type="pct"/>
          </w:tcPr>
          <w:p w14:paraId="002CB4DA" w14:textId="5E3D771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0123983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 w:type="pct"/>
          </w:tcPr>
          <w:p w14:paraId="245CCBA3" w14:textId="770DC966" w:rsidR="003C448A" w:rsidRDefault="003C448A" w:rsidP="003C448A">
            <w:pPr>
              <w:pStyle w:val="1ATableTextStyle"/>
              <w:rPr>
                <w:lang w:bidi="en-US"/>
              </w:rPr>
            </w:pPr>
            <w:r>
              <w:rPr>
                <w:lang w:bidi="en-US"/>
              </w:rPr>
              <w:t xml:space="preserve">  New tab page URL (Device)</w:t>
            </w:r>
          </w:p>
        </w:tc>
        <w:tc>
          <w:tcPr>
            <w:tcW w:w="4590" w:type="pct"/>
          </w:tcPr>
          <w:p w14:paraId="16FCF3D9" w14:textId="66F4426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https://sahcorp.sharepoint.com/sites/theHub</w:t>
            </w:r>
          </w:p>
        </w:tc>
      </w:tr>
      <w:tr w:rsidR="003C448A" w14:paraId="00697EEE" w14:textId="77777777" w:rsidTr="003C448A">
        <w:tc>
          <w:tcPr>
            <w:cnfStyle w:val="001000000000" w:firstRow="0" w:lastRow="0" w:firstColumn="1" w:lastColumn="0" w:oddVBand="0" w:evenVBand="0" w:oddHBand="0" w:evenHBand="0" w:firstRowFirstColumn="0" w:firstRowLastColumn="0" w:lastRowFirstColumn="0" w:lastRowLastColumn="0"/>
            <w:tcW w:w="410" w:type="pct"/>
          </w:tcPr>
          <w:p w14:paraId="4D92206F" w14:textId="43A4E028" w:rsidR="003C448A" w:rsidRDefault="003C448A" w:rsidP="003C448A">
            <w:pPr>
              <w:pStyle w:val="1ATableTextStyle"/>
              <w:rPr>
                <w:lang w:bidi="en-US"/>
              </w:rPr>
            </w:pPr>
            <w:r>
              <w:rPr>
                <w:lang w:bidi="en-US"/>
              </w:rPr>
              <w:lastRenderedPageBreak/>
              <w:t>Set the new tab page as the home page</w:t>
            </w:r>
          </w:p>
        </w:tc>
        <w:tc>
          <w:tcPr>
            <w:tcW w:w="4590" w:type="pct"/>
          </w:tcPr>
          <w:p w14:paraId="79F32899" w14:textId="27383DD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3D91418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 w:type="pct"/>
          </w:tcPr>
          <w:p w14:paraId="6A3721FC" w14:textId="33A93CBE" w:rsidR="003C448A" w:rsidRDefault="003C448A" w:rsidP="003C448A">
            <w:pPr>
              <w:pStyle w:val="1ATableTextStyle"/>
              <w:rPr>
                <w:lang w:bidi="en-US"/>
              </w:rPr>
            </w:pPr>
            <w:r>
              <w:rPr>
                <w:lang w:bidi="en-US"/>
              </w:rPr>
              <w:t>Show Home button on toolbar</w:t>
            </w:r>
          </w:p>
        </w:tc>
        <w:tc>
          <w:tcPr>
            <w:tcW w:w="4590" w:type="pct"/>
          </w:tcPr>
          <w:p w14:paraId="601FC339" w14:textId="7E8C247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2CC5D58F" w14:textId="77777777" w:rsidTr="003C448A">
        <w:tc>
          <w:tcPr>
            <w:cnfStyle w:val="001000000000" w:firstRow="0" w:lastRow="0" w:firstColumn="1" w:lastColumn="0" w:oddVBand="0" w:evenVBand="0" w:oddHBand="0" w:evenHBand="0" w:firstRowFirstColumn="0" w:firstRowLastColumn="0" w:lastRowFirstColumn="0" w:lastRowLastColumn="0"/>
            <w:tcW w:w="410" w:type="pct"/>
          </w:tcPr>
          <w:p w14:paraId="088C3130" w14:textId="61606C41" w:rsidR="003C448A" w:rsidRDefault="003C448A" w:rsidP="003C448A">
            <w:pPr>
              <w:pStyle w:val="1ATableTextStyle"/>
              <w:rPr>
                <w:lang w:bidi="en-US"/>
              </w:rPr>
            </w:pPr>
            <w:r>
              <w:rPr>
                <w:lang w:bidi="en-US"/>
              </w:rPr>
              <w:t>Sites to open when the browser starts</w:t>
            </w:r>
          </w:p>
        </w:tc>
        <w:tc>
          <w:tcPr>
            <w:tcW w:w="4590" w:type="pct"/>
          </w:tcPr>
          <w:p w14:paraId="0547C10D" w14:textId="4B25F74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259BA54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 w:type="pct"/>
          </w:tcPr>
          <w:p w14:paraId="3C9E8D84" w14:textId="0A8BDD00" w:rsidR="003C448A" w:rsidRDefault="003C448A" w:rsidP="003C448A">
            <w:pPr>
              <w:pStyle w:val="1ATableTextStyle"/>
              <w:rPr>
                <w:lang w:bidi="en-US"/>
              </w:rPr>
            </w:pPr>
            <w:r>
              <w:rPr>
                <w:lang w:bidi="en-US"/>
              </w:rPr>
              <w:t xml:space="preserve">  Sites to open when the browser starts (Device)</w:t>
            </w:r>
          </w:p>
        </w:tc>
        <w:tc>
          <w:tcPr>
            <w:tcW w:w="4590" w:type="pct"/>
          </w:tcPr>
          <w:p w14:paraId="29A7CE22" w14:textId="32A9EEB1"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https://sahcorp.sharepoint.com/sites/theHub</w:t>
            </w:r>
          </w:p>
        </w:tc>
      </w:tr>
    </w:tbl>
    <w:p w14:paraId="174A8A94" w14:textId="238F69FD" w:rsidR="003C448A" w:rsidRDefault="003C448A" w:rsidP="003C448A">
      <w:pPr>
        <w:pStyle w:val="Caption"/>
      </w:pPr>
      <w:r>
        <w:t xml:space="preserve">Table </w:t>
      </w:r>
      <w:r>
        <w:fldChar w:fldCharType="begin"/>
      </w:r>
      <w:r>
        <w:instrText xml:space="preserve"> SEQ Table \* ARABIC </w:instrText>
      </w:r>
      <w:r>
        <w:fldChar w:fldCharType="separate"/>
      </w:r>
      <w:r>
        <w:rPr>
          <w:noProof/>
        </w:rPr>
        <w:t>201</w:t>
      </w:r>
      <w:r>
        <w:fldChar w:fldCharType="end"/>
      </w:r>
      <w:r>
        <w:t>. Settings - Win - Microsoft Edge - U - Homepage and Bookmarks - v1.0.0</w:t>
      </w:r>
    </w:p>
    <w:tbl>
      <w:tblPr>
        <w:tblStyle w:val="GridTable4-Accent2"/>
        <w:tblW w:w="4994" w:type="pct"/>
        <w:tblLook w:val="04A0" w:firstRow="1" w:lastRow="0" w:firstColumn="1" w:lastColumn="0" w:noHBand="0" w:noVBand="1"/>
      </w:tblPr>
      <w:tblGrid>
        <w:gridCol w:w="3001"/>
        <w:gridCol w:w="3000"/>
        <w:gridCol w:w="3004"/>
      </w:tblGrid>
      <w:tr w:rsidR="003C448A" w14:paraId="64C85ED0"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0824E486" w14:textId="40CA2AE8" w:rsidR="003C448A" w:rsidRDefault="003C448A" w:rsidP="003C448A">
            <w:pPr>
              <w:pStyle w:val="1ATableHeaderBold"/>
              <w:rPr>
                <w:lang w:bidi="en-US"/>
              </w:rPr>
            </w:pPr>
            <w:r>
              <w:rPr>
                <w:lang w:bidi="en-US"/>
              </w:rPr>
              <w:t>Group</w:t>
            </w:r>
          </w:p>
        </w:tc>
        <w:tc>
          <w:tcPr>
            <w:tcW w:w="1666" w:type="pct"/>
          </w:tcPr>
          <w:p w14:paraId="0A5F9FE8" w14:textId="26DCE704"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118635BD" w14:textId="03974B0A"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4335CE0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47D4A11E" w14:textId="76747964" w:rsidR="003C448A" w:rsidRDefault="003C448A" w:rsidP="003C448A">
            <w:pPr>
              <w:pStyle w:val="1ATableCategoryHeaderRowBold"/>
              <w:rPr>
                <w:lang w:bidi="en-US"/>
              </w:rPr>
            </w:pPr>
            <w:r>
              <w:rPr>
                <w:lang w:bidi="en-US"/>
              </w:rPr>
              <w:t>Included Groups</w:t>
            </w:r>
          </w:p>
        </w:tc>
      </w:tr>
      <w:tr w:rsidR="003C448A" w14:paraId="68E22FBE"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75EA3284" w14:textId="5E267627" w:rsidR="003C448A" w:rsidRDefault="003C448A" w:rsidP="003C448A">
            <w:pPr>
              <w:pStyle w:val="1ATableTextStyle"/>
              <w:rPr>
                <w:lang w:bidi="en-US"/>
              </w:rPr>
            </w:pPr>
            <w:r>
              <w:rPr>
                <w:lang w:bidi="en-US"/>
              </w:rPr>
              <w:t>All users</w:t>
            </w:r>
          </w:p>
        </w:tc>
        <w:tc>
          <w:tcPr>
            <w:tcW w:w="1666" w:type="pct"/>
          </w:tcPr>
          <w:p w14:paraId="34A0F3CE" w14:textId="048FA6D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1DB5F76F" w14:textId="160126F5"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0BC124F7" w14:textId="7A629B96" w:rsidR="003C448A" w:rsidRDefault="003C448A" w:rsidP="003C448A">
      <w:pPr>
        <w:pStyle w:val="Caption"/>
      </w:pPr>
      <w:r>
        <w:t xml:space="preserve">Table </w:t>
      </w:r>
      <w:r>
        <w:fldChar w:fldCharType="begin"/>
      </w:r>
      <w:r>
        <w:instrText xml:space="preserve"> SEQ Table \* ARABIC </w:instrText>
      </w:r>
      <w:r>
        <w:fldChar w:fldCharType="separate"/>
      </w:r>
      <w:r>
        <w:rPr>
          <w:noProof/>
        </w:rPr>
        <w:t>202</w:t>
      </w:r>
      <w:r>
        <w:fldChar w:fldCharType="end"/>
      </w:r>
      <w:r>
        <w:t>. Assignments - Win - Microsoft Edge - U - Homepage and Bookmarks - v1.0.0</w:t>
      </w:r>
    </w:p>
    <w:p w14:paraId="6B929791" w14:textId="71CD870A" w:rsidR="003C448A" w:rsidRDefault="003C448A" w:rsidP="003C448A">
      <w:pPr>
        <w:pStyle w:val="1ANumberedHeading3"/>
      </w:pPr>
      <w:bookmarkStart w:id="117" w:name="_Toc204168921"/>
      <w:r>
        <w:lastRenderedPageBreak/>
        <w:t>Win - Microsoft Edge - U - Password Management - v1.0.0</w:t>
      </w:r>
      <w:bookmarkEnd w:id="117"/>
    </w:p>
    <w:p w14:paraId="65525120"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656A4848"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68A0384" w14:textId="12FBB572" w:rsidR="003C448A" w:rsidRDefault="003C448A" w:rsidP="003C448A">
            <w:pPr>
              <w:pStyle w:val="1ATableHeaderBold"/>
              <w:rPr>
                <w:lang w:bidi="en-US"/>
              </w:rPr>
            </w:pPr>
            <w:r>
              <w:rPr>
                <w:lang w:bidi="en-US"/>
              </w:rPr>
              <w:t>Name</w:t>
            </w:r>
          </w:p>
        </w:tc>
        <w:tc>
          <w:tcPr>
            <w:tcW w:w="2500" w:type="pct"/>
          </w:tcPr>
          <w:p w14:paraId="07B5D2F2" w14:textId="5D6C90B5"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038704C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0F4FCD63" w14:textId="0B8B794D" w:rsidR="003C448A" w:rsidRDefault="003C448A" w:rsidP="003C448A">
            <w:pPr>
              <w:pStyle w:val="1ATableCategoryHeaderRowBold"/>
              <w:rPr>
                <w:lang w:bidi="en-US"/>
              </w:rPr>
            </w:pPr>
            <w:r>
              <w:rPr>
                <w:lang w:bidi="en-US"/>
              </w:rPr>
              <w:t>Basics</w:t>
            </w:r>
          </w:p>
        </w:tc>
      </w:tr>
      <w:tr w:rsidR="003C448A" w14:paraId="192F753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963DF1A" w14:textId="28F855BC" w:rsidR="003C448A" w:rsidRDefault="003C448A" w:rsidP="003C448A">
            <w:pPr>
              <w:pStyle w:val="1ATableTextStyle"/>
              <w:rPr>
                <w:lang w:bidi="en-US"/>
              </w:rPr>
            </w:pPr>
            <w:r>
              <w:rPr>
                <w:lang w:bidi="en-US"/>
              </w:rPr>
              <w:t>Name</w:t>
            </w:r>
          </w:p>
        </w:tc>
        <w:tc>
          <w:tcPr>
            <w:tcW w:w="2500" w:type="pct"/>
          </w:tcPr>
          <w:p w14:paraId="4772C655" w14:textId="59FDC8F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Microsoft Edge - U - Password Management - v1.0.0</w:t>
            </w:r>
          </w:p>
        </w:tc>
      </w:tr>
      <w:tr w:rsidR="003C448A" w14:paraId="4CBDB93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CB05349" w14:textId="00B94077" w:rsidR="003C448A" w:rsidRDefault="003C448A" w:rsidP="003C448A">
            <w:pPr>
              <w:pStyle w:val="1ATableTextStyle"/>
              <w:rPr>
                <w:lang w:bidi="en-US"/>
              </w:rPr>
            </w:pPr>
            <w:r>
              <w:rPr>
                <w:lang w:bidi="en-US"/>
              </w:rPr>
              <w:t>Description</w:t>
            </w:r>
          </w:p>
        </w:tc>
        <w:tc>
          <w:tcPr>
            <w:tcW w:w="2500" w:type="pct"/>
          </w:tcPr>
          <w:p w14:paraId="2377F9FA"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4B1D1E3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5778B89" w14:textId="5DEABF44" w:rsidR="003C448A" w:rsidRDefault="003C448A" w:rsidP="003C448A">
            <w:pPr>
              <w:pStyle w:val="1ATableTextStyle"/>
              <w:rPr>
                <w:lang w:bidi="en-US"/>
              </w:rPr>
            </w:pPr>
            <w:r>
              <w:rPr>
                <w:lang w:bidi="en-US"/>
              </w:rPr>
              <w:t>Profile type</w:t>
            </w:r>
          </w:p>
        </w:tc>
        <w:tc>
          <w:tcPr>
            <w:tcW w:w="2500" w:type="pct"/>
          </w:tcPr>
          <w:p w14:paraId="7630D9B6" w14:textId="11B869B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44D9DFE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71E0591" w14:textId="6ABCB13A" w:rsidR="003C448A" w:rsidRDefault="003C448A" w:rsidP="003C448A">
            <w:pPr>
              <w:pStyle w:val="1ATableTextStyle"/>
              <w:rPr>
                <w:lang w:bidi="en-US"/>
              </w:rPr>
            </w:pPr>
            <w:r>
              <w:rPr>
                <w:lang w:bidi="en-US"/>
              </w:rPr>
              <w:t>Platform supported</w:t>
            </w:r>
          </w:p>
        </w:tc>
        <w:tc>
          <w:tcPr>
            <w:tcW w:w="2500" w:type="pct"/>
          </w:tcPr>
          <w:p w14:paraId="15C86BBD" w14:textId="63E7E1C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026D1F2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56F0A70" w14:textId="51CE463F" w:rsidR="003C448A" w:rsidRDefault="003C448A" w:rsidP="003C448A">
            <w:pPr>
              <w:pStyle w:val="1ATableTextStyle"/>
              <w:rPr>
                <w:lang w:bidi="en-US"/>
              </w:rPr>
            </w:pPr>
            <w:r>
              <w:rPr>
                <w:lang w:bidi="en-US"/>
              </w:rPr>
              <w:t>Created</w:t>
            </w:r>
          </w:p>
        </w:tc>
        <w:tc>
          <w:tcPr>
            <w:tcW w:w="2500" w:type="pct"/>
          </w:tcPr>
          <w:p w14:paraId="3FF05802" w14:textId="7169B16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09:27:32</w:t>
            </w:r>
          </w:p>
        </w:tc>
      </w:tr>
      <w:tr w:rsidR="003C448A" w14:paraId="3A15B50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F517150" w14:textId="7EC6D5EA" w:rsidR="003C448A" w:rsidRDefault="003C448A" w:rsidP="003C448A">
            <w:pPr>
              <w:pStyle w:val="1ATableTextStyle"/>
              <w:rPr>
                <w:lang w:bidi="en-US"/>
              </w:rPr>
            </w:pPr>
            <w:r>
              <w:rPr>
                <w:lang w:bidi="en-US"/>
              </w:rPr>
              <w:t>Last modified</w:t>
            </w:r>
          </w:p>
        </w:tc>
        <w:tc>
          <w:tcPr>
            <w:tcW w:w="2500" w:type="pct"/>
          </w:tcPr>
          <w:p w14:paraId="6274E8D9" w14:textId="2D095FA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10 April 2025 09:27:32</w:t>
            </w:r>
          </w:p>
        </w:tc>
      </w:tr>
      <w:tr w:rsidR="003C448A" w14:paraId="4BD003F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DCFCD53" w14:textId="5BA6736F" w:rsidR="003C448A" w:rsidRDefault="003C448A" w:rsidP="003C448A">
            <w:pPr>
              <w:pStyle w:val="1ATableTextStyle"/>
              <w:rPr>
                <w:lang w:bidi="en-US"/>
              </w:rPr>
            </w:pPr>
            <w:r>
              <w:rPr>
                <w:lang w:bidi="en-US"/>
              </w:rPr>
              <w:t>Scope tags</w:t>
            </w:r>
          </w:p>
        </w:tc>
        <w:tc>
          <w:tcPr>
            <w:tcW w:w="2500" w:type="pct"/>
          </w:tcPr>
          <w:p w14:paraId="5804D0ED" w14:textId="1BA76243"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5648394B" w14:textId="2B04C182" w:rsidR="003C448A" w:rsidRDefault="003C448A" w:rsidP="003C448A">
      <w:pPr>
        <w:pStyle w:val="Caption"/>
      </w:pPr>
      <w:r>
        <w:t xml:space="preserve">Table </w:t>
      </w:r>
      <w:r>
        <w:fldChar w:fldCharType="begin"/>
      </w:r>
      <w:r>
        <w:instrText xml:space="preserve"> SEQ Table \* ARABIC </w:instrText>
      </w:r>
      <w:r>
        <w:fldChar w:fldCharType="separate"/>
      </w:r>
      <w:r>
        <w:rPr>
          <w:noProof/>
        </w:rPr>
        <w:t>203</w:t>
      </w:r>
      <w:r>
        <w:fldChar w:fldCharType="end"/>
      </w:r>
      <w:r>
        <w:t>. Basics - Win - Microsoft Edge - U - Password Management - v1.0.0</w:t>
      </w:r>
    </w:p>
    <w:tbl>
      <w:tblPr>
        <w:tblStyle w:val="GridTable4-Accent2"/>
        <w:tblW w:w="4994" w:type="pct"/>
        <w:tblLook w:val="04A0" w:firstRow="1" w:lastRow="0" w:firstColumn="1" w:lastColumn="0" w:noHBand="0" w:noVBand="1"/>
      </w:tblPr>
      <w:tblGrid>
        <w:gridCol w:w="4502"/>
        <w:gridCol w:w="4503"/>
      </w:tblGrid>
      <w:tr w:rsidR="003C448A" w14:paraId="6B8C78A9"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B99E63A" w14:textId="51317341" w:rsidR="003C448A" w:rsidRDefault="003C448A" w:rsidP="003C448A">
            <w:pPr>
              <w:pStyle w:val="1ATableHeaderBold"/>
              <w:rPr>
                <w:lang w:bidi="en-US"/>
              </w:rPr>
            </w:pPr>
            <w:r>
              <w:rPr>
                <w:lang w:bidi="en-US"/>
              </w:rPr>
              <w:t>Name</w:t>
            </w:r>
          </w:p>
        </w:tc>
        <w:tc>
          <w:tcPr>
            <w:tcW w:w="2500" w:type="pct"/>
          </w:tcPr>
          <w:p w14:paraId="5A222905" w14:textId="711F6E42"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43FA82A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FA0B989" w14:textId="5C6B4520" w:rsidR="003C448A" w:rsidRDefault="003C448A" w:rsidP="003C448A">
            <w:pPr>
              <w:pStyle w:val="1ATableCategoryHeaderRowBold"/>
              <w:rPr>
                <w:lang w:bidi="en-US"/>
              </w:rPr>
            </w:pPr>
            <w:r>
              <w:rPr>
                <w:lang w:bidi="en-US"/>
              </w:rPr>
              <w:t>Microsoft Edge</w:t>
            </w:r>
          </w:p>
        </w:tc>
      </w:tr>
      <w:tr w:rsidR="003C448A" w14:paraId="18888018"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54493BD0" w14:textId="691AEE5C" w:rsidR="003C448A" w:rsidRDefault="003C448A" w:rsidP="003C448A">
            <w:pPr>
              <w:pStyle w:val="1ATableSub-CategoryHeaderColumn"/>
              <w:rPr>
                <w:lang w:bidi="en-US"/>
              </w:rPr>
            </w:pPr>
            <w:r>
              <w:rPr>
                <w:lang w:bidi="en-US"/>
              </w:rPr>
              <w:t>Password manager and protection</w:t>
            </w:r>
          </w:p>
        </w:tc>
      </w:tr>
      <w:tr w:rsidR="003C448A" w14:paraId="6F83A46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6FDCF0E" w14:textId="5DD5DE86" w:rsidR="003C448A" w:rsidRDefault="003C448A" w:rsidP="003C448A">
            <w:pPr>
              <w:pStyle w:val="1ATableTextStyle"/>
              <w:rPr>
                <w:lang w:bidi="en-US"/>
              </w:rPr>
            </w:pPr>
            <w:r>
              <w:rPr>
                <w:lang w:bidi="en-US"/>
              </w:rPr>
              <w:t>Allow users to be alerted if their passwords are found to be unsafe (User)</w:t>
            </w:r>
          </w:p>
        </w:tc>
        <w:tc>
          <w:tcPr>
            <w:tcW w:w="2500" w:type="pct"/>
          </w:tcPr>
          <w:p w14:paraId="51FCEFAD" w14:textId="70C6A0F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178468E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846D41E" w14:textId="493725D9" w:rsidR="003C448A" w:rsidRDefault="003C448A" w:rsidP="003C448A">
            <w:pPr>
              <w:pStyle w:val="1ATableTextStyle"/>
              <w:rPr>
                <w:lang w:bidi="en-US"/>
              </w:rPr>
            </w:pPr>
            <w:r>
              <w:rPr>
                <w:lang w:bidi="en-US"/>
              </w:rPr>
              <w:t>Allow users to get a strong password suggestion whenever they are creating an account online (User)</w:t>
            </w:r>
          </w:p>
        </w:tc>
        <w:tc>
          <w:tcPr>
            <w:tcW w:w="2500" w:type="pct"/>
          </w:tcPr>
          <w:p w14:paraId="40444E80" w14:textId="63B3DB4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5C3437E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DB94F0B" w14:textId="05F0571D" w:rsidR="003C448A" w:rsidRDefault="003C448A" w:rsidP="003C448A">
            <w:pPr>
              <w:pStyle w:val="1ATableTextStyle"/>
              <w:rPr>
                <w:lang w:bidi="en-US"/>
              </w:rPr>
            </w:pPr>
            <w:r>
              <w:rPr>
                <w:lang w:bidi="en-US"/>
              </w:rPr>
              <w:t>Configures a setting that asks users to enter their device password while using password autofill (User)</w:t>
            </w:r>
          </w:p>
        </w:tc>
        <w:tc>
          <w:tcPr>
            <w:tcW w:w="2500" w:type="pct"/>
          </w:tcPr>
          <w:p w14:paraId="591A2CC4" w14:textId="704AB3F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2607C48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A50F3C1" w14:textId="7CE73963" w:rsidR="003C448A" w:rsidRDefault="003C448A" w:rsidP="003C448A">
            <w:pPr>
              <w:pStyle w:val="1ATableTextStyle"/>
              <w:rPr>
                <w:lang w:bidi="en-US"/>
              </w:rPr>
            </w:pPr>
            <w:r>
              <w:rPr>
                <w:lang w:bidi="en-US"/>
              </w:rPr>
              <w:t xml:space="preserve">  Configures a setting that asks users to enter their device password while using password autofill (User)</w:t>
            </w:r>
          </w:p>
        </w:tc>
        <w:tc>
          <w:tcPr>
            <w:tcW w:w="2500" w:type="pct"/>
          </w:tcPr>
          <w:p w14:paraId="6EA4095A" w14:textId="4D91746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With device password</w:t>
            </w:r>
          </w:p>
        </w:tc>
      </w:tr>
      <w:tr w:rsidR="003C448A" w14:paraId="0C5D7FF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30B01DA" w14:textId="602AE9AE" w:rsidR="003C448A" w:rsidRDefault="003C448A" w:rsidP="003C448A">
            <w:pPr>
              <w:pStyle w:val="1ATableTextStyle"/>
              <w:rPr>
                <w:lang w:bidi="en-US"/>
              </w:rPr>
            </w:pPr>
            <w:r>
              <w:rPr>
                <w:lang w:bidi="en-US"/>
              </w:rPr>
              <w:t>Enable saving passwords to the password manager (User)</w:t>
            </w:r>
          </w:p>
        </w:tc>
        <w:tc>
          <w:tcPr>
            <w:tcW w:w="2500" w:type="pct"/>
          </w:tcPr>
          <w:p w14:paraId="2852D260" w14:textId="6953B1BE"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bl>
    <w:p w14:paraId="22C15911" w14:textId="77406AB9" w:rsidR="003C448A" w:rsidRDefault="003C448A" w:rsidP="003C448A">
      <w:pPr>
        <w:pStyle w:val="Caption"/>
      </w:pPr>
      <w:r>
        <w:t xml:space="preserve">Table </w:t>
      </w:r>
      <w:r>
        <w:fldChar w:fldCharType="begin"/>
      </w:r>
      <w:r>
        <w:instrText xml:space="preserve"> SEQ Table \* ARABIC </w:instrText>
      </w:r>
      <w:r>
        <w:fldChar w:fldCharType="separate"/>
      </w:r>
      <w:r>
        <w:rPr>
          <w:noProof/>
        </w:rPr>
        <w:t>204</w:t>
      </w:r>
      <w:r>
        <w:fldChar w:fldCharType="end"/>
      </w:r>
      <w:r>
        <w:t>. Settings - Win - Microsoft Edge - U - Password Management - v1.0.0</w:t>
      </w:r>
    </w:p>
    <w:tbl>
      <w:tblPr>
        <w:tblStyle w:val="GridTable4-Accent2"/>
        <w:tblW w:w="4994" w:type="pct"/>
        <w:tblLook w:val="04A0" w:firstRow="1" w:lastRow="0" w:firstColumn="1" w:lastColumn="0" w:noHBand="0" w:noVBand="1"/>
      </w:tblPr>
      <w:tblGrid>
        <w:gridCol w:w="3001"/>
        <w:gridCol w:w="3000"/>
        <w:gridCol w:w="3004"/>
      </w:tblGrid>
      <w:tr w:rsidR="003C448A" w14:paraId="49744C89"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23F0A3E6" w14:textId="7B75E3C2" w:rsidR="003C448A" w:rsidRDefault="003C448A" w:rsidP="003C448A">
            <w:pPr>
              <w:pStyle w:val="1ATableHeaderBold"/>
              <w:rPr>
                <w:lang w:bidi="en-US"/>
              </w:rPr>
            </w:pPr>
            <w:r>
              <w:rPr>
                <w:lang w:bidi="en-US"/>
              </w:rPr>
              <w:t>Group</w:t>
            </w:r>
          </w:p>
        </w:tc>
        <w:tc>
          <w:tcPr>
            <w:tcW w:w="1666" w:type="pct"/>
          </w:tcPr>
          <w:p w14:paraId="61CC6D6B" w14:textId="74AF7346"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7A8E8AEB" w14:textId="09E6308E"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1C0A045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0777DA9A" w14:textId="2A4ACFD5" w:rsidR="003C448A" w:rsidRDefault="003C448A" w:rsidP="003C448A">
            <w:pPr>
              <w:pStyle w:val="1ATableCategoryHeaderRowBold"/>
              <w:rPr>
                <w:lang w:bidi="en-US"/>
              </w:rPr>
            </w:pPr>
            <w:r>
              <w:rPr>
                <w:lang w:bidi="en-US"/>
              </w:rPr>
              <w:t>Included Groups</w:t>
            </w:r>
          </w:p>
        </w:tc>
      </w:tr>
      <w:tr w:rsidR="003C448A" w14:paraId="2E3582B5"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0DA904A8" w14:textId="5EE16F42" w:rsidR="003C448A" w:rsidRDefault="003C448A" w:rsidP="003C448A">
            <w:pPr>
              <w:pStyle w:val="1ATableTextStyle"/>
              <w:rPr>
                <w:lang w:bidi="en-US"/>
              </w:rPr>
            </w:pPr>
            <w:r>
              <w:rPr>
                <w:lang w:bidi="en-US"/>
              </w:rPr>
              <w:t>All users</w:t>
            </w:r>
          </w:p>
        </w:tc>
        <w:tc>
          <w:tcPr>
            <w:tcW w:w="1666" w:type="pct"/>
          </w:tcPr>
          <w:p w14:paraId="28244F30" w14:textId="09760F3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13FEBA15" w14:textId="11339651"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163E420D" w14:textId="764478C5" w:rsidR="003C448A" w:rsidRDefault="003C448A" w:rsidP="003C448A">
      <w:pPr>
        <w:pStyle w:val="Caption"/>
      </w:pPr>
      <w:r>
        <w:t xml:space="preserve">Table </w:t>
      </w:r>
      <w:r>
        <w:fldChar w:fldCharType="begin"/>
      </w:r>
      <w:r>
        <w:instrText xml:space="preserve"> SEQ Table \* ARABIC </w:instrText>
      </w:r>
      <w:r>
        <w:fldChar w:fldCharType="separate"/>
      </w:r>
      <w:r>
        <w:rPr>
          <w:noProof/>
        </w:rPr>
        <w:t>205</w:t>
      </w:r>
      <w:r>
        <w:fldChar w:fldCharType="end"/>
      </w:r>
      <w:r>
        <w:t>. Assignments - Win - Microsoft Edge - U - Password Management - v1.0.0</w:t>
      </w:r>
    </w:p>
    <w:p w14:paraId="62187D0B" w14:textId="60820A1A" w:rsidR="003C448A" w:rsidRDefault="003C448A" w:rsidP="003C448A">
      <w:pPr>
        <w:pStyle w:val="1ANumberedHeading3"/>
      </w:pPr>
      <w:bookmarkStart w:id="118" w:name="_Toc204168922"/>
      <w:r>
        <w:t>Win - Microsoft Edge - U - Profiles, Sign-In and Sync - v1.0.0</w:t>
      </w:r>
      <w:bookmarkEnd w:id="118"/>
    </w:p>
    <w:p w14:paraId="2C84025A"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63C97867"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2431230" w14:textId="54C87B14" w:rsidR="003C448A" w:rsidRDefault="003C448A" w:rsidP="003C448A">
            <w:pPr>
              <w:pStyle w:val="1ATableHeaderBold"/>
              <w:rPr>
                <w:lang w:bidi="en-US"/>
              </w:rPr>
            </w:pPr>
            <w:r>
              <w:rPr>
                <w:lang w:bidi="en-US"/>
              </w:rPr>
              <w:t>Name</w:t>
            </w:r>
          </w:p>
        </w:tc>
        <w:tc>
          <w:tcPr>
            <w:tcW w:w="2500" w:type="pct"/>
          </w:tcPr>
          <w:p w14:paraId="221D9428" w14:textId="2A267EBE"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6CF23D3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9116F93" w14:textId="5BB52777" w:rsidR="003C448A" w:rsidRDefault="003C448A" w:rsidP="003C448A">
            <w:pPr>
              <w:pStyle w:val="1ATableCategoryHeaderRowBold"/>
              <w:rPr>
                <w:lang w:bidi="en-US"/>
              </w:rPr>
            </w:pPr>
            <w:r>
              <w:rPr>
                <w:lang w:bidi="en-US"/>
              </w:rPr>
              <w:t>Basics</w:t>
            </w:r>
          </w:p>
        </w:tc>
      </w:tr>
      <w:tr w:rsidR="003C448A" w14:paraId="727E202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31CF843" w14:textId="21D8F5A6" w:rsidR="003C448A" w:rsidRDefault="003C448A" w:rsidP="003C448A">
            <w:pPr>
              <w:pStyle w:val="1ATableTextStyle"/>
              <w:rPr>
                <w:lang w:bidi="en-US"/>
              </w:rPr>
            </w:pPr>
            <w:r>
              <w:rPr>
                <w:lang w:bidi="en-US"/>
              </w:rPr>
              <w:t>Name</w:t>
            </w:r>
          </w:p>
        </w:tc>
        <w:tc>
          <w:tcPr>
            <w:tcW w:w="2500" w:type="pct"/>
          </w:tcPr>
          <w:p w14:paraId="496CEAF2" w14:textId="1B54A4B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Microsoft Edge - U - Profiles, Sign-In and Sync - v1.0.0</w:t>
            </w:r>
          </w:p>
        </w:tc>
      </w:tr>
      <w:tr w:rsidR="003C448A" w14:paraId="6406135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BA36023" w14:textId="4FB7D9D8" w:rsidR="003C448A" w:rsidRDefault="003C448A" w:rsidP="003C448A">
            <w:pPr>
              <w:pStyle w:val="1ATableTextStyle"/>
              <w:rPr>
                <w:lang w:bidi="en-US"/>
              </w:rPr>
            </w:pPr>
            <w:r>
              <w:rPr>
                <w:lang w:bidi="en-US"/>
              </w:rPr>
              <w:lastRenderedPageBreak/>
              <w:t>Description</w:t>
            </w:r>
          </w:p>
        </w:tc>
        <w:tc>
          <w:tcPr>
            <w:tcW w:w="2500" w:type="pct"/>
          </w:tcPr>
          <w:p w14:paraId="75AC09EF" w14:textId="5B2D169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 profile creation from the Identity flyout menu or the Settings page (User) set to Enable on 10.06.25 by PC</w:t>
            </w:r>
          </w:p>
        </w:tc>
      </w:tr>
      <w:tr w:rsidR="003C448A" w14:paraId="7ED1445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82060F2" w14:textId="6BC8D155" w:rsidR="003C448A" w:rsidRDefault="003C448A" w:rsidP="003C448A">
            <w:pPr>
              <w:pStyle w:val="1ATableTextStyle"/>
              <w:rPr>
                <w:lang w:bidi="en-US"/>
              </w:rPr>
            </w:pPr>
            <w:r>
              <w:rPr>
                <w:lang w:bidi="en-US"/>
              </w:rPr>
              <w:t>Profile type</w:t>
            </w:r>
          </w:p>
        </w:tc>
        <w:tc>
          <w:tcPr>
            <w:tcW w:w="2500" w:type="pct"/>
          </w:tcPr>
          <w:p w14:paraId="6D33FF2D" w14:textId="12139D5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4FB8660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D372268" w14:textId="15880F5D" w:rsidR="003C448A" w:rsidRDefault="003C448A" w:rsidP="003C448A">
            <w:pPr>
              <w:pStyle w:val="1ATableTextStyle"/>
              <w:rPr>
                <w:lang w:bidi="en-US"/>
              </w:rPr>
            </w:pPr>
            <w:r>
              <w:rPr>
                <w:lang w:bidi="en-US"/>
              </w:rPr>
              <w:t>Platform supported</w:t>
            </w:r>
          </w:p>
        </w:tc>
        <w:tc>
          <w:tcPr>
            <w:tcW w:w="2500" w:type="pct"/>
          </w:tcPr>
          <w:p w14:paraId="072FCC2C" w14:textId="1FC226D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05337D3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02F4DFE" w14:textId="76581D6D" w:rsidR="003C448A" w:rsidRDefault="003C448A" w:rsidP="003C448A">
            <w:pPr>
              <w:pStyle w:val="1ATableTextStyle"/>
              <w:rPr>
                <w:lang w:bidi="en-US"/>
              </w:rPr>
            </w:pPr>
            <w:r>
              <w:rPr>
                <w:lang w:bidi="en-US"/>
              </w:rPr>
              <w:t>Created</w:t>
            </w:r>
          </w:p>
        </w:tc>
        <w:tc>
          <w:tcPr>
            <w:tcW w:w="2500" w:type="pct"/>
          </w:tcPr>
          <w:p w14:paraId="61D00A99" w14:textId="2D6DE85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09:27:33</w:t>
            </w:r>
          </w:p>
        </w:tc>
      </w:tr>
      <w:tr w:rsidR="003C448A" w14:paraId="7541603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35703C4" w14:textId="6C763FDE" w:rsidR="003C448A" w:rsidRDefault="003C448A" w:rsidP="003C448A">
            <w:pPr>
              <w:pStyle w:val="1ATableTextStyle"/>
              <w:rPr>
                <w:lang w:bidi="en-US"/>
              </w:rPr>
            </w:pPr>
            <w:r>
              <w:rPr>
                <w:lang w:bidi="en-US"/>
              </w:rPr>
              <w:t>Last modified</w:t>
            </w:r>
          </w:p>
        </w:tc>
        <w:tc>
          <w:tcPr>
            <w:tcW w:w="2500" w:type="pct"/>
          </w:tcPr>
          <w:p w14:paraId="5C3841CE" w14:textId="0F7D1CB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10 June 2025 12:14:35</w:t>
            </w:r>
          </w:p>
        </w:tc>
      </w:tr>
      <w:tr w:rsidR="003C448A" w14:paraId="36051C7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815ED48" w14:textId="4DC25B49" w:rsidR="003C448A" w:rsidRDefault="003C448A" w:rsidP="003C448A">
            <w:pPr>
              <w:pStyle w:val="1ATableTextStyle"/>
              <w:rPr>
                <w:lang w:bidi="en-US"/>
              </w:rPr>
            </w:pPr>
            <w:r>
              <w:rPr>
                <w:lang w:bidi="en-US"/>
              </w:rPr>
              <w:t>Scope tags</w:t>
            </w:r>
          </w:p>
        </w:tc>
        <w:tc>
          <w:tcPr>
            <w:tcW w:w="2500" w:type="pct"/>
          </w:tcPr>
          <w:p w14:paraId="2C3CDD5E" w14:textId="3434E712"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43C9E71D" w14:textId="6D158858" w:rsidR="003C448A" w:rsidRDefault="003C448A" w:rsidP="003C448A">
      <w:pPr>
        <w:pStyle w:val="Caption"/>
      </w:pPr>
      <w:r>
        <w:t xml:space="preserve">Table </w:t>
      </w:r>
      <w:r>
        <w:fldChar w:fldCharType="begin"/>
      </w:r>
      <w:r>
        <w:instrText xml:space="preserve"> SEQ Table \* ARABIC </w:instrText>
      </w:r>
      <w:r>
        <w:fldChar w:fldCharType="separate"/>
      </w:r>
      <w:r>
        <w:rPr>
          <w:noProof/>
        </w:rPr>
        <w:t>206</w:t>
      </w:r>
      <w:r>
        <w:fldChar w:fldCharType="end"/>
      </w:r>
      <w:r>
        <w:t>. Basics - Win - Microsoft Edge - U - Profiles, Sign-In and Sync - v1.0.0</w:t>
      </w:r>
    </w:p>
    <w:tbl>
      <w:tblPr>
        <w:tblStyle w:val="GridTable4-Accent2"/>
        <w:tblW w:w="4994" w:type="pct"/>
        <w:tblLook w:val="04A0" w:firstRow="1" w:lastRow="0" w:firstColumn="1" w:lastColumn="0" w:noHBand="0" w:noVBand="1"/>
      </w:tblPr>
      <w:tblGrid>
        <w:gridCol w:w="4502"/>
        <w:gridCol w:w="4503"/>
      </w:tblGrid>
      <w:tr w:rsidR="003C448A" w14:paraId="2E43E571"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69DC85E" w14:textId="71C3A88E" w:rsidR="003C448A" w:rsidRDefault="003C448A" w:rsidP="003C448A">
            <w:pPr>
              <w:pStyle w:val="1ATableHeaderBold"/>
              <w:rPr>
                <w:lang w:bidi="en-US"/>
              </w:rPr>
            </w:pPr>
            <w:r>
              <w:rPr>
                <w:lang w:bidi="en-US"/>
              </w:rPr>
              <w:t>Name</w:t>
            </w:r>
          </w:p>
        </w:tc>
        <w:tc>
          <w:tcPr>
            <w:tcW w:w="2500" w:type="pct"/>
          </w:tcPr>
          <w:p w14:paraId="7E1CB475" w14:textId="7A26364F"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71A3D21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DD1B899" w14:textId="02071DDA" w:rsidR="003C448A" w:rsidRDefault="003C448A" w:rsidP="003C448A">
            <w:pPr>
              <w:pStyle w:val="1ATableCategoryHeaderRowBold"/>
              <w:rPr>
                <w:lang w:bidi="en-US"/>
              </w:rPr>
            </w:pPr>
            <w:r>
              <w:rPr>
                <w:lang w:bidi="en-US"/>
              </w:rPr>
              <w:t>Microsoft Edge</w:t>
            </w:r>
          </w:p>
        </w:tc>
      </w:tr>
      <w:tr w:rsidR="003C448A" w14:paraId="003FB36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DC5DA1E" w14:textId="26FE761A" w:rsidR="003C448A" w:rsidRDefault="003C448A" w:rsidP="003C448A">
            <w:pPr>
              <w:pStyle w:val="1ATableTextStyle"/>
              <w:rPr>
                <w:lang w:bidi="en-US"/>
              </w:rPr>
            </w:pPr>
            <w:r>
              <w:rPr>
                <w:lang w:bidi="en-US"/>
              </w:rPr>
              <w:t>Automatically import another browser's data and settings at first run (User)</w:t>
            </w:r>
          </w:p>
        </w:tc>
        <w:tc>
          <w:tcPr>
            <w:tcW w:w="2500" w:type="pct"/>
          </w:tcPr>
          <w:p w14:paraId="2A4DA856" w14:textId="0B05919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0B599B8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6D226D3" w14:textId="6610F814" w:rsidR="003C448A" w:rsidRDefault="003C448A" w:rsidP="003C448A">
            <w:pPr>
              <w:pStyle w:val="1ATableTextStyle"/>
              <w:rPr>
                <w:lang w:bidi="en-US"/>
              </w:rPr>
            </w:pPr>
            <w:r>
              <w:rPr>
                <w:lang w:bidi="en-US"/>
              </w:rPr>
              <w:t>Browser sign-in settings (User)</w:t>
            </w:r>
          </w:p>
        </w:tc>
        <w:tc>
          <w:tcPr>
            <w:tcW w:w="2500" w:type="pct"/>
          </w:tcPr>
          <w:p w14:paraId="67282D2A" w14:textId="340A06D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243259C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7B103EF" w14:textId="7FB51BFA" w:rsidR="003C448A" w:rsidRDefault="003C448A" w:rsidP="003C448A">
            <w:pPr>
              <w:pStyle w:val="1ATableTextStyle"/>
              <w:rPr>
                <w:lang w:bidi="en-US"/>
              </w:rPr>
            </w:pPr>
            <w:r>
              <w:rPr>
                <w:lang w:bidi="en-US"/>
              </w:rPr>
              <w:t xml:space="preserve">  Browser sign-in settings (User)</w:t>
            </w:r>
          </w:p>
        </w:tc>
        <w:tc>
          <w:tcPr>
            <w:tcW w:w="2500" w:type="pct"/>
          </w:tcPr>
          <w:p w14:paraId="2CF09289" w14:textId="61FF36A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Force users to sign-in to use the browser</w:t>
            </w:r>
          </w:p>
        </w:tc>
      </w:tr>
      <w:tr w:rsidR="003C448A" w14:paraId="5FDCA56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AAAF020" w14:textId="16E0E084" w:rsidR="003C448A" w:rsidRDefault="003C448A" w:rsidP="003C448A">
            <w:pPr>
              <w:pStyle w:val="1ATableTextStyle"/>
              <w:rPr>
                <w:lang w:bidi="en-US"/>
              </w:rPr>
            </w:pPr>
            <w:r>
              <w:rPr>
                <w:lang w:bidi="en-US"/>
              </w:rPr>
              <w:t>Configure whether a user always has a default profile automatically signed in with their work or school account (User)</w:t>
            </w:r>
          </w:p>
        </w:tc>
        <w:tc>
          <w:tcPr>
            <w:tcW w:w="2500" w:type="pct"/>
          </w:tcPr>
          <w:p w14:paraId="4ACAC461" w14:textId="4C11E9B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76EFA5B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EC1B33D" w14:textId="6640E3EE" w:rsidR="003C448A" w:rsidRDefault="003C448A" w:rsidP="003C448A">
            <w:pPr>
              <w:pStyle w:val="1ATableTextStyle"/>
              <w:rPr>
                <w:lang w:bidi="en-US"/>
              </w:rPr>
            </w:pPr>
            <w:r>
              <w:rPr>
                <w:lang w:bidi="en-US"/>
              </w:rPr>
              <w:t>Enable profile creation from the Identity flyout menu or the Settings page (User)</w:t>
            </w:r>
          </w:p>
        </w:tc>
        <w:tc>
          <w:tcPr>
            <w:tcW w:w="2500" w:type="pct"/>
          </w:tcPr>
          <w:p w14:paraId="5805F0B1" w14:textId="62750D5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0503267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2B56181" w14:textId="3F8E4B7A" w:rsidR="003C448A" w:rsidRDefault="003C448A" w:rsidP="003C448A">
            <w:pPr>
              <w:pStyle w:val="1ATableTextStyle"/>
              <w:rPr>
                <w:lang w:bidi="en-US"/>
              </w:rPr>
            </w:pPr>
            <w:r>
              <w:rPr>
                <w:lang w:bidi="en-US"/>
              </w:rPr>
              <w:t>Enable use of ephemeral profiles (User)</w:t>
            </w:r>
          </w:p>
        </w:tc>
        <w:tc>
          <w:tcPr>
            <w:tcW w:w="2500" w:type="pct"/>
          </w:tcPr>
          <w:p w14:paraId="636A6DCC" w14:textId="50F264F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05A336F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4E69623" w14:textId="7E18CCF8" w:rsidR="003C448A" w:rsidRDefault="003C448A" w:rsidP="003C448A">
            <w:pPr>
              <w:pStyle w:val="1ATableTextStyle"/>
              <w:rPr>
                <w:lang w:bidi="en-US"/>
              </w:rPr>
            </w:pPr>
            <w:r>
              <w:rPr>
                <w:lang w:bidi="en-US"/>
              </w:rPr>
              <w:t>Force synchronization of browser data and do not show the sync consent prompt (User)</w:t>
            </w:r>
          </w:p>
        </w:tc>
        <w:tc>
          <w:tcPr>
            <w:tcW w:w="2500" w:type="pct"/>
          </w:tcPr>
          <w:p w14:paraId="7D1ABBCA" w14:textId="187C337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2AE4E2E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1812C19" w14:textId="6FD023BD" w:rsidR="003C448A" w:rsidRDefault="003C448A" w:rsidP="003C448A">
            <w:pPr>
              <w:pStyle w:val="1ATableTextStyle"/>
              <w:rPr>
                <w:lang w:bidi="en-US"/>
              </w:rPr>
            </w:pPr>
            <w:r>
              <w:rPr>
                <w:lang w:bidi="en-US"/>
              </w:rPr>
              <w:t>Single sign-on for work or school sites using this profile enabled (User)</w:t>
            </w:r>
          </w:p>
        </w:tc>
        <w:tc>
          <w:tcPr>
            <w:tcW w:w="2500" w:type="pct"/>
          </w:tcPr>
          <w:p w14:paraId="3385B105" w14:textId="1EF807F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6478ACB6"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01A650DC" w14:textId="2FC99E88" w:rsidR="003C448A" w:rsidRDefault="003C448A" w:rsidP="003C448A">
            <w:pPr>
              <w:pStyle w:val="1ATableSub-CategoryHeaderColumn"/>
              <w:rPr>
                <w:lang w:bidi="en-US"/>
              </w:rPr>
            </w:pPr>
            <w:r>
              <w:rPr>
                <w:lang w:bidi="en-US"/>
              </w:rPr>
              <w:t>Identity and sign-in</w:t>
            </w:r>
          </w:p>
        </w:tc>
      </w:tr>
      <w:tr w:rsidR="003C448A" w14:paraId="586952B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9E1D32C" w14:textId="2C575857" w:rsidR="003C448A" w:rsidRDefault="003C448A" w:rsidP="003C448A">
            <w:pPr>
              <w:pStyle w:val="1ATableTextStyle"/>
              <w:rPr>
                <w:lang w:bidi="en-US"/>
              </w:rPr>
            </w:pPr>
            <w:r>
              <w:rPr>
                <w:lang w:bidi="en-US"/>
              </w:rPr>
              <w:t>Enable implicit sign-in (User)</w:t>
            </w:r>
          </w:p>
        </w:tc>
        <w:tc>
          <w:tcPr>
            <w:tcW w:w="2500" w:type="pct"/>
          </w:tcPr>
          <w:p w14:paraId="576F003F" w14:textId="2DE4DCDF"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bl>
    <w:p w14:paraId="7CFD8C93" w14:textId="7DA5AD5D" w:rsidR="003C448A" w:rsidRDefault="003C448A" w:rsidP="003C448A">
      <w:pPr>
        <w:pStyle w:val="Caption"/>
      </w:pPr>
      <w:r>
        <w:t xml:space="preserve">Table </w:t>
      </w:r>
      <w:r>
        <w:fldChar w:fldCharType="begin"/>
      </w:r>
      <w:r>
        <w:instrText xml:space="preserve"> SEQ Table \* ARABIC </w:instrText>
      </w:r>
      <w:r>
        <w:fldChar w:fldCharType="separate"/>
      </w:r>
      <w:r>
        <w:rPr>
          <w:noProof/>
        </w:rPr>
        <w:t>207</w:t>
      </w:r>
      <w:r>
        <w:fldChar w:fldCharType="end"/>
      </w:r>
      <w:r>
        <w:t>. Settings - Win - Microsoft Edge - U - Profiles, Sign-In and Sync - v1.0.0</w:t>
      </w:r>
    </w:p>
    <w:tbl>
      <w:tblPr>
        <w:tblStyle w:val="GridTable4-Accent2"/>
        <w:tblW w:w="4994" w:type="pct"/>
        <w:tblLook w:val="04A0" w:firstRow="1" w:lastRow="0" w:firstColumn="1" w:lastColumn="0" w:noHBand="0" w:noVBand="1"/>
      </w:tblPr>
      <w:tblGrid>
        <w:gridCol w:w="3001"/>
        <w:gridCol w:w="3000"/>
        <w:gridCol w:w="3004"/>
      </w:tblGrid>
      <w:tr w:rsidR="003C448A" w14:paraId="09780F8E"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62C9B0A1" w14:textId="677908DB" w:rsidR="003C448A" w:rsidRDefault="003C448A" w:rsidP="003C448A">
            <w:pPr>
              <w:pStyle w:val="1ATableHeaderBold"/>
              <w:rPr>
                <w:lang w:bidi="en-US"/>
              </w:rPr>
            </w:pPr>
            <w:r>
              <w:rPr>
                <w:lang w:bidi="en-US"/>
              </w:rPr>
              <w:t>Group</w:t>
            </w:r>
          </w:p>
        </w:tc>
        <w:tc>
          <w:tcPr>
            <w:tcW w:w="1666" w:type="pct"/>
          </w:tcPr>
          <w:p w14:paraId="6E89F7BD" w14:textId="29559EF0"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3DF20A0B" w14:textId="54BF2DCF"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77C8BDF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0F1A1C9F" w14:textId="2D135604" w:rsidR="003C448A" w:rsidRDefault="003C448A" w:rsidP="003C448A">
            <w:pPr>
              <w:pStyle w:val="1ATableCategoryHeaderRowBold"/>
              <w:rPr>
                <w:lang w:bidi="en-US"/>
              </w:rPr>
            </w:pPr>
            <w:r>
              <w:rPr>
                <w:lang w:bidi="en-US"/>
              </w:rPr>
              <w:t>Included Groups</w:t>
            </w:r>
          </w:p>
        </w:tc>
      </w:tr>
      <w:tr w:rsidR="003C448A" w14:paraId="1577C260"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5DF97FF8" w14:textId="454D491F" w:rsidR="003C448A" w:rsidRDefault="003C448A" w:rsidP="003C448A">
            <w:pPr>
              <w:pStyle w:val="1ATableTextStyle"/>
              <w:rPr>
                <w:lang w:bidi="en-US"/>
              </w:rPr>
            </w:pPr>
            <w:r>
              <w:rPr>
                <w:lang w:bidi="en-US"/>
              </w:rPr>
              <w:t>All users</w:t>
            </w:r>
          </w:p>
        </w:tc>
        <w:tc>
          <w:tcPr>
            <w:tcW w:w="1666" w:type="pct"/>
          </w:tcPr>
          <w:p w14:paraId="47AF2E93" w14:textId="40FB0BD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269AA34F" w14:textId="7A013DCB"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36F66847" w14:textId="006E3DC2" w:rsidR="003C448A" w:rsidRDefault="003C448A" w:rsidP="003C448A">
      <w:pPr>
        <w:pStyle w:val="Caption"/>
      </w:pPr>
      <w:r>
        <w:t xml:space="preserve">Table </w:t>
      </w:r>
      <w:r>
        <w:fldChar w:fldCharType="begin"/>
      </w:r>
      <w:r>
        <w:instrText xml:space="preserve"> SEQ Table \* ARABIC </w:instrText>
      </w:r>
      <w:r>
        <w:fldChar w:fldCharType="separate"/>
      </w:r>
      <w:r>
        <w:rPr>
          <w:noProof/>
        </w:rPr>
        <w:t>208</w:t>
      </w:r>
      <w:r>
        <w:fldChar w:fldCharType="end"/>
      </w:r>
      <w:r>
        <w:t>. Assignments - Win - Microsoft Edge - U - Profiles, Sign-In and Sync - v1.0.0</w:t>
      </w:r>
    </w:p>
    <w:p w14:paraId="198DCC8A" w14:textId="6FEC809A" w:rsidR="003C448A" w:rsidRDefault="003C448A" w:rsidP="003C448A">
      <w:pPr>
        <w:pStyle w:val="1ANumberedHeading3"/>
      </w:pPr>
      <w:bookmarkStart w:id="119" w:name="_Toc204168923"/>
      <w:r>
        <w:t>Win - Microsoft Edge - U - User Experience - v1.0.0</w:t>
      </w:r>
      <w:bookmarkEnd w:id="119"/>
    </w:p>
    <w:p w14:paraId="4DA3E422"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349E009A"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8592A04" w14:textId="372C49F3" w:rsidR="003C448A" w:rsidRDefault="003C448A" w:rsidP="003C448A">
            <w:pPr>
              <w:pStyle w:val="1ATableHeaderBold"/>
              <w:rPr>
                <w:lang w:bidi="en-US"/>
              </w:rPr>
            </w:pPr>
            <w:r>
              <w:rPr>
                <w:lang w:bidi="en-US"/>
              </w:rPr>
              <w:t>Name</w:t>
            </w:r>
          </w:p>
        </w:tc>
        <w:tc>
          <w:tcPr>
            <w:tcW w:w="2500" w:type="pct"/>
          </w:tcPr>
          <w:p w14:paraId="2FADABA1" w14:textId="391DB137"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0EEC544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8DE9AFA" w14:textId="2E4CFF16" w:rsidR="003C448A" w:rsidRDefault="003C448A" w:rsidP="003C448A">
            <w:pPr>
              <w:pStyle w:val="1ATableCategoryHeaderRowBold"/>
              <w:rPr>
                <w:lang w:bidi="en-US"/>
              </w:rPr>
            </w:pPr>
            <w:r>
              <w:rPr>
                <w:lang w:bidi="en-US"/>
              </w:rPr>
              <w:t>Basics</w:t>
            </w:r>
          </w:p>
        </w:tc>
      </w:tr>
      <w:tr w:rsidR="003C448A" w14:paraId="70E9F75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C89E7DE" w14:textId="43245ED3" w:rsidR="003C448A" w:rsidRDefault="003C448A" w:rsidP="003C448A">
            <w:pPr>
              <w:pStyle w:val="1ATableTextStyle"/>
              <w:rPr>
                <w:lang w:bidi="en-US"/>
              </w:rPr>
            </w:pPr>
            <w:r>
              <w:rPr>
                <w:lang w:bidi="en-US"/>
              </w:rPr>
              <w:t>Name</w:t>
            </w:r>
          </w:p>
        </w:tc>
        <w:tc>
          <w:tcPr>
            <w:tcW w:w="2500" w:type="pct"/>
          </w:tcPr>
          <w:p w14:paraId="4190F3E9" w14:textId="6556A84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Microsoft Edge - U - User Experience - v1.0.0</w:t>
            </w:r>
          </w:p>
        </w:tc>
      </w:tr>
      <w:tr w:rsidR="003C448A" w14:paraId="33BEEE5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AC22882" w14:textId="5AE2C875" w:rsidR="003C448A" w:rsidRDefault="003C448A" w:rsidP="003C448A">
            <w:pPr>
              <w:pStyle w:val="1ATableTextStyle"/>
              <w:rPr>
                <w:lang w:bidi="en-US"/>
              </w:rPr>
            </w:pPr>
            <w:r>
              <w:rPr>
                <w:lang w:bidi="en-US"/>
              </w:rPr>
              <w:lastRenderedPageBreak/>
              <w:t>Description</w:t>
            </w:r>
          </w:p>
        </w:tc>
        <w:tc>
          <w:tcPr>
            <w:tcW w:w="2500" w:type="pct"/>
          </w:tcPr>
          <w:p w14:paraId="6598D8B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5541D52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ECAAE90" w14:textId="493105B2" w:rsidR="003C448A" w:rsidRDefault="003C448A" w:rsidP="003C448A">
            <w:pPr>
              <w:pStyle w:val="1ATableTextStyle"/>
              <w:rPr>
                <w:lang w:bidi="en-US"/>
              </w:rPr>
            </w:pPr>
            <w:r>
              <w:rPr>
                <w:lang w:bidi="en-US"/>
              </w:rPr>
              <w:t>Profile type</w:t>
            </w:r>
          </w:p>
        </w:tc>
        <w:tc>
          <w:tcPr>
            <w:tcW w:w="2500" w:type="pct"/>
          </w:tcPr>
          <w:p w14:paraId="0097A92D" w14:textId="78B46BA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1D5D2D7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99BF12B" w14:textId="3C92FEBF" w:rsidR="003C448A" w:rsidRDefault="003C448A" w:rsidP="003C448A">
            <w:pPr>
              <w:pStyle w:val="1ATableTextStyle"/>
              <w:rPr>
                <w:lang w:bidi="en-US"/>
              </w:rPr>
            </w:pPr>
            <w:r>
              <w:rPr>
                <w:lang w:bidi="en-US"/>
              </w:rPr>
              <w:t>Platform supported</w:t>
            </w:r>
          </w:p>
        </w:tc>
        <w:tc>
          <w:tcPr>
            <w:tcW w:w="2500" w:type="pct"/>
          </w:tcPr>
          <w:p w14:paraId="4E7FF169" w14:textId="6E43C2D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1FC3A6E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AA65D1E" w14:textId="3895DF89" w:rsidR="003C448A" w:rsidRDefault="003C448A" w:rsidP="003C448A">
            <w:pPr>
              <w:pStyle w:val="1ATableTextStyle"/>
              <w:rPr>
                <w:lang w:bidi="en-US"/>
              </w:rPr>
            </w:pPr>
            <w:r>
              <w:rPr>
                <w:lang w:bidi="en-US"/>
              </w:rPr>
              <w:t>Created</w:t>
            </w:r>
          </w:p>
        </w:tc>
        <w:tc>
          <w:tcPr>
            <w:tcW w:w="2500" w:type="pct"/>
          </w:tcPr>
          <w:p w14:paraId="7B4EF96C" w14:textId="68AD5E5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09:27:33</w:t>
            </w:r>
          </w:p>
        </w:tc>
      </w:tr>
      <w:tr w:rsidR="003C448A" w14:paraId="029D487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FE70A18" w14:textId="5E081135" w:rsidR="003C448A" w:rsidRDefault="003C448A" w:rsidP="003C448A">
            <w:pPr>
              <w:pStyle w:val="1ATableTextStyle"/>
              <w:rPr>
                <w:lang w:bidi="en-US"/>
              </w:rPr>
            </w:pPr>
            <w:r>
              <w:rPr>
                <w:lang w:bidi="en-US"/>
              </w:rPr>
              <w:t>Last modified</w:t>
            </w:r>
          </w:p>
        </w:tc>
        <w:tc>
          <w:tcPr>
            <w:tcW w:w="2500" w:type="pct"/>
          </w:tcPr>
          <w:p w14:paraId="4D7AFF34" w14:textId="7688F88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10 April 2025 09:27:33</w:t>
            </w:r>
          </w:p>
        </w:tc>
      </w:tr>
      <w:tr w:rsidR="003C448A" w14:paraId="4765F34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6F2614F" w14:textId="7FB3C19C" w:rsidR="003C448A" w:rsidRDefault="003C448A" w:rsidP="003C448A">
            <w:pPr>
              <w:pStyle w:val="1ATableTextStyle"/>
              <w:rPr>
                <w:lang w:bidi="en-US"/>
              </w:rPr>
            </w:pPr>
            <w:r>
              <w:rPr>
                <w:lang w:bidi="en-US"/>
              </w:rPr>
              <w:t>Scope tags</w:t>
            </w:r>
          </w:p>
        </w:tc>
        <w:tc>
          <w:tcPr>
            <w:tcW w:w="2500" w:type="pct"/>
          </w:tcPr>
          <w:p w14:paraId="7B8C109B" w14:textId="2E178B10"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2E1F199A" w14:textId="6E8FC33B" w:rsidR="003C448A" w:rsidRDefault="003C448A" w:rsidP="003C448A">
      <w:pPr>
        <w:pStyle w:val="Caption"/>
      </w:pPr>
      <w:r>
        <w:t xml:space="preserve">Table </w:t>
      </w:r>
      <w:r>
        <w:fldChar w:fldCharType="begin"/>
      </w:r>
      <w:r>
        <w:instrText xml:space="preserve"> SEQ Table \* ARABIC </w:instrText>
      </w:r>
      <w:r>
        <w:fldChar w:fldCharType="separate"/>
      </w:r>
      <w:r>
        <w:rPr>
          <w:noProof/>
        </w:rPr>
        <w:t>209</w:t>
      </w:r>
      <w:r>
        <w:fldChar w:fldCharType="end"/>
      </w:r>
      <w:r>
        <w:t>. Basics - Win - Microsoft Edge - U - User Experience - v1.0.0</w:t>
      </w:r>
    </w:p>
    <w:tbl>
      <w:tblPr>
        <w:tblStyle w:val="GridTable4-Accent2"/>
        <w:tblW w:w="4994" w:type="pct"/>
        <w:tblLook w:val="04A0" w:firstRow="1" w:lastRow="0" w:firstColumn="1" w:lastColumn="0" w:noHBand="0" w:noVBand="1"/>
      </w:tblPr>
      <w:tblGrid>
        <w:gridCol w:w="4502"/>
        <w:gridCol w:w="4503"/>
      </w:tblGrid>
      <w:tr w:rsidR="003C448A" w14:paraId="61451621"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5E078B5" w14:textId="217BA305" w:rsidR="003C448A" w:rsidRDefault="003C448A" w:rsidP="003C448A">
            <w:pPr>
              <w:pStyle w:val="1ATableHeaderBold"/>
              <w:rPr>
                <w:lang w:bidi="en-US"/>
              </w:rPr>
            </w:pPr>
            <w:r>
              <w:rPr>
                <w:lang w:bidi="en-US"/>
              </w:rPr>
              <w:t>Name</w:t>
            </w:r>
          </w:p>
        </w:tc>
        <w:tc>
          <w:tcPr>
            <w:tcW w:w="2500" w:type="pct"/>
          </w:tcPr>
          <w:p w14:paraId="2F8375A5" w14:textId="1F29B2FC"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6F82A5A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39FAB7D" w14:textId="20C81C9C" w:rsidR="003C448A" w:rsidRDefault="003C448A" w:rsidP="003C448A">
            <w:pPr>
              <w:pStyle w:val="1ATableCategoryHeaderRowBold"/>
              <w:rPr>
                <w:lang w:bidi="en-US"/>
              </w:rPr>
            </w:pPr>
            <w:r>
              <w:rPr>
                <w:lang w:bidi="en-US"/>
              </w:rPr>
              <w:t>Microsoft Edge</w:t>
            </w:r>
          </w:p>
        </w:tc>
      </w:tr>
      <w:tr w:rsidR="003C448A" w14:paraId="70F8872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26ECC00" w14:textId="1DC441EB" w:rsidR="003C448A" w:rsidRDefault="003C448A" w:rsidP="003C448A">
            <w:pPr>
              <w:pStyle w:val="1ATableTextStyle"/>
              <w:rPr>
                <w:lang w:bidi="en-US"/>
              </w:rPr>
            </w:pPr>
            <w:r>
              <w:rPr>
                <w:lang w:bidi="en-US"/>
              </w:rPr>
              <w:t>Allow users to access the games menu (User)</w:t>
            </w:r>
          </w:p>
        </w:tc>
        <w:tc>
          <w:tcPr>
            <w:tcW w:w="2500" w:type="pct"/>
          </w:tcPr>
          <w:p w14:paraId="5F94F7EF" w14:textId="0D219C1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1FD4F26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965E2A0" w14:textId="37FE604B" w:rsidR="003C448A" w:rsidRDefault="003C448A" w:rsidP="003C448A">
            <w:pPr>
              <w:pStyle w:val="1ATableTextStyle"/>
              <w:rPr>
                <w:lang w:bidi="en-US"/>
              </w:rPr>
            </w:pPr>
            <w:r>
              <w:rPr>
                <w:lang w:bidi="en-US"/>
              </w:rPr>
              <w:t>Enable CryptoWallet feature (obsolete) (User)</w:t>
            </w:r>
          </w:p>
        </w:tc>
        <w:tc>
          <w:tcPr>
            <w:tcW w:w="2500" w:type="pct"/>
          </w:tcPr>
          <w:p w14:paraId="24B3C68E" w14:textId="34C0EBF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3FDD724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7652C52" w14:textId="682A6BCD" w:rsidR="003C448A" w:rsidRDefault="003C448A" w:rsidP="003C448A">
            <w:pPr>
              <w:pStyle w:val="1ATableTextStyle"/>
              <w:rPr>
                <w:lang w:bidi="en-US"/>
              </w:rPr>
            </w:pPr>
            <w:r>
              <w:rPr>
                <w:lang w:bidi="en-US"/>
              </w:rPr>
              <w:t>Enable full-tab promotional content (deprecated) (User)</w:t>
            </w:r>
          </w:p>
        </w:tc>
        <w:tc>
          <w:tcPr>
            <w:tcW w:w="2500" w:type="pct"/>
          </w:tcPr>
          <w:p w14:paraId="0F620EC6" w14:textId="3E76935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336C9E1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D752DE3" w14:textId="65FEE105" w:rsidR="003C448A" w:rsidRDefault="003C448A" w:rsidP="003C448A">
            <w:pPr>
              <w:pStyle w:val="1ATableTextStyle"/>
              <w:rPr>
                <w:lang w:bidi="en-US"/>
              </w:rPr>
            </w:pPr>
            <w:r>
              <w:rPr>
                <w:lang w:bidi="en-US"/>
              </w:rPr>
              <w:t>Microsoft Edge built-in PDF reader powered by Adobe Acrobat enabled (User)</w:t>
            </w:r>
          </w:p>
        </w:tc>
        <w:tc>
          <w:tcPr>
            <w:tcW w:w="2500" w:type="pct"/>
          </w:tcPr>
          <w:p w14:paraId="036E2420" w14:textId="7E0B5F0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057878E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8FAAB1B" w14:textId="154A2E39" w:rsidR="003C448A" w:rsidRDefault="003C448A" w:rsidP="003C448A">
            <w:pPr>
              <w:pStyle w:val="1ATableTextStyle"/>
              <w:rPr>
                <w:lang w:bidi="en-US"/>
              </w:rPr>
            </w:pPr>
            <w:r>
              <w:rPr>
                <w:lang w:bidi="en-US"/>
              </w:rPr>
              <w:t>Shopping in Microsoft Edge Enabled (User)</w:t>
            </w:r>
          </w:p>
        </w:tc>
        <w:tc>
          <w:tcPr>
            <w:tcW w:w="2500" w:type="pct"/>
          </w:tcPr>
          <w:p w14:paraId="73830C36" w14:textId="59DBF2A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28A5468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9C3883D" w14:textId="65FA0355" w:rsidR="003C448A" w:rsidRDefault="003C448A" w:rsidP="003C448A">
            <w:pPr>
              <w:pStyle w:val="1ATableTextStyle"/>
              <w:rPr>
                <w:lang w:bidi="en-US"/>
              </w:rPr>
            </w:pPr>
            <w:r>
              <w:rPr>
                <w:lang w:bidi="en-US"/>
              </w:rPr>
              <w:t>Show Microsoft Rewards experiences (User)</w:t>
            </w:r>
          </w:p>
        </w:tc>
        <w:tc>
          <w:tcPr>
            <w:tcW w:w="2500" w:type="pct"/>
          </w:tcPr>
          <w:p w14:paraId="5D4E8731" w14:textId="435EB2F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174CE59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78FA02D" w14:textId="23047477" w:rsidR="003C448A" w:rsidRDefault="003C448A" w:rsidP="003C448A">
            <w:pPr>
              <w:pStyle w:val="1ATableTextStyle"/>
              <w:rPr>
                <w:lang w:bidi="en-US"/>
              </w:rPr>
            </w:pPr>
            <w:r>
              <w:rPr>
                <w:lang w:bidi="en-US"/>
              </w:rPr>
              <w:t>Shows button on native PDF viewer in Microsoft Edge that allows users to sign up for Adobe Acrobat subscription (User)</w:t>
            </w:r>
          </w:p>
        </w:tc>
        <w:tc>
          <w:tcPr>
            <w:tcW w:w="2500" w:type="pct"/>
          </w:tcPr>
          <w:p w14:paraId="0C00D736" w14:textId="7CF4BEB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624CD6A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2C9C9BB" w14:textId="1E5ACDEC" w:rsidR="003C448A" w:rsidRDefault="003C448A" w:rsidP="003C448A">
            <w:pPr>
              <w:pStyle w:val="1ATableSub-CategoryHeaderColumn"/>
              <w:rPr>
                <w:lang w:bidi="en-US"/>
              </w:rPr>
            </w:pPr>
            <w:r>
              <w:rPr>
                <w:lang w:bidi="en-US"/>
              </w:rPr>
              <w:t>Edge Workspaces settings</w:t>
            </w:r>
          </w:p>
        </w:tc>
      </w:tr>
      <w:tr w:rsidR="003C448A" w14:paraId="0D2248C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C0FD94B" w14:textId="54444E63" w:rsidR="003C448A" w:rsidRDefault="003C448A" w:rsidP="003C448A">
            <w:pPr>
              <w:pStyle w:val="1ATableTextStyle"/>
              <w:rPr>
                <w:lang w:bidi="en-US"/>
              </w:rPr>
            </w:pPr>
            <w:r>
              <w:rPr>
                <w:lang w:bidi="en-US"/>
              </w:rPr>
              <w:t>Enable Workspaces (User)</w:t>
            </w:r>
          </w:p>
        </w:tc>
        <w:tc>
          <w:tcPr>
            <w:tcW w:w="2500" w:type="pct"/>
          </w:tcPr>
          <w:p w14:paraId="0710087D" w14:textId="5B800DE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135DF27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2B34B55" w14:textId="511F9FB6" w:rsidR="003C448A" w:rsidRDefault="003C448A" w:rsidP="003C448A">
            <w:pPr>
              <w:pStyle w:val="1ATableCategoryHeaderRowBold"/>
              <w:rPr>
                <w:lang w:bidi="en-US"/>
              </w:rPr>
            </w:pPr>
            <w:r>
              <w:rPr>
                <w:lang w:bidi="en-US"/>
              </w:rPr>
              <w:t>Microsoft Edge - Default Settings (users can override)</w:t>
            </w:r>
          </w:p>
        </w:tc>
      </w:tr>
      <w:tr w:rsidR="003C448A" w14:paraId="6C139228"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2CA25E97" w14:textId="45DADF55" w:rsidR="003C448A" w:rsidRDefault="003C448A" w:rsidP="003C448A">
            <w:pPr>
              <w:pStyle w:val="1ATableSub-CategoryHeaderColumn"/>
              <w:rPr>
                <w:lang w:bidi="en-US"/>
              </w:rPr>
            </w:pPr>
            <w:r>
              <w:rPr>
                <w:lang w:bidi="en-US"/>
              </w:rPr>
              <w:t>Performance</w:t>
            </w:r>
          </w:p>
        </w:tc>
      </w:tr>
      <w:tr w:rsidR="003C448A" w14:paraId="40C85FF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74FAC72" w14:textId="1C9AA6AF" w:rsidR="003C448A" w:rsidRDefault="003C448A" w:rsidP="003C448A">
            <w:pPr>
              <w:pStyle w:val="1ATableTextStyle"/>
              <w:rPr>
                <w:lang w:bidi="en-US"/>
              </w:rPr>
            </w:pPr>
            <w:r>
              <w:rPr>
                <w:lang w:bidi="en-US"/>
              </w:rPr>
              <w:t>Enable startup boost (User)</w:t>
            </w:r>
          </w:p>
        </w:tc>
        <w:tc>
          <w:tcPr>
            <w:tcW w:w="2500" w:type="pct"/>
          </w:tcPr>
          <w:p w14:paraId="469798A9" w14:textId="73F95A2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4815227A"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743C4AF9" w14:textId="66EEE3A4" w:rsidR="003C448A" w:rsidRDefault="003C448A" w:rsidP="003C448A">
            <w:pPr>
              <w:pStyle w:val="1ATableSub-CategoryHeaderColumn"/>
              <w:rPr>
                <w:lang w:bidi="en-US"/>
              </w:rPr>
            </w:pPr>
            <w:r>
              <w:rPr>
                <w:lang w:bidi="en-US"/>
              </w:rPr>
              <w:t>Sleeping Tabs settings</w:t>
            </w:r>
          </w:p>
        </w:tc>
      </w:tr>
      <w:tr w:rsidR="003C448A" w14:paraId="02C4279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2174985" w14:textId="78B68E53" w:rsidR="003C448A" w:rsidRDefault="003C448A" w:rsidP="003C448A">
            <w:pPr>
              <w:pStyle w:val="1ATableTextStyle"/>
              <w:rPr>
                <w:lang w:bidi="en-US"/>
              </w:rPr>
            </w:pPr>
            <w:r>
              <w:rPr>
                <w:lang w:bidi="en-US"/>
              </w:rPr>
              <w:t>Configure Sleeping Tabs (User)</w:t>
            </w:r>
          </w:p>
        </w:tc>
        <w:tc>
          <w:tcPr>
            <w:tcW w:w="2500" w:type="pct"/>
          </w:tcPr>
          <w:p w14:paraId="326C60A3" w14:textId="0E7F0D2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5480EF54"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238F88D4" w14:textId="0F8A0FE3" w:rsidR="003C448A" w:rsidRDefault="003C448A" w:rsidP="003C448A">
            <w:pPr>
              <w:pStyle w:val="1ATableSub-CategoryHeaderColumn"/>
              <w:rPr>
                <w:lang w:bidi="en-US"/>
              </w:rPr>
            </w:pPr>
            <w:r>
              <w:rPr>
                <w:lang w:bidi="en-US"/>
              </w:rPr>
              <w:t>Startup, home page and new tab page</w:t>
            </w:r>
          </w:p>
        </w:tc>
      </w:tr>
      <w:tr w:rsidR="003C448A" w14:paraId="1225374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A2F34DA" w14:textId="759FF101" w:rsidR="003C448A" w:rsidRDefault="003C448A" w:rsidP="003C448A">
            <w:pPr>
              <w:pStyle w:val="1ATableTextStyle"/>
              <w:rPr>
                <w:lang w:bidi="en-US"/>
              </w:rPr>
            </w:pPr>
            <w:r>
              <w:rPr>
                <w:lang w:bidi="en-US"/>
              </w:rPr>
              <w:t>Action to take on Microsoft Edge startup (User)</w:t>
            </w:r>
          </w:p>
        </w:tc>
        <w:tc>
          <w:tcPr>
            <w:tcW w:w="2500" w:type="pct"/>
          </w:tcPr>
          <w:p w14:paraId="400B721A" w14:textId="13ED98D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1511A7F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8C72F02" w14:textId="3E90428B" w:rsidR="003C448A" w:rsidRDefault="003C448A" w:rsidP="003C448A">
            <w:pPr>
              <w:pStyle w:val="1ATableTextStyle"/>
              <w:rPr>
                <w:lang w:bidi="en-US"/>
              </w:rPr>
            </w:pPr>
            <w:r>
              <w:rPr>
                <w:lang w:bidi="en-US"/>
              </w:rPr>
              <w:t xml:space="preserve">  Action to take on startup (User)</w:t>
            </w:r>
          </w:p>
        </w:tc>
        <w:tc>
          <w:tcPr>
            <w:tcW w:w="2500" w:type="pct"/>
          </w:tcPr>
          <w:p w14:paraId="4C6335BE" w14:textId="3F55A87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Restore the last session</w:t>
            </w:r>
          </w:p>
        </w:tc>
      </w:tr>
      <w:tr w:rsidR="003C448A" w14:paraId="2A14BD4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164B44C" w14:textId="542D7CA8" w:rsidR="003C448A" w:rsidRDefault="003C448A" w:rsidP="003C448A">
            <w:pPr>
              <w:pStyle w:val="1ATableTextStyle"/>
              <w:rPr>
                <w:lang w:bidi="en-US"/>
              </w:rPr>
            </w:pPr>
            <w:r>
              <w:rPr>
                <w:lang w:bidi="en-US"/>
              </w:rPr>
              <w:t>Configure the Microsoft Edge new tab page experience (User)</w:t>
            </w:r>
          </w:p>
        </w:tc>
        <w:tc>
          <w:tcPr>
            <w:tcW w:w="2500" w:type="pct"/>
          </w:tcPr>
          <w:p w14:paraId="6F65A917" w14:textId="70140A2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4A38325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8AD6803" w14:textId="4BD755AF" w:rsidR="003C448A" w:rsidRDefault="003C448A" w:rsidP="003C448A">
            <w:pPr>
              <w:pStyle w:val="1ATableTextStyle"/>
              <w:rPr>
                <w:lang w:bidi="en-US"/>
              </w:rPr>
            </w:pPr>
            <w:r>
              <w:rPr>
                <w:lang w:bidi="en-US"/>
              </w:rPr>
              <w:t xml:space="preserve">  New tab page experience (User)</w:t>
            </w:r>
          </w:p>
        </w:tc>
        <w:tc>
          <w:tcPr>
            <w:tcW w:w="2500" w:type="pct"/>
          </w:tcPr>
          <w:p w14:paraId="2F7C2F88" w14:textId="1EFF05C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Office 365 feed experience</w:t>
            </w:r>
          </w:p>
        </w:tc>
      </w:tr>
      <w:tr w:rsidR="003C448A" w14:paraId="6D706F6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8F148AA" w14:textId="388E3A2D" w:rsidR="003C448A" w:rsidRDefault="003C448A" w:rsidP="003C448A">
            <w:pPr>
              <w:pStyle w:val="1ATableTextStyle"/>
              <w:rPr>
                <w:lang w:bidi="en-US"/>
              </w:rPr>
            </w:pPr>
            <w:r>
              <w:rPr>
                <w:lang w:bidi="en-US"/>
              </w:rPr>
              <w:t>Set new tab page quick links (User)</w:t>
            </w:r>
          </w:p>
        </w:tc>
        <w:tc>
          <w:tcPr>
            <w:tcW w:w="2500" w:type="pct"/>
          </w:tcPr>
          <w:p w14:paraId="0B7DA004" w14:textId="435AACB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2B7C82D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D6E93DE" w14:textId="08A180B7" w:rsidR="003C448A" w:rsidRDefault="003C448A" w:rsidP="003C448A">
            <w:pPr>
              <w:pStyle w:val="1ATableTextStyle"/>
              <w:rPr>
                <w:lang w:bidi="en-US"/>
              </w:rPr>
            </w:pPr>
            <w:r>
              <w:rPr>
                <w:lang w:bidi="en-US"/>
              </w:rPr>
              <w:t>Show Home button on toolbar (User)</w:t>
            </w:r>
          </w:p>
        </w:tc>
        <w:tc>
          <w:tcPr>
            <w:tcW w:w="2500" w:type="pct"/>
          </w:tcPr>
          <w:p w14:paraId="662B7035" w14:textId="36D3ACD8"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bl>
    <w:p w14:paraId="4415D703" w14:textId="5D9E7FD8" w:rsidR="003C448A" w:rsidRDefault="003C448A" w:rsidP="003C448A">
      <w:pPr>
        <w:pStyle w:val="Caption"/>
      </w:pPr>
      <w:r>
        <w:t xml:space="preserve">Table </w:t>
      </w:r>
      <w:r>
        <w:fldChar w:fldCharType="begin"/>
      </w:r>
      <w:r>
        <w:instrText xml:space="preserve"> SEQ Table \* ARABIC </w:instrText>
      </w:r>
      <w:r>
        <w:fldChar w:fldCharType="separate"/>
      </w:r>
      <w:r>
        <w:rPr>
          <w:noProof/>
        </w:rPr>
        <w:t>210</w:t>
      </w:r>
      <w:r>
        <w:fldChar w:fldCharType="end"/>
      </w:r>
      <w:r>
        <w:t>. Settings - Win - Microsoft Edge - U - User Experience - v1.0.0</w:t>
      </w:r>
    </w:p>
    <w:tbl>
      <w:tblPr>
        <w:tblStyle w:val="GridTable4-Accent2"/>
        <w:tblW w:w="4994" w:type="pct"/>
        <w:tblLook w:val="04A0" w:firstRow="1" w:lastRow="0" w:firstColumn="1" w:lastColumn="0" w:noHBand="0" w:noVBand="1"/>
      </w:tblPr>
      <w:tblGrid>
        <w:gridCol w:w="3001"/>
        <w:gridCol w:w="3000"/>
        <w:gridCol w:w="3004"/>
      </w:tblGrid>
      <w:tr w:rsidR="003C448A" w14:paraId="173E1AEF"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66712279" w14:textId="7CB5AA2F" w:rsidR="003C448A" w:rsidRDefault="003C448A" w:rsidP="003C448A">
            <w:pPr>
              <w:pStyle w:val="1ATableHeaderBold"/>
              <w:rPr>
                <w:lang w:bidi="en-US"/>
              </w:rPr>
            </w:pPr>
            <w:r>
              <w:rPr>
                <w:lang w:bidi="en-US"/>
              </w:rPr>
              <w:t>Group</w:t>
            </w:r>
          </w:p>
        </w:tc>
        <w:tc>
          <w:tcPr>
            <w:tcW w:w="1666" w:type="pct"/>
          </w:tcPr>
          <w:p w14:paraId="1D446861" w14:textId="604EC2DC"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646524B5" w14:textId="48966071"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42FE688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76F8D488" w14:textId="394C673D" w:rsidR="003C448A" w:rsidRDefault="003C448A" w:rsidP="003C448A">
            <w:pPr>
              <w:pStyle w:val="1ATableCategoryHeaderRowBold"/>
              <w:rPr>
                <w:lang w:bidi="en-US"/>
              </w:rPr>
            </w:pPr>
            <w:r>
              <w:rPr>
                <w:lang w:bidi="en-US"/>
              </w:rPr>
              <w:t>Included Groups</w:t>
            </w:r>
          </w:p>
        </w:tc>
      </w:tr>
      <w:tr w:rsidR="003C448A" w14:paraId="6C4B4F78"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449BFADF" w14:textId="4BFEA5D1" w:rsidR="003C448A" w:rsidRDefault="003C448A" w:rsidP="003C448A">
            <w:pPr>
              <w:pStyle w:val="1ATableTextStyle"/>
              <w:rPr>
                <w:lang w:bidi="en-US"/>
              </w:rPr>
            </w:pPr>
            <w:r>
              <w:rPr>
                <w:lang w:bidi="en-US"/>
              </w:rPr>
              <w:lastRenderedPageBreak/>
              <w:t>All users</w:t>
            </w:r>
          </w:p>
        </w:tc>
        <w:tc>
          <w:tcPr>
            <w:tcW w:w="1666" w:type="pct"/>
          </w:tcPr>
          <w:p w14:paraId="2EF411C2" w14:textId="032C29C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645A03A9" w14:textId="504C865F"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66F3909E" w14:textId="06C4F5DD" w:rsidR="003C448A" w:rsidRDefault="003C448A" w:rsidP="003C448A">
      <w:pPr>
        <w:pStyle w:val="Caption"/>
      </w:pPr>
      <w:r>
        <w:t xml:space="preserve">Table </w:t>
      </w:r>
      <w:r>
        <w:fldChar w:fldCharType="begin"/>
      </w:r>
      <w:r>
        <w:instrText xml:space="preserve"> SEQ Table \* ARABIC </w:instrText>
      </w:r>
      <w:r>
        <w:fldChar w:fldCharType="separate"/>
      </w:r>
      <w:r>
        <w:rPr>
          <w:noProof/>
        </w:rPr>
        <w:t>211</w:t>
      </w:r>
      <w:r>
        <w:fldChar w:fldCharType="end"/>
      </w:r>
      <w:r>
        <w:t>. Assignments - Win - Microsoft Edge - U - User Experience - v1.0.0</w:t>
      </w:r>
    </w:p>
    <w:p w14:paraId="75EEF260" w14:textId="6AD53D1E" w:rsidR="003C448A" w:rsidRDefault="003C448A" w:rsidP="003C448A">
      <w:pPr>
        <w:pStyle w:val="1ANumberedHeading3"/>
      </w:pPr>
      <w:bookmarkStart w:id="120" w:name="_Toc204168924"/>
      <w:r>
        <w:t>Win - Microsoft Office - U - Config and Experience - v1.0.0</w:t>
      </w:r>
      <w:bookmarkEnd w:id="120"/>
    </w:p>
    <w:p w14:paraId="56917AAE"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36CD2EC6"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8BD8EA3" w14:textId="3F5A8503" w:rsidR="003C448A" w:rsidRDefault="003C448A" w:rsidP="003C448A">
            <w:pPr>
              <w:pStyle w:val="1ATableHeaderBold"/>
              <w:rPr>
                <w:lang w:bidi="en-US"/>
              </w:rPr>
            </w:pPr>
            <w:r>
              <w:rPr>
                <w:lang w:bidi="en-US"/>
              </w:rPr>
              <w:t>Name</w:t>
            </w:r>
          </w:p>
        </w:tc>
        <w:tc>
          <w:tcPr>
            <w:tcW w:w="2500" w:type="pct"/>
          </w:tcPr>
          <w:p w14:paraId="1B160511" w14:textId="0EADAA4C"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1805083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41EADF9" w14:textId="655C15BF" w:rsidR="003C448A" w:rsidRDefault="003C448A" w:rsidP="003C448A">
            <w:pPr>
              <w:pStyle w:val="1ATableCategoryHeaderRowBold"/>
              <w:rPr>
                <w:lang w:bidi="en-US"/>
              </w:rPr>
            </w:pPr>
            <w:r>
              <w:rPr>
                <w:lang w:bidi="en-US"/>
              </w:rPr>
              <w:t>Basics</w:t>
            </w:r>
          </w:p>
        </w:tc>
      </w:tr>
      <w:tr w:rsidR="003C448A" w14:paraId="58ABF87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8883459" w14:textId="376ACFCB" w:rsidR="003C448A" w:rsidRDefault="003C448A" w:rsidP="003C448A">
            <w:pPr>
              <w:pStyle w:val="1ATableTextStyle"/>
              <w:rPr>
                <w:lang w:bidi="en-US"/>
              </w:rPr>
            </w:pPr>
            <w:r>
              <w:rPr>
                <w:lang w:bidi="en-US"/>
              </w:rPr>
              <w:t>Name</w:t>
            </w:r>
          </w:p>
        </w:tc>
        <w:tc>
          <w:tcPr>
            <w:tcW w:w="2500" w:type="pct"/>
          </w:tcPr>
          <w:p w14:paraId="1C4D330B" w14:textId="17B282B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Microsoft Office - U - Config and Experience - v1.0.0</w:t>
            </w:r>
          </w:p>
        </w:tc>
      </w:tr>
      <w:tr w:rsidR="003C448A" w14:paraId="280666D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8672A3E" w14:textId="18BB320E" w:rsidR="003C448A" w:rsidRDefault="003C448A" w:rsidP="003C448A">
            <w:pPr>
              <w:pStyle w:val="1ATableTextStyle"/>
              <w:rPr>
                <w:lang w:bidi="en-US"/>
              </w:rPr>
            </w:pPr>
            <w:r>
              <w:rPr>
                <w:lang w:bidi="en-US"/>
              </w:rPr>
              <w:t>Description</w:t>
            </w:r>
          </w:p>
        </w:tc>
        <w:tc>
          <w:tcPr>
            <w:tcW w:w="2500" w:type="pct"/>
          </w:tcPr>
          <w:p w14:paraId="08CC7DE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5FCB757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8A47690" w14:textId="607C0B9D" w:rsidR="003C448A" w:rsidRDefault="003C448A" w:rsidP="003C448A">
            <w:pPr>
              <w:pStyle w:val="1ATableTextStyle"/>
              <w:rPr>
                <w:lang w:bidi="en-US"/>
              </w:rPr>
            </w:pPr>
            <w:r>
              <w:rPr>
                <w:lang w:bidi="en-US"/>
              </w:rPr>
              <w:t>Profile type</w:t>
            </w:r>
          </w:p>
        </w:tc>
        <w:tc>
          <w:tcPr>
            <w:tcW w:w="2500" w:type="pct"/>
          </w:tcPr>
          <w:p w14:paraId="78654315" w14:textId="11D67FA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394BC9C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B6715CD" w14:textId="6CEBAF36" w:rsidR="003C448A" w:rsidRDefault="003C448A" w:rsidP="003C448A">
            <w:pPr>
              <w:pStyle w:val="1ATableTextStyle"/>
              <w:rPr>
                <w:lang w:bidi="en-US"/>
              </w:rPr>
            </w:pPr>
            <w:r>
              <w:rPr>
                <w:lang w:bidi="en-US"/>
              </w:rPr>
              <w:t>Platform supported</w:t>
            </w:r>
          </w:p>
        </w:tc>
        <w:tc>
          <w:tcPr>
            <w:tcW w:w="2500" w:type="pct"/>
          </w:tcPr>
          <w:p w14:paraId="5CBC27B2" w14:textId="28AD956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1D3CFCD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B88C9A3" w14:textId="2648F106" w:rsidR="003C448A" w:rsidRDefault="003C448A" w:rsidP="003C448A">
            <w:pPr>
              <w:pStyle w:val="1ATableTextStyle"/>
              <w:rPr>
                <w:lang w:bidi="en-US"/>
              </w:rPr>
            </w:pPr>
            <w:r>
              <w:rPr>
                <w:lang w:bidi="en-US"/>
              </w:rPr>
              <w:t>Created</w:t>
            </w:r>
          </w:p>
        </w:tc>
        <w:tc>
          <w:tcPr>
            <w:tcW w:w="2500" w:type="pct"/>
          </w:tcPr>
          <w:p w14:paraId="39AC2CBC" w14:textId="575348E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09:27:35</w:t>
            </w:r>
          </w:p>
        </w:tc>
      </w:tr>
      <w:tr w:rsidR="003C448A" w14:paraId="0EB85FE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7BBB392" w14:textId="3120719A" w:rsidR="003C448A" w:rsidRDefault="003C448A" w:rsidP="003C448A">
            <w:pPr>
              <w:pStyle w:val="1ATableTextStyle"/>
              <w:rPr>
                <w:lang w:bidi="en-US"/>
              </w:rPr>
            </w:pPr>
            <w:r>
              <w:rPr>
                <w:lang w:bidi="en-US"/>
              </w:rPr>
              <w:t>Last modified</w:t>
            </w:r>
          </w:p>
        </w:tc>
        <w:tc>
          <w:tcPr>
            <w:tcW w:w="2500" w:type="pct"/>
          </w:tcPr>
          <w:p w14:paraId="06E4B31F" w14:textId="44B2F6D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10 April 2025 09:27:35</w:t>
            </w:r>
          </w:p>
        </w:tc>
      </w:tr>
      <w:tr w:rsidR="003C448A" w14:paraId="75F262B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2436713" w14:textId="20B3698C" w:rsidR="003C448A" w:rsidRDefault="003C448A" w:rsidP="003C448A">
            <w:pPr>
              <w:pStyle w:val="1ATableTextStyle"/>
              <w:rPr>
                <w:lang w:bidi="en-US"/>
              </w:rPr>
            </w:pPr>
            <w:r>
              <w:rPr>
                <w:lang w:bidi="en-US"/>
              </w:rPr>
              <w:t>Scope tags</w:t>
            </w:r>
          </w:p>
        </w:tc>
        <w:tc>
          <w:tcPr>
            <w:tcW w:w="2500" w:type="pct"/>
          </w:tcPr>
          <w:p w14:paraId="7ED6150C" w14:textId="1DE4ED7D"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280720BA" w14:textId="432B33DC" w:rsidR="003C448A" w:rsidRDefault="003C448A" w:rsidP="003C448A">
      <w:pPr>
        <w:pStyle w:val="Caption"/>
      </w:pPr>
      <w:r>
        <w:t xml:space="preserve">Table </w:t>
      </w:r>
      <w:r>
        <w:fldChar w:fldCharType="begin"/>
      </w:r>
      <w:r>
        <w:instrText xml:space="preserve"> SEQ Table \* ARABIC </w:instrText>
      </w:r>
      <w:r>
        <w:fldChar w:fldCharType="separate"/>
      </w:r>
      <w:r>
        <w:rPr>
          <w:noProof/>
        </w:rPr>
        <w:t>212</w:t>
      </w:r>
      <w:r>
        <w:fldChar w:fldCharType="end"/>
      </w:r>
      <w:r>
        <w:t>. Basics - Win - Microsoft Office - U - Config and Experience - v1.0.0</w:t>
      </w:r>
    </w:p>
    <w:tbl>
      <w:tblPr>
        <w:tblStyle w:val="GridTable4-Accent2"/>
        <w:tblW w:w="4994" w:type="pct"/>
        <w:tblLook w:val="04A0" w:firstRow="1" w:lastRow="0" w:firstColumn="1" w:lastColumn="0" w:noHBand="0" w:noVBand="1"/>
      </w:tblPr>
      <w:tblGrid>
        <w:gridCol w:w="4502"/>
        <w:gridCol w:w="4503"/>
      </w:tblGrid>
      <w:tr w:rsidR="003C448A" w14:paraId="597D97AB"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05A3BB5" w14:textId="3910AA87" w:rsidR="003C448A" w:rsidRDefault="003C448A" w:rsidP="003C448A">
            <w:pPr>
              <w:pStyle w:val="1ATableHeaderBold"/>
              <w:rPr>
                <w:lang w:bidi="en-US"/>
              </w:rPr>
            </w:pPr>
            <w:r>
              <w:rPr>
                <w:lang w:bidi="en-US"/>
              </w:rPr>
              <w:t>Name</w:t>
            </w:r>
          </w:p>
        </w:tc>
        <w:tc>
          <w:tcPr>
            <w:tcW w:w="2500" w:type="pct"/>
          </w:tcPr>
          <w:p w14:paraId="70B13650" w14:textId="4F6AC054"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37953A1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FDDB5D3" w14:textId="1C228554" w:rsidR="003C448A" w:rsidRDefault="003C448A" w:rsidP="003C448A">
            <w:pPr>
              <w:pStyle w:val="1ATableCategoryHeaderRowBold"/>
              <w:rPr>
                <w:lang w:bidi="en-US"/>
              </w:rPr>
            </w:pPr>
            <w:r>
              <w:rPr>
                <w:lang w:bidi="en-US"/>
              </w:rPr>
              <w:t>Microsoft Excel 2016</w:t>
            </w:r>
          </w:p>
        </w:tc>
      </w:tr>
      <w:tr w:rsidR="003C448A" w14:paraId="45290916"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06C16AC0" w14:textId="5127A5F0" w:rsidR="003C448A" w:rsidRDefault="003C448A" w:rsidP="003C448A">
            <w:pPr>
              <w:pStyle w:val="1ATableSub-CategoryHeaderColumn"/>
              <w:rPr>
                <w:lang w:bidi="en-US"/>
              </w:rPr>
            </w:pPr>
            <w:r>
              <w:rPr>
                <w:lang w:bidi="en-US"/>
              </w:rPr>
              <w:t>Save</w:t>
            </w:r>
          </w:p>
        </w:tc>
      </w:tr>
      <w:tr w:rsidR="003C448A" w14:paraId="2FF1C41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23057A8" w14:textId="4D6134B3" w:rsidR="003C448A" w:rsidRDefault="003C448A" w:rsidP="003C448A">
            <w:pPr>
              <w:pStyle w:val="1ATableTextStyle"/>
              <w:rPr>
                <w:lang w:bidi="en-US"/>
              </w:rPr>
            </w:pPr>
            <w:r>
              <w:rPr>
                <w:lang w:bidi="en-US"/>
              </w:rPr>
              <w:t>Default file format (User)</w:t>
            </w:r>
          </w:p>
        </w:tc>
        <w:tc>
          <w:tcPr>
            <w:tcW w:w="2500" w:type="pct"/>
          </w:tcPr>
          <w:p w14:paraId="539FAE62" w14:textId="252F9D3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0614AD6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8FC5BB4" w14:textId="7915C47F" w:rsidR="003C448A" w:rsidRDefault="003C448A" w:rsidP="003C448A">
            <w:pPr>
              <w:pStyle w:val="1ATableTextStyle"/>
              <w:rPr>
                <w:lang w:bidi="en-US"/>
              </w:rPr>
            </w:pPr>
            <w:r>
              <w:rPr>
                <w:lang w:bidi="en-US"/>
              </w:rPr>
              <w:t xml:space="preserve">  Save Excel files as (User)</w:t>
            </w:r>
          </w:p>
        </w:tc>
        <w:tc>
          <w:tcPr>
            <w:tcW w:w="2500" w:type="pct"/>
          </w:tcPr>
          <w:p w14:paraId="3456EED2" w14:textId="532033F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Excel Workbook (*.xlsx)</w:t>
            </w:r>
          </w:p>
        </w:tc>
      </w:tr>
      <w:tr w:rsidR="003C448A" w14:paraId="16B613D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24C39D4" w14:textId="1575B5D7" w:rsidR="003C448A" w:rsidRDefault="003C448A" w:rsidP="003C448A">
            <w:pPr>
              <w:pStyle w:val="1ATableTextStyle"/>
              <w:rPr>
                <w:lang w:bidi="en-US"/>
              </w:rPr>
            </w:pPr>
            <w:r>
              <w:rPr>
                <w:lang w:bidi="en-US"/>
              </w:rPr>
              <w:t>Suppress file format compatibility dialog box for OpenDocument Spreadsheet format (User)</w:t>
            </w:r>
          </w:p>
        </w:tc>
        <w:tc>
          <w:tcPr>
            <w:tcW w:w="2500" w:type="pct"/>
          </w:tcPr>
          <w:p w14:paraId="215360D2" w14:textId="5FCDB44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7A729DCC"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7C2D8C77" w14:textId="3A0A05B8" w:rsidR="003C448A" w:rsidRDefault="003C448A" w:rsidP="003C448A">
            <w:pPr>
              <w:pStyle w:val="1ATableCategoryHeaderRowBold"/>
              <w:rPr>
                <w:lang w:bidi="en-US"/>
              </w:rPr>
            </w:pPr>
            <w:r>
              <w:rPr>
                <w:lang w:bidi="en-US"/>
              </w:rPr>
              <w:t>Microsoft Office 2016</w:t>
            </w:r>
          </w:p>
        </w:tc>
      </w:tr>
      <w:tr w:rsidR="003C448A" w14:paraId="208A754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39D31C0" w14:textId="4108E13E" w:rsidR="003C448A" w:rsidRDefault="003C448A" w:rsidP="003C448A">
            <w:pPr>
              <w:pStyle w:val="1ATableSub-CategoryHeaderColumn"/>
              <w:rPr>
                <w:lang w:bidi="en-US"/>
              </w:rPr>
            </w:pPr>
            <w:r>
              <w:rPr>
                <w:lang w:bidi="en-US"/>
              </w:rPr>
              <w:t>First Run</w:t>
            </w:r>
          </w:p>
        </w:tc>
      </w:tr>
      <w:tr w:rsidR="003C448A" w14:paraId="47AA6C5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224A1E8" w14:textId="718AB47A" w:rsidR="003C448A" w:rsidRDefault="003C448A" w:rsidP="003C448A">
            <w:pPr>
              <w:pStyle w:val="1ATableTextStyle"/>
              <w:rPr>
                <w:lang w:bidi="en-US"/>
              </w:rPr>
            </w:pPr>
            <w:r>
              <w:rPr>
                <w:lang w:bidi="en-US"/>
              </w:rPr>
              <w:t>Disable First Run Movie (User)</w:t>
            </w:r>
          </w:p>
        </w:tc>
        <w:tc>
          <w:tcPr>
            <w:tcW w:w="2500" w:type="pct"/>
          </w:tcPr>
          <w:p w14:paraId="326429F5" w14:textId="713AA99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06BE7F3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00AA190" w14:textId="0CB5DAD9" w:rsidR="003C448A" w:rsidRDefault="003C448A" w:rsidP="003C448A">
            <w:pPr>
              <w:pStyle w:val="1ATableTextStyle"/>
              <w:rPr>
                <w:lang w:bidi="en-US"/>
              </w:rPr>
            </w:pPr>
            <w:r>
              <w:rPr>
                <w:lang w:bidi="en-US"/>
              </w:rPr>
              <w:t>Disable Office First Run on application boot (User)</w:t>
            </w:r>
          </w:p>
        </w:tc>
        <w:tc>
          <w:tcPr>
            <w:tcW w:w="2500" w:type="pct"/>
          </w:tcPr>
          <w:p w14:paraId="62E5035A" w14:textId="379969B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259D4965"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16967899" w14:textId="3C9127C4" w:rsidR="003C448A" w:rsidRDefault="003C448A" w:rsidP="003C448A">
            <w:pPr>
              <w:pStyle w:val="1ATableSub-CategoryHeaderColumn"/>
              <w:rPr>
                <w:lang w:bidi="en-US"/>
              </w:rPr>
            </w:pPr>
            <w:r>
              <w:rPr>
                <w:lang w:bidi="en-US"/>
              </w:rPr>
              <w:t>Display Language</w:t>
            </w:r>
          </w:p>
        </w:tc>
      </w:tr>
      <w:tr w:rsidR="003C448A" w14:paraId="7BBD572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52353EB" w14:textId="13792B69" w:rsidR="003C448A" w:rsidRDefault="003C448A" w:rsidP="003C448A">
            <w:pPr>
              <w:pStyle w:val="1ATableTextStyle"/>
              <w:rPr>
                <w:lang w:bidi="en-US"/>
              </w:rPr>
            </w:pPr>
            <w:r>
              <w:rPr>
                <w:lang w:bidi="en-US"/>
              </w:rPr>
              <w:t>Allow users who aren’t admins to install language accessory packs (User)</w:t>
            </w:r>
          </w:p>
        </w:tc>
        <w:tc>
          <w:tcPr>
            <w:tcW w:w="2500" w:type="pct"/>
          </w:tcPr>
          <w:p w14:paraId="475750A3" w14:textId="2A8308C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2C41A076"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02D47964" w14:textId="008501C9" w:rsidR="003C448A" w:rsidRDefault="003C448A" w:rsidP="003C448A">
            <w:pPr>
              <w:pStyle w:val="1ATableSub-CategoryHeaderColumn"/>
              <w:rPr>
                <w:lang w:bidi="en-US"/>
              </w:rPr>
            </w:pPr>
            <w:r>
              <w:rPr>
                <w:lang w:bidi="en-US"/>
              </w:rPr>
              <w:t>Language Preferences</w:t>
            </w:r>
          </w:p>
        </w:tc>
      </w:tr>
      <w:tr w:rsidR="003C448A" w14:paraId="18BC0EF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9C465A1" w14:textId="27AF4F10" w:rsidR="003C448A" w:rsidRDefault="003C448A" w:rsidP="003C448A">
            <w:pPr>
              <w:pStyle w:val="1ATableTextStyle"/>
              <w:rPr>
                <w:lang w:bidi="en-US"/>
              </w:rPr>
            </w:pPr>
            <w:r>
              <w:rPr>
                <w:lang w:bidi="en-US"/>
              </w:rPr>
              <w:t>Notify users if they do not have proofing tools for a language they use (User)</w:t>
            </w:r>
          </w:p>
        </w:tc>
        <w:tc>
          <w:tcPr>
            <w:tcW w:w="2500" w:type="pct"/>
          </w:tcPr>
          <w:p w14:paraId="6E7BA6D4" w14:textId="0B78EFE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33E6519A"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24B0F651" w14:textId="0453710F" w:rsidR="003C448A" w:rsidRDefault="003C448A" w:rsidP="003C448A">
            <w:pPr>
              <w:pStyle w:val="1ATableSub-CategoryHeaderColumn"/>
              <w:rPr>
                <w:lang w:bidi="en-US"/>
              </w:rPr>
            </w:pPr>
            <w:r>
              <w:rPr>
                <w:lang w:bidi="en-US"/>
              </w:rPr>
              <w:t>Miscellaneous</w:t>
            </w:r>
          </w:p>
        </w:tc>
      </w:tr>
      <w:tr w:rsidR="003C448A" w14:paraId="589453E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196448B" w14:textId="09A21EF1" w:rsidR="003C448A" w:rsidRDefault="003C448A" w:rsidP="003C448A">
            <w:pPr>
              <w:pStyle w:val="1ATableTextStyle"/>
              <w:rPr>
                <w:lang w:bidi="en-US"/>
              </w:rPr>
            </w:pPr>
            <w:r>
              <w:rPr>
                <w:lang w:bidi="en-US"/>
              </w:rPr>
              <w:t>File links open preference default selection as Desktop App (User)</w:t>
            </w:r>
          </w:p>
        </w:tc>
        <w:tc>
          <w:tcPr>
            <w:tcW w:w="2500" w:type="pct"/>
          </w:tcPr>
          <w:p w14:paraId="7CD027D0" w14:textId="2B89A96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6FB642C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D643F67" w14:textId="10250A6B" w:rsidR="003C448A" w:rsidRDefault="003C448A" w:rsidP="003C448A">
            <w:pPr>
              <w:pStyle w:val="1ATableTextStyle"/>
              <w:rPr>
                <w:lang w:bidi="en-US"/>
              </w:rPr>
            </w:pPr>
            <w:r>
              <w:rPr>
                <w:lang w:bidi="en-US"/>
              </w:rPr>
              <w:t>Hide Microsoft cloud-based file locations in the Backstage view (User)</w:t>
            </w:r>
          </w:p>
        </w:tc>
        <w:tc>
          <w:tcPr>
            <w:tcW w:w="2500" w:type="pct"/>
          </w:tcPr>
          <w:p w14:paraId="19E134E0" w14:textId="780D66A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2D78BE0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E2C981F" w14:textId="35285FA6" w:rsidR="003C448A" w:rsidRDefault="003C448A" w:rsidP="003C448A">
            <w:pPr>
              <w:pStyle w:val="1ATableTextStyle"/>
              <w:rPr>
                <w:lang w:bidi="en-US"/>
              </w:rPr>
            </w:pPr>
            <w:r>
              <w:rPr>
                <w:lang w:bidi="en-US"/>
              </w:rPr>
              <w:t xml:space="preserve">  Online Storage Filter Value: (User)</w:t>
            </w:r>
          </w:p>
        </w:tc>
        <w:tc>
          <w:tcPr>
            <w:tcW w:w="2500" w:type="pct"/>
          </w:tcPr>
          <w:p w14:paraId="4FD4B035" w14:textId="68EA3FB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137</w:t>
            </w:r>
          </w:p>
        </w:tc>
      </w:tr>
      <w:tr w:rsidR="003C448A" w14:paraId="611BDAF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C1E745A" w14:textId="7D9A41B6" w:rsidR="003C448A" w:rsidRDefault="003C448A" w:rsidP="003C448A">
            <w:pPr>
              <w:pStyle w:val="1ATableTextStyle"/>
              <w:rPr>
                <w:lang w:bidi="en-US"/>
              </w:rPr>
            </w:pPr>
            <w:r>
              <w:rPr>
                <w:lang w:bidi="en-US"/>
              </w:rPr>
              <w:lastRenderedPageBreak/>
              <w:t>Suppress recommended settings dialog (User)</w:t>
            </w:r>
          </w:p>
        </w:tc>
        <w:tc>
          <w:tcPr>
            <w:tcW w:w="2500" w:type="pct"/>
          </w:tcPr>
          <w:p w14:paraId="07624C75" w14:textId="21D7F03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051D371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5524F022" w14:textId="40E78C68" w:rsidR="003C448A" w:rsidRDefault="003C448A" w:rsidP="003C448A">
            <w:pPr>
              <w:pStyle w:val="1ATableSub-CategoryHeaderColumn"/>
              <w:rPr>
                <w:lang w:bidi="en-US"/>
              </w:rPr>
            </w:pPr>
            <w:r>
              <w:rPr>
                <w:lang w:bidi="en-US"/>
              </w:rPr>
              <w:t>Trust Center</w:t>
            </w:r>
          </w:p>
        </w:tc>
      </w:tr>
      <w:tr w:rsidR="003C448A" w14:paraId="4842139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4AC84B0" w14:textId="7426FC4A" w:rsidR="003C448A" w:rsidRDefault="003C448A" w:rsidP="003C448A">
            <w:pPr>
              <w:pStyle w:val="1ATableTextStyle"/>
              <w:rPr>
                <w:lang w:bidi="en-US"/>
              </w:rPr>
            </w:pPr>
            <w:r>
              <w:rPr>
                <w:lang w:bidi="en-US"/>
              </w:rPr>
              <w:t>Allow users to receive and respond to in-product surveys from Microsoft (User)</w:t>
            </w:r>
          </w:p>
        </w:tc>
        <w:tc>
          <w:tcPr>
            <w:tcW w:w="2500" w:type="pct"/>
          </w:tcPr>
          <w:p w14:paraId="696AFB93" w14:textId="16A9975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3BAC15F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9F74661" w14:textId="0E023D16" w:rsidR="003C448A" w:rsidRDefault="003C448A" w:rsidP="003C448A">
            <w:pPr>
              <w:pStyle w:val="1ATableTextStyle"/>
              <w:rPr>
                <w:lang w:bidi="en-US"/>
              </w:rPr>
            </w:pPr>
            <w:r>
              <w:rPr>
                <w:lang w:bidi="en-US"/>
              </w:rPr>
              <w:t>[Deprecated] Allow users to receive and respond to in-product surveys from Microsoft (User)</w:t>
            </w:r>
          </w:p>
        </w:tc>
        <w:tc>
          <w:tcPr>
            <w:tcW w:w="2500" w:type="pct"/>
          </w:tcPr>
          <w:p w14:paraId="0E53B0A3" w14:textId="06EE3D8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6254C54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3D25EEB" w14:textId="7CBB10EC" w:rsidR="003C448A" w:rsidRDefault="003C448A" w:rsidP="003C448A">
            <w:pPr>
              <w:pStyle w:val="1ATableTextStyle"/>
              <w:rPr>
                <w:lang w:bidi="en-US"/>
              </w:rPr>
            </w:pPr>
            <w:r>
              <w:rPr>
                <w:lang w:bidi="en-US"/>
              </w:rPr>
              <w:t>Disable Opt-in Wizard on first run (User)</w:t>
            </w:r>
          </w:p>
        </w:tc>
        <w:tc>
          <w:tcPr>
            <w:tcW w:w="2500" w:type="pct"/>
          </w:tcPr>
          <w:p w14:paraId="48904931" w14:textId="2F85265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2CD2045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9200A07" w14:textId="221DCF13" w:rsidR="003C448A" w:rsidRDefault="003C448A" w:rsidP="003C448A">
            <w:pPr>
              <w:pStyle w:val="1ATableTextStyle"/>
              <w:rPr>
                <w:lang w:bidi="en-US"/>
              </w:rPr>
            </w:pPr>
            <w:r>
              <w:rPr>
                <w:lang w:bidi="en-US"/>
              </w:rPr>
              <w:t>Enable Customer Experience Improvement Program (User)</w:t>
            </w:r>
          </w:p>
        </w:tc>
        <w:tc>
          <w:tcPr>
            <w:tcW w:w="2500" w:type="pct"/>
          </w:tcPr>
          <w:p w14:paraId="0D2DB052" w14:textId="6C9DC71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2CC57CB8"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3B650033" w14:textId="48625137" w:rsidR="003C448A" w:rsidRDefault="003C448A" w:rsidP="003C448A">
            <w:pPr>
              <w:pStyle w:val="1ATableCategoryHeaderRowBold"/>
              <w:rPr>
                <w:lang w:bidi="en-US"/>
              </w:rPr>
            </w:pPr>
            <w:r>
              <w:rPr>
                <w:lang w:bidi="en-US"/>
              </w:rPr>
              <w:t>Microsoft Outlook 2016</w:t>
            </w:r>
          </w:p>
        </w:tc>
      </w:tr>
      <w:tr w:rsidR="003C448A" w14:paraId="219813F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4F7CD9F" w14:textId="0C3E8580" w:rsidR="003C448A" w:rsidRDefault="003C448A" w:rsidP="003C448A">
            <w:pPr>
              <w:pStyle w:val="1ATableSub-CategoryHeaderColumn"/>
              <w:rPr>
                <w:lang w:bidi="en-US"/>
              </w:rPr>
            </w:pPr>
            <w:r>
              <w:rPr>
                <w:lang w:bidi="en-US"/>
              </w:rPr>
              <w:t>Exchange</w:t>
            </w:r>
          </w:p>
        </w:tc>
      </w:tr>
      <w:tr w:rsidR="003C448A" w14:paraId="6E807C6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FFD738C" w14:textId="7BEBD096" w:rsidR="003C448A" w:rsidRDefault="003C448A" w:rsidP="003C448A">
            <w:pPr>
              <w:pStyle w:val="1ATableTextStyle"/>
              <w:rPr>
                <w:lang w:bidi="en-US"/>
              </w:rPr>
            </w:pPr>
            <w:r>
              <w:rPr>
                <w:lang w:bidi="en-US"/>
              </w:rPr>
              <w:t>Automatically configure profile based on Active Directory Primary SMTP address (User)</w:t>
            </w:r>
          </w:p>
        </w:tc>
        <w:tc>
          <w:tcPr>
            <w:tcW w:w="2500" w:type="pct"/>
          </w:tcPr>
          <w:p w14:paraId="09467198" w14:textId="20AE07D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2668835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2307CDD" w14:textId="55942749" w:rsidR="003C448A" w:rsidRDefault="003C448A" w:rsidP="003C448A">
            <w:pPr>
              <w:pStyle w:val="1ATableTextStyle"/>
              <w:rPr>
                <w:lang w:bidi="en-US"/>
              </w:rPr>
            </w:pPr>
            <w:r>
              <w:rPr>
                <w:lang w:bidi="en-US"/>
              </w:rPr>
              <w:t>Prefer the provided account email in AutoDiscover auth prompts. (User)</w:t>
            </w:r>
          </w:p>
        </w:tc>
        <w:tc>
          <w:tcPr>
            <w:tcW w:w="2500" w:type="pct"/>
          </w:tcPr>
          <w:p w14:paraId="29330C38" w14:textId="2FB406A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297E68A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2831632" w14:textId="28709E39" w:rsidR="003C448A" w:rsidRDefault="003C448A" w:rsidP="003C448A">
            <w:pPr>
              <w:pStyle w:val="1ATableTextStyle"/>
              <w:rPr>
                <w:lang w:bidi="en-US"/>
              </w:rPr>
            </w:pPr>
            <w:r>
              <w:rPr>
                <w:lang w:bidi="en-US"/>
              </w:rPr>
              <w:t>Prevent adding non-default Exchange accounts (User)</w:t>
            </w:r>
          </w:p>
        </w:tc>
        <w:tc>
          <w:tcPr>
            <w:tcW w:w="2500" w:type="pct"/>
          </w:tcPr>
          <w:p w14:paraId="49F72620" w14:textId="0372AAD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3D4194B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053787A" w14:textId="33A95C38" w:rsidR="003C448A" w:rsidRDefault="003C448A" w:rsidP="003C448A">
            <w:pPr>
              <w:pStyle w:val="1ATableSub-CategoryHeaderColumn"/>
              <w:rPr>
                <w:lang w:bidi="en-US"/>
              </w:rPr>
            </w:pPr>
            <w:r>
              <w:rPr>
                <w:lang w:bidi="en-US"/>
              </w:rPr>
              <w:t>Cached Exchange Mode</w:t>
            </w:r>
          </w:p>
        </w:tc>
      </w:tr>
      <w:tr w:rsidR="003C448A" w14:paraId="540257C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1828086" w14:textId="6111453C" w:rsidR="003C448A" w:rsidRDefault="003C448A" w:rsidP="003C448A">
            <w:pPr>
              <w:pStyle w:val="1ATableTextStyle"/>
              <w:rPr>
                <w:lang w:bidi="en-US"/>
              </w:rPr>
            </w:pPr>
            <w:r>
              <w:rPr>
                <w:lang w:bidi="en-US"/>
              </w:rPr>
              <w:t>Download shared non-mail folders (User)</w:t>
            </w:r>
          </w:p>
        </w:tc>
        <w:tc>
          <w:tcPr>
            <w:tcW w:w="2500" w:type="pct"/>
          </w:tcPr>
          <w:p w14:paraId="3689800E" w14:textId="6E99F90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0F7038E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8EF2E95" w14:textId="03439D4D" w:rsidR="003C448A" w:rsidRDefault="003C448A" w:rsidP="003C448A">
            <w:pPr>
              <w:pStyle w:val="1ATableTextStyle"/>
              <w:rPr>
                <w:lang w:bidi="en-US"/>
              </w:rPr>
            </w:pPr>
            <w:r>
              <w:rPr>
                <w:lang w:bidi="en-US"/>
              </w:rPr>
              <w:t>Use Cached Exchange Mode for new and existing Outlook profiles (User)</w:t>
            </w:r>
          </w:p>
        </w:tc>
        <w:tc>
          <w:tcPr>
            <w:tcW w:w="2500" w:type="pct"/>
          </w:tcPr>
          <w:p w14:paraId="0ADB058A" w14:textId="53F634F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668669A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F43D17B" w14:textId="275BB996" w:rsidR="003C448A" w:rsidRDefault="003C448A" w:rsidP="003C448A">
            <w:pPr>
              <w:pStyle w:val="1ATableTextStyle"/>
              <w:rPr>
                <w:lang w:bidi="en-US"/>
              </w:rPr>
            </w:pPr>
            <w:r>
              <w:rPr>
                <w:lang w:bidi="en-US"/>
              </w:rPr>
              <w:t>Use the Online Global Address List for Nickname Resolution (User)</w:t>
            </w:r>
          </w:p>
        </w:tc>
        <w:tc>
          <w:tcPr>
            <w:tcW w:w="2500" w:type="pct"/>
          </w:tcPr>
          <w:p w14:paraId="47C8342C" w14:textId="04EB7AA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4023477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5FAE6345" w14:textId="02EA6C11" w:rsidR="003C448A" w:rsidRDefault="003C448A" w:rsidP="003C448A">
            <w:pPr>
              <w:pStyle w:val="1ATableSub-CategoryHeaderColumn"/>
              <w:rPr>
                <w:lang w:bidi="en-US"/>
              </w:rPr>
            </w:pPr>
            <w:r>
              <w:rPr>
                <w:lang w:bidi="en-US"/>
              </w:rPr>
              <w:t>RSS Feeds</w:t>
            </w:r>
          </w:p>
        </w:tc>
      </w:tr>
      <w:tr w:rsidR="003C448A" w14:paraId="54C1C67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D910F0D" w14:textId="58CCECE6" w:rsidR="003C448A" w:rsidRDefault="003C448A" w:rsidP="003C448A">
            <w:pPr>
              <w:pStyle w:val="1ATableTextStyle"/>
              <w:rPr>
                <w:lang w:bidi="en-US"/>
              </w:rPr>
            </w:pPr>
            <w:r>
              <w:rPr>
                <w:lang w:bidi="en-US"/>
              </w:rPr>
              <w:t>Turn off RSS feature (User)</w:t>
            </w:r>
          </w:p>
        </w:tc>
        <w:tc>
          <w:tcPr>
            <w:tcW w:w="2500" w:type="pct"/>
          </w:tcPr>
          <w:p w14:paraId="50FB5391" w14:textId="48A90F0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2BA9E7C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9361AAA" w14:textId="4F585F0C" w:rsidR="003C448A" w:rsidRDefault="003C448A" w:rsidP="003C448A">
            <w:pPr>
              <w:pStyle w:val="1ATableSub-CategoryHeaderColumn"/>
              <w:rPr>
                <w:lang w:bidi="en-US"/>
              </w:rPr>
            </w:pPr>
            <w:r>
              <w:rPr>
                <w:lang w:bidi="en-US"/>
              </w:rPr>
              <w:t>Other</w:t>
            </w:r>
          </w:p>
        </w:tc>
      </w:tr>
      <w:tr w:rsidR="003C448A" w14:paraId="77C6C2C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8E735BF" w14:textId="76408637" w:rsidR="003C448A" w:rsidRDefault="003C448A" w:rsidP="003C448A">
            <w:pPr>
              <w:pStyle w:val="1ATableTextStyle"/>
              <w:rPr>
                <w:lang w:bidi="en-US"/>
              </w:rPr>
            </w:pPr>
            <w:r>
              <w:rPr>
                <w:lang w:bidi="en-US"/>
              </w:rPr>
              <w:t>Disable Outlook Mobile Hyperlink (User)</w:t>
            </w:r>
          </w:p>
        </w:tc>
        <w:tc>
          <w:tcPr>
            <w:tcW w:w="2500" w:type="pct"/>
          </w:tcPr>
          <w:p w14:paraId="49059F8D" w14:textId="2469D51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28860E8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F2B5557" w14:textId="0C432275" w:rsidR="003C448A" w:rsidRDefault="003C448A" w:rsidP="003C448A">
            <w:pPr>
              <w:pStyle w:val="1ATableTextStyle"/>
              <w:rPr>
                <w:lang w:bidi="en-US"/>
              </w:rPr>
            </w:pPr>
            <w:r>
              <w:rPr>
                <w:lang w:bidi="en-US"/>
              </w:rPr>
              <w:t>Make Outlook the default program for E-mail, Contacts, and Calendar (User)</w:t>
            </w:r>
          </w:p>
        </w:tc>
        <w:tc>
          <w:tcPr>
            <w:tcW w:w="2500" w:type="pct"/>
          </w:tcPr>
          <w:p w14:paraId="5C75A69F" w14:textId="068DA6D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32A119F2"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34977CF2" w14:textId="289FA277" w:rsidR="003C448A" w:rsidRDefault="003C448A" w:rsidP="003C448A">
            <w:pPr>
              <w:pStyle w:val="1ATableCategoryHeaderRowBold"/>
              <w:rPr>
                <w:lang w:bidi="en-US"/>
              </w:rPr>
            </w:pPr>
            <w:r>
              <w:rPr>
                <w:lang w:bidi="en-US"/>
              </w:rPr>
              <w:t>Microsoft PowerPoint 2016</w:t>
            </w:r>
          </w:p>
        </w:tc>
      </w:tr>
      <w:tr w:rsidR="003C448A" w14:paraId="152CC0A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7D6594E" w14:textId="72532221" w:rsidR="003C448A" w:rsidRDefault="003C448A" w:rsidP="003C448A">
            <w:pPr>
              <w:pStyle w:val="1ATableSub-CategoryHeaderColumn"/>
              <w:rPr>
                <w:lang w:bidi="en-US"/>
              </w:rPr>
            </w:pPr>
            <w:r>
              <w:rPr>
                <w:lang w:bidi="en-US"/>
              </w:rPr>
              <w:t>Save</w:t>
            </w:r>
          </w:p>
        </w:tc>
      </w:tr>
      <w:tr w:rsidR="003C448A" w14:paraId="27B4B8E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9E953E6" w14:textId="034652C3" w:rsidR="003C448A" w:rsidRDefault="003C448A" w:rsidP="003C448A">
            <w:pPr>
              <w:pStyle w:val="1ATableTextStyle"/>
              <w:rPr>
                <w:lang w:bidi="en-US"/>
              </w:rPr>
            </w:pPr>
            <w:r>
              <w:rPr>
                <w:lang w:bidi="en-US"/>
              </w:rPr>
              <w:t>Default file format (User)</w:t>
            </w:r>
          </w:p>
        </w:tc>
        <w:tc>
          <w:tcPr>
            <w:tcW w:w="2500" w:type="pct"/>
          </w:tcPr>
          <w:p w14:paraId="47447120" w14:textId="3BE1AF5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0FD9A15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B2685C7" w14:textId="7A5145D2" w:rsidR="003C448A" w:rsidRDefault="003C448A" w:rsidP="003C448A">
            <w:pPr>
              <w:pStyle w:val="1ATableTextStyle"/>
              <w:rPr>
                <w:lang w:bidi="en-US"/>
              </w:rPr>
            </w:pPr>
            <w:r>
              <w:rPr>
                <w:lang w:bidi="en-US"/>
              </w:rPr>
              <w:t xml:space="preserve">  Save PowerPoint files as (User)</w:t>
            </w:r>
          </w:p>
        </w:tc>
        <w:tc>
          <w:tcPr>
            <w:tcW w:w="2500" w:type="pct"/>
          </w:tcPr>
          <w:p w14:paraId="6FE719E7" w14:textId="1AF0709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PowerPoint Presentation (*.pptx)</w:t>
            </w:r>
          </w:p>
        </w:tc>
      </w:tr>
      <w:tr w:rsidR="003C448A" w14:paraId="1ED186E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B103CBC" w14:textId="151D2376" w:rsidR="003C448A" w:rsidRDefault="003C448A" w:rsidP="003C448A">
            <w:pPr>
              <w:pStyle w:val="1ATableTextStyle"/>
              <w:rPr>
                <w:lang w:bidi="en-US"/>
              </w:rPr>
            </w:pPr>
            <w:r>
              <w:rPr>
                <w:lang w:bidi="en-US"/>
              </w:rPr>
              <w:t>Suppress file format compatibility dialog box for OpenDocument Presentation format (User)</w:t>
            </w:r>
          </w:p>
        </w:tc>
        <w:tc>
          <w:tcPr>
            <w:tcW w:w="2500" w:type="pct"/>
          </w:tcPr>
          <w:p w14:paraId="28F6CADF" w14:textId="19E612F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536DFF2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4B734B7" w14:textId="18C3E06D" w:rsidR="003C448A" w:rsidRDefault="003C448A" w:rsidP="003C448A">
            <w:pPr>
              <w:pStyle w:val="1ATableCategoryHeaderRowBold"/>
              <w:rPr>
                <w:lang w:bidi="en-US"/>
              </w:rPr>
            </w:pPr>
            <w:r>
              <w:rPr>
                <w:lang w:bidi="en-US"/>
              </w:rPr>
              <w:t>Microsoft Word 2016</w:t>
            </w:r>
          </w:p>
        </w:tc>
      </w:tr>
      <w:tr w:rsidR="003C448A" w14:paraId="11B264BB"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7F62F087" w14:textId="10D7A644" w:rsidR="003C448A" w:rsidRDefault="003C448A" w:rsidP="003C448A">
            <w:pPr>
              <w:pStyle w:val="1ATableSub-CategoryHeaderColumn"/>
              <w:rPr>
                <w:lang w:bidi="en-US"/>
              </w:rPr>
            </w:pPr>
            <w:r>
              <w:rPr>
                <w:lang w:bidi="en-US"/>
              </w:rPr>
              <w:t>Save</w:t>
            </w:r>
          </w:p>
        </w:tc>
      </w:tr>
      <w:tr w:rsidR="003C448A" w14:paraId="7B50577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73241F5" w14:textId="2A72C1A3" w:rsidR="003C448A" w:rsidRDefault="003C448A" w:rsidP="003C448A">
            <w:pPr>
              <w:pStyle w:val="1ATableTextStyle"/>
              <w:rPr>
                <w:lang w:bidi="en-US"/>
              </w:rPr>
            </w:pPr>
            <w:r>
              <w:rPr>
                <w:lang w:bidi="en-US"/>
              </w:rPr>
              <w:t>Default file format (User)</w:t>
            </w:r>
          </w:p>
        </w:tc>
        <w:tc>
          <w:tcPr>
            <w:tcW w:w="2500" w:type="pct"/>
          </w:tcPr>
          <w:p w14:paraId="0E194A9E" w14:textId="0F7B424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1C9A919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438D97B" w14:textId="3C1246B6" w:rsidR="003C448A" w:rsidRDefault="003C448A" w:rsidP="003C448A">
            <w:pPr>
              <w:pStyle w:val="1ATableTextStyle"/>
              <w:rPr>
                <w:lang w:bidi="en-US"/>
              </w:rPr>
            </w:pPr>
            <w:r>
              <w:rPr>
                <w:lang w:bidi="en-US"/>
              </w:rPr>
              <w:lastRenderedPageBreak/>
              <w:t xml:space="preserve">  Save Word files as (User)</w:t>
            </w:r>
          </w:p>
        </w:tc>
        <w:tc>
          <w:tcPr>
            <w:tcW w:w="2500" w:type="pct"/>
          </w:tcPr>
          <w:p w14:paraId="23FC2EC2" w14:textId="242F7CF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Word Document (*.docx)</w:t>
            </w:r>
          </w:p>
        </w:tc>
      </w:tr>
      <w:tr w:rsidR="003C448A" w14:paraId="694AD21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0D0CBEF" w14:textId="4CD93F08" w:rsidR="003C448A" w:rsidRDefault="003C448A" w:rsidP="003C448A">
            <w:pPr>
              <w:pStyle w:val="1ATableTextStyle"/>
              <w:rPr>
                <w:lang w:bidi="en-US"/>
              </w:rPr>
            </w:pPr>
            <w:r>
              <w:rPr>
                <w:lang w:bidi="en-US"/>
              </w:rPr>
              <w:t>Do not display file format compatibility dialog box for OpenDocument text format (User)</w:t>
            </w:r>
          </w:p>
        </w:tc>
        <w:tc>
          <w:tcPr>
            <w:tcW w:w="2500" w:type="pct"/>
          </w:tcPr>
          <w:p w14:paraId="152C8DDB" w14:textId="4553FE0E"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bl>
    <w:p w14:paraId="2CB0B678" w14:textId="24682C6D" w:rsidR="003C448A" w:rsidRDefault="003C448A" w:rsidP="003C448A">
      <w:pPr>
        <w:pStyle w:val="Caption"/>
      </w:pPr>
      <w:r>
        <w:t xml:space="preserve">Table </w:t>
      </w:r>
      <w:r>
        <w:fldChar w:fldCharType="begin"/>
      </w:r>
      <w:r>
        <w:instrText xml:space="preserve"> SEQ Table \* ARABIC </w:instrText>
      </w:r>
      <w:r>
        <w:fldChar w:fldCharType="separate"/>
      </w:r>
      <w:r>
        <w:rPr>
          <w:noProof/>
        </w:rPr>
        <w:t>213</w:t>
      </w:r>
      <w:r>
        <w:fldChar w:fldCharType="end"/>
      </w:r>
      <w:r>
        <w:t>. Settings - Win - Microsoft Office - U - Config and Experience - v1.0.0</w:t>
      </w:r>
    </w:p>
    <w:tbl>
      <w:tblPr>
        <w:tblStyle w:val="GridTable4-Accent2"/>
        <w:tblW w:w="4994" w:type="pct"/>
        <w:tblLook w:val="04A0" w:firstRow="1" w:lastRow="0" w:firstColumn="1" w:lastColumn="0" w:noHBand="0" w:noVBand="1"/>
      </w:tblPr>
      <w:tblGrid>
        <w:gridCol w:w="3001"/>
        <w:gridCol w:w="3000"/>
        <w:gridCol w:w="3004"/>
      </w:tblGrid>
      <w:tr w:rsidR="003C448A" w14:paraId="4ED1C0BB"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04401AEB" w14:textId="35B97DE6" w:rsidR="003C448A" w:rsidRDefault="003C448A" w:rsidP="003C448A">
            <w:pPr>
              <w:pStyle w:val="1ATableHeaderBold"/>
              <w:rPr>
                <w:lang w:bidi="en-US"/>
              </w:rPr>
            </w:pPr>
            <w:r>
              <w:rPr>
                <w:lang w:bidi="en-US"/>
              </w:rPr>
              <w:t>Group</w:t>
            </w:r>
          </w:p>
        </w:tc>
        <w:tc>
          <w:tcPr>
            <w:tcW w:w="1666" w:type="pct"/>
          </w:tcPr>
          <w:p w14:paraId="2A555030" w14:textId="281FA44B"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25F1F85D" w14:textId="60EE8C83"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488DC14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2901E3D2" w14:textId="133DF9B2" w:rsidR="003C448A" w:rsidRDefault="003C448A" w:rsidP="003C448A">
            <w:pPr>
              <w:pStyle w:val="1ATableCategoryHeaderRowBold"/>
              <w:rPr>
                <w:lang w:bidi="en-US"/>
              </w:rPr>
            </w:pPr>
            <w:r>
              <w:rPr>
                <w:lang w:bidi="en-US"/>
              </w:rPr>
              <w:t>Included Groups</w:t>
            </w:r>
          </w:p>
        </w:tc>
      </w:tr>
      <w:tr w:rsidR="003C448A" w14:paraId="11A38F56"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5FDBA192" w14:textId="3A91716E" w:rsidR="003C448A" w:rsidRDefault="003C448A" w:rsidP="003C448A">
            <w:pPr>
              <w:pStyle w:val="1ATableTextStyle"/>
              <w:rPr>
                <w:lang w:bidi="en-US"/>
              </w:rPr>
            </w:pPr>
            <w:r>
              <w:rPr>
                <w:lang w:bidi="en-US"/>
              </w:rPr>
              <w:t>All users</w:t>
            </w:r>
          </w:p>
        </w:tc>
        <w:tc>
          <w:tcPr>
            <w:tcW w:w="1666" w:type="pct"/>
          </w:tcPr>
          <w:p w14:paraId="07D23D80" w14:textId="78B95BC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278E1AB6" w14:textId="7A01F04C"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1F6C9811" w14:textId="14AB94B7" w:rsidR="003C448A" w:rsidRDefault="003C448A" w:rsidP="003C448A">
      <w:pPr>
        <w:pStyle w:val="Caption"/>
      </w:pPr>
      <w:r>
        <w:t xml:space="preserve">Table </w:t>
      </w:r>
      <w:r>
        <w:fldChar w:fldCharType="begin"/>
      </w:r>
      <w:r>
        <w:instrText xml:space="preserve"> SEQ Table \* ARABIC </w:instrText>
      </w:r>
      <w:r>
        <w:fldChar w:fldCharType="separate"/>
      </w:r>
      <w:r>
        <w:rPr>
          <w:noProof/>
        </w:rPr>
        <w:t>214</w:t>
      </w:r>
      <w:r>
        <w:fldChar w:fldCharType="end"/>
      </w:r>
      <w:r>
        <w:t>. Assignments - Win - Microsoft Office - U - Config and Experience - v1.0.0</w:t>
      </w:r>
    </w:p>
    <w:p w14:paraId="5ADE187C" w14:textId="155E44A3" w:rsidR="003C448A" w:rsidRDefault="003C448A" w:rsidP="003C448A">
      <w:pPr>
        <w:pStyle w:val="1ANumberedHeading3"/>
      </w:pPr>
      <w:bookmarkStart w:id="121" w:name="_Toc204168925"/>
      <w:r>
        <w:t>Win - Microsoft Office - U - Macros - ALLOW - v1.0.0</w:t>
      </w:r>
      <w:bookmarkEnd w:id="121"/>
    </w:p>
    <w:p w14:paraId="1505E2B3"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010B3242"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C78957F" w14:textId="5C11CDFD" w:rsidR="003C448A" w:rsidRDefault="003C448A" w:rsidP="003C448A">
            <w:pPr>
              <w:pStyle w:val="1ATableHeaderBold"/>
              <w:rPr>
                <w:lang w:bidi="en-US"/>
              </w:rPr>
            </w:pPr>
            <w:r>
              <w:rPr>
                <w:lang w:bidi="en-US"/>
              </w:rPr>
              <w:t>Name</w:t>
            </w:r>
          </w:p>
        </w:tc>
        <w:tc>
          <w:tcPr>
            <w:tcW w:w="2500" w:type="pct"/>
          </w:tcPr>
          <w:p w14:paraId="190C1EED" w14:textId="32184811"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56EB688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A8A4E51" w14:textId="5BFE70C6" w:rsidR="003C448A" w:rsidRDefault="003C448A" w:rsidP="003C448A">
            <w:pPr>
              <w:pStyle w:val="1ATableCategoryHeaderRowBold"/>
              <w:rPr>
                <w:lang w:bidi="en-US"/>
              </w:rPr>
            </w:pPr>
            <w:r>
              <w:rPr>
                <w:lang w:bidi="en-US"/>
              </w:rPr>
              <w:t>Basics</w:t>
            </w:r>
          </w:p>
        </w:tc>
      </w:tr>
      <w:tr w:rsidR="003C448A" w14:paraId="5CEF2AE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593BE62" w14:textId="68916FE4" w:rsidR="003C448A" w:rsidRDefault="003C448A" w:rsidP="003C448A">
            <w:pPr>
              <w:pStyle w:val="1ATableTextStyle"/>
              <w:rPr>
                <w:lang w:bidi="en-US"/>
              </w:rPr>
            </w:pPr>
            <w:r>
              <w:rPr>
                <w:lang w:bidi="en-US"/>
              </w:rPr>
              <w:t>Name</w:t>
            </w:r>
          </w:p>
        </w:tc>
        <w:tc>
          <w:tcPr>
            <w:tcW w:w="2500" w:type="pct"/>
          </w:tcPr>
          <w:p w14:paraId="2FFB761E" w14:textId="2E7E751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Microsoft Office - U - Macros - ALLOW - v1.0.0</w:t>
            </w:r>
          </w:p>
        </w:tc>
      </w:tr>
      <w:tr w:rsidR="003C448A" w14:paraId="3BF20D4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E4F06B3" w14:textId="4B3933E5" w:rsidR="003C448A" w:rsidRDefault="003C448A" w:rsidP="003C448A">
            <w:pPr>
              <w:pStyle w:val="1ATableTextStyle"/>
              <w:rPr>
                <w:lang w:bidi="en-US"/>
              </w:rPr>
            </w:pPr>
            <w:r>
              <w:rPr>
                <w:lang w:bidi="en-US"/>
              </w:rPr>
              <w:t>Description</w:t>
            </w:r>
          </w:p>
        </w:tc>
        <w:tc>
          <w:tcPr>
            <w:tcW w:w="2500" w:type="pct"/>
          </w:tcPr>
          <w:p w14:paraId="18C0EA87" w14:textId="6C88BB7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Cloned policy from Win - Microsoft Office - U - Macros - BLOCK - v1.0.0</w:t>
            </w:r>
          </w:p>
        </w:tc>
      </w:tr>
      <w:tr w:rsidR="003C448A" w14:paraId="71E6240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FF4BE54" w14:textId="548CDE48" w:rsidR="003C448A" w:rsidRDefault="003C448A" w:rsidP="003C448A">
            <w:pPr>
              <w:pStyle w:val="1ATableTextStyle"/>
              <w:rPr>
                <w:lang w:bidi="en-US"/>
              </w:rPr>
            </w:pPr>
            <w:r>
              <w:rPr>
                <w:lang w:bidi="en-US"/>
              </w:rPr>
              <w:t>Profile type</w:t>
            </w:r>
          </w:p>
        </w:tc>
        <w:tc>
          <w:tcPr>
            <w:tcW w:w="2500" w:type="pct"/>
          </w:tcPr>
          <w:p w14:paraId="7B366C50" w14:textId="3B385B6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2A1BB06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5023BFA" w14:textId="7C166F4D" w:rsidR="003C448A" w:rsidRDefault="003C448A" w:rsidP="003C448A">
            <w:pPr>
              <w:pStyle w:val="1ATableTextStyle"/>
              <w:rPr>
                <w:lang w:bidi="en-US"/>
              </w:rPr>
            </w:pPr>
            <w:r>
              <w:rPr>
                <w:lang w:bidi="en-US"/>
              </w:rPr>
              <w:t>Platform supported</w:t>
            </w:r>
          </w:p>
        </w:tc>
        <w:tc>
          <w:tcPr>
            <w:tcW w:w="2500" w:type="pct"/>
          </w:tcPr>
          <w:p w14:paraId="61C3A848" w14:textId="03B8DFB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40DA4B8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34BBFAF" w14:textId="666B94B2" w:rsidR="003C448A" w:rsidRDefault="003C448A" w:rsidP="003C448A">
            <w:pPr>
              <w:pStyle w:val="1ATableTextStyle"/>
              <w:rPr>
                <w:lang w:bidi="en-US"/>
              </w:rPr>
            </w:pPr>
            <w:r>
              <w:rPr>
                <w:lang w:bidi="en-US"/>
              </w:rPr>
              <w:t>Created</w:t>
            </w:r>
          </w:p>
        </w:tc>
        <w:tc>
          <w:tcPr>
            <w:tcW w:w="2500" w:type="pct"/>
          </w:tcPr>
          <w:p w14:paraId="0C0542A4" w14:textId="48345E5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19 June 2025 10:04:03</w:t>
            </w:r>
          </w:p>
        </w:tc>
      </w:tr>
      <w:tr w:rsidR="003C448A" w14:paraId="6230688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1910CA6" w14:textId="1C14C644" w:rsidR="003C448A" w:rsidRDefault="003C448A" w:rsidP="003C448A">
            <w:pPr>
              <w:pStyle w:val="1ATableTextStyle"/>
              <w:rPr>
                <w:lang w:bidi="en-US"/>
              </w:rPr>
            </w:pPr>
            <w:r>
              <w:rPr>
                <w:lang w:bidi="en-US"/>
              </w:rPr>
              <w:t>Last modified</w:t>
            </w:r>
          </w:p>
        </w:tc>
        <w:tc>
          <w:tcPr>
            <w:tcW w:w="2500" w:type="pct"/>
          </w:tcPr>
          <w:p w14:paraId="049EFBD9" w14:textId="6406E62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19 June 2025 10:04:59</w:t>
            </w:r>
          </w:p>
        </w:tc>
      </w:tr>
      <w:tr w:rsidR="003C448A" w14:paraId="20B6FB7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626114D" w14:textId="77B97DDA" w:rsidR="003C448A" w:rsidRDefault="003C448A" w:rsidP="003C448A">
            <w:pPr>
              <w:pStyle w:val="1ATableTextStyle"/>
              <w:rPr>
                <w:lang w:bidi="en-US"/>
              </w:rPr>
            </w:pPr>
            <w:r>
              <w:rPr>
                <w:lang w:bidi="en-US"/>
              </w:rPr>
              <w:t>Scope tags</w:t>
            </w:r>
          </w:p>
        </w:tc>
        <w:tc>
          <w:tcPr>
            <w:tcW w:w="2500" w:type="pct"/>
          </w:tcPr>
          <w:p w14:paraId="2D729B27" w14:textId="221DF9CD"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51256083" w14:textId="2C42D9E5" w:rsidR="003C448A" w:rsidRDefault="003C448A" w:rsidP="003C448A">
      <w:pPr>
        <w:pStyle w:val="Caption"/>
      </w:pPr>
      <w:r>
        <w:t xml:space="preserve">Table </w:t>
      </w:r>
      <w:r>
        <w:fldChar w:fldCharType="begin"/>
      </w:r>
      <w:r>
        <w:instrText xml:space="preserve"> SEQ Table \* ARABIC </w:instrText>
      </w:r>
      <w:r>
        <w:fldChar w:fldCharType="separate"/>
      </w:r>
      <w:r>
        <w:rPr>
          <w:noProof/>
        </w:rPr>
        <w:t>215</w:t>
      </w:r>
      <w:r>
        <w:fldChar w:fldCharType="end"/>
      </w:r>
      <w:r>
        <w:t>. Basics - Win - Microsoft Office - U - Macros - ALLOW - v1.0.0</w:t>
      </w:r>
    </w:p>
    <w:tbl>
      <w:tblPr>
        <w:tblStyle w:val="GridTable4-Accent2"/>
        <w:tblW w:w="4994" w:type="pct"/>
        <w:tblLook w:val="04A0" w:firstRow="1" w:lastRow="0" w:firstColumn="1" w:lastColumn="0" w:noHBand="0" w:noVBand="1"/>
      </w:tblPr>
      <w:tblGrid>
        <w:gridCol w:w="4502"/>
        <w:gridCol w:w="4503"/>
      </w:tblGrid>
      <w:tr w:rsidR="003C448A" w14:paraId="4CEB5E06"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6C806A0" w14:textId="19D7F34D" w:rsidR="003C448A" w:rsidRDefault="003C448A" w:rsidP="003C448A">
            <w:pPr>
              <w:pStyle w:val="1ATableHeaderBold"/>
              <w:rPr>
                <w:lang w:bidi="en-US"/>
              </w:rPr>
            </w:pPr>
            <w:r>
              <w:rPr>
                <w:lang w:bidi="en-US"/>
              </w:rPr>
              <w:t>Name</w:t>
            </w:r>
          </w:p>
        </w:tc>
        <w:tc>
          <w:tcPr>
            <w:tcW w:w="2500" w:type="pct"/>
          </w:tcPr>
          <w:p w14:paraId="22B32050" w14:textId="0C9DA1C0"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482F84A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5342E3F1" w14:textId="1993EB04" w:rsidR="003C448A" w:rsidRDefault="003C448A" w:rsidP="003C448A">
            <w:pPr>
              <w:pStyle w:val="1ATableCategoryHeaderRowBold"/>
              <w:rPr>
                <w:lang w:bidi="en-US"/>
              </w:rPr>
            </w:pPr>
            <w:r>
              <w:rPr>
                <w:lang w:bidi="en-US"/>
              </w:rPr>
              <w:t>Microsoft Access 2016</w:t>
            </w:r>
          </w:p>
        </w:tc>
      </w:tr>
      <w:tr w:rsidR="003C448A" w14:paraId="4C81BB07"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7F4D1DEB" w14:textId="480F1A4F" w:rsidR="003C448A" w:rsidRDefault="003C448A" w:rsidP="003C448A">
            <w:pPr>
              <w:pStyle w:val="1ATableSub-CategoryHeaderColumn"/>
              <w:rPr>
                <w:lang w:bidi="en-US"/>
              </w:rPr>
            </w:pPr>
            <w:r>
              <w:rPr>
                <w:lang w:bidi="en-US"/>
              </w:rPr>
              <w:t>Trust Center</w:t>
            </w:r>
          </w:p>
        </w:tc>
      </w:tr>
      <w:tr w:rsidR="003C448A" w14:paraId="591802D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C82F886" w14:textId="1652EEE3" w:rsidR="003C448A" w:rsidRDefault="003C448A" w:rsidP="003C448A">
            <w:pPr>
              <w:pStyle w:val="1ATableTextStyle"/>
              <w:rPr>
                <w:lang w:bidi="en-US"/>
              </w:rPr>
            </w:pPr>
            <w:r>
              <w:rPr>
                <w:lang w:bidi="en-US"/>
              </w:rPr>
              <w:t>VBA Macro Notification Settings (User)</w:t>
            </w:r>
          </w:p>
        </w:tc>
        <w:tc>
          <w:tcPr>
            <w:tcW w:w="2500" w:type="pct"/>
          </w:tcPr>
          <w:p w14:paraId="47851F8B" w14:textId="06A32D6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3DD371B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932E3A8" w14:textId="067128D6" w:rsidR="003C448A" w:rsidRDefault="003C448A" w:rsidP="003C448A">
            <w:pPr>
              <w:pStyle w:val="1ATableTextStyle"/>
              <w:rPr>
                <w:lang w:bidi="en-US"/>
              </w:rPr>
            </w:pPr>
            <w:r>
              <w:rPr>
                <w:lang w:bidi="en-US"/>
              </w:rPr>
              <w:t xml:space="preserve">  </w:t>
            </w:r>
          </w:p>
        </w:tc>
        <w:tc>
          <w:tcPr>
            <w:tcW w:w="2500" w:type="pct"/>
          </w:tcPr>
          <w:p w14:paraId="005451D1" w14:textId="3E384EF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 all macros (not recommended)</w:t>
            </w:r>
          </w:p>
        </w:tc>
      </w:tr>
      <w:tr w:rsidR="003C448A" w14:paraId="26CB543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4B055644" w14:textId="0A13258F" w:rsidR="003C448A" w:rsidRDefault="003C448A" w:rsidP="003C448A">
            <w:pPr>
              <w:pStyle w:val="1ATableCategoryHeaderRowBold"/>
              <w:rPr>
                <w:lang w:bidi="en-US"/>
              </w:rPr>
            </w:pPr>
            <w:r>
              <w:rPr>
                <w:lang w:bidi="en-US"/>
              </w:rPr>
              <w:t>Microsoft Excel 2016</w:t>
            </w:r>
          </w:p>
        </w:tc>
      </w:tr>
      <w:tr w:rsidR="003C448A" w14:paraId="14F59BC5"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772D03BF" w14:textId="6319AE79" w:rsidR="003C448A" w:rsidRDefault="003C448A" w:rsidP="003C448A">
            <w:pPr>
              <w:pStyle w:val="1ATableSub-CategoryHeaderColumn"/>
              <w:rPr>
                <w:lang w:bidi="en-US"/>
              </w:rPr>
            </w:pPr>
            <w:r>
              <w:rPr>
                <w:lang w:bidi="en-US"/>
              </w:rPr>
              <w:t>Trust Center</w:t>
            </w:r>
          </w:p>
        </w:tc>
      </w:tr>
      <w:tr w:rsidR="003C448A" w14:paraId="400D04F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3BECC41" w14:textId="11394C0B" w:rsidR="003C448A" w:rsidRDefault="003C448A" w:rsidP="003C448A">
            <w:pPr>
              <w:pStyle w:val="1ATableTextStyle"/>
              <w:rPr>
                <w:lang w:bidi="en-US"/>
              </w:rPr>
            </w:pPr>
            <w:r>
              <w:rPr>
                <w:lang w:bidi="en-US"/>
              </w:rPr>
              <w:t>VBA Macro Notification Settings (User)</w:t>
            </w:r>
          </w:p>
        </w:tc>
        <w:tc>
          <w:tcPr>
            <w:tcW w:w="2500" w:type="pct"/>
          </w:tcPr>
          <w:p w14:paraId="79AEC01D" w14:textId="5E27095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191D13A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E83FE8C" w14:textId="6B4752B0" w:rsidR="003C448A" w:rsidRDefault="003C448A" w:rsidP="003C448A">
            <w:pPr>
              <w:pStyle w:val="1ATableTextStyle"/>
              <w:rPr>
                <w:lang w:bidi="en-US"/>
              </w:rPr>
            </w:pPr>
            <w:r>
              <w:rPr>
                <w:lang w:bidi="en-US"/>
              </w:rPr>
              <w:t xml:space="preserve">  </w:t>
            </w:r>
          </w:p>
        </w:tc>
        <w:tc>
          <w:tcPr>
            <w:tcW w:w="2500" w:type="pct"/>
          </w:tcPr>
          <w:p w14:paraId="38C92F01" w14:textId="2A3C180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 all macros (not recommended)</w:t>
            </w:r>
          </w:p>
        </w:tc>
      </w:tr>
      <w:tr w:rsidR="003C448A" w14:paraId="3E24071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16D034A" w14:textId="36497F33" w:rsidR="003C448A" w:rsidRDefault="003C448A" w:rsidP="003C448A">
            <w:pPr>
              <w:pStyle w:val="1ATableCategoryHeaderRowBold"/>
              <w:rPr>
                <w:lang w:bidi="en-US"/>
              </w:rPr>
            </w:pPr>
            <w:r>
              <w:rPr>
                <w:lang w:bidi="en-US"/>
              </w:rPr>
              <w:t>Microsoft PowerPoint 2016</w:t>
            </w:r>
          </w:p>
        </w:tc>
      </w:tr>
      <w:tr w:rsidR="003C448A" w14:paraId="09E8A85D"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147C918E" w14:textId="3A275A27" w:rsidR="003C448A" w:rsidRDefault="003C448A" w:rsidP="003C448A">
            <w:pPr>
              <w:pStyle w:val="1ATableSub-CategoryHeaderColumn"/>
              <w:rPr>
                <w:lang w:bidi="en-US"/>
              </w:rPr>
            </w:pPr>
            <w:r>
              <w:rPr>
                <w:lang w:bidi="en-US"/>
              </w:rPr>
              <w:t>Trust Center</w:t>
            </w:r>
          </w:p>
        </w:tc>
      </w:tr>
      <w:tr w:rsidR="003C448A" w14:paraId="62651CD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B87C2CA" w14:textId="5E71D81F" w:rsidR="003C448A" w:rsidRDefault="003C448A" w:rsidP="003C448A">
            <w:pPr>
              <w:pStyle w:val="1ATableTextStyle"/>
              <w:rPr>
                <w:lang w:bidi="en-US"/>
              </w:rPr>
            </w:pPr>
            <w:r>
              <w:rPr>
                <w:lang w:bidi="en-US"/>
              </w:rPr>
              <w:t>VBA Macro Notification Settings (User)</w:t>
            </w:r>
          </w:p>
        </w:tc>
        <w:tc>
          <w:tcPr>
            <w:tcW w:w="2500" w:type="pct"/>
          </w:tcPr>
          <w:p w14:paraId="7248800B" w14:textId="507CFD7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68517D0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C0FF483" w14:textId="12BA6176" w:rsidR="003C448A" w:rsidRDefault="003C448A" w:rsidP="003C448A">
            <w:pPr>
              <w:pStyle w:val="1ATableTextStyle"/>
              <w:rPr>
                <w:lang w:bidi="en-US"/>
              </w:rPr>
            </w:pPr>
            <w:r>
              <w:rPr>
                <w:lang w:bidi="en-US"/>
              </w:rPr>
              <w:t xml:space="preserve">  </w:t>
            </w:r>
          </w:p>
        </w:tc>
        <w:tc>
          <w:tcPr>
            <w:tcW w:w="2500" w:type="pct"/>
          </w:tcPr>
          <w:p w14:paraId="6B243D53" w14:textId="1339B6C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 all macros (not recommended)</w:t>
            </w:r>
          </w:p>
        </w:tc>
      </w:tr>
      <w:tr w:rsidR="003C448A" w14:paraId="4003B46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43020842" w14:textId="48D8FE8E" w:rsidR="003C448A" w:rsidRDefault="003C448A" w:rsidP="003C448A">
            <w:pPr>
              <w:pStyle w:val="1ATableCategoryHeaderRowBold"/>
              <w:rPr>
                <w:lang w:bidi="en-US"/>
              </w:rPr>
            </w:pPr>
            <w:r>
              <w:rPr>
                <w:lang w:bidi="en-US"/>
              </w:rPr>
              <w:t>Microsoft Project 2016</w:t>
            </w:r>
          </w:p>
        </w:tc>
      </w:tr>
      <w:tr w:rsidR="003C448A" w14:paraId="53699E2B"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190AEE6E" w14:textId="02B7CA0E" w:rsidR="003C448A" w:rsidRDefault="003C448A" w:rsidP="003C448A">
            <w:pPr>
              <w:pStyle w:val="1ATableSub-CategoryHeaderColumn"/>
              <w:rPr>
                <w:lang w:bidi="en-US"/>
              </w:rPr>
            </w:pPr>
            <w:r>
              <w:rPr>
                <w:lang w:bidi="en-US"/>
              </w:rPr>
              <w:t>Trust Center</w:t>
            </w:r>
          </w:p>
        </w:tc>
      </w:tr>
      <w:tr w:rsidR="003C448A" w14:paraId="592D4F9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9367AB1" w14:textId="28267C2A" w:rsidR="003C448A" w:rsidRDefault="003C448A" w:rsidP="003C448A">
            <w:pPr>
              <w:pStyle w:val="1ATableTextStyle"/>
              <w:rPr>
                <w:lang w:bidi="en-US"/>
              </w:rPr>
            </w:pPr>
            <w:r>
              <w:rPr>
                <w:lang w:bidi="en-US"/>
              </w:rPr>
              <w:t>VBA Macro Notification Settings (User)</w:t>
            </w:r>
          </w:p>
        </w:tc>
        <w:tc>
          <w:tcPr>
            <w:tcW w:w="2500" w:type="pct"/>
          </w:tcPr>
          <w:p w14:paraId="5A0DA986" w14:textId="677618B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646E7AA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A546DB7" w14:textId="5FCF3D79" w:rsidR="003C448A" w:rsidRDefault="003C448A" w:rsidP="003C448A">
            <w:pPr>
              <w:pStyle w:val="1ATableTextStyle"/>
              <w:rPr>
                <w:lang w:bidi="en-US"/>
              </w:rPr>
            </w:pPr>
            <w:r>
              <w:rPr>
                <w:lang w:bidi="en-US"/>
              </w:rPr>
              <w:t xml:space="preserve">  </w:t>
            </w:r>
          </w:p>
        </w:tc>
        <w:tc>
          <w:tcPr>
            <w:tcW w:w="2500" w:type="pct"/>
          </w:tcPr>
          <w:p w14:paraId="5401CEFC" w14:textId="2C76224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 all macros (not recommended)</w:t>
            </w:r>
          </w:p>
        </w:tc>
      </w:tr>
      <w:tr w:rsidR="003C448A" w14:paraId="28C99E5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91F1732" w14:textId="2D52BCB6" w:rsidR="003C448A" w:rsidRDefault="003C448A" w:rsidP="003C448A">
            <w:pPr>
              <w:pStyle w:val="1ATableCategoryHeaderRowBold"/>
              <w:rPr>
                <w:lang w:bidi="en-US"/>
              </w:rPr>
            </w:pPr>
            <w:r>
              <w:rPr>
                <w:lang w:bidi="en-US"/>
              </w:rPr>
              <w:t>Microsoft Publisher 2016</w:t>
            </w:r>
          </w:p>
        </w:tc>
      </w:tr>
      <w:tr w:rsidR="003C448A" w14:paraId="3A65C3E8"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7F8C09ED" w14:textId="25831B24" w:rsidR="003C448A" w:rsidRDefault="003C448A" w:rsidP="003C448A">
            <w:pPr>
              <w:pStyle w:val="1ATableSub-CategoryHeaderColumn"/>
              <w:rPr>
                <w:lang w:bidi="en-US"/>
              </w:rPr>
            </w:pPr>
            <w:r>
              <w:rPr>
                <w:lang w:bidi="en-US"/>
              </w:rPr>
              <w:lastRenderedPageBreak/>
              <w:t>Trust Center</w:t>
            </w:r>
          </w:p>
        </w:tc>
      </w:tr>
      <w:tr w:rsidR="003C448A" w14:paraId="14FE385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D644217" w14:textId="4B0CD32E" w:rsidR="003C448A" w:rsidRDefault="003C448A" w:rsidP="003C448A">
            <w:pPr>
              <w:pStyle w:val="1ATableTextStyle"/>
              <w:rPr>
                <w:lang w:bidi="en-US"/>
              </w:rPr>
            </w:pPr>
            <w:r>
              <w:rPr>
                <w:lang w:bidi="en-US"/>
              </w:rPr>
              <w:t>VBA Macro Notification Settings (User)</w:t>
            </w:r>
          </w:p>
        </w:tc>
        <w:tc>
          <w:tcPr>
            <w:tcW w:w="2500" w:type="pct"/>
          </w:tcPr>
          <w:p w14:paraId="0A485C01" w14:textId="460E750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38412C6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7C4B20E" w14:textId="31B4F771" w:rsidR="003C448A" w:rsidRDefault="003C448A" w:rsidP="003C448A">
            <w:pPr>
              <w:pStyle w:val="1ATableTextStyle"/>
              <w:rPr>
                <w:lang w:bidi="en-US"/>
              </w:rPr>
            </w:pPr>
            <w:r>
              <w:rPr>
                <w:lang w:bidi="en-US"/>
              </w:rPr>
              <w:t xml:space="preserve">  </w:t>
            </w:r>
          </w:p>
        </w:tc>
        <w:tc>
          <w:tcPr>
            <w:tcW w:w="2500" w:type="pct"/>
          </w:tcPr>
          <w:p w14:paraId="4FEFA95D" w14:textId="068568D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 all macros (not recommended)</w:t>
            </w:r>
          </w:p>
        </w:tc>
      </w:tr>
      <w:tr w:rsidR="003C448A" w14:paraId="337C81D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F3731C0" w14:textId="36EC9550" w:rsidR="003C448A" w:rsidRDefault="003C448A" w:rsidP="003C448A">
            <w:pPr>
              <w:pStyle w:val="1ATableCategoryHeaderRowBold"/>
              <w:rPr>
                <w:lang w:bidi="en-US"/>
              </w:rPr>
            </w:pPr>
            <w:r>
              <w:rPr>
                <w:lang w:bidi="en-US"/>
              </w:rPr>
              <w:t>Microsoft Visio 2016</w:t>
            </w:r>
          </w:p>
        </w:tc>
      </w:tr>
      <w:tr w:rsidR="003C448A" w14:paraId="5C8B8621"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08CA8636" w14:textId="6B07E45D" w:rsidR="003C448A" w:rsidRDefault="003C448A" w:rsidP="003C448A">
            <w:pPr>
              <w:pStyle w:val="1ATableSub-CategoryHeaderColumn"/>
              <w:rPr>
                <w:lang w:bidi="en-US"/>
              </w:rPr>
            </w:pPr>
            <w:r>
              <w:rPr>
                <w:lang w:bidi="en-US"/>
              </w:rPr>
              <w:t>Trust Center</w:t>
            </w:r>
          </w:p>
        </w:tc>
      </w:tr>
      <w:tr w:rsidR="003C448A" w14:paraId="66CEBEA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75045AD" w14:textId="4713E230" w:rsidR="003C448A" w:rsidRDefault="003C448A" w:rsidP="003C448A">
            <w:pPr>
              <w:pStyle w:val="1ATableTextStyle"/>
              <w:rPr>
                <w:lang w:bidi="en-US"/>
              </w:rPr>
            </w:pPr>
            <w:r>
              <w:rPr>
                <w:lang w:bidi="en-US"/>
              </w:rPr>
              <w:t>VBA Macro Notification Settings (User)</w:t>
            </w:r>
          </w:p>
        </w:tc>
        <w:tc>
          <w:tcPr>
            <w:tcW w:w="2500" w:type="pct"/>
          </w:tcPr>
          <w:p w14:paraId="1D8DDFC8" w14:textId="60D91C5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6CC4113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4748241" w14:textId="28D0ABB6" w:rsidR="003C448A" w:rsidRDefault="003C448A" w:rsidP="003C448A">
            <w:pPr>
              <w:pStyle w:val="1ATableTextStyle"/>
              <w:rPr>
                <w:lang w:bidi="en-US"/>
              </w:rPr>
            </w:pPr>
            <w:r>
              <w:rPr>
                <w:lang w:bidi="en-US"/>
              </w:rPr>
              <w:t xml:space="preserve">  </w:t>
            </w:r>
          </w:p>
        </w:tc>
        <w:tc>
          <w:tcPr>
            <w:tcW w:w="2500" w:type="pct"/>
          </w:tcPr>
          <w:p w14:paraId="24B5C7F0" w14:textId="68583C8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 all macros (not recommended)</w:t>
            </w:r>
          </w:p>
        </w:tc>
      </w:tr>
      <w:tr w:rsidR="003C448A" w14:paraId="7A2554F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E49393B" w14:textId="4FD264D1" w:rsidR="003C448A" w:rsidRDefault="003C448A" w:rsidP="003C448A">
            <w:pPr>
              <w:pStyle w:val="1ATableCategoryHeaderRowBold"/>
              <w:rPr>
                <w:lang w:bidi="en-US"/>
              </w:rPr>
            </w:pPr>
            <w:r>
              <w:rPr>
                <w:lang w:bidi="en-US"/>
              </w:rPr>
              <w:t>Microsoft Word 2016</w:t>
            </w:r>
          </w:p>
        </w:tc>
      </w:tr>
      <w:tr w:rsidR="003C448A" w14:paraId="2B7808B1"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6FAF19A7" w14:textId="0D4C1B8B" w:rsidR="003C448A" w:rsidRDefault="003C448A" w:rsidP="003C448A">
            <w:pPr>
              <w:pStyle w:val="1ATableSub-CategoryHeaderColumn"/>
              <w:rPr>
                <w:lang w:bidi="en-US"/>
              </w:rPr>
            </w:pPr>
            <w:r>
              <w:rPr>
                <w:lang w:bidi="en-US"/>
              </w:rPr>
              <w:t>Trust Center</w:t>
            </w:r>
          </w:p>
        </w:tc>
      </w:tr>
      <w:tr w:rsidR="003C448A" w14:paraId="3EC4E24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8D61CD7" w14:textId="1C1812D1" w:rsidR="003C448A" w:rsidRDefault="003C448A" w:rsidP="003C448A">
            <w:pPr>
              <w:pStyle w:val="1ATableTextStyle"/>
              <w:rPr>
                <w:lang w:bidi="en-US"/>
              </w:rPr>
            </w:pPr>
            <w:r>
              <w:rPr>
                <w:lang w:bidi="en-US"/>
              </w:rPr>
              <w:t>VBA Macro Notification Settings (User)</w:t>
            </w:r>
          </w:p>
        </w:tc>
        <w:tc>
          <w:tcPr>
            <w:tcW w:w="2500" w:type="pct"/>
          </w:tcPr>
          <w:p w14:paraId="091D2945" w14:textId="62969FB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16F80D6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229B010" w14:textId="3BC95FD0" w:rsidR="003C448A" w:rsidRDefault="003C448A" w:rsidP="003C448A">
            <w:pPr>
              <w:pStyle w:val="1ATableTextStyle"/>
              <w:rPr>
                <w:lang w:bidi="en-US"/>
              </w:rPr>
            </w:pPr>
            <w:r>
              <w:rPr>
                <w:lang w:bidi="en-US"/>
              </w:rPr>
              <w:t xml:space="preserve">  </w:t>
            </w:r>
          </w:p>
        </w:tc>
        <w:tc>
          <w:tcPr>
            <w:tcW w:w="2500" w:type="pct"/>
          </w:tcPr>
          <w:p w14:paraId="3454095D" w14:textId="376D90DF"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Enable all macros (not recommended)</w:t>
            </w:r>
          </w:p>
        </w:tc>
      </w:tr>
    </w:tbl>
    <w:p w14:paraId="0020FD95" w14:textId="12750A5C" w:rsidR="003C448A" w:rsidRDefault="003C448A" w:rsidP="003C448A">
      <w:pPr>
        <w:pStyle w:val="Caption"/>
      </w:pPr>
      <w:r>
        <w:t xml:space="preserve">Table </w:t>
      </w:r>
      <w:r>
        <w:fldChar w:fldCharType="begin"/>
      </w:r>
      <w:r>
        <w:instrText xml:space="preserve"> SEQ Table \* ARABIC </w:instrText>
      </w:r>
      <w:r>
        <w:fldChar w:fldCharType="separate"/>
      </w:r>
      <w:r>
        <w:rPr>
          <w:noProof/>
        </w:rPr>
        <w:t>216</w:t>
      </w:r>
      <w:r>
        <w:fldChar w:fldCharType="end"/>
      </w:r>
      <w:r>
        <w:t>. Settings - Win - Microsoft Office - U - Macros - ALLOW - v1.0.0</w:t>
      </w:r>
    </w:p>
    <w:tbl>
      <w:tblPr>
        <w:tblStyle w:val="GridTable4-Accent2"/>
        <w:tblW w:w="4994" w:type="pct"/>
        <w:tblLook w:val="04A0" w:firstRow="1" w:lastRow="0" w:firstColumn="1" w:lastColumn="0" w:noHBand="0" w:noVBand="1"/>
      </w:tblPr>
      <w:tblGrid>
        <w:gridCol w:w="3001"/>
        <w:gridCol w:w="3000"/>
        <w:gridCol w:w="3004"/>
      </w:tblGrid>
      <w:tr w:rsidR="003C448A" w14:paraId="14FF59E6"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10CF5A64" w14:textId="756FCB78" w:rsidR="003C448A" w:rsidRDefault="003C448A" w:rsidP="003C448A">
            <w:pPr>
              <w:pStyle w:val="1ATableHeaderBold"/>
              <w:rPr>
                <w:lang w:bidi="en-US"/>
              </w:rPr>
            </w:pPr>
            <w:r>
              <w:rPr>
                <w:lang w:bidi="en-US"/>
              </w:rPr>
              <w:t>Group</w:t>
            </w:r>
          </w:p>
        </w:tc>
        <w:tc>
          <w:tcPr>
            <w:tcW w:w="1666" w:type="pct"/>
          </w:tcPr>
          <w:p w14:paraId="7DCB65C6" w14:textId="5CDDC369"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7F0C46A6" w14:textId="429E870F"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2D1A1F5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74E26A6F" w14:textId="6B57CEDD" w:rsidR="003C448A" w:rsidRDefault="003C448A" w:rsidP="003C448A">
            <w:pPr>
              <w:pStyle w:val="1ATableCategoryHeaderRowBold"/>
              <w:rPr>
                <w:lang w:bidi="en-US"/>
              </w:rPr>
            </w:pPr>
            <w:r>
              <w:rPr>
                <w:lang w:bidi="en-US"/>
              </w:rPr>
              <w:t>Included Groups</w:t>
            </w:r>
          </w:p>
        </w:tc>
      </w:tr>
      <w:tr w:rsidR="003C448A" w14:paraId="3165E51F"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23288F51" w14:textId="56B02436" w:rsidR="003C448A" w:rsidRDefault="003C448A" w:rsidP="003C448A">
            <w:pPr>
              <w:pStyle w:val="1ATableTextStyle"/>
              <w:rPr>
                <w:lang w:bidi="en-US"/>
              </w:rPr>
            </w:pPr>
            <w:r>
              <w:rPr>
                <w:lang w:bidi="en-US"/>
              </w:rPr>
              <w:t>Intune-Windows-Office-MacrosAllowed</w:t>
            </w:r>
          </w:p>
        </w:tc>
        <w:tc>
          <w:tcPr>
            <w:tcW w:w="1666" w:type="pct"/>
          </w:tcPr>
          <w:p w14:paraId="660EEA32" w14:textId="3E6A1CA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653B5CD9" w14:textId="07DB4317"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6F4CD825" w14:textId="18E8AC32" w:rsidR="003C448A" w:rsidRDefault="003C448A" w:rsidP="003C448A">
      <w:pPr>
        <w:pStyle w:val="Caption"/>
      </w:pPr>
      <w:r>
        <w:t xml:space="preserve">Table </w:t>
      </w:r>
      <w:r>
        <w:fldChar w:fldCharType="begin"/>
      </w:r>
      <w:r>
        <w:instrText xml:space="preserve"> SEQ Table \* ARABIC </w:instrText>
      </w:r>
      <w:r>
        <w:fldChar w:fldCharType="separate"/>
      </w:r>
      <w:r>
        <w:rPr>
          <w:noProof/>
        </w:rPr>
        <w:t>217</w:t>
      </w:r>
      <w:r>
        <w:fldChar w:fldCharType="end"/>
      </w:r>
      <w:r>
        <w:t>. Assignments - Win - Microsoft Office - U - Macros - ALLOW - v1.0.0</w:t>
      </w:r>
    </w:p>
    <w:p w14:paraId="32690994" w14:textId="02A14DF5" w:rsidR="003C448A" w:rsidRDefault="003C448A" w:rsidP="003C448A">
      <w:pPr>
        <w:pStyle w:val="1ANumberedHeading3"/>
      </w:pPr>
      <w:bookmarkStart w:id="122" w:name="_Toc204168926"/>
      <w:r>
        <w:t>Win - Microsoft Office - U - Macros - BLOCK - v1.0.0</w:t>
      </w:r>
      <w:bookmarkEnd w:id="122"/>
    </w:p>
    <w:p w14:paraId="6BA0939B"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218088FD"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0A76E92" w14:textId="7687546B" w:rsidR="003C448A" w:rsidRDefault="003C448A" w:rsidP="003C448A">
            <w:pPr>
              <w:pStyle w:val="1ATableHeaderBold"/>
              <w:rPr>
                <w:lang w:bidi="en-US"/>
              </w:rPr>
            </w:pPr>
            <w:r>
              <w:rPr>
                <w:lang w:bidi="en-US"/>
              </w:rPr>
              <w:t>Name</w:t>
            </w:r>
          </w:p>
        </w:tc>
        <w:tc>
          <w:tcPr>
            <w:tcW w:w="2500" w:type="pct"/>
          </w:tcPr>
          <w:p w14:paraId="4249BA65" w14:textId="40BE86C8"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658D7F7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584751C" w14:textId="63A1A93B" w:rsidR="003C448A" w:rsidRDefault="003C448A" w:rsidP="003C448A">
            <w:pPr>
              <w:pStyle w:val="1ATableCategoryHeaderRowBold"/>
              <w:rPr>
                <w:lang w:bidi="en-US"/>
              </w:rPr>
            </w:pPr>
            <w:r>
              <w:rPr>
                <w:lang w:bidi="en-US"/>
              </w:rPr>
              <w:t>Basics</w:t>
            </w:r>
          </w:p>
        </w:tc>
      </w:tr>
      <w:tr w:rsidR="003C448A" w14:paraId="5313154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B1412A6" w14:textId="68456E83" w:rsidR="003C448A" w:rsidRDefault="003C448A" w:rsidP="003C448A">
            <w:pPr>
              <w:pStyle w:val="1ATableTextStyle"/>
              <w:rPr>
                <w:lang w:bidi="en-US"/>
              </w:rPr>
            </w:pPr>
            <w:r>
              <w:rPr>
                <w:lang w:bidi="en-US"/>
              </w:rPr>
              <w:t>Name</w:t>
            </w:r>
          </w:p>
        </w:tc>
        <w:tc>
          <w:tcPr>
            <w:tcW w:w="2500" w:type="pct"/>
          </w:tcPr>
          <w:p w14:paraId="2C1C41BF" w14:textId="4AAD78D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Microsoft Office - U - Macros - BLOCK - v1.0.0</w:t>
            </w:r>
          </w:p>
        </w:tc>
      </w:tr>
      <w:tr w:rsidR="003C448A" w14:paraId="3DD7E81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E23226D" w14:textId="4BE621BC" w:rsidR="003C448A" w:rsidRDefault="003C448A" w:rsidP="003C448A">
            <w:pPr>
              <w:pStyle w:val="1ATableTextStyle"/>
              <w:rPr>
                <w:lang w:bidi="en-US"/>
              </w:rPr>
            </w:pPr>
            <w:r>
              <w:rPr>
                <w:lang w:bidi="en-US"/>
              </w:rPr>
              <w:t>Description</w:t>
            </w:r>
          </w:p>
        </w:tc>
        <w:tc>
          <w:tcPr>
            <w:tcW w:w="2500" w:type="pct"/>
          </w:tcPr>
          <w:p w14:paraId="44EC71D6"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4ED391E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EEFDA41" w14:textId="56A91950" w:rsidR="003C448A" w:rsidRDefault="003C448A" w:rsidP="003C448A">
            <w:pPr>
              <w:pStyle w:val="1ATableTextStyle"/>
              <w:rPr>
                <w:lang w:bidi="en-US"/>
              </w:rPr>
            </w:pPr>
            <w:r>
              <w:rPr>
                <w:lang w:bidi="en-US"/>
              </w:rPr>
              <w:t>Profile type</w:t>
            </w:r>
          </w:p>
        </w:tc>
        <w:tc>
          <w:tcPr>
            <w:tcW w:w="2500" w:type="pct"/>
          </w:tcPr>
          <w:p w14:paraId="7294BAEA" w14:textId="303D011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4B773CD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5911E2A" w14:textId="2F6049FE" w:rsidR="003C448A" w:rsidRDefault="003C448A" w:rsidP="003C448A">
            <w:pPr>
              <w:pStyle w:val="1ATableTextStyle"/>
              <w:rPr>
                <w:lang w:bidi="en-US"/>
              </w:rPr>
            </w:pPr>
            <w:r>
              <w:rPr>
                <w:lang w:bidi="en-US"/>
              </w:rPr>
              <w:t>Platform supported</w:t>
            </w:r>
          </w:p>
        </w:tc>
        <w:tc>
          <w:tcPr>
            <w:tcW w:w="2500" w:type="pct"/>
          </w:tcPr>
          <w:p w14:paraId="4B3F0387" w14:textId="1C035F4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166E74D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864F18C" w14:textId="486BF87F" w:rsidR="003C448A" w:rsidRDefault="003C448A" w:rsidP="003C448A">
            <w:pPr>
              <w:pStyle w:val="1ATableTextStyle"/>
              <w:rPr>
                <w:lang w:bidi="en-US"/>
              </w:rPr>
            </w:pPr>
            <w:r>
              <w:rPr>
                <w:lang w:bidi="en-US"/>
              </w:rPr>
              <w:t>Created</w:t>
            </w:r>
          </w:p>
        </w:tc>
        <w:tc>
          <w:tcPr>
            <w:tcW w:w="2500" w:type="pct"/>
          </w:tcPr>
          <w:p w14:paraId="1393569D" w14:textId="7128ECB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09:27:34</w:t>
            </w:r>
          </w:p>
        </w:tc>
      </w:tr>
      <w:tr w:rsidR="003C448A" w14:paraId="6AD9943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685319A" w14:textId="4A0DF462" w:rsidR="003C448A" w:rsidRDefault="003C448A" w:rsidP="003C448A">
            <w:pPr>
              <w:pStyle w:val="1ATableTextStyle"/>
              <w:rPr>
                <w:lang w:bidi="en-US"/>
              </w:rPr>
            </w:pPr>
            <w:r>
              <w:rPr>
                <w:lang w:bidi="en-US"/>
              </w:rPr>
              <w:t>Last modified</w:t>
            </w:r>
          </w:p>
        </w:tc>
        <w:tc>
          <w:tcPr>
            <w:tcW w:w="2500" w:type="pct"/>
          </w:tcPr>
          <w:p w14:paraId="5ECC9E16" w14:textId="14652D9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18 June 2025 14:42:09</w:t>
            </w:r>
          </w:p>
        </w:tc>
      </w:tr>
      <w:tr w:rsidR="003C448A" w14:paraId="0FA3353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8182D91" w14:textId="0892D978" w:rsidR="003C448A" w:rsidRDefault="003C448A" w:rsidP="003C448A">
            <w:pPr>
              <w:pStyle w:val="1ATableTextStyle"/>
              <w:rPr>
                <w:lang w:bidi="en-US"/>
              </w:rPr>
            </w:pPr>
            <w:r>
              <w:rPr>
                <w:lang w:bidi="en-US"/>
              </w:rPr>
              <w:t>Scope tags</w:t>
            </w:r>
          </w:p>
        </w:tc>
        <w:tc>
          <w:tcPr>
            <w:tcW w:w="2500" w:type="pct"/>
          </w:tcPr>
          <w:p w14:paraId="1298EC05" w14:textId="04AD7B62"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0F7799B7" w14:textId="545F50E4" w:rsidR="003C448A" w:rsidRDefault="003C448A" w:rsidP="003C448A">
      <w:pPr>
        <w:pStyle w:val="Caption"/>
      </w:pPr>
      <w:r>
        <w:t xml:space="preserve">Table </w:t>
      </w:r>
      <w:r>
        <w:fldChar w:fldCharType="begin"/>
      </w:r>
      <w:r>
        <w:instrText xml:space="preserve"> SEQ Table \* ARABIC </w:instrText>
      </w:r>
      <w:r>
        <w:fldChar w:fldCharType="separate"/>
      </w:r>
      <w:r>
        <w:rPr>
          <w:noProof/>
        </w:rPr>
        <w:t>218</w:t>
      </w:r>
      <w:r>
        <w:fldChar w:fldCharType="end"/>
      </w:r>
      <w:r>
        <w:t>. Basics - Win - Microsoft Office - U - Macros - BLOCK - v1.0.0</w:t>
      </w:r>
    </w:p>
    <w:tbl>
      <w:tblPr>
        <w:tblStyle w:val="GridTable4-Accent2"/>
        <w:tblW w:w="4994" w:type="pct"/>
        <w:tblLook w:val="04A0" w:firstRow="1" w:lastRow="0" w:firstColumn="1" w:lastColumn="0" w:noHBand="0" w:noVBand="1"/>
      </w:tblPr>
      <w:tblGrid>
        <w:gridCol w:w="4502"/>
        <w:gridCol w:w="4503"/>
      </w:tblGrid>
      <w:tr w:rsidR="003C448A" w14:paraId="7DED5D8D"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3383DD8" w14:textId="4494A617" w:rsidR="003C448A" w:rsidRDefault="003C448A" w:rsidP="003C448A">
            <w:pPr>
              <w:pStyle w:val="1ATableHeaderBold"/>
              <w:rPr>
                <w:lang w:bidi="en-US"/>
              </w:rPr>
            </w:pPr>
            <w:r>
              <w:rPr>
                <w:lang w:bidi="en-US"/>
              </w:rPr>
              <w:t>Name</w:t>
            </w:r>
          </w:p>
        </w:tc>
        <w:tc>
          <w:tcPr>
            <w:tcW w:w="2500" w:type="pct"/>
          </w:tcPr>
          <w:p w14:paraId="5FA9534B" w14:textId="15B493D4"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0C21D70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DD4EA00" w14:textId="74DD29D3" w:rsidR="003C448A" w:rsidRDefault="003C448A" w:rsidP="003C448A">
            <w:pPr>
              <w:pStyle w:val="1ATableCategoryHeaderRowBold"/>
              <w:rPr>
                <w:lang w:bidi="en-US"/>
              </w:rPr>
            </w:pPr>
            <w:r>
              <w:rPr>
                <w:lang w:bidi="en-US"/>
              </w:rPr>
              <w:t>Microsoft Access 2016</w:t>
            </w:r>
          </w:p>
        </w:tc>
      </w:tr>
      <w:tr w:rsidR="003C448A" w14:paraId="0720EF89"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1BC59CE6" w14:textId="1B8FFEB3" w:rsidR="003C448A" w:rsidRDefault="003C448A" w:rsidP="003C448A">
            <w:pPr>
              <w:pStyle w:val="1ATableSub-CategoryHeaderColumn"/>
              <w:rPr>
                <w:lang w:bidi="en-US"/>
              </w:rPr>
            </w:pPr>
            <w:r>
              <w:rPr>
                <w:lang w:bidi="en-US"/>
              </w:rPr>
              <w:t>Trust Center</w:t>
            </w:r>
          </w:p>
        </w:tc>
      </w:tr>
      <w:tr w:rsidR="003C448A" w14:paraId="41ABF6E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62AED5A" w14:textId="4B97ECD4" w:rsidR="003C448A" w:rsidRDefault="003C448A" w:rsidP="003C448A">
            <w:pPr>
              <w:pStyle w:val="1ATableTextStyle"/>
              <w:rPr>
                <w:lang w:bidi="en-US"/>
              </w:rPr>
            </w:pPr>
            <w:r>
              <w:rPr>
                <w:lang w:bidi="en-US"/>
              </w:rPr>
              <w:t>VBA Macro Notification Settings (User)</w:t>
            </w:r>
          </w:p>
        </w:tc>
        <w:tc>
          <w:tcPr>
            <w:tcW w:w="2500" w:type="pct"/>
          </w:tcPr>
          <w:p w14:paraId="07E04461" w14:textId="1E655F6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7F2AE80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D2D036A" w14:textId="7E2AE8BF" w:rsidR="003C448A" w:rsidRDefault="003C448A" w:rsidP="003C448A">
            <w:pPr>
              <w:pStyle w:val="1ATableTextStyle"/>
              <w:rPr>
                <w:lang w:bidi="en-US"/>
              </w:rPr>
            </w:pPr>
            <w:r>
              <w:rPr>
                <w:lang w:bidi="en-US"/>
              </w:rPr>
              <w:t xml:space="preserve">  </w:t>
            </w:r>
          </w:p>
        </w:tc>
        <w:tc>
          <w:tcPr>
            <w:tcW w:w="2500" w:type="pct"/>
          </w:tcPr>
          <w:p w14:paraId="42E8FC7C" w14:textId="4F2FF1C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 all without notification</w:t>
            </w:r>
          </w:p>
        </w:tc>
      </w:tr>
      <w:tr w:rsidR="003C448A" w14:paraId="610FC5F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B290E21" w14:textId="0226D868" w:rsidR="003C448A" w:rsidRDefault="003C448A" w:rsidP="003C448A">
            <w:pPr>
              <w:pStyle w:val="1ATableCategoryHeaderRowBold"/>
              <w:rPr>
                <w:lang w:bidi="en-US"/>
              </w:rPr>
            </w:pPr>
            <w:r>
              <w:rPr>
                <w:lang w:bidi="en-US"/>
              </w:rPr>
              <w:t>Microsoft Excel 2016</w:t>
            </w:r>
          </w:p>
        </w:tc>
      </w:tr>
      <w:tr w:rsidR="003C448A" w14:paraId="052922A1"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3E8B6832" w14:textId="40619494" w:rsidR="003C448A" w:rsidRDefault="003C448A" w:rsidP="003C448A">
            <w:pPr>
              <w:pStyle w:val="1ATableSub-CategoryHeaderColumn"/>
              <w:rPr>
                <w:lang w:bidi="en-US"/>
              </w:rPr>
            </w:pPr>
            <w:r>
              <w:rPr>
                <w:lang w:bidi="en-US"/>
              </w:rPr>
              <w:t>Trust Center</w:t>
            </w:r>
          </w:p>
        </w:tc>
      </w:tr>
      <w:tr w:rsidR="003C448A" w14:paraId="140546A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C1348BA" w14:textId="7D5B4C03" w:rsidR="003C448A" w:rsidRDefault="003C448A" w:rsidP="003C448A">
            <w:pPr>
              <w:pStyle w:val="1ATableTextStyle"/>
              <w:rPr>
                <w:lang w:bidi="en-US"/>
              </w:rPr>
            </w:pPr>
            <w:r>
              <w:rPr>
                <w:lang w:bidi="en-US"/>
              </w:rPr>
              <w:t>VBA Macro Notification Settings (User)</w:t>
            </w:r>
          </w:p>
        </w:tc>
        <w:tc>
          <w:tcPr>
            <w:tcW w:w="2500" w:type="pct"/>
          </w:tcPr>
          <w:p w14:paraId="7AD9E3CE" w14:textId="327FFE6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002E540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97549F8" w14:textId="7A8DC861" w:rsidR="003C448A" w:rsidRDefault="003C448A" w:rsidP="003C448A">
            <w:pPr>
              <w:pStyle w:val="1ATableTextStyle"/>
              <w:rPr>
                <w:lang w:bidi="en-US"/>
              </w:rPr>
            </w:pPr>
            <w:r>
              <w:rPr>
                <w:lang w:bidi="en-US"/>
              </w:rPr>
              <w:t xml:space="preserve">  </w:t>
            </w:r>
          </w:p>
        </w:tc>
        <w:tc>
          <w:tcPr>
            <w:tcW w:w="2500" w:type="pct"/>
          </w:tcPr>
          <w:p w14:paraId="13A370E2" w14:textId="2C4D308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 all without notification</w:t>
            </w:r>
          </w:p>
        </w:tc>
      </w:tr>
      <w:tr w:rsidR="003C448A" w14:paraId="165FBFE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6AAED55" w14:textId="6893B5C8" w:rsidR="003C448A" w:rsidRDefault="003C448A" w:rsidP="003C448A">
            <w:pPr>
              <w:pStyle w:val="1ATableCategoryHeaderRowBold"/>
              <w:rPr>
                <w:lang w:bidi="en-US"/>
              </w:rPr>
            </w:pPr>
            <w:r>
              <w:rPr>
                <w:lang w:bidi="en-US"/>
              </w:rPr>
              <w:t>Microsoft PowerPoint 2016</w:t>
            </w:r>
          </w:p>
        </w:tc>
      </w:tr>
      <w:tr w:rsidR="003C448A" w14:paraId="03DE2027"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0B2E2214" w14:textId="6EF1CE13" w:rsidR="003C448A" w:rsidRDefault="003C448A" w:rsidP="003C448A">
            <w:pPr>
              <w:pStyle w:val="1ATableSub-CategoryHeaderColumn"/>
              <w:rPr>
                <w:lang w:bidi="en-US"/>
              </w:rPr>
            </w:pPr>
            <w:r>
              <w:rPr>
                <w:lang w:bidi="en-US"/>
              </w:rPr>
              <w:t>Trust Center</w:t>
            </w:r>
          </w:p>
        </w:tc>
      </w:tr>
      <w:tr w:rsidR="003C448A" w14:paraId="22A143C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C59BCA0" w14:textId="284C0F5A" w:rsidR="003C448A" w:rsidRDefault="003C448A" w:rsidP="003C448A">
            <w:pPr>
              <w:pStyle w:val="1ATableTextStyle"/>
              <w:rPr>
                <w:lang w:bidi="en-US"/>
              </w:rPr>
            </w:pPr>
            <w:r>
              <w:rPr>
                <w:lang w:bidi="en-US"/>
              </w:rPr>
              <w:t>VBA Macro Notification Settings (User)</w:t>
            </w:r>
          </w:p>
        </w:tc>
        <w:tc>
          <w:tcPr>
            <w:tcW w:w="2500" w:type="pct"/>
          </w:tcPr>
          <w:p w14:paraId="69A60F2E" w14:textId="08F5B4C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0CEC8AE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FB0E475" w14:textId="4D7B958E" w:rsidR="003C448A" w:rsidRDefault="003C448A" w:rsidP="003C448A">
            <w:pPr>
              <w:pStyle w:val="1ATableTextStyle"/>
              <w:rPr>
                <w:lang w:bidi="en-US"/>
              </w:rPr>
            </w:pPr>
            <w:r>
              <w:rPr>
                <w:lang w:bidi="en-US"/>
              </w:rPr>
              <w:lastRenderedPageBreak/>
              <w:t xml:space="preserve">  </w:t>
            </w:r>
          </w:p>
        </w:tc>
        <w:tc>
          <w:tcPr>
            <w:tcW w:w="2500" w:type="pct"/>
          </w:tcPr>
          <w:p w14:paraId="60392FD3" w14:textId="19253CB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 all without notification</w:t>
            </w:r>
          </w:p>
        </w:tc>
      </w:tr>
      <w:tr w:rsidR="003C448A" w14:paraId="4C56ED3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AE70927" w14:textId="5D4691A4" w:rsidR="003C448A" w:rsidRDefault="003C448A" w:rsidP="003C448A">
            <w:pPr>
              <w:pStyle w:val="1ATableCategoryHeaderRowBold"/>
              <w:rPr>
                <w:lang w:bidi="en-US"/>
              </w:rPr>
            </w:pPr>
            <w:r>
              <w:rPr>
                <w:lang w:bidi="en-US"/>
              </w:rPr>
              <w:t>Microsoft Project 2016</w:t>
            </w:r>
          </w:p>
        </w:tc>
      </w:tr>
      <w:tr w:rsidR="003C448A" w14:paraId="2B2BADAD"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12F70FF4" w14:textId="53EFB8B4" w:rsidR="003C448A" w:rsidRDefault="003C448A" w:rsidP="003C448A">
            <w:pPr>
              <w:pStyle w:val="1ATableSub-CategoryHeaderColumn"/>
              <w:rPr>
                <w:lang w:bidi="en-US"/>
              </w:rPr>
            </w:pPr>
            <w:r>
              <w:rPr>
                <w:lang w:bidi="en-US"/>
              </w:rPr>
              <w:t>Trust Center</w:t>
            </w:r>
          </w:p>
        </w:tc>
      </w:tr>
      <w:tr w:rsidR="003C448A" w14:paraId="2A3DE37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999337A" w14:textId="4497AB19" w:rsidR="003C448A" w:rsidRDefault="003C448A" w:rsidP="003C448A">
            <w:pPr>
              <w:pStyle w:val="1ATableTextStyle"/>
              <w:rPr>
                <w:lang w:bidi="en-US"/>
              </w:rPr>
            </w:pPr>
            <w:r>
              <w:rPr>
                <w:lang w:bidi="en-US"/>
              </w:rPr>
              <w:t>VBA Macro Notification Settings (User)</w:t>
            </w:r>
          </w:p>
        </w:tc>
        <w:tc>
          <w:tcPr>
            <w:tcW w:w="2500" w:type="pct"/>
          </w:tcPr>
          <w:p w14:paraId="3558C9AE" w14:textId="098BBDC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2813065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34B279D" w14:textId="2E8DA649" w:rsidR="003C448A" w:rsidRDefault="003C448A" w:rsidP="003C448A">
            <w:pPr>
              <w:pStyle w:val="1ATableTextStyle"/>
              <w:rPr>
                <w:lang w:bidi="en-US"/>
              </w:rPr>
            </w:pPr>
            <w:r>
              <w:rPr>
                <w:lang w:bidi="en-US"/>
              </w:rPr>
              <w:t xml:space="preserve">  </w:t>
            </w:r>
          </w:p>
        </w:tc>
        <w:tc>
          <w:tcPr>
            <w:tcW w:w="2500" w:type="pct"/>
          </w:tcPr>
          <w:p w14:paraId="153B8968" w14:textId="0B3110A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 all without notification</w:t>
            </w:r>
          </w:p>
        </w:tc>
      </w:tr>
      <w:tr w:rsidR="003C448A" w14:paraId="210166D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0EBDC37E" w14:textId="4312EC02" w:rsidR="003C448A" w:rsidRDefault="003C448A" w:rsidP="003C448A">
            <w:pPr>
              <w:pStyle w:val="1ATableCategoryHeaderRowBold"/>
              <w:rPr>
                <w:lang w:bidi="en-US"/>
              </w:rPr>
            </w:pPr>
            <w:r>
              <w:rPr>
                <w:lang w:bidi="en-US"/>
              </w:rPr>
              <w:t>Microsoft Publisher 2016</w:t>
            </w:r>
          </w:p>
        </w:tc>
      </w:tr>
      <w:tr w:rsidR="003C448A" w14:paraId="78C70008"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0690B6F1" w14:textId="1FD18A6F" w:rsidR="003C448A" w:rsidRDefault="003C448A" w:rsidP="003C448A">
            <w:pPr>
              <w:pStyle w:val="1ATableSub-CategoryHeaderColumn"/>
              <w:rPr>
                <w:lang w:bidi="en-US"/>
              </w:rPr>
            </w:pPr>
            <w:r>
              <w:rPr>
                <w:lang w:bidi="en-US"/>
              </w:rPr>
              <w:t>Trust Center</w:t>
            </w:r>
          </w:p>
        </w:tc>
      </w:tr>
      <w:tr w:rsidR="003C448A" w14:paraId="7C7CDD7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CE6195B" w14:textId="74584069" w:rsidR="003C448A" w:rsidRDefault="003C448A" w:rsidP="003C448A">
            <w:pPr>
              <w:pStyle w:val="1ATableTextStyle"/>
              <w:rPr>
                <w:lang w:bidi="en-US"/>
              </w:rPr>
            </w:pPr>
            <w:r>
              <w:rPr>
                <w:lang w:bidi="en-US"/>
              </w:rPr>
              <w:t>VBA Macro Notification Settings (User)</w:t>
            </w:r>
          </w:p>
        </w:tc>
        <w:tc>
          <w:tcPr>
            <w:tcW w:w="2500" w:type="pct"/>
          </w:tcPr>
          <w:p w14:paraId="2267A049" w14:textId="78ABFE5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1E498C4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D493356" w14:textId="44B88417" w:rsidR="003C448A" w:rsidRDefault="003C448A" w:rsidP="003C448A">
            <w:pPr>
              <w:pStyle w:val="1ATableTextStyle"/>
              <w:rPr>
                <w:lang w:bidi="en-US"/>
              </w:rPr>
            </w:pPr>
            <w:r>
              <w:rPr>
                <w:lang w:bidi="en-US"/>
              </w:rPr>
              <w:t xml:space="preserve">  </w:t>
            </w:r>
          </w:p>
        </w:tc>
        <w:tc>
          <w:tcPr>
            <w:tcW w:w="2500" w:type="pct"/>
          </w:tcPr>
          <w:p w14:paraId="5C435610" w14:textId="75B02FE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 all without notification</w:t>
            </w:r>
          </w:p>
        </w:tc>
      </w:tr>
      <w:tr w:rsidR="003C448A" w14:paraId="1CD5BC5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00A6DF6B" w14:textId="4D33DB9B" w:rsidR="003C448A" w:rsidRDefault="003C448A" w:rsidP="003C448A">
            <w:pPr>
              <w:pStyle w:val="1ATableCategoryHeaderRowBold"/>
              <w:rPr>
                <w:lang w:bidi="en-US"/>
              </w:rPr>
            </w:pPr>
            <w:r>
              <w:rPr>
                <w:lang w:bidi="en-US"/>
              </w:rPr>
              <w:t>Microsoft Visio 2016</w:t>
            </w:r>
          </w:p>
        </w:tc>
      </w:tr>
      <w:tr w:rsidR="003C448A" w14:paraId="610A9E19"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775A5F65" w14:textId="4279A315" w:rsidR="003C448A" w:rsidRDefault="003C448A" w:rsidP="003C448A">
            <w:pPr>
              <w:pStyle w:val="1ATableSub-CategoryHeaderColumn"/>
              <w:rPr>
                <w:lang w:bidi="en-US"/>
              </w:rPr>
            </w:pPr>
            <w:r>
              <w:rPr>
                <w:lang w:bidi="en-US"/>
              </w:rPr>
              <w:t>Trust Center</w:t>
            </w:r>
          </w:p>
        </w:tc>
      </w:tr>
      <w:tr w:rsidR="003C448A" w14:paraId="3F8D3F6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696C820" w14:textId="032BCBE7" w:rsidR="003C448A" w:rsidRDefault="003C448A" w:rsidP="003C448A">
            <w:pPr>
              <w:pStyle w:val="1ATableTextStyle"/>
              <w:rPr>
                <w:lang w:bidi="en-US"/>
              </w:rPr>
            </w:pPr>
            <w:r>
              <w:rPr>
                <w:lang w:bidi="en-US"/>
              </w:rPr>
              <w:t>VBA Macro Notification Settings (User)</w:t>
            </w:r>
          </w:p>
        </w:tc>
        <w:tc>
          <w:tcPr>
            <w:tcW w:w="2500" w:type="pct"/>
          </w:tcPr>
          <w:p w14:paraId="618828AC" w14:textId="423A1BE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73A95BA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8C621FE" w14:textId="4F722934" w:rsidR="003C448A" w:rsidRDefault="003C448A" w:rsidP="003C448A">
            <w:pPr>
              <w:pStyle w:val="1ATableTextStyle"/>
              <w:rPr>
                <w:lang w:bidi="en-US"/>
              </w:rPr>
            </w:pPr>
            <w:r>
              <w:rPr>
                <w:lang w:bidi="en-US"/>
              </w:rPr>
              <w:t xml:space="preserve">  </w:t>
            </w:r>
          </w:p>
        </w:tc>
        <w:tc>
          <w:tcPr>
            <w:tcW w:w="2500" w:type="pct"/>
          </w:tcPr>
          <w:p w14:paraId="5412E35D" w14:textId="69A3A22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 all without notification</w:t>
            </w:r>
          </w:p>
        </w:tc>
      </w:tr>
      <w:tr w:rsidR="003C448A" w14:paraId="625163A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B471DDD" w14:textId="06682E41" w:rsidR="003C448A" w:rsidRDefault="003C448A" w:rsidP="003C448A">
            <w:pPr>
              <w:pStyle w:val="1ATableCategoryHeaderRowBold"/>
              <w:rPr>
                <w:lang w:bidi="en-US"/>
              </w:rPr>
            </w:pPr>
            <w:r>
              <w:rPr>
                <w:lang w:bidi="en-US"/>
              </w:rPr>
              <w:t>Microsoft Word 2016</w:t>
            </w:r>
          </w:p>
        </w:tc>
      </w:tr>
      <w:tr w:rsidR="003C448A" w14:paraId="6DA73D38"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21E1C74B" w14:textId="5F9C32EE" w:rsidR="003C448A" w:rsidRDefault="003C448A" w:rsidP="003C448A">
            <w:pPr>
              <w:pStyle w:val="1ATableSub-CategoryHeaderColumn"/>
              <w:rPr>
                <w:lang w:bidi="en-US"/>
              </w:rPr>
            </w:pPr>
            <w:r>
              <w:rPr>
                <w:lang w:bidi="en-US"/>
              </w:rPr>
              <w:t>Trust Center</w:t>
            </w:r>
          </w:p>
        </w:tc>
      </w:tr>
      <w:tr w:rsidR="003C448A" w14:paraId="3D7877C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32EBD1C" w14:textId="4590B272" w:rsidR="003C448A" w:rsidRDefault="003C448A" w:rsidP="003C448A">
            <w:pPr>
              <w:pStyle w:val="1ATableTextStyle"/>
              <w:rPr>
                <w:lang w:bidi="en-US"/>
              </w:rPr>
            </w:pPr>
            <w:r>
              <w:rPr>
                <w:lang w:bidi="en-US"/>
              </w:rPr>
              <w:t>VBA Macro Notification Settings (User)</w:t>
            </w:r>
          </w:p>
        </w:tc>
        <w:tc>
          <w:tcPr>
            <w:tcW w:w="2500" w:type="pct"/>
          </w:tcPr>
          <w:p w14:paraId="7319BD1A" w14:textId="5B1A980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026CFAC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1988F92" w14:textId="065ABFE9" w:rsidR="003C448A" w:rsidRDefault="003C448A" w:rsidP="003C448A">
            <w:pPr>
              <w:pStyle w:val="1ATableTextStyle"/>
              <w:rPr>
                <w:lang w:bidi="en-US"/>
              </w:rPr>
            </w:pPr>
            <w:r>
              <w:rPr>
                <w:lang w:bidi="en-US"/>
              </w:rPr>
              <w:t xml:space="preserve">  </w:t>
            </w:r>
          </w:p>
        </w:tc>
        <w:tc>
          <w:tcPr>
            <w:tcW w:w="2500" w:type="pct"/>
          </w:tcPr>
          <w:p w14:paraId="64C8B24C" w14:textId="62811340"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Disable all without notification</w:t>
            </w:r>
          </w:p>
        </w:tc>
      </w:tr>
    </w:tbl>
    <w:p w14:paraId="17346489" w14:textId="4A05DC2D" w:rsidR="003C448A" w:rsidRDefault="003C448A" w:rsidP="003C448A">
      <w:pPr>
        <w:pStyle w:val="Caption"/>
      </w:pPr>
      <w:r>
        <w:t xml:space="preserve">Table </w:t>
      </w:r>
      <w:r>
        <w:fldChar w:fldCharType="begin"/>
      </w:r>
      <w:r>
        <w:instrText xml:space="preserve"> SEQ Table \* ARABIC </w:instrText>
      </w:r>
      <w:r>
        <w:fldChar w:fldCharType="separate"/>
      </w:r>
      <w:r>
        <w:rPr>
          <w:noProof/>
        </w:rPr>
        <w:t>219</w:t>
      </w:r>
      <w:r>
        <w:fldChar w:fldCharType="end"/>
      </w:r>
      <w:r>
        <w:t>. Settings - Win - Microsoft Office - U - Macros - BLOCK - v1.0.0</w:t>
      </w:r>
    </w:p>
    <w:tbl>
      <w:tblPr>
        <w:tblStyle w:val="GridTable4-Accent2"/>
        <w:tblW w:w="4994" w:type="pct"/>
        <w:tblLook w:val="04A0" w:firstRow="1" w:lastRow="0" w:firstColumn="1" w:lastColumn="0" w:noHBand="0" w:noVBand="1"/>
      </w:tblPr>
      <w:tblGrid>
        <w:gridCol w:w="3001"/>
        <w:gridCol w:w="3000"/>
        <w:gridCol w:w="3004"/>
      </w:tblGrid>
      <w:tr w:rsidR="003C448A" w14:paraId="2D59BCC2"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05B6B53F" w14:textId="12C1386F" w:rsidR="003C448A" w:rsidRDefault="003C448A" w:rsidP="003C448A">
            <w:pPr>
              <w:pStyle w:val="1ATableHeaderBold"/>
              <w:rPr>
                <w:lang w:bidi="en-US"/>
              </w:rPr>
            </w:pPr>
            <w:r>
              <w:rPr>
                <w:lang w:bidi="en-US"/>
              </w:rPr>
              <w:t>Group</w:t>
            </w:r>
          </w:p>
        </w:tc>
        <w:tc>
          <w:tcPr>
            <w:tcW w:w="1666" w:type="pct"/>
          </w:tcPr>
          <w:p w14:paraId="4D53E8E2" w14:textId="199EB5AC"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8" w:type="pct"/>
          </w:tcPr>
          <w:p w14:paraId="271A0C61" w14:textId="78AC3590"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71DDE26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7216DB09" w14:textId="28E223A3" w:rsidR="003C448A" w:rsidRDefault="003C448A" w:rsidP="003C448A">
            <w:pPr>
              <w:pStyle w:val="1ATableCategoryHeaderRowBold"/>
              <w:rPr>
                <w:lang w:bidi="en-US"/>
              </w:rPr>
            </w:pPr>
            <w:r>
              <w:rPr>
                <w:lang w:bidi="en-US"/>
              </w:rPr>
              <w:t>Included Groups</w:t>
            </w:r>
          </w:p>
        </w:tc>
      </w:tr>
      <w:tr w:rsidR="003C448A" w14:paraId="41804596"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66AB17F2" w14:textId="018FCA5B" w:rsidR="003C448A" w:rsidRDefault="003C448A" w:rsidP="003C448A">
            <w:pPr>
              <w:pStyle w:val="1ATableTextStyle"/>
              <w:rPr>
                <w:lang w:bidi="en-US"/>
              </w:rPr>
            </w:pPr>
            <w:r>
              <w:rPr>
                <w:lang w:bidi="en-US"/>
              </w:rPr>
              <w:t>All users</w:t>
            </w:r>
          </w:p>
        </w:tc>
        <w:tc>
          <w:tcPr>
            <w:tcW w:w="1666" w:type="pct"/>
          </w:tcPr>
          <w:p w14:paraId="4CC284F7" w14:textId="0452AE0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8" w:type="pct"/>
          </w:tcPr>
          <w:p w14:paraId="5D73E0B4" w14:textId="72EBC38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r w:rsidR="003C448A" w14:paraId="5BA70C1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74257283" w14:textId="7B1B3DE7" w:rsidR="003C448A" w:rsidRDefault="003C448A" w:rsidP="003C448A">
            <w:pPr>
              <w:pStyle w:val="1ATableCategoryHeaderRowBold"/>
              <w:rPr>
                <w:lang w:bidi="en-US"/>
              </w:rPr>
            </w:pPr>
            <w:r>
              <w:rPr>
                <w:lang w:bidi="en-US"/>
              </w:rPr>
              <w:t>Excluded Groups</w:t>
            </w:r>
          </w:p>
        </w:tc>
      </w:tr>
      <w:tr w:rsidR="003C448A" w14:paraId="136EBC04"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70FA706B" w14:textId="067DFB96" w:rsidR="003C448A" w:rsidRDefault="003C448A" w:rsidP="003C448A">
            <w:pPr>
              <w:pStyle w:val="1ATableTextStyle"/>
              <w:rPr>
                <w:lang w:bidi="en-US"/>
              </w:rPr>
            </w:pPr>
            <w:r>
              <w:rPr>
                <w:lang w:bidi="en-US"/>
              </w:rPr>
              <w:t>Intune-Windows-Office-MacrosAllowed</w:t>
            </w:r>
          </w:p>
        </w:tc>
        <w:tc>
          <w:tcPr>
            <w:tcW w:w="1666" w:type="pct"/>
          </w:tcPr>
          <w:p w14:paraId="52B7AC69" w14:textId="777777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p>
        </w:tc>
        <w:tc>
          <w:tcPr>
            <w:tcW w:w="1668" w:type="pct"/>
          </w:tcPr>
          <w:p w14:paraId="6B5E1594" w14:textId="77777777"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p>
        </w:tc>
      </w:tr>
    </w:tbl>
    <w:p w14:paraId="7A342B75" w14:textId="07620F0D" w:rsidR="003C448A" w:rsidRDefault="003C448A" w:rsidP="003C448A">
      <w:pPr>
        <w:pStyle w:val="Caption"/>
      </w:pPr>
      <w:r>
        <w:t xml:space="preserve">Table </w:t>
      </w:r>
      <w:r>
        <w:fldChar w:fldCharType="begin"/>
      </w:r>
      <w:r>
        <w:instrText xml:space="preserve"> SEQ Table \* ARABIC </w:instrText>
      </w:r>
      <w:r>
        <w:fldChar w:fldCharType="separate"/>
      </w:r>
      <w:r>
        <w:rPr>
          <w:noProof/>
        </w:rPr>
        <w:t>220</w:t>
      </w:r>
      <w:r>
        <w:fldChar w:fldCharType="end"/>
      </w:r>
      <w:r>
        <w:t>. Assignments - Win - Microsoft Office - U - Macros - BLOCK - v1.0.0</w:t>
      </w:r>
    </w:p>
    <w:p w14:paraId="6274B8BF" w14:textId="32E071E6" w:rsidR="003C448A" w:rsidRDefault="003C448A" w:rsidP="003C448A">
      <w:pPr>
        <w:pStyle w:val="1ANumberedHeading3"/>
      </w:pPr>
      <w:bookmarkStart w:id="123" w:name="_Toc204168927"/>
      <w:r>
        <w:t>Win - Microsoft OneDrive - D - Configuration - v1.0.0</w:t>
      </w:r>
      <w:bookmarkEnd w:id="123"/>
    </w:p>
    <w:p w14:paraId="7229A634"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7E0E924A"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4737C28" w14:textId="258CB706" w:rsidR="003C448A" w:rsidRDefault="003C448A" w:rsidP="003C448A">
            <w:pPr>
              <w:pStyle w:val="1ATableHeaderBold"/>
              <w:rPr>
                <w:lang w:bidi="en-US"/>
              </w:rPr>
            </w:pPr>
            <w:r>
              <w:rPr>
                <w:lang w:bidi="en-US"/>
              </w:rPr>
              <w:t>Name</w:t>
            </w:r>
          </w:p>
        </w:tc>
        <w:tc>
          <w:tcPr>
            <w:tcW w:w="2500" w:type="pct"/>
          </w:tcPr>
          <w:p w14:paraId="5D6EC87F" w14:textId="225633C1"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2782467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8EF1841" w14:textId="79D0E4A3" w:rsidR="003C448A" w:rsidRDefault="003C448A" w:rsidP="003C448A">
            <w:pPr>
              <w:pStyle w:val="1ATableCategoryHeaderRowBold"/>
              <w:rPr>
                <w:lang w:bidi="en-US"/>
              </w:rPr>
            </w:pPr>
            <w:r>
              <w:rPr>
                <w:lang w:bidi="en-US"/>
              </w:rPr>
              <w:t>Basics</w:t>
            </w:r>
          </w:p>
        </w:tc>
      </w:tr>
      <w:tr w:rsidR="003C448A" w14:paraId="0768E3D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00F1F24" w14:textId="600C2D08" w:rsidR="003C448A" w:rsidRDefault="003C448A" w:rsidP="003C448A">
            <w:pPr>
              <w:pStyle w:val="1ATableTextStyle"/>
              <w:rPr>
                <w:lang w:bidi="en-US"/>
              </w:rPr>
            </w:pPr>
            <w:r>
              <w:rPr>
                <w:lang w:bidi="en-US"/>
              </w:rPr>
              <w:t>Name</w:t>
            </w:r>
          </w:p>
        </w:tc>
        <w:tc>
          <w:tcPr>
            <w:tcW w:w="2500" w:type="pct"/>
          </w:tcPr>
          <w:p w14:paraId="2F2A5E1A" w14:textId="4E28756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Microsoft OneDrive - D - Configuration - v1.0.0</w:t>
            </w:r>
          </w:p>
        </w:tc>
      </w:tr>
      <w:tr w:rsidR="003C448A" w14:paraId="16DBCA2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DFA55A6" w14:textId="5DE02757" w:rsidR="003C448A" w:rsidRDefault="003C448A" w:rsidP="003C448A">
            <w:pPr>
              <w:pStyle w:val="1ATableTextStyle"/>
              <w:rPr>
                <w:lang w:bidi="en-US"/>
              </w:rPr>
            </w:pPr>
            <w:r>
              <w:rPr>
                <w:lang w:bidi="en-US"/>
              </w:rPr>
              <w:t>Description</w:t>
            </w:r>
          </w:p>
        </w:tc>
        <w:tc>
          <w:tcPr>
            <w:tcW w:w="2500" w:type="pct"/>
          </w:tcPr>
          <w:p w14:paraId="67B49C44"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47BF797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8E7E24A" w14:textId="7B52249F" w:rsidR="003C448A" w:rsidRDefault="003C448A" w:rsidP="003C448A">
            <w:pPr>
              <w:pStyle w:val="1ATableTextStyle"/>
              <w:rPr>
                <w:lang w:bidi="en-US"/>
              </w:rPr>
            </w:pPr>
            <w:r>
              <w:rPr>
                <w:lang w:bidi="en-US"/>
              </w:rPr>
              <w:t>Profile type</w:t>
            </w:r>
          </w:p>
        </w:tc>
        <w:tc>
          <w:tcPr>
            <w:tcW w:w="2500" w:type="pct"/>
          </w:tcPr>
          <w:p w14:paraId="42E0DE5D" w14:textId="1953D6C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7D0C744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7A2ADDC" w14:textId="40647E2B" w:rsidR="003C448A" w:rsidRDefault="003C448A" w:rsidP="003C448A">
            <w:pPr>
              <w:pStyle w:val="1ATableTextStyle"/>
              <w:rPr>
                <w:lang w:bidi="en-US"/>
              </w:rPr>
            </w:pPr>
            <w:r>
              <w:rPr>
                <w:lang w:bidi="en-US"/>
              </w:rPr>
              <w:t>Platform supported</w:t>
            </w:r>
          </w:p>
        </w:tc>
        <w:tc>
          <w:tcPr>
            <w:tcW w:w="2500" w:type="pct"/>
          </w:tcPr>
          <w:p w14:paraId="56F4812D" w14:textId="6A490F9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31FB02D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1D605A9" w14:textId="0FE7D0C7" w:rsidR="003C448A" w:rsidRDefault="003C448A" w:rsidP="003C448A">
            <w:pPr>
              <w:pStyle w:val="1ATableTextStyle"/>
              <w:rPr>
                <w:lang w:bidi="en-US"/>
              </w:rPr>
            </w:pPr>
            <w:r>
              <w:rPr>
                <w:lang w:bidi="en-US"/>
              </w:rPr>
              <w:t>Created</w:t>
            </w:r>
          </w:p>
        </w:tc>
        <w:tc>
          <w:tcPr>
            <w:tcW w:w="2500" w:type="pct"/>
          </w:tcPr>
          <w:p w14:paraId="6AA40905" w14:textId="4B41094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09:27:38</w:t>
            </w:r>
          </w:p>
        </w:tc>
      </w:tr>
      <w:tr w:rsidR="003C448A" w14:paraId="6B7A26D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5A9063E" w14:textId="190CEDD7" w:rsidR="003C448A" w:rsidRDefault="003C448A" w:rsidP="003C448A">
            <w:pPr>
              <w:pStyle w:val="1ATableTextStyle"/>
              <w:rPr>
                <w:lang w:bidi="en-US"/>
              </w:rPr>
            </w:pPr>
            <w:r>
              <w:rPr>
                <w:lang w:bidi="en-US"/>
              </w:rPr>
              <w:t>Last modified</w:t>
            </w:r>
          </w:p>
        </w:tc>
        <w:tc>
          <w:tcPr>
            <w:tcW w:w="2500" w:type="pct"/>
          </w:tcPr>
          <w:p w14:paraId="40612FF8" w14:textId="200D01D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23 April 2025 13:17:17</w:t>
            </w:r>
          </w:p>
        </w:tc>
      </w:tr>
      <w:tr w:rsidR="003C448A" w14:paraId="27AF90F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8300514" w14:textId="2E0B3E96" w:rsidR="003C448A" w:rsidRDefault="003C448A" w:rsidP="003C448A">
            <w:pPr>
              <w:pStyle w:val="1ATableTextStyle"/>
              <w:rPr>
                <w:lang w:bidi="en-US"/>
              </w:rPr>
            </w:pPr>
            <w:r>
              <w:rPr>
                <w:lang w:bidi="en-US"/>
              </w:rPr>
              <w:t>Scope tags</w:t>
            </w:r>
          </w:p>
        </w:tc>
        <w:tc>
          <w:tcPr>
            <w:tcW w:w="2500" w:type="pct"/>
          </w:tcPr>
          <w:p w14:paraId="753FB27E" w14:textId="006CD8E9"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4094C6FC" w14:textId="700C100C" w:rsidR="003C448A" w:rsidRDefault="003C448A" w:rsidP="003C448A">
      <w:pPr>
        <w:pStyle w:val="Caption"/>
      </w:pPr>
      <w:r>
        <w:t xml:space="preserve">Table </w:t>
      </w:r>
      <w:r>
        <w:fldChar w:fldCharType="begin"/>
      </w:r>
      <w:r>
        <w:instrText xml:space="preserve"> SEQ Table \* ARABIC </w:instrText>
      </w:r>
      <w:r>
        <w:fldChar w:fldCharType="separate"/>
      </w:r>
      <w:r>
        <w:rPr>
          <w:noProof/>
        </w:rPr>
        <w:t>221</w:t>
      </w:r>
      <w:r>
        <w:fldChar w:fldCharType="end"/>
      </w:r>
      <w:r>
        <w:t>. Basics - Win - Microsoft OneDrive - D - Configuration - v1.0.0</w:t>
      </w:r>
    </w:p>
    <w:tbl>
      <w:tblPr>
        <w:tblStyle w:val="GridTable4-Accent2"/>
        <w:tblW w:w="4994" w:type="pct"/>
        <w:tblLook w:val="04A0" w:firstRow="1" w:lastRow="0" w:firstColumn="1" w:lastColumn="0" w:noHBand="0" w:noVBand="1"/>
      </w:tblPr>
      <w:tblGrid>
        <w:gridCol w:w="1281"/>
        <w:gridCol w:w="7735"/>
      </w:tblGrid>
      <w:tr w:rsidR="003C448A" w14:paraId="6E414263"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D03F5BB" w14:textId="302C0C4A" w:rsidR="003C448A" w:rsidRDefault="003C448A" w:rsidP="003C448A">
            <w:pPr>
              <w:pStyle w:val="1ATableHeaderBold"/>
              <w:rPr>
                <w:lang w:bidi="en-US"/>
              </w:rPr>
            </w:pPr>
            <w:r>
              <w:rPr>
                <w:lang w:bidi="en-US"/>
              </w:rPr>
              <w:t>Name</w:t>
            </w:r>
          </w:p>
        </w:tc>
        <w:tc>
          <w:tcPr>
            <w:tcW w:w="2500" w:type="pct"/>
          </w:tcPr>
          <w:p w14:paraId="1BF7032B" w14:textId="24E0435C"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6EDC203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30C0302" w14:textId="18D2742E" w:rsidR="003C448A" w:rsidRDefault="003C448A" w:rsidP="003C448A">
            <w:pPr>
              <w:pStyle w:val="1ATableCategoryHeaderRowBold"/>
              <w:rPr>
                <w:lang w:bidi="en-US"/>
              </w:rPr>
            </w:pPr>
            <w:r>
              <w:rPr>
                <w:lang w:bidi="en-US"/>
              </w:rPr>
              <w:t>OneDrive</w:t>
            </w:r>
          </w:p>
        </w:tc>
      </w:tr>
      <w:tr w:rsidR="003C448A" w14:paraId="3E1200D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89CD1E4" w14:textId="4A84D70B" w:rsidR="003C448A" w:rsidRDefault="003C448A" w:rsidP="003C448A">
            <w:pPr>
              <w:pStyle w:val="1ATableTextStyle"/>
              <w:rPr>
                <w:lang w:bidi="en-US"/>
              </w:rPr>
            </w:pPr>
            <w:r>
              <w:rPr>
                <w:lang w:bidi="en-US"/>
              </w:rPr>
              <w:lastRenderedPageBreak/>
              <w:t>Allow syncing OneDrive accounts for only specific organizations</w:t>
            </w:r>
          </w:p>
        </w:tc>
        <w:tc>
          <w:tcPr>
            <w:tcW w:w="2500" w:type="pct"/>
          </w:tcPr>
          <w:p w14:paraId="132CF079" w14:textId="653AAAC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0613F26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3B7ECE2" w14:textId="5CBFBBF6" w:rsidR="003C448A" w:rsidRDefault="003C448A" w:rsidP="003C448A">
            <w:pPr>
              <w:pStyle w:val="1ATableTextStyle"/>
              <w:rPr>
                <w:lang w:bidi="en-US"/>
              </w:rPr>
            </w:pPr>
            <w:r>
              <w:rPr>
                <w:lang w:bidi="en-US"/>
              </w:rPr>
              <w:t xml:space="preserve">  Tenant ID: (Device)</w:t>
            </w:r>
          </w:p>
        </w:tc>
        <w:tc>
          <w:tcPr>
            <w:tcW w:w="2500" w:type="pct"/>
          </w:tcPr>
          <w:p w14:paraId="520788B2" w14:textId="429AAF7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e2247d94-9c54-40ae-98ad-6ce6ba7bcbad</w:t>
            </w:r>
          </w:p>
        </w:tc>
      </w:tr>
      <w:tr w:rsidR="003C448A" w14:paraId="52B8F6A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64715CF" w14:textId="434B80E4" w:rsidR="003C448A" w:rsidRDefault="003C448A" w:rsidP="003C448A">
            <w:pPr>
              <w:pStyle w:val="1ATableTextStyle"/>
              <w:rPr>
                <w:lang w:bidi="en-US"/>
              </w:rPr>
            </w:pPr>
            <w:r>
              <w:rPr>
                <w:lang w:bidi="en-US"/>
              </w:rPr>
              <w:t>Allow users to contact Microsoft for feedback and support</w:t>
            </w:r>
          </w:p>
        </w:tc>
        <w:tc>
          <w:tcPr>
            <w:tcW w:w="2500" w:type="pct"/>
          </w:tcPr>
          <w:p w14:paraId="301C8F7A" w14:textId="429C77E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2ACA2AE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CDBAC34" w14:textId="07B1BBC8" w:rsidR="003C448A" w:rsidRDefault="003C448A" w:rsidP="003C448A">
            <w:pPr>
              <w:pStyle w:val="1ATableTextStyle"/>
              <w:rPr>
                <w:lang w:bidi="en-US"/>
              </w:rPr>
            </w:pPr>
            <w:r>
              <w:rPr>
                <w:lang w:bidi="en-US"/>
              </w:rPr>
              <w:t>Enable automatic upload bandwidth management for OneDrive</w:t>
            </w:r>
          </w:p>
        </w:tc>
        <w:tc>
          <w:tcPr>
            <w:tcW w:w="2500" w:type="pct"/>
          </w:tcPr>
          <w:p w14:paraId="326A1591" w14:textId="487DA4B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1D66EA6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8DBACFE" w14:textId="17252879" w:rsidR="003C448A" w:rsidRDefault="003C448A" w:rsidP="003C448A">
            <w:pPr>
              <w:pStyle w:val="1ATableTextStyle"/>
              <w:rPr>
                <w:lang w:bidi="en-US"/>
              </w:rPr>
            </w:pPr>
            <w:r>
              <w:rPr>
                <w:lang w:bidi="en-US"/>
              </w:rPr>
              <w:t>Enable sync health reporting for OneDrive</w:t>
            </w:r>
          </w:p>
        </w:tc>
        <w:tc>
          <w:tcPr>
            <w:tcW w:w="2500" w:type="pct"/>
          </w:tcPr>
          <w:p w14:paraId="0E88490B" w14:textId="078E669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5D1EEC3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03AA512" w14:textId="7D01ED37" w:rsidR="003C448A" w:rsidRDefault="003C448A" w:rsidP="003C448A">
            <w:pPr>
              <w:pStyle w:val="1ATableTextStyle"/>
              <w:rPr>
                <w:lang w:bidi="en-US"/>
              </w:rPr>
            </w:pPr>
            <w:r>
              <w:rPr>
                <w:lang w:bidi="en-US"/>
              </w:rPr>
              <w:t>Exclude specific kinds of files from being uploaded</w:t>
            </w:r>
          </w:p>
        </w:tc>
        <w:tc>
          <w:tcPr>
            <w:tcW w:w="2500" w:type="pct"/>
          </w:tcPr>
          <w:p w14:paraId="34DB537F" w14:textId="4DF652B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12616AA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6586228" w14:textId="7DCEFF94" w:rsidR="003C448A" w:rsidRDefault="003C448A" w:rsidP="003C448A">
            <w:pPr>
              <w:pStyle w:val="1ATableTextStyle"/>
              <w:rPr>
                <w:lang w:bidi="en-US"/>
              </w:rPr>
            </w:pPr>
            <w:r>
              <w:rPr>
                <w:lang w:bidi="en-US"/>
              </w:rPr>
              <w:t xml:space="preserve">  Keywords: (Device)</w:t>
            </w:r>
          </w:p>
        </w:tc>
        <w:tc>
          <w:tcPr>
            <w:tcW w:w="2500" w:type="pct"/>
          </w:tcPr>
          <w:p w14:paraId="07BA5527" w14:textId="092FC23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*.accdb;*.appx;*.bat;*.cmd;*.exe;*.img;*.iso;*.jar;*.lnk;*.mdb;*.msi;*.pst;*.reg;*.vbs;*.vhd;*.vhdx;*.vmdk</w:t>
            </w:r>
          </w:p>
        </w:tc>
      </w:tr>
      <w:tr w:rsidR="003C448A" w14:paraId="3DE7CD5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E442B1B" w14:textId="083A4565" w:rsidR="003C448A" w:rsidRDefault="003C448A" w:rsidP="003C448A">
            <w:pPr>
              <w:pStyle w:val="1ATableTextStyle"/>
              <w:rPr>
                <w:lang w:bidi="en-US"/>
              </w:rPr>
            </w:pPr>
            <w:r>
              <w:rPr>
                <w:lang w:bidi="en-US"/>
              </w:rPr>
              <w:t>Prevent users from redirectin</w:t>
            </w:r>
            <w:r>
              <w:rPr>
                <w:lang w:bidi="en-US"/>
              </w:rPr>
              <w:lastRenderedPageBreak/>
              <w:t>g their Windows known folders to their PC</w:t>
            </w:r>
          </w:p>
        </w:tc>
        <w:tc>
          <w:tcPr>
            <w:tcW w:w="2500" w:type="pct"/>
          </w:tcPr>
          <w:p w14:paraId="58368060" w14:textId="3E84FAE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lastRenderedPageBreak/>
              <w:t>Enabled</w:t>
            </w:r>
          </w:p>
        </w:tc>
      </w:tr>
      <w:tr w:rsidR="003C448A" w14:paraId="1225703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0BDAD72" w14:textId="0E992C49" w:rsidR="003C448A" w:rsidRDefault="003C448A" w:rsidP="003C448A">
            <w:pPr>
              <w:pStyle w:val="1ATableTextStyle"/>
              <w:rPr>
                <w:lang w:bidi="en-US"/>
              </w:rPr>
            </w:pPr>
            <w:r>
              <w:rPr>
                <w:lang w:bidi="en-US"/>
              </w:rPr>
              <w:t>Set the sync app update ring</w:t>
            </w:r>
          </w:p>
        </w:tc>
        <w:tc>
          <w:tcPr>
            <w:tcW w:w="2500" w:type="pct"/>
          </w:tcPr>
          <w:p w14:paraId="07B3A74A" w14:textId="254495E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3B13469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14DD085" w14:textId="5336BCC4" w:rsidR="003C448A" w:rsidRDefault="003C448A" w:rsidP="003C448A">
            <w:pPr>
              <w:pStyle w:val="1ATableTextStyle"/>
              <w:rPr>
                <w:lang w:bidi="en-US"/>
              </w:rPr>
            </w:pPr>
            <w:r>
              <w:rPr>
                <w:lang w:bidi="en-US"/>
              </w:rPr>
              <w:t xml:space="preserve">  Update ring: (Device)</w:t>
            </w:r>
          </w:p>
        </w:tc>
        <w:tc>
          <w:tcPr>
            <w:tcW w:w="2500" w:type="pct"/>
          </w:tcPr>
          <w:p w14:paraId="61454FCD" w14:textId="75F497D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Production</w:t>
            </w:r>
          </w:p>
        </w:tc>
      </w:tr>
      <w:tr w:rsidR="003C448A" w14:paraId="24B569C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D87BD89" w14:textId="43724835" w:rsidR="003C448A" w:rsidRDefault="003C448A" w:rsidP="003C448A">
            <w:pPr>
              <w:pStyle w:val="1ATableTextStyle"/>
              <w:rPr>
                <w:lang w:bidi="en-US"/>
              </w:rPr>
            </w:pPr>
            <w:r>
              <w:rPr>
                <w:lang w:bidi="en-US"/>
              </w:rPr>
              <w:t>Silently move Windows known folders to OneDrive</w:t>
            </w:r>
          </w:p>
        </w:tc>
        <w:tc>
          <w:tcPr>
            <w:tcW w:w="2500" w:type="pct"/>
          </w:tcPr>
          <w:p w14:paraId="0B7F10D5" w14:textId="1248F42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0E8F301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EA72206" w14:textId="13CAEF95" w:rsidR="003C448A" w:rsidRDefault="003C448A" w:rsidP="003C448A">
            <w:pPr>
              <w:pStyle w:val="1ATableTextStyle"/>
              <w:rPr>
                <w:lang w:bidi="en-US"/>
              </w:rPr>
            </w:pPr>
            <w:r>
              <w:rPr>
                <w:lang w:bidi="en-US"/>
              </w:rPr>
              <w:t xml:space="preserve">  Desktop (Device)</w:t>
            </w:r>
          </w:p>
        </w:tc>
        <w:tc>
          <w:tcPr>
            <w:tcW w:w="2500" w:type="pct"/>
          </w:tcPr>
          <w:p w14:paraId="4CD12542" w14:textId="6B55ED2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True</w:t>
            </w:r>
          </w:p>
        </w:tc>
      </w:tr>
      <w:tr w:rsidR="003C448A" w14:paraId="15E0C12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634B767" w14:textId="5A791DE8" w:rsidR="003C448A" w:rsidRDefault="003C448A" w:rsidP="003C448A">
            <w:pPr>
              <w:pStyle w:val="1ATableTextStyle"/>
              <w:rPr>
                <w:lang w:bidi="en-US"/>
              </w:rPr>
            </w:pPr>
            <w:r>
              <w:rPr>
                <w:lang w:bidi="en-US"/>
              </w:rPr>
              <w:t xml:space="preserve">  Documents (Device)</w:t>
            </w:r>
          </w:p>
        </w:tc>
        <w:tc>
          <w:tcPr>
            <w:tcW w:w="2500" w:type="pct"/>
          </w:tcPr>
          <w:p w14:paraId="4F6CA41D" w14:textId="737D349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True</w:t>
            </w:r>
          </w:p>
        </w:tc>
      </w:tr>
      <w:tr w:rsidR="003C448A" w14:paraId="78CE2D4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A5DEB99" w14:textId="25580AA8" w:rsidR="003C448A" w:rsidRDefault="003C448A" w:rsidP="003C448A">
            <w:pPr>
              <w:pStyle w:val="1ATableTextStyle"/>
              <w:rPr>
                <w:lang w:bidi="en-US"/>
              </w:rPr>
            </w:pPr>
            <w:r>
              <w:rPr>
                <w:lang w:bidi="en-US"/>
              </w:rPr>
              <w:t xml:space="preserve">  Pictures (Device)</w:t>
            </w:r>
          </w:p>
        </w:tc>
        <w:tc>
          <w:tcPr>
            <w:tcW w:w="2500" w:type="pct"/>
          </w:tcPr>
          <w:p w14:paraId="302439E7" w14:textId="3D9D9BA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True</w:t>
            </w:r>
          </w:p>
        </w:tc>
      </w:tr>
      <w:tr w:rsidR="003C448A" w14:paraId="582ABCA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8ABFF3F" w14:textId="626A5B71" w:rsidR="003C448A" w:rsidRDefault="003C448A" w:rsidP="003C448A">
            <w:pPr>
              <w:pStyle w:val="1ATableTextStyle"/>
              <w:rPr>
                <w:lang w:bidi="en-US"/>
              </w:rPr>
            </w:pPr>
            <w:r>
              <w:rPr>
                <w:lang w:bidi="en-US"/>
              </w:rPr>
              <w:t xml:space="preserve">  Show notification to users after folders have been redirected: (Device)</w:t>
            </w:r>
          </w:p>
        </w:tc>
        <w:tc>
          <w:tcPr>
            <w:tcW w:w="2500" w:type="pct"/>
          </w:tcPr>
          <w:p w14:paraId="196BD082" w14:textId="2542FA3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Yes</w:t>
            </w:r>
          </w:p>
        </w:tc>
      </w:tr>
      <w:tr w:rsidR="003C448A" w14:paraId="394F1FC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A95348D" w14:textId="15859C46" w:rsidR="003C448A" w:rsidRDefault="003C448A" w:rsidP="003C448A">
            <w:pPr>
              <w:pStyle w:val="1ATableTextStyle"/>
              <w:rPr>
                <w:lang w:bidi="en-US"/>
              </w:rPr>
            </w:pPr>
            <w:r>
              <w:rPr>
                <w:lang w:bidi="en-US"/>
              </w:rPr>
              <w:t xml:space="preserve">  Tenant ID: (Device)</w:t>
            </w:r>
          </w:p>
        </w:tc>
        <w:tc>
          <w:tcPr>
            <w:tcW w:w="2500" w:type="pct"/>
          </w:tcPr>
          <w:p w14:paraId="490E0127" w14:textId="41C8D4D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e2247d94-9c54-40ae-98ad-6ce6ba7bcbad</w:t>
            </w:r>
          </w:p>
        </w:tc>
      </w:tr>
      <w:tr w:rsidR="003C448A" w14:paraId="11DE441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B83746E" w14:textId="50990FEB" w:rsidR="003C448A" w:rsidRDefault="003C448A" w:rsidP="003C448A">
            <w:pPr>
              <w:pStyle w:val="1ATableTextStyle"/>
              <w:rPr>
                <w:lang w:bidi="en-US"/>
              </w:rPr>
            </w:pPr>
            <w:r>
              <w:rPr>
                <w:lang w:bidi="en-US"/>
              </w:rPr>
              <w:t xml:space="preserve">Silently sign in users to the OneDrive sync app with their </w:t>
            </w:r>
            <w:r>
              <w:rPr>
                <w:lang w:bidi="en-US"/>
              </w:rPr>
              <w:lastRenderedPageBreak/>
              <w:t>Windows credentials</w:t>
            </w:r>
          </w:p>
        </w:tc>
        <w:tc>
          <w:tcPr>
            <w:tcW w:w="2500" w:type="pct"/>
          </w:tcPr>
          <w:p w14:paraId="6D1676F3" w14:textId="1B049AD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lastRenderedPageBreak/>
              <w:t>Enabled</w:t>
            </w:r>
          </w:p>
        </w:tc>
      </w:tr>
      <w:tr w:rsidR="003C448A" w14:paraId="16EF420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6E5CFFD" w14:textId="1AB4F63C" w:rsidR="003C448A" w:rsidRDefault="003C448A" w:rsidP="003C448A">
            <w:pPr>
              <w:pStyle w:val="1ATableTextStyle"/>
              <w:rPr>
                <w:lang w:bidi="en-US"/>
              </w:rPr>
            </w:pPr>
            <w:r>
              <w:rPr>
                <w:lang w:bidi="en-US"/>
              </w:rPr>
              <w:t>Use OneDrive Files On-Demand</w:t>
            </w:r>
          </w:p>
        </w:tc>
        <w:tc>
          <w:tcPr>
            <w:tcW w:w="2500" w:type="pct"/>
          </w:tcPr>
          <w:p w14:paraId="0968DCE7" w14:textId="2B572441"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bl>
    <w:p w14:paraId="4B46DF28" w14:textId="22646BBA" w:rsidR="003C448A" w:rsidRDefault="003C448A" w:rsidP="003C448A">
      <w:pPr>
        <w:pStyle w:val="Caption"/>
      </w:pPr>
      <w:r>
        <w:t xml:space="preserve">Table </w:t>
      </w:r>
      <w:r>
        <w:fldChar w:fldCharType="begin"/>
      </w:r>
      <w:r>
        <w:instrText xml:space="preserve"> SEQ Table \* ARABIC </w:instrText>
      </w:r>
      <w:r>
        <w:fldChar w:fldCharType="separate"/>
      </w:r>
      <w:r>
        <w:rPr>
          <w:noProof/>
        </w:rPr>
        <w:t>222</w:t>
      </w:r>
      <w:r>
        <w:fldChar w:fldCharType="end"/>
      </w:r>
      <w:r>
        <w:t>. Settings - Win - Microsoft OneDrive - D - Configuration - v1.0.0</w:t>
      </w:r>
    </w:p>
    <w:tbl>
      <w:tblPr>
        <w:tblStyle w:val="GridTable4-Accent2"/>
        <w:tblW w:w="4994" w:type="pct"/>
        <w:tblLook w:val="04A0" w:firstRow="1" w:lastRow="0" w:firstColumn="1" w:lastColumn="0" w:noHBand="0" w:noVBand="1"/>
      </w:tblPr>
      <w:tblGrid>
        <w:gridCol w:w="3001"/>
        <w:gridCol w:w="3000"/>
        <w:gridCol w:w="3004"/>
      </w:tblGrid>
      <w:tr w:rsidR="003C448A" w14:paraId="051463ED"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3E78087F" w14:textId="14B4F603" w:rsidR="003C448A" w:rsidRDefault="003C448A" w:rsidP="003C448A">
            <w:pPr>
              <w:pStyle w:val="1ATableHeaderBold"/>
              <w:rPr>
                <w:lang w:bidi="en-US"/>
              </w:rPr>
            </w:pPr>
            <w:r>
              <w:rPr>
                <w:lang w:bidi="en-US"/>
              </w:rPr>
              <w:t>Group</w:t>
            </w:r>
          </w:p>
        </w:tc>
        <w:tc>
          <w:tcPr>
            <w:tcW w:w="1666" w:type="pct"/>
          </w:tcPr>
          <w:p w14:paraId="1DEABB11" w14:textId="7D4E84B7"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5117473A" w14:textId="48464E75"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5D777C7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4F8286BA" w14:textId="5DE26264" w:rsidR="003C448A" w:rsidRDefault="003C448A" w:rsidP="003C448A">
            <w:pPr>
              <w:pStyle w:val="1ATableCategoryHeaderRowBold"/>
              <w:rPr>
                <w:lang w:bidi="en-US"/>
              </w:rPr>
            </w:pPr>
            <w:r>
              <w:rPr>
                <w:lang w:bidi="en-US"/>
              </w:rPr>
              <w:t>Included Groups</w:t>
            </w:r>
          </w:p>
        </w:tc>
      </w:tr>
      <w:tr w:rsidR="003C448A" w14:paraId="559C82EC"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7A4A2521" w14:textId="4C3CB2CC" w:rsidR="003C448A" w:rsidRDefault="003C448A" w:rsidP="003C448A">
            <w:pPr>
              <w:pStyle w:val="1ATableTextStyle"/>
              <w:rPr>
                <w:lang w:bidi="en-US"/>
              </w:rPr>
            </w:pPr>
            <w:r>
              <w:rPr>
                <w:lang w:bidi="en-US"/>
              </w:rPr>
              <w:t>All devices</w:t>
            </w:r>
          </w:p>
        </w:tc>
        <w:tc>
          <w:tcPr>
            <w:tcW w:w="1666" w:type="pct"/>
          </w:tcPr>
          <w:p w14:paraId="097F5F5F" w14:textId="4FA4233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767A8711" w14:textId="66E7A60E"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06AB567C" w14:textId="027A2643" w:rsidR="003C448A" w:rsidRDefault="003C448A" w:rsidP="003C448A">
      <w:pPr>
        <w:pStyle w:val="Caption"/>
      </w:pPr>
      <w:r>
        <w:t xml:space="preserve">Table </w:t>
      </w:r>
      <w:r>
        <w:fldChar w:fldCharType="begin"/>
      </w:r>
      <w:r>
        <w:instrText xml:space="preserve"> SEQ Table \* ARABIC </w:instrText>
      </w:r>
      <w:r>
        <w:fldChar w:fldCharType="separate"/>
      </w:r>
      <w:r>
        <w:rPr>
          <w:noProof/>
        </w:rPr>
        <w:t>223</w:t>
      </w:r>
      <w:r>
        <w:fldChar w:fldCharType="end"/>
      </w:r>
      <w:r>
        <w:t>. Assignments - Win - Microsoft OneDrive - D - Configuration - v1.0.0</w:t>
      </w:r>
    </w:p>
    <w:p w14:paraId="35B38A85" w14:textId="43D5D4E0" w:rsidR="003C448A" w:rsidRDefault="003C448A" w:rsidP="003C448A">
      <w:pPr>
        <w:pStyle w:val="1ANumberedHeading3"/>
      </w:pPr>
      <w:bookmarkStart w:id="124" w:name="_Toc204168928"/>
      <w:r>
        <w:t>Win - Microsoft OneDrive - U - Configuration - v1.0.0</w:t>
      </w:r>
      <w:bookmarkEnd w:id="124"/>
    </w:p>
    <w:p w14:paraId="2C637555"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198F5359"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AFBBBE5" w14:textId="1BF1BF70" w:rsidR="003C448A" w:rsidRDefault="003C448A" w:rsidP="003C448A">
            <w:pPr>
              <w:pStyle w:val="1ATableHeaderBold"/>
              <w:rPr>
                <w:lang w:bidi="en-US"/>
              </w:rPr>
            </w:pPr>
            <w:r>
              <w:rPr>
                <w:lang w:bidi="en-US"/>
              </w:rPr>
              <w:t>Name</w:t>
            </w:r>
          </w:p>
        </w:tc>
        <w:tc>
          <w:tcPr>
            <w:tcW w:w="2500" w:type="pct"/>
          </w:tcPr>
          <w:p w14:paraId="16641BE8" w14:textId="2449F45F"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69319B1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51E5F0F" w14:textId="38082233" w:rsidR="003C448A" w:rsidRDefault="003C448A" w:rsidP="003C448A">
            <w:pPr>
              <w:pStyle w:val="1ATableCategoryHeaderRowBold"/>
              <w:rPr>
                <w:lang w:bidi="en-US"/>
              </w:rPr>
            </w:pPr>
            <w:r>
              <w:rPr>
                <w:lang w:bidi="en-US"/>
              </w:rPr>
              <w:t>Basics</w:t>
            </w:r>
          </w:p>
        </w:tc>
      </w:tr>
      <w:tr w:rsidR="003C448A" w14:paraId="593BCF7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A7D3C6C" w14:textId="44309B55" w:rsidR="003C448A" w:rsidRDefault="003C448A" w:rsidP="003C448A">
            <w:pPr>
              <w:pStyle w:val="1ATableTextStyle"/>
              <w:rPr>
                <w:lang w:bidi="en-US"/>
              </w:rPr>
            </w:pPr>
            <w:r>
              <w:rPr>
                <w:lang w:bidi="en-US"/>
              </w:rPr>
              <w:t>Name</w:t>
            </w:r>
          </w:p>
        </w:tc>
        <w:tc>
          <w:tcPr>
            <w:tcW w:w="2500" w:type="pct"/>
          </w:tcPr>
          <w:p w14:paraId="2183D2D4" w14:textId="17C3D5E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Microsoft OneDrive - U - Configuration - v1.0.0</w:t>
            </w:r>
          </w:p>
        </w:tc>
      </w:tr>
      <w:tr w:rsidR="003C448A" w14:paraId="34B6AB2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6927712" w14:textId="2B14CD34" w:rsidR="003C448A" w:rsidRDefault="003C448A" w:rsidP="003C448A">
            <w:pPr>
              <w:pStyle w:val="1ATableTextStyle"/>
              <w:rPr>
                <w:lang w:bidi="en-US"/>
              </w:rPr>
            </w:pPr>
            <w:r>
              <w:rPr>
                <w:lang w:bidi="en-US"/>
              </w:rPr>
              <w:t>Description</w:t>
            </w:r>
          </w:p>
        </w:tc>
        <w:tc>
          <w:tcPr>
            <w:tcW w:w="2500" w:type="pct"/>
          </w:tcPr>
          <w:p w14:paraId="1BEED6E4"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112B414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ED05466" w14:textId="58111317" w:rsidR="003C448A" w:rsidRDefault="003C448A" w:rsidP="003C448A">
            <w:pPr>
              <w:pStyle w:val="1ATableTextStyle"/>
              <w:rPr>
                <w:lang w:bidi="en-US"/>
              </w:rPr>
            </w:pPr>
            <w:r>
              <w:rPr>
                <w:lang w:bidi="en-US"/>
              </w:rPr>
              <w:t>Profile type</w:t>
            </w:r>
          </w:p>
        </w:tc>
        <w:tc>
          <w:tcPr>
            <w:tcW w:w="2500" w:type="pct"/>
          </w:tcPr>
          <w:p w14:paraId="7942C277" w14:textId="221632F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1BC71E3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373DF97" w14:textId="48AE3739" w:rsidR="003C448A" w:rsidRDefault="003C448A" w:rsidP="003C448A">
            <w:pPr>
              <w:pStyle w:val="1ATableTextStyle"/>
              <w:rPr>
                <w:lang w:bidi="en-US"/>
              </w:rPr>
            </w:pPr>
            <w:r>
              <w:rPr>
                <w:lang w:bidi="en-US"/>
              </w:rPr>
              <w:t>Platform supported</w:t>
            </w:r>
          </w:p>
        </w:tc>
        <w:tc>
          <w:tcPr>
            <w:tcW w:w="2500" w:type="pct"/>
          </w:tcPr>
          <w:p w14:paraId="4F55706E" w14:textId="5E896B7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74BDA2B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0DF70FC" w14:textId="58EC5AF8" w:rsidR="003C448A" w:rsidRDefault="003C448A" w:rsidP="003C448A">
            <w:pPr>
              <w:pStyle w:val="1ATableTextStyle"/>
              <w:rPr>
                <w:lang w:bidi="en-US"/>
              </w:rPr>
            </w:pPr>
            <w:r>
              <w:rPr>
                <w:lang w:bidi="en-US"/>
              </w:rPr>
              <w:t>Created</w:t>
            </w:r>
          </w:p>
        </w:tc>
        <w:tc>
          <w:tcPr>
            <w:tcW w:w="2500" w:type="pct"/>
          </w:tcPr>
          <w:p w14:paraId="56FE4C30" w14:textId="7E6AB26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09:27:39</w:t>
            </w:r>
          </w:p>
        </w:tc>
      </w:tr>
      <w:tr w:rsidR="003C448A" w14:paraId="32E9BB7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A17C85B" w14:textId="5E4B4993" w:rsidR="003C448A" w:rsidRDefault="003C448A" w:rsidP="003C448A">
            <w:pPr>
              <w:pStyle w:val="1ATableTextStyle"/>
              <w:rPr>
                <w:lang w:bidi="en-US"/>
              </w:rPr>
            </w:pPr>
            <w:r>
              <w:rPr>
                <w:lang w:bidi="en-US"/>
              </w:rPr>
              <w:t>Last modified</w:t>
            </w:r>
          </w:p>
        </w:tc>
        <w:tc>
          <w:tcPr>
            <w:tcW w:w="2500" w:type="pct"/>
          </w:tcPr>
          <w:p w14:paraId="6D6E135D" w14:textId="095267B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10 April 2025 09:27:39</w:t>
            </w:r>
          </w:p>
        </w:tc>
      </w:tr>
      <w:tr w:rsidR="003C448A" w14:paraId="58D41C2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BCA890B" w14:textId="3962A79C" w:rsidR="003C448A" w:rsidRDefault="003C448A" w:rsidP="003C448A">
            <w:pPr>
              <w:pStyle w:val="1ATableTextStyle"/>
              <w:rPr>
                <w:lang w:bidi="en-US"/>
              </w:rPr>
            </w:pPr>
            <w:r>
              <w:rPr>
                <w:lang w:bidi="en-US"/>
              </w:rPr>
              <w:t>Scope tags</w:t>
            </w:r>
          </w:p>
        </w:tc>
        <w:tc>
          <w:tcPr>
            <w:tcW w:w="2500" w:type="pct"/>
          </w:tcPr>
          <w:p w14:paraId="33F854A5" w14:textId="18C4DF5F"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51C2846E" w14:textId="4D96D697" w:rsidR="003C448A" w:rsidRDefault="003C448A" w:rsidP="003C448A">
      <w:pPr>
        <w:pStyle w:val="Caption"/>
      </w:pPr>
      <w:r>
        <w:t xml:space="preserve">Table </w:t>
      </w:r>
      <w:r>
        <w:fldChar w:fldCharType="begin"/>
      </w:r>
      <w:r>
        <w:instrText xml:space="preserve"> SEQ Table \* ARABIC </w:instrText>
      </w:r>
      <w:r>
        <w:fldChar w:fldCharType="separate"/>
      </w:r>
      <w:r>
        <w:rPr>
          <w:noProof/>
        </w:rPr>
        <w:t>224</w:t>
      </w:r>
      <w:r>
        <w:fldChar w:fldCharType="end"/>
      </w:r>
      <w:r>
        <w:t>. Basics - Win - Microsoft OneDrive - U - Configuration - v1.0.0</w:t>
      </w:r>
    </w:p>
    <w:tbl>
      <w:tblPr>
        <w:tblStyle w:val="GridTable4-Accent2"/>
        <w:tblW w:w="4994" w:type="pct"/>
        <w:tblLook w:val="04A0" w:firstRow="1" w:lastRow="0" w:firstColumn="1" w:lastColumn="0" w:noHBand="0" w:noVBand="1"/>
      </w:tblPr>
      <w:tblGrid>
        <w:gridCol w:w="4502"/>
        <w:gridCol w:w="4503"/>
      </w:tblGrid>
      <w:tr w:rsidR="003C448A" w14:paraId="61C2F3E9"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0AFF969" w14:textId="686E2A1A" w:rsidR="003C448A" w:rsidRDefault="003C448A" w:rsidP="003C448A">
            <w:pPr>
              <w:pStyle w:val="1ATableHeaderBold"/>
              <w:rPr>
                <w:lang w:bidi="en-US"/>
              </w:rPr>
            </w:pPr>
            <w:r>
              <w:rPr>
                <w:lang w:bidi="en-US"/>
              </w:rPr>
              <w:t>Name</w:t>
            </w:r>
          </w:p>
        </w:tc>
        <w:tc>
          <w:tcPr>
            <w:tcW w:w="2500" w:type="pct"/>
          </w:tcPr>
          <w:p w14:paraId="2A001F71" w14:textId="65520614"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117B0A7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4DFD8242" w14:textId="14EE76F6" w:rsidR="003C448A" w:rsidRDefault="003C448A" w:rsidP="003C448A">
            <w:pPr>
              <w:pStyle w:val="1ATableCategoryHeaderRowBold"/>
              <w:rPr>
                <w:lang w:bidi="en-US"/>
              </w:rPr>
            </w:pPr>
            <w:r>
              <w:rPr>
                <w:lang w:bidi="en-US"/>
              </w:rPr>
              <w:t>OneDrive</w:t>
            </w:r>
          </w:p>
        </w:tc>
      </w:tr>
      <w:tr w:rsidR="003C448A" w14:paraId="7DCE562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F1424E3" w14:textId="16C016EB" w:rsidR="003C448A" w:rsidRDefault="003C448A" w:rsidP="003C448A">
            <w:pPr>
              <w:pStyle w:val="1ATableTextStyle"/>
              <w:rPr>
                <w:lang w:bidi="en-US"/>
              </w:rPr>
            </w:pPr>
            <w:r>
              <w:rPr>
                <w:lang w:bidi="en-US"/>
              </w:rPr>
              <w:t>Allow users to choose how to handle Office file sync conflicts (User)</w:t>
            </w:r>
          </w:p>
        </w:tc>
        <w:tc>
          <w:tcPr>
            <w:tcW w:w="2500" w:type="pct"/>
          </w:tcPr>
          <w:p w14:paraId="12D7D9E1" w14:textId="623BED3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350F200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FCC89C2" w14:textId="1B567E5B" w:rsidR="003C448A" w:rsidRDefault="003C448A" w:rsidP="003C448A">
            <w:pPr>
              <w:pStyle w:val="1ATableTextStyle"/>
              <w:rPr>
                <w:lang w:bidi="en-US"/>
              </w:rPr>
            </w:pPr>
            <w:r>
              <w:rPr>
                <w:lang w:bidi="en-US"/>
              </w:rPr>
              <w:t>Disable the tutorial that appears at the end of OneDrive Setup (User)</w:t>
            </w:r>
          </w:p>
        </w:tc>
        <w:tc>
          <w:tcPr>
            <w:tcW w:w="2500" w:type="pct"/>
          </w:tcPr>
          <w:p w14:paraId="14CDC51A" w14:textId="603A2B5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2264127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04CA57B" w14:textId="329EABD6" w:rsidR="003C448A" w:rsidRDefault="003C448A" w:rsidP="003C448A">
            <w:pPr>
              <w:pStyle w:val="1ATableTextStyle"/>
              <w:rPr>
                <w:lang w:bidi="en-US"/>
              </w:rPr>
            </w:pPr>
            <w:r>
              <w:rPr>
                <w:lang w:bidi="en-US"/>
              </w:rPr>
              <w:t>Prevent users from changing the location of their OneDrive folder (User)</w:t>
            </w:r>
          </w:p>
        </w:tc>
        <w:tc>
          <w:tcPr>
            <w:tcW w:w="2500" w:type="pct"/>
          </w:tcPr>
          <w:p w14:paraId="3775199B" w14:textId="0C32FFC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0D46CC0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4246FA9" w14:textId="1B8BDA6D" w:rsidR="003C448A" w:rsidRDefault="003C448A" w:rsidP="003C448A">
            <w:pPr>
              <w:pStyle w:val="1ATableTextStyle"/>
              <w:rPr>
                <w:lang w:bidi="en-US"/>
              </w:rPr>
            </w:pPr>
            <w:r>
              <w:rPr>
                <w:lang w:bidi="en-US"/>
              </w:rPr>
              <w:t xml:space="preserve">    Name</w:t>
            </w:r>
          </w:p>
        </w:tc>
        <w:tc>
          <w:tcPr>
            <w:tcW w:w="2500" w:type="pct"/>
          </w:tcPr>
          <w:p w14:paraId="34DC94D7" w14:textId="5F474C9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e2247d94-9c54-40ae-98ad-6ce6ba7bcbad</w:t>
            </w:r>
          </w:p>
        </w:tc>
      </w:tr>
      <w:tr w:rsidR="003C448A" w14:paraId="6AD11EA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00F07A8" w14:textId="4D52BB50" w:rsidR="003C448A" w:rsidRDefault="003C448A" w:rsidP="003C448A">
            <w:pPr>
              <w:pStyle w:val="1ATableTextStyle"/>
              <w:rPr>
                <w:lang w:bidi="en-US"/>
              </w:rPr>
            </w:pPr>
            <w:r>
              <w:rPr>
                <w:lang w:bidi="en-US"/>
              </w:rPr>
              <w:t xml:space="preserve">    Value</w:t>
            </w:r>
          </w:p>
        </w:tc>
        <w:tc>
          <w:tcPr>
            <w:tcW w:w="2500" w:type="pct"/>
          </w:tcPr>
          <w:p w14:paraId="0BA59851" w14:textId="79E8C03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w:t>
            </w:r>
          </w:p>
        </w:tc>
      </w:tr>
      <w:tr w:rsidR="003C448A" w14:paraId="10E5C8C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3912A6E" w14:textId="71228A6A" w:rsidR="003C448A" w:rsidRDefault="003C448A" w:rsidP="003C448A">
            <w:pPr>
              <w:pStyle w:val="1ATableTextStyle"/>
              <w:rPr>
                <w:lang w:bidi="en-US"/>
              </w:rPr>
            </w:pPr>
            <w:r>
              <w:rPr>
                <w:lang w:bidi="en-US"/>
              </w:rPr>
              <w:t>Prevent users from syncing personal OneDrive accounts (User)</w:t>
            </w:r>
          </w:p>
        </w:tc>
        <w:tc>
          <w:tcPr>
            <w:tcW w:w="2500" w:type="pct"/>
          </w:tcPr>
          <w:p w14:paraId="2315A849" w14:textId="55250AB4"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bl>
    <w:p w14:paraId="2F64B276" w14:textId="341C63E8" w:rsidR="003C448A" w:rsidRDefault="003C448A" w:rsidP="003C448A">
      <w:pPr>
        <w:pStyle w:val="Caption"/>
      </w:pPr>
      <w:r>
        <w:t xml:space="preserve">Table </w:t>
      </w:r>
      <w:r>
        <w:fldChar w:fldCharType="begin"/>
      </w:r>
      <w:r>
        <w:instrText xml:space="preserve"> SEQ Table \* ARABIC </w:instrText>
      </w:r>
      <w:r>
        <w:fldChar w:fldCharType="separate"/>
      </w:r>
      <w:r>
        <w:rPr>
          <w:noProof/>
        </w:rPr>
        <w:t>225</w:t>
      </w:r>
      <w:r>
        <w:fldChar w:fldCharType="end"/>
      </w:r>
      <w:r>
        <w:t>. Settings - Win - Microsoft OneDrive - U - Configuration - v1.0.0</w:t>
      </w:r>
    </w:p>
    <w:tbl>
      <w:tblPr>
        <w:tblStyle w:val="GridTable4-Accent2"/>
        <w:tblW w:w="4994" w:type="pct"/>
        <w:tblLook w:val="04A0" w:firstRow="1" w:lastRow="0" w:firstColumn="1" w:lastColumn="0" w:noHBand="0" w:noVBand="1"/>
      </w:tblPr>
      <w:tblGrid>
        <w:gridCol w:w="3001"/>
        <w:gridCol w:w="3000"/>
        <w:gridCol w:w="3004"/>
      </w:tblGrid>
      <w:tr w:rsidR="003C448A" w14:paraId="025017A7"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3027611A" w14:textId="57302273" w:rsidR="003C448A" w:rsidRDefault="003C448A" w:rsidP="003C448A">
            <w:pPr>
              <w:pStyle w:val="1ATableHeaderBold"/>
              <w:rPr>
                <w:lang w:bidi="en-US"/>
              </w:rPr>
            </w:pPr>
            <w:r>
              <w:rPr>
                <w:lang w:bidi="en-US"/>
              </w:rPr>
              <w:t>Group</w:t>
            </w:r>
          </w:p>
        </w:tc>
        <w:tc>
          <w:tcPr>
            <w:tcW w:w="1666" w:type="pct"/>
          </w:tcPr>
          <w:p w14:paraId="71C4F696" w14:textId="6CA66F04"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2C34D806" w14:textId="47FDD31B"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25D1C8E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7F882A75" w14:textId="1F5E09BD" w:rsidR="003C448A" w:rsidRDefault="003C448A" w:rsidP="003C448A">
            <w:pPr>
              <w:pStyle w:val="1ATableCategoryHeaderRowBold"/>
              <w:rPr>
                <w:lang w:bidi="en-US"/>
              </w:rPr>
            </w:pPr>
            <w:r>
              <w:rPr>
                <w:lang w:bidi="en-US"/>
              </w:rPr>
              <w:t>Included Groups</w:t>
            </w:r>
          </w:p>
        </w:tc>
      </w:tr>
      <w:tr w:rsidR="003C448A" w14:paraId="198316AC"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55A8215B" w14:textId="6F9886F3" w:rsidR="003C448A" w:rsidRDefault="003C448A" w:rsidP="003C448A">
            <w:pPr>
              <w:pStyle w:val="1ATableTextStyle"/>
              <w:rPr>
                <w:lang w:bidi="en-US"/>
              </w:rPr>
            </w:pPr>
            <w:r>
              <w:rPr>
                <w:lang w:bidi="en-US"/>
              </w:rPr>
              <w:lastRenderedPageBreak/>
              <w:t>All users</w:t>
            </w:r>
          </w:p>
        </w:tc>
        <w:tc>
          <w:tcPr>
            <w:tcW w:w="1666" w:type="pct"/>
          </w:tcPr>
          <w:p w14:paraId="2E148909" w14:textId="497E17C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64D9FB1B" w14:textId="056419AC"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21255180" w14:textId="4E8166F0" w:rsidR="003C448A" w:rsidRDefault="003C448A" w:rsidP="003C448A">
      <w:pPr>
        <w:pStyle w:val="Caption"/>
      </w:pPr>
      <w:r>
        <w:t xml:space="preserve">Table </w:t>
      </w:r>
      <w:r>
        <w:fldChar w:fldCharType="begin"/>
      </w:r>
      <w:r>
        <w:instrText xml:space="preserve"> SEQ Table \* ARABIC </w:instrText>
      </w:r>
      <w:r>
        <w:fldChar w:fldCharType="separate"/>
      </w:r>
      <w:r>
        <w:rPr>
          <w:noProof/>
        </w:rPr>
        <w:t>226</w:t>
      </w:r>
      <w:r>
        <w:fldChar w:fldCharType="end"/>
      </w:r>
      <w:r>
        <w:t>. Assignments - Win - Microsoft OneDrive - U - Configuration - v1.0.0</w:t>
      </w:r>
    </w:p>
    <w:p w14:paraId="51B3DE4F" w14:textId="7C646D04" w:rsidR="003C448A" w:rsidRDefault="003C448A" w:rsidP="003C448A">
      <w:pPr>
        <w:pStyle w:val="1ANumberedHeading3"/>
      </w:pPr>
      <w:bookmarkStart w:id="125" w:name="_Toc204168929"/>
      <w:r>
        <w:t>Win - Microsoft Store - D - Configuration - v1.0.0</w:t>
      </w:r>
      <w:bookmarkEnd w:id="125"/>
    </w:p>
    <w:p w14:paraId="14225FBF"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394BD7B6"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A9B2520" w14:textId="2080B82A" w:rsidR="003C448A" w:rsidRDefault="003C448A" w:rsidP="003C448A">
            <w:pPr>
              <w:pStyle w:val="1ATableHeaderBold"/>
              <w:rPr>
                <w:lang w:bidi="en-US"/>
              </w:rPr>
            </w:pPr>
            <w:r>
              <w:rPr>
                <w:lang w:bidi="en-US"/>
              </w:rPr>
              <w:t>Name</w:t>
            </w:r>
          </w:p>
        </w:tc>
        <w:tc>
          <w:tcPr>
            <w:tcW w:w="2500" w:type="pct"/>
          </w:tcPr>
          <w:p w14:paraId="6CEC1E1B" w14:textId="0525D5D7"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6892B3C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05B0BEC1" w14:textId="4510F82E" w:rsidR="003C448A" w:rsidRDefault="003C448A" w:rsidP="003C448A">
            <w:pPr>
              <w:pStyle w:val="1ATableCategoryHeaderRowBold"/>
              <w:rPr>
                <w:lang w:bidi="en-US"/>
              </w:rPr>
            </w:pPr>
            <w:r>
              <w:rPr>
                <w:lang w:bidi="en-US"/>
              </w:rPr>
              <w:t>Basics</w:t>
            </w:r>
          </w:p>
        </w:tc>
      </w:tr>
      <w:tr w:rsidR="003C448A" w14:paraId="6092567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D9F3C28" w14:textId="17893D86" w:rsidR="003C448A" w:rsidRDefault="003C448A" w:rsidP="003C448A">
            <w:pPr>
              <w:pStyle w:val="1ATableTextStyle"/>
              <w:rPr>
                <w:lang w:bidi="en-US"/>
              </w:rPr>
            </w:pPr>
            <w:r>
              <w:rPr>
                <w:lang w:bidi="en-US"/>
              </w:rPr>
              <w:t>Name</w:t>
            </w:r>
          </w:p>
        </w:tc>
        <w:tc>
          <w:tcPr>
            <w:tcW w:w="2500" w:type="pct"/>
          </w:tcPr>
          <w:p w14:paraId="50D3989B" w14:textId="0709FBC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Microsoft Store - D - Configuration - v1.0.0</w:t>
            </w:r>
          </w:p>
        </w:tc>
      </w:tr>
      <w:tr w:rsidR="003C448A" w14:paraId="56FBA45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90CCDA1" w14:textId="370DCD42" w:rsidR="003C448A" w:rsidRDefault="003C448A" w:rsidP="003C448A">
            <w:pPr>
              <w:pStyle w:val="1ATableTextStyle"/>
              <w:rPr>
                <w:lang w:bidi="en-US"/>
              </w:rPr>
            </w:pPr>
            <w:r>
              <w:rPr>
                <w:lang w:bidi="en-US"/>
              </w:rPr>
              <w:t>Description</w:t>
            </w:r>
          </w:p>
        </w:tc>
        <w:tc>
          <w:tcPr>
            <w:tcW w:w="2500" w:type="pct"/>
          </w:tcPr>
          <w:p w14:paraId="2B39799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28E8ED4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EDBDCA5" w14:textId="278840EF" w:rsidR="003C448A" w:rsidRDefault="003C448A" w:rsidP="003C448A">
            <w:pPr>
              <w:pStyle w:val="1ATableTextStyle"/>
              <w:rPr>
                <w:lang w:bidi="en-US"/>
              </w:rPr>
            </w:pPr>
            <w:r>
              <w:rPr>
                <w:lang w:bidi="en-US"/>
              </w:rPr>
              <w:t>Profile type</w:t>
            </w:r>
          </w:p>
        </w:tc>
        <w:tc>
          <w:tcPr>
            <w:tcW w:w="2500" w:type="pct"/>
          </w:tcPr>
          <w:p w14:paraId="23AC6D46" w14:textId="312FD02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5F624CD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AE35DEA" w14:textId="1250BB37" w:rsidR="003C448A" w:rsidRDefault="003C448A" w:rsidP="003C448A">
            <w:pPr>
              <w:pStyle w:val="1ATableTextStyle"/>
              <w:rPr>
                <w:lang w:bidi="en-US"/>
              </w:rPr>
            </w:pPr>
            <w:r>
              <w:rPr>
                <w:lang w:bidi="en-US"/>
              </w:rPr>
              <w:t>Platform supported</w:t>
            </w:r>
          </w:p>
        </w:tc>
        <w:tc>
          <w:tcPr>
            <w:tcW w:w="2500" w:type="pct"/>
          </w:tcPr>
          <w:p w14:paraId="4F96986C" w14:textId="3E2AE10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026588C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92A9345" w14:textId="0E08B925" w:rsidR="003C448A" w:rsidRDefault="003C448A" w:rsidP="003C448A">
            <w:pPr>
              <w:pStyle w:val="1ATableTextStyle"/>
              <w:rPr>
                <w:lang w:bidi="en-US"/>
              </w:rPr>
            </w:pPr>
            <w:r>
              <w:rPr>
                <w:lang w:bidi="en-US"/>
              </w:rPr>
              <w:t>Created</w:t>
            </w:r>
          </w:p>
        </w:tc>
        <w:tc>
          <w:tcPr>
            <w:tcW w:w="2500" w:type="pct"/>
          </w:tcPr>
          <w:p w14:paraId="51609CA0" w14:textId="7FB378D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09:27:39</w:t>
            </w:r>
          </w:p>
        </w:tc>
      </w:tr>
      <w:tr w:rsidR="003C448A" w14:paraId="3FE3C25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C3E2925" w14:textId="23308782" w:rsidR="003C448A" w:rsidRDefault="003C448A" w:rsidP="003C448A">
            <w:pPr>
              <w:pStyle w:val="1ATableTextStyle"/>
              <w:rPr>
                <w:lang w:bidi="en-US"/>
              </w:rPr>
            </w:pPr>
            <w:r>
              <w:rPr>
                <w:lang w:bidi="en-US"/>
              </w:rPr>
              <w:t>Last modified</w:t>
            </w:r>
          </w:p>
        </w:tc>
        <w:tc>
          <w:tcPr>
            <w:tcW w:w="2500" w:type="pct"/>
          </w:tcPr>
          <w:p w14:paraId="47BD2FE8" w14:textId="17CB5C2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10 April 2025 09:27:39</w:t>
            </w:r>
          </w:p>
        </w:tc>
      </w:tr>
      <w:tr w:rsidR="003C448A" w14:paraId="6559061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FA38A2E" w14:textId="6F9BC492" w:rsidR="003C448A" w:rsidRDefault="003C448A" w:rsidP="003C448A">
            <w:pPr>
              <w:pStyle w:val="1ATableTextStyle"/>
              <w:rPr>
                <w:lang w:bidi="en-US"/>
              </w:rPr>
            </w:pPr>
            <w:r>
              <w:rPr>
                <w:lang w:bidi="en-US"/>
              </w:rPr>
              <w:t>Scope tags</w:t>
            </w:r>
          </w:p>
        </w:tc>
        <w:tc>
          <w:tcPr>
            <w:tcW w:w="2500" w:type="pct"/>
          </w:tcPr>
          <w:p w14:paraId="5FF8C2E0" w14:textId="45D104E8"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2D95D8C6" w14:textId="04766644" w:rsidR="003C448A" w:rsidRDefault="003C448A" w:rsidP="003C448A">
      <w:pPr>
        <w:pStyle w:val="Caption"/>
      </w:pPr>
      <w:r>
        <w:t xml:space="preserve">Table </w:t>
      </w:r>
      <w:r>
        <w:fldChar w:fldCharType="begin"/>
      </w:r>
      <w:r>
        <w:instrText xml:space="preserve"> SEQ Table \* ARABIC </w:instrText>
      </w:r>
      <w:r>
        <w:fldChar w:fldCharType="separate"/>
      </w:r>
      <w:r>
        <w:rPr>
          <w:noProof/>
        </w:rPr>
        <w:t>227</w:t>
      </w:r>
      <w:r>
        <w:fldChar w:fldCharType="end"/>
      </w:r>
      <w:r>
        <w:t>. Basics - Win - Microsoft Store - D - Configuration - v1.0.0</w:t>
      </w:r>
    </w:p>
    <w:tbl>
      <w:tblPr>
        <w:tblStyle w:val="GridTable4-Accent2"/>
        <w:tblW w:w="4994" w:type="pct"/>
        <w:tblLook w:val="04A0" w:firstRow="1" w:lastRow="0" w:firstColumn="1" w:lastColumn="0" w:noHBand="0" w:noVBand="1"/>
      </w:tblPr>
      <w:tblGrid>
        <w:gridCol w:w="4502"/>
        <w:gridCol w:w="4503"/>
      </w:tblGrid>
      <w:tr w:rsidR="003C448A" w14:paraId="2D098629"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550FC64" w14:textId="4369A4BA" w:rsidR="003C448A" w:rsidRDefault="003C448A" w:rsidP="003C448A">
            <w:pPr>
              <w:pStyle w:val="1ATableHeaderBold"/>
              <w:rPr>
                <w:lang w:bidi="en-US"/>
              </w:rPr>
            </w:pPr>
            <w:r>
              <w:rPr>
                <w:lang w:bidi="en-US"/>
              </w:rPr>
              <w:t>Name</w:t>
            </w:r>
          </w:p>
        </w:tc>
        <w:tc>
          <w:tcPr>
            <w:tcW w:w="2500" w:type="pct"/>
          </w:tcPr>
          <w:p w14:paraId="2EEF4A7E" w14:textId="46E144B8"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21FAFCD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44E1B574" w14:textId="39E0DAAF" w:rsidR="003C448A" w:rsidRDefault="003C448A" w:rsidP="003C448A">
            <w:pPr>
              <w:pStyle w:val="1ATableCategoryHeaderRowBold"/>
              <w:rPr>
                <w:lang w:bidi="en-US"/>
              </w:rPr>
            </w:pPr>
            <w:r>
              <w:rPr>
                <w:lang w:bidi="en-US"/>
              </w:rPr>
              <w:t>Microsoft App Store</w:t>
            </w:r>
          </w:p>
        </w:tc>
      </w:tr>
      <w:tr w:rsidR="003C448A" w14:paraId="7698E83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16CAA2F" w14:textId="4B1615D1" w:rsidR="003C448A" w:rsidRDefault="003C448A" w:rsidP="003C448A">
            <w:pPr>
              <w:pStyle w:val="1ATableTextStyle"/>
              <w:rPr>
                <w:lang w:bidi="en-US"/>
              </w:rPr>
            </w:pPr>
            <w:r>
              <w:rPr>
                <w:lang w:bidi="en-US"/>
              </w:rPr>
              <w:t>Allow All Trusted Apps</w:t>
            </w:r>
          </w:p>
        </w:tc>
        <w:tc>
          <w:tcPr>
            <w:tcW w:w="2500" w:type="pct"/>
          </w:tcPr>
          <w:p w14:paraId="20C9BE5E" w14:textId="294FDE0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Explicit deny.</w:t>
            </w:r>
          </w:p>
        </w:tc>
      </w:tr>
      <w:tr w:rsidR="003C448A" w14:paraId="640ACBF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310D460" w14:textId="02324A4A" w:rsidR="003C448A" w:rsidRDefault="003C448A" w:rsidP="003C448A">
            <w:pPr>
              <w:pStyle w:val="1ATableTextStyle"/>
              <w:rPr>
                <w:lang w:bidi="en-US"/>
              </w:rPr>
            </w:pPr>
            <w:r>
              <w:rPr>
                <w:lang w:bidi="en-US"/>
              </w:rPr>
              <w:t>Allow apps from the Microsoft app store to auto update</w:t>
            </w:r>
          </w:p>
        </w:tc>
        <w:tc>
          <w:tcPr>
            <w:tcW w:w="2500" w:type="pct"/>
          </w:tcPr>
          <w:p w14:paraId="17B05DCA" w14:textId="5E589CC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Allowed.</w:t>
            </w:r>
          </w:p>
        </w:tc>
      </w:tr>
      <w:tr w:rsidR="003C448A" w14:paraId="0769304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D3FF523" w14:textId="08833200" w:rsidR="003C448A" w:rsidRDefault="003C448A" w:rsidP="003C448A">
            <w:pPr>
              <w:pStyle w:val="1ATableTextStyle"/>
              <w:rPr>
                <w:lang w:bidi="en-US"/>
              </w:rPr>
            </w:pPr>
            <w:r>
              <w:rPr>
                <w:lang w:bidi="en-US"/>
              </w:rPr>
              <w:t>Allow Developer Unlock</w:t>
            </w:r>
          </w:p>
        </w:tc>
        <w:tc>
          <w:tcPr>
            <w:tcW w:w="2500" w:type="pct"/>
          </w:tcPr>
          <w:p w14:paraId="69AC05D8" w14:textId="2C21DAD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Explicit deny.</w:t>
            </w:r>
          </w:p>
        </w:tc>
      </w:tr>
      <w:tr w:rsidR="003C448A" w14:paraId="1DA00B9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96DAA1F" w14:textId="29D5C785" w:rsidR="003C448A" w:rsidRDefault="003C448A" w:rsidP="003C448A">
            <w:pPr>
              <w:pStyle w:val="1ATableTextStyle"/>
              <w:rPr>
                <w:lang w:bidi="en-US"/>
              </w:rPr>
            </w:pPr>
            <w:r>
              <w:rPr>
                <w:lang w:bidi="en-US"/>
              </w:rPr>
              <w:t>Allow Game DVR</w:t>
            </w:r>
          </w:p>
        </w:tc>
        <w:tc>
          <w:tcPr>
            <w:tcW w:w="2500" w:type="pct"/>
          </w:tcPr>
          <w:p w14:paraId="2F24460C" w14:textId="0954097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Block</w:t>
            </w:r>
          </w:p>
        </w:tc>
      </w:tr>
      <w:tr w:rsidR="003C448A" w14:paraId="08D6714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FE92913" w14:textId="77FCE7E2" w:rsidR="003C448A" w:rsidRDefault="003C448A" w:rsidP="003C448A">
            <w:pPr>
              <w:pStyle w:val="1ATableTextStyle"/>
              <w:rPr>
                <w:lang w:bidi="en-US"/>
              </w:rPr>
            </w:pPr>
            <w:r>
              <w:rPr>
                <w:lang w:bidi="en-US"/>
              </w:rPr>
              <w:t>Block Non Admin User Install</w:t>
            </w:r>
          </w:p>
        </w:tc>
        <w:tc>
          <w:tcPr>
            <w:tcW w:w="2500" w:type="pct"/>
          </w:tcPr>
          <w:p w14:paraId="4ED97E7D" w14:textId="3C58C36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Block</w:t>
            </w:r>
          </w:p>
        </w:tc>
      </w:tr>
      <w:tr w:rsidR="003C448A" w14:paraId="790B1F7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5C491E7" w14:textId="344C713A" w:rsidR="003C448A" w:rsidRDefault="003C448A" w:rsidP="003C448A">
            <w:pPr>
              <w:pStyle w:val="1ATableTextStyle"/>
              <w:rPr>
                <w:lang w:bidi="en-US"/>
              </w:rPr>
            </w:pPr>
            <w:r>
              <w:rPr>
                <w:lang w:bidi="en-US"/>
              </w:rPr>
              <w:t>MSI Allow User Control Over Install</w:t>
            </w:r>
          </w:p>
        </w:tc>
        <w:tc>
          <w:tcPr>
            <w:tcW w:w="2500" w:type="pct"/>
          </w:tcPr>
          <w:p w14:paraId="011E0DFC" w14:textId="73A083C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76B82AD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AC2E46F" w14:textId="6FEB5A1A" w:rsidR="003C448A" w:rsidRDefault="003C448A" w:rsidP="003C448A">
            <w:pPr>
              <w:pStyle w:val="1ATableTextStyle"/>
              <w:rPr>
                <w:lang w:bidi="en-US"/>
              </w:rPr>
            </w:pPr>
            <w:r>
              <w:rPr>
                <w:lang w:bidi="en-US"/>
              </w:rPr>
              <w:t>MSI Always Install With Elevated Privileges</w:t>
            </w:r>
          </w:p>
        </w:tc>
        <w:tc>
          <w:tcPr>
            <w:tcW w:w="2500" w:type="pct"/>
          </w:tcPr>
          <w:p w14:paraId="61C2515C" w14:textId="32EC934E"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bl>
    <w:p w14:paraId="5375988E" w14:textId="464E7B83" w:rsidR="003C448A" w:rsidRDefault="003C448A" w:rsidP="003C448A">
      <w:pPr>
        <w:pStyle w:val="Caption"/>
      </w:pPr>
      <w:r>
        <w:t xml:space="preserve">Table </w:t>
      </w:r>
      <w:r>
        <w:fldChar w:fldCharType="begin"/>
      </w:r>
      <w:r>
        <w:instrText xml:space="preserve"> SEQ Table \* ARABIC </w:instrText>
      </w:r>
      <w:r>
        <w:fldChar w:fldCharType="separate"/>
      </w:r>
      <w:r>
        <w:rPr>
          <w:noProof/>
        </w:rPr>
        <w:t>228</w:t>
      </w:r>
      <w:r>
        <w:fldChar w:fldCharType="end"/>
      </w:r>
      <w:r>
        <w:t>. Settings - Win - Microsoft Store - D - Configuration - v1.0.0</w:t>
      </w:r>
    </w:p>
    <w:tbl>
      <w:tblPr>
        <w:tblStyle w:val="GridTable4-Accent2"/>
        <w:tblW w:w="4994" w:type="pct"/>
        <w:tblLook w:val="04A0" w:firstRow="1" w:lastRow="0" w:firstColumn="1" w:lastColumn="0" w:noHBand="0" w:noVBand="1"/>
      </w:tblPr>
      <w:tblGrid>
        <w:gridCol w:w="3001"/>
        <w:gridCol w:w="3000"/>
        <w:gridCol w:w="3004"/>
      </w:tblGrid>
      <w:tr w:rsidR="003C448A" w14:paraId="1F3B5DC1"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56B1BD64" w14:textId="585FC744" w:rsidR="003C448A" w:rsidRDefault="003C448A" w:rsidP="003C448A">
            <w:pPr>
              <w:pStyle w:val="1ATableHeaderBold"/>
              <w:rPr>
                <w:lang w:bidi="en-US"/>
              </w:rPr>
            </w:pPr>
            <w:r>
              <w:rPr>
                <w:lang w:bidi="en-US"/>
              </w:rPr>
              <w:t>Group</w:t>
            </w:r>
          </w:p>
        </w:tc>
        <w:tc>
          <w:tcPr>
            <w:tcW w:w="1666" w:type="pct"/>
          </w:tcPr>
          <w:p w14:paraId="7BBB7799" w14:textId="6D6C6E1E"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61E8135A" w14:textId="73C95CBF"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4DC0804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7060D461" w14:textId="49631E2D" w:rsidR="003C448A" w:rsidRDefault="003C448A" w:rsidP="003C448A">
            <w:pPr>
              <w:pStyle w:val="1ATableCategoryHeaderRowBold"/>
              <w:rPr>
                <w:lang w:bidi="en-US"/>
              </w:rPr>
            </w:pPr>
            <w:r>
              <w:rPr>
                <w:lang w:bidi="en-US"/>
              </w:rPr>
              <w:t>Included Groups</w:t>
            </w:r>
          </w:p>
        </w:tc>
      </w:tr>
      <w:tr w:rsidR="003C448A" w14:paraId="653D6B36"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43888AD5" w14:textId="0EF8024D" w:rsidR="003C448A" w:rsidRDefault="003C448A" w:rsidP="003C448A">
            <w:pPr>
              <w:pStyle w:val="1ATableTextStyle"/>
              <w:rPr>
                <w:lang w:bidi="en-US"/>
              </w:rPr>
            </w:pPr>
            <w:r>
              <w:rPr>
                <w:lang w:bidi="en-US"/>
              </w:rPr>
              <w:t>All devices</w:t>
            </w:r>
          </w:p>
        </w:tc>
        <w:tc>
          <w:tcPr>
            <w:tcW w:w="1666" w:type="pct"/>
          </w:tcPr>
          <w:p w14:paraId="6842DF6C" w14:textId="5B7D01A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68822E77" w14:textId="65B4B6DC"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6BFBCB43" w14:textId="19C6097C" w:rsidR="003C448A" w:rsidRDefault="003C448A" w:rsidP="003C448A">
      <w:pPr>
        <w:pStyle w:val="Caption"/>
      </w:pPr>
      <w:r>
        <w:t xml:space="preserve">Table </w:t>
      </w:r>
      <w:r>
        <w:fldChar w:fldCharType="begin"/>
      </w:r>
      <w:r>
        <w:instrText xml:space="preserve"> SEQ Table \* ARABIC </w:instrText>
      </w:r>
      <w:r>
        <w:fldChar w:fldCharType="separate"/>
      </w:r>
      <w:r>
        <w:rPr>
          <w:noProof/>
        </w:rPr>
        <w:t>229</w:t>
      </w:r>
      <w:r>
        <w:fldChar w:fldCharType="end"/>
      </w:r>
      <w:r>
        <w:t>. Assignments - Win - Microsoft Store - D - Configuration - v1.0.0</w:t>
      </w:r>
    </w:p>
    <w:p w14:paraId="5C98C3DE" w14:textId="6B9F025F" w:rsidR="003C448A" w:rsidRDefault="003C448A" w:rsidP="003C448A">
      <w:pPr>
        <w:pStyle w:val="1ANumberedHeading3"/>
      </w:pPr>
      <w:bookmarkStart w:id="126" w:name="_Toc204168930"/>
      <w:r>
        <w:t>Win - Microsoft Store - U - Configuration - v1.0.0</w:t>
      </w:r>
      <w:bookmarkEnd w:id="126"/>
    </w:p>
    <w:p w14:paraId="6172BA5C"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37B0905E"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E909851" w14:textId="4934CBD1" w:rsidR="003C448A" w:rsidRDefault="003C448A" w:rsidP="003C448A">
            <w:pPr>
              <w:pStyle w:val="1ATableHeaderBold"/>
              <w:rPr>
                <w:lang w:bidi="en-US"/>
              </w:rPr>
            </w:pPr>
            <w:r>
              <w:rPr>
                <w:lang w:bidi="en-US"/>
              </w:rPr>
              <w:t>Name</w:t>
            </w:r>
          </w:p>
        </w:tc>
        <w:tc>
          <w:tcPr>
            <w:tcW w:w="2500" w:type="pct"/>
          </w:tcPr>
          <w:p w14:paraId="0C306572" w14:textId="097BDBC8"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06EEAA3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4A9666B2" w14:textId="707852EC" w:rsidR="003C448A" w:rsidRDefault="003C448A" w:rsidP="003C448A">
            <w:pPr>
              <w:pStyle w:val="1ATableCategoryHeaderRowBold"/>
              <w:rPr>
                <w:lang w:bidi="en-US"/>
              </w:rPr>
            </w:pPr>
            <w:r>
              <w:rPr>
                <w:lang w:bidi="en-US"/>
              </w:rPr>
              <w:t>Basics</w:t>
            </w:r>
          </w:p>
        </w:tc>
      </w:tr>
      <w:tr w:rsidR="003C448A" w14:paraId="5033B9E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B9F4AB5" w14:textId="6FAB4CBD" w:rsidR="003C448A" w:rsidRDefault="003C448A" w:rsidP="003C448A">
            <w:pPr>
              <w:pStyle w:val="1ATableTextStyle"/>
              <w:rPr>
                <w:lang w:bidi="en-US"/>
              </w:rPr>
            </w:pPr>
            <w:r>
              <w:rPr>
                <w:lang w:bidi="en-US"/>
              </w:rPr>
              <w:t>Name</w:t>
            </w:r>
          </w:p>
        </w:tc>
        <w:tc>
          <w:tcPr>
            <w:tcW w:w="2500" w:type="pct"/>
          </w:tcPr>
          <w:p w14:paraId="7901AC16" w14:textId="19ABDAA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Microsoft Store - U - Configuration - v1.0.0</w:t>
            </w:r>
          </w:p>
        </w:tc>
      </w:tr>
      <w:tr w:rsidR="003C448A" w14:paraId="3EDD5E0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B6EF089" w14:textId="5312119B" w:rsidR="003C448A" w:rsidRDefault="003C448A" w:rsidP="003C448A">
            <w:pPr>
              <w:pStyle w:val="1ATableTextStyle"/>
              <w:rPr>
                <w:lang w:bidi="en-US"/>
              </w:rPr>
            </w:pPr>
            <w:r>
              <w:rPr>
                <w:lang w:bidi="en-US"/>
              </w:rPr>
              <w:lastRenderedPageBreak/>
              <w:t>Description</w:t>
            </w:r>
          </w:p>
        </w:tc>
        <w:tc>
          <w:tcPr>
            <w:tcW w:w="2500" w:type="pct"/>
          </w:tcPr>
          <w:p w14:paraId="14ADB4C4"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NOTE: The "Turn off the Store application" setting does not work on Windows Pro/Business SKU's:</w:t>
            </w:r>
          </w:p>
          <w:p w14:paraId="1A0EA505" w14:textId="66FC90C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https://learn.microsoft.com/en-gb/windows/client-management/mdm/policy-csp-admx-windowsstore?WT.mc_id=Portal-fx#removewindowsstore_2</w:t>
            </w:r>
          </w:p>
        </w:tc>
      </w:tr>
      <w:tr w:rsidR="003C448A" w14:paraId="1FA1780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D6BEDC8" w14:textId="024A15E2" w:rsidR="003C448A" w:rsidRDefault="003C448A" w:rsidP="003C448A">
            <w:pPr>
              <w:pStyle w:val="1ATableTextStyle"/>
              <w:rPr>
                <w:lang w:bidi="en-US"/>
              </w:rPr>
            </w:pPr>
            <w:r>
              <w:rPr>
                <w:lang w:bidi="en-US"/>
              </w:rPr>
              <w:t>Profile type</w:t>
            </w:r>
          </w:p>
        </w:tc>
        <w:tc>
          <w:tcPr>
            <w:tcW w:w="2500" w:type="pct"/>
          </w:tcPr>
          <w:p w14:paraId="408DEBF2" w14:textId="6F36237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2D16B69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086B1F0" w14:textId="0AFA8391" w:rsidR="003C448A" w:rsidRDefault="003C448A" w:rsidP="003C448A">
            <w:pPr>
              <w:pStyle w:val="1ATableTextStyle"/>
              <w:rPr>
                <w:lang w:bidi="en-US"/>
              </w:rPr>
            </w:pPr>
            <w:r>
              <w:rPr>
                <w:lang w:bidi="en-US"/>
              </w:rPr>
              <w:t>Platform supported</w:t>
            </w:r>
          </w:p>
        </w:tc>
        <w:tc>
          <w:tcPr>
            <w:tcW w:w="2500" w:type="pct"/>
          </w:tcPr>
          <w:p w14:paraId="1A64EE4D" w14:textId="4796103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4A1EBD5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B67CF04" w14:textId="62F9E7B3" w:rsidR="003C448A" w:rsidRDefault="003C448A" w:rsidP="003C448A">
            <w:pPr>
              <w:pStyle w:val="1ATableTextStyle"/>
              <w:rPr>
                <w:lang w:bidi="en-US"/>
              </w:rPr>
            </w:pPr>
            <w:r>
              <w:rPr>
                <w:lang w:bidi="en-US"/>
              </w:rPr>
              <w:t>Created</w:t>
            </w:r>
          </w:p>
        </w:tc>
        <w:tc>
          <w:tcPr>
            <w:tcW w:w="2500" w:type="pct"/>
          </w:tcPr>
          <w:p w14:paraId="387DB893" w14:textId="283A9B5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09:27:40</w:t>
            </w:r>
          </w:p>
        </w:tc>
      </w:tr>
      <w:tr w:rsidR="003C448A" w14:paraId="14FE84F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8536A16" w14:textId="6B652B5E" w:rsidR="003C448A" w:rsidRDefault="003C448A" w:rsidP="003C448A">
            <w:pPr>
              <w:pStyle w:val="1ATableTextStyle"/>
              <w:rPr>
                <w:lang w:bidi="en-US"/>
              </w:rPr>
            </w:pPr>
            <w:r>
              <w:rPr>
                <w:lang w:bidi="en-US"/>
              </w:rPr>
              <w:t>Last modified</w:t>
            </w:r>
          </w:p>
        </w:tc>
        <w:tc>
          <w:tcPr>
            <w:tcW w:w="2500" w:type="pct"/>
          </w:tcPr>
          <w:p w14:paraId="5319848A" w14:textId="233DB72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10 April 2025 09:27:40</w:t>
            </w:r>
          </w:p>
        </w:tc>
      </w:tr>
      <w:tr w:rsidR="003C448A" w14:paraId="7600C7C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33FC19D" w14:textId="11A80C57" w:rsidR="003C448A" w:rsidRDefault="003C448A" w:rsidP="003C448A">
            <w:pPr>
              <w:pStyle w:val="1ATableTextStyle"/>
              <w:rPr>
                <w:lang w:bidi="en-US"/>
              </w:rPr>
            </w:pPr>
            <w:r>
              <w:rPr>
                <w:lang w:bidi="en-US"/>
              </w:rPr>
              <w:t>Scope tags</w:t>
            </w:r>
          </w:p>
        </w:tc>
        <w:tc>
          <w:tcPr>
            <w:tcW w:w="2500" w:type="pct"/>
          </w:tcPr>
          <w:p w14:paraId="3FF35B42" w14:textId="76EE2FC8"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689D8BFF" w14:textId="33C506BD" w:rsidR="003C448A" w:rsidRDefault="003C448A" w:rsidP="003C448A">
      <w:pPr>
        <w:pStyle w:val="Caption"/>
      </w:pPr>
      <w:r>
        <w:t xml:space="preserve">Table </w:t>
      </w:r>
      <w:r>
        <w:fldChar w:fldCharType="begin"/>
      </w:r>
      <w:r>
        <w:instrText xml:space="preserve"> SEQ Table \* ARABIC </w:instrText>
      </w:r>
      <w:r>
        <w:fldChar w:fldCharType="separate"/>
      </w:r>
      <w:r>
        <w:rPr>
          <w:noProof/>
        </w:rPr>
        <w:t>230</w:t>
      </w:r>
      <w:r>
        <w:fldChar w:fldCharType="end"/>
      </w:r>
      <w:r>
        <w:t>. Basics - Win - Microsoft Store - U - Configuration - v1.0.0</w:t>
      </w:r>
    </w:p>
    <w:tbl>
      <w:tblPr>
        <w:tblStyle w:val="GridTable4-Accent2"/>
        <w:tblW w:w="4994" w:type="pct"/>
        <w:tblLook w:val="04A0" w:firstRow="1" w:lastRow="0" w:firstColumn="1" w:lastColumn="0" w:noHBand="0" w:noVBand="1"/>
      </w:tblPr>
      <w:tblGrid>
        <w:gridCol w:w="4502"/>
        <w:gridCol w:w="4503"/>
      </w:tblGrid>
      <w:tr w:rsidR="003C448A" w14:paraId="56970F37"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D7A6A5F" w14:textId="4BECD38C" w:rsidR="003C448A" w:rsidRDefault="003C448A" w:rsidP="003C448A">
            <w:pPr>
              <w:pStyle w:val="1ATableHeaderBold"/>
              <w:rPr>
                <w:lang w:bidi="en-US"/>
              </w:rPr>
            </w:pPr>
            <w:r>
              <w:rPr>
                <w:lang w:bidi="en-US"/>
              </w:rPr>
              <w:t>Name</w:t>
            </w:r>
          </w:p>
        </w:tc>
        <w:tc>
          <w:tcPr>
            <w:tcW w:w="2500" w:type="pct"/>
          </w:tcPr>
          <w:p w14:paraId="3C4FA5C3" w14:textId="577C7A93"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0FE76E3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0D444A6A" w14:textId="17492858" w:rsidR="003C448A" w:rsidRDefault="003C448A" w:rsidP="003C448A">
            <w:pPr>
              <w:pStyle w:val="1ATableCategoryHeaderRowBold"/>
              <w:rPr>
                <w:lang w:bidi="en-US"/>
              </w:rPr>
            </w:pPr>
            <w:r>
              <w:rPr>
                <w:lang w:bidi="en-US"/>
              </w:rPr>
              <w:t>Administrative Templates</w:t>
            </w:r>
          </w:p>
        </w:tc>
      </w:tr>
      <w:tr w:rsidR="003C448A" w14:paraId="17E4A8EB"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6DD4CDB6" w14:textId="066F3521" w:rsidR="003C448A" w:rsidRDefault="003C448A" w:rsidP="003C448A">
            <w:pPr>
              <w:pStyle w:val="1ATableSub-CategoryHeaderColumn"/>
              <w:rPr>
                <w:lang w:bidi="en-US"/>
              </w:rPr>
            </w:pPr>
            <w:r>
              <w:rPr>
                <w:lang w:bidi="en-US"/>
              </w:rPr>
              <w:t>Start Menu and Taskbar</w:t>
            </w:r>
          </w:p>
        </w:tc>
      </w:tr>
      <w:tr w:rsidR="003C448A" w14:paraId="2E527D4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C2FA7F7" w14:textId="5D7735A3" w:rsidR="003C448A" w:rsidRDefault="003C448A" w:rsidP="003C448A">
            <w:pPr>
              <w:pStyle w:val="1ATableTextStyle"/>
              <w:rPr>
                <w:lang w:bidi="en-US"/>
              </w:rPr>
            </w:pPr>
            <w:r>
              <w:rPr>
                <w:lang w:bidi="en-US"/>
              </w:rPr>
              <w:t>Do not allow pinning Store app to the Taskbar (User)</w:t>
            </w:r>
          </w:p>
        </w:tc>
        <w:tc>
          <w:tcPr>
            <w:tcW w:w="2500" w:type="pct"/>
          </w:tcPr>
          <w:p w14:paraId="4B4B99A7" w14:textId="41519F0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1A7CC6E4"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258C82A5" w14:textId="7C1161A0" w:rsidR="003C448A" w:rsidRDefault="003C448A" w:rsidP="003C448A">
            <w:pPr>
              <w:pStyle w:val="1ATableSub-CategoryHeaderColumn"/>
              <w:rPr>
                <w:lang w:bidi="en-US"/>
              </w:rPr>
            </w:pPr>
            <w:r>
              <w:rPr>
                <w:lang w:bidi="en-US"/>
              </w:rPr>
              <w:t>Store</w:t>
            </w:r>
          </w:p>
        </w:tc>
      </w:tr>
      <w:tr w:rsidR="003C448A" w14:paraId="72BDAC3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D9DC073" w14:textId="7355E171" w:rsidR="003C448A" w:rsidRDefault="003C448A" w:rsidP="003C448A">
            <w:pPr>
              <w:pStyle w:val="1ATableTextStyle"/>
              <w:rPr>
                <w:lang w:bidi="en-US"/>
              </w:rPr>
            </w:pPr>
            <w:r>
              <w:rPr>
                <w:lang w:bidi="en-US"/>
              </w:rPr>
              <w:t>Turn off the Store application (User)</w:t>
            </w:r>
          </w:p>
        </w:tc>
        <w:tc>
          <w:tcPr>
            <w:tcW w:w="2500" w:type="pct"/>
          </w:tcPr>
          <w:p w14:paraId="17ECCE93" w14:textId="40B69D9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2DB05E47"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03BABB4E" w14:textId="175381B5" w:rsidR="003C448A" w:rsidRDefault="003C448A" w:rsidP="003C448A">
            <w:pPr>
              <w:pStyle w:val="1ATableCategoryHeaderRowBold"/>
              <w:rPr>
                <w:lang w:bidi="en-US"/>
              </w:rPr>
            </w:pPr>
            <w:r>
              <w:rPr>
                <w:lang w:bidi="en-US"/>
              </w:rPr>
              <w:t>Microsoft App Store</w:t>
            </w:r>
          </w:p>
        </w:tc>
      </w:tr>
      <w:tr w:rsidR="003C448A" w14:paraId="565511F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1850A34" w14:textId="41DB2D96" w:rsidR="003C448A" w:rsidRDefault="003C448A" w:rsidP="003C448A">
            <w:pPr>
              <w:pStyle w:val="1ATableTextStyle"/>
              <w:rPr>
                <w:lang w:bidi="en-US"/>
              </w:rPr>
            </w:pPr>
            <w:r>
              <w:rPr>
                <w:lang w:bidi="en-US"/>
              </w:rPr>
              <w:t>MSI Always Install With Elevated Privileges (User)</w:t>
            </w:r>
          </w:p>
        </w:tc>
        <w:tc>
          <w:tcPr>
            <w:tcW w:w="2500" w:type="pct"/>
          </w:tcPr>
          <w:p w14:paraId="17E564B4" w14:textId="1070B41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7D751E2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89E78D6" w14:textId="79A3B04D" w:rsidR="003C448A" w:rsidRDefault="003C448A" w:rsidP="003C448A">
            <w:pPr>
              <w:pStyle w:val="1ATableTextStyle"/>
              <w:rPr>
                <w:lang w:bidi="en-US"/>
              </w:rPr>
            </w:pPr>
            <w:r>
              <w:rPr>
                <w:lang w:bidi="en-US"/>
              </w:rPr>
              <w:t>Require Private Store Only</w:t>
            </w:r>
          </w:p>
        </w:tc>
        <w:tc>
          <w:tcPr>
            <w:tcW w:w="2500" w:type="pct"/>
          </w:tcPr>
          <w:p w14:paraId="128E7041" w14:textId="17AF78FB"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Only Private store is enabled.</w:t>
            </w:r>
          </w:p>
        </w:tc>
      </w:tr>
    </w:tbl>
    <w:p w14:paraId="0C9FDEDC" w14:textId="65207E7A" w:rsidR="003C448A" w:rsidRDefault="003C448A" w:rsidP="003C448A">
      <w:pPr>
        <w:pStyle w:val="Caption"/>
      </w:pPr>
      <w:r>
        <w:t xml:space="preserve">Table </w:t>
      </w:r>
      <w:r>
        <w:fldChar w:fldCharType="begin"/>
      </w:r>
      <w:r>
        <w:instrText xml:space="preserve"> SEQ Table \* ARABIC </w:instrText>
      </w:r>
      <w:r>
        <w:fldChar w:fldCharType="separate"/>
      </w:r>
      <w:r>
        <w:rPr>
          <w:noProof/>
        </w:rPr>
        <w:t>231</w:t>
      </w:r>
      <w:r>
        <w:fldChar w:fldCharType="end"/>
      </w:r>
      <w:r>
        <w:t>. Settings - Win - Microsoft Store - U - Configuration - v1.0.0</w:t>
      </w:r>
    </w:p>
    <w:tbl>
      <w:tblPr>
        <w:tblStyle w:val="GridTable4-Accent2"/>
        <w:tblW w:w="4994" w:type="pct"/>
        <w:tblLook w:val="04A0" w:firstRow="1" w:lastRow="0" w:firstColumn="1" w:lastColumn="0" w:noHBand="0" w:noVBand="1"/>
      </w:tblPr>
      <w:tblGrid>
        <w:gridCol w:w="3001"/>
        <w:gridCol w:w="3000"/>
        <w:gridCol w:w="3004"/>
      </w:tblGrid>
      <w:tr w:rsidR="003C448A" w14:paraId="4FE4A34A"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42FCD3A2" w14:textId="02F2463F" w:rsidR="003C448A" w:rsidRDefault="003C448A" w:rsidP="003C448A">
            <w:pPr>
              <w:pStyle w:val="1ATableHeaderBold"/>
              <w:rPr>
                <w:lang w:bidi="en-US"/>
              </w:rPr>
            </w:pPr>
            <w:r>
              <w:rPr>
                <w:lang w:bidi="en-US"/>
              </w:rPr>
              <w:t>Group</w:t>
            </w:r>
          </w:p>
        </w:tc>
        <w:tc>
          <w:tcPr>
            <w:tcW w:w="1666" w:type="pct"/>
          </w:tcPr>
          <w:p w14:paraId="784FD733" w14:textId="237D94E9"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29FFA834" w14:textId="23C68710"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0A6BD77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7224D77D" w14:textId="3AA36EC9" w:rsidR="003C448A" w:rsidRDefault="003C448A" w:rsidP="003C448A">
            <w:pPr>
              <w:pStyle w:val="1ATableCategoryHeaderRowBold"/>
              <w:rPr>
                <w:lang w:bidi="en-US"/>
              </w:rPr>
            </w:pPr>
            <w:r>
              <w:rPr>
                <w:lang w:bidi="en-US"/>
              </w:rPr>
              <w:t>Included Groups</w:t>
            </w:r>
          </w:p>
        </w:tc>
      </w:tr>
      <w:tr w:rsidR="003C448A" w14:paraId="153A8FE0"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115923E7" w14:textId="1238482F" w:rsidR="003C448A" w:rsidRDefault="003C448A" w:rsidP="003C448A">
            <w:pPr>
              <w:pStyle w:val="1ATableTextStyle"/>
              <w:rPr>
                <w:lang w:bidi="en-US"/>
              </w:rPr>
            </w:pPr>
            <w:r>
              <w:rPr>
                <w:lang w:bidi="en-US"/>
              </w:rPr>
              <w:t>All users</w:t>
            </w:r>
          </w:p>
        </w:tc>
        <w:tc>
          <w:tcPr>
            <w:tcW w:w="1666" w:type="pct"/>
          </w:tcPr>
          <w:p w14:paraId="23C31C7A" w14:textId="1435DE9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0F2839B5" w14:textId="71A9CE9A"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77DE6834" w14:textId="1287B299" w:rsidR="003C448A" w:rsidRDefault="003C448A" w:rsidP="003C448A">
      <w:pPr>
        <w:pStyle w:val="Caption"/>
      </w:pPr>
      <w:r>
        <w:t xml:space="preserve">Table </w:t>
      </w:r>
      <w:r>
        <w:fldChar w:fldCharType="begin"/>
      </w:r>
      <w:r>
        <w:instrText xml:space="preserve"> SEQ Table \* ARABIC </w:instrText>
      </w:r>
      <w:r>
        <w:fldChar w:fldCharType="separate"/>
      </w:r>
      <w:r>
        <w:rPr>
          <w:noProof/>
        </w:rPr>
        <w:t>232</w:t>
      </w:r>
      <w:r>
        <w:fldChar w:fldCharType="end"/>
      </w:r>
      <w:r>
        <w:t>. Assignments - Win - Microsoft Store - U - Configuration - v1.0.0</w:t>
      </w:r>
    </w:p>
    <w:p w14:paraId="6683788D" w14:textId="5CB4B5FA" w:rsidR="003C448A" w:rsidRDefault="003C448A" w:rsidP="003C448A">
      <w:pPr>
        <w:pStyle w:val="1ANumberedHeading3"/>
      </w:pPr>
      <w:bookmarkStart w:id="127" w:name="_Toc204168931"/>
      <w:r>
        <w:t>Win - Updates - D - Microsoft Edge - v1.0.0</w:t>
      </w:r>
      <w:bookmarkEnd w:id="127"/>
    </w:p>
    <w:p w14:paraId="354B957D"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1D65D908"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8AAF3E2" w14:textId="1215D1EF" w:rsidR="003C448A" w:rsidRDefault="003C448A" w:rsidP="003C448A">
            <w:pPr>
              <w:pStyle w:val="1ATableHeaderBold"/>
              <w:rPr>
                <w:lang w:bidi="en-US"/>
              </w:rPr>
            </w:pPr>
            <w:r>
              <w:rPr>
                <w:lang w:bidi="en-US"/>
              </w:rPr>
              <w:t>Name</w:t>
            </w:r>
          </w:p>
        </w:tc>
        <w:tc>
          <w:tcPr>
            <w:tcW w:w="2500" w:type="pct"/>
          </w:tcPr>
          <w:p w14:paraId="015B0F47" w14:textId="6A236708"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4EEBB14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03DD39B" w14:textId="10830A03" w:rsidR="003C448A" w:rsidRDefault="003C448A" w:rsidP="003C448A">
            <w:pPr>
              <w:pStyle w:val="1ATableCategoryHeaderRowBold"/>
              <w:rPr>
                <w:lang w:bidi="en-US"/>
              </w:rPr>
            </w:pPr>
            <w:r>
              <w:rPr>
                <w:lang w:bidi="en-US"/>
              </w:rPr>
              <w:t>Basics</w:t>
            </w:r>
          </w:p>
        </w:tc>
      </w:tr>
      <w:tr w:rsidR="003C448A" w14:paraId="6D820B0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743D143" w14:textId="6B349A5C" w:rsidR="003C448A" w:rsidRDefault="003C448A" w:rsidP="003C448A">
            <w:pPr>
              <w:pStyle w:val="1ATableTextStyle"/>
              <w:rPr>
                <w:lang w:bidi="en-US"/>
              </w:rPr>
            </w:pPr>
            <w:r>
              <w:rPr>
                <w:lang w:bidi="en-US"/>
              </w:rPr>
              <w:t>Name</w:t>
            </w:r>
          </w:p>
        </w:tc>
        <w:tc>
          <w:tcPr>
            <w:tcW w:w="2500" w:type="pct"/>
          </w:tcPr>
          <w:p w14:paraId="2FBFD603" w14:textId="5C12B04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Updates - D - Microsoft Edge - v1.0.0</w:t>
            </w:r>
          </w:p>
        </w:tc>
      </w:tr>
      <w:tr w:rsidR="003C448A" w14:paraId="3FBA925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0ECFE01" w14:textId="0E23D77B" w:rsidR="003C448A" w:rsidRDefault="003C448A" w:rsidP="003C448A">
            <w:pPr>
              <w:pStyle w:val="1ATableTextStyle"/>
              <w:rPr>
                <w:lang w:bidi="en-US"/>
              </w:rPr>
            </w:pPr>
            <w:r>
              <w:rPr>
                <w:lang w:bidi="en-US"/>
              </w:rPr>
              <w:t>Description</w:t>
            </w:r>
          </w:p>
        </w:tc>
        <w:tc>
          <w:tcPr>
            <w:tcW w:w="2500" w:type="pct"/>
          </w:tcPr>
          <w:p w14:paraId="0ED941B6"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5DC3110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38C3E42" w14:textId="100E3A9D" w:rsidR="003C448A" w:rsidRDefault="003C448A" w:rsidP="003C448A">
            <w:pPr>
              <w:pStyle w:val="1ATableTextStyle"/>
              <w:rPr>
                <w:lang w:bidi="en-US"/>
              </w:rPr>
            </w:pPr>
            <w:r>
              <w:rPr>
                <w:lang w:bidi="en-US"/>
              </w:rPr>
              <w:t>Profile type</w:t>
            </w:r>
          </w:p>
        </w:tc>
        <w:tc>
          <w:tcPr>
            <w:tcW w:w="2500" w:type="pct"/>
          </w:tcPr>
          <w:p w14:paraId="663D6E73" w14:textId="0CEB63F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74C0744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F7074C3" w14:textId="3D66C6C8" w:rsidR="003C448A" w:rsidRDefault="003C448A" w:rsidP="003C448A">
            <w:pPr>
              <w:pStyle w:val="1ATableTextStyle"/>
              <w:rPr>
                <w:lang w:bidi="en-US"/>
              </w:rPr>
            </w:pPr>
            <w:r>
              <w:rPr>
                <w:lang w:bidi="en-US"/>
              </w:rPr>
              <w:t>Platform supported</w:t>
            </w:r>
          </w:p>
        </w:tc>
        <w:tc>
          <w:tcPr>
            <w:tcW w:w="2500" w:type="pct"/>
          </w:tcPr>
          <w:p w14:paraId="383C1A0F" w14:textId="2AE4CE8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5C3E75A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639EF43" w14:textId="26D321A0" w:rsidR="003C448A" w:rsidRDefault="003C448A" w:rsidP="003C448A">
            <w:pPr>
              <w:pStyle w:val="1ATableTextStyle"/>
              <w:rPr>
                <w:lang w:bidi="en-US"/>
              </w:rPr>
            </w:pPr>
            <w:r>
              <w:rPr>
                <w:lang w:bidi="en-US"/>
              </w:rPr>
              <w:t>Created</w:t>
            </w:r>
          </w:p>
        </w:tc>
        <w:tc>
          <w:tcPr>
            <w:tcW w:w="2500" w:type="pct"/>
          </w:tcPr>
          <w:p w14:paraId="479C8F9E" w14:textId="0CBDCD2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09:27:40</w:t>
            </w:r>
          </w:p>
        </w:tc>
      </w:tr>
      <w:tr w:rsidR="003C448A" w14:paraId="45FD2A6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334EFB8" w14:textId="6873CBFF" w:rsidR="003C448A" w:rsidRDefault="003C448A" w:rsidP="003C448A">
            <w:pPr>
              <w:pStyle w:val="1ATableTextStyle"/>
              <w:rPr>
                <w:lang w:bidi="en-US"/>
              </w:rPr>
            </w:pPr>
            <w:r>
              <w:rPr>
                <w:lang w:bidi="en-US"/>
              </w:rPr>
              <w:t>Last modified</w:t>
            </w:r>
          </w:p>
        </w:tc>
        <w:tc>
          <w:tcPr>
            <w:tcW w:w="2500" w:type="pct"/>
          </w:tcPr>
          <w:p w14:paraId="00DD5471" w14:textId="3D65E16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10 April 2025 09:27:40</w:t>
            </w:r>
          </w:p>
        </w:tc>
      </w:tr>
      <w:tr w:rsidR="003C448A" w14:paraId="3CB58AF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C5153FE" w14:textId="08844E16" w:rsidR="003C448A" w:rsidRDefault="003C448A" w:rsidP="003C448A">
            <w:pPr>
              <w:pStyle w:val="1ATableTextStyle"/>
              <w:rPr>
                <w:lang w:bidi="en-US"/>
              </w:rPr>
            </w:pPr>
            <w:r>
              <w:rPr>
                <w:lang w:bidi="en-US"/>
              </w:rPr>
              <w:t>Scope tags</w:t>
            </w:r>
          </w:p>
        </w:tc>
        <w:tc>
          <w:tcPr>
            <w:tcW w:w="2500" w:type="pct"/>
          </w:tcPr>
          <w:p w14:paraId="771005A5" w14:textId="56B46188"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71B3D8B6" w14:textId="4C6E948D" w:rsidR="003C448A" w:rsidRDefault="003C448A" w:rsidP="003C448A">
      <w:pPr>
        <w:pStyle w:val="Caption"/>
      </w:pPr>
      <w:r>
        <w:lastRenderedPageBreak/>
        <w:t xml:space="preserve">Table </w:t>
      </w:r>
      <w:r>
        <w:fldChar w:fldCharType="begin"/>
      </w:r>
      <w:r>
        <w:instrText xml:space="preserve"> SEQ Table \* ARABIC </w:instrText>
      </w:r>
      <w:r>
        <w:fldChar w:fldCharType="separate"/>
      </w:r>
      <w:r>
        <w:rPr>
          <w:noProof/>
        </w:rPr>
        <w:t>233</w:t>
      </w:r>
      <w:r>
        <w:fldChar w:fldCharType="end"/>
      </w:r>
      <w:r>
        <w:t>. Basics - Win - Updates - D - Microsoft Edge - v1.0.0</w:t>
      </w:r>
    </w:p>
    <w:tbl>
      <w:tblPr>
        <w:tblStyle w:val="GridTable4-Accent2"/>
        <w:tblW w:w="4994" w:type="pct"/>
        <w:tblLook w:val="04A0" w:firstRow="1" w:lastRow="0" w:firstColumn="1" w:lastColumn="0" w:noHBand="0" w:noVBand="1"/>
      </w:tblPr>
      <w:tblGrid>
        <w:gridCol w:w="4502"/>
        <w:gridCol w:w="4503"/>
      </w:tblGrid>
      <w:tr w:rsidR="003C448A" w14:paraId="37F68952"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CF945DE" w14:textId="3FEA692C" w:rsidR="003C448A" w:rsidRDefault="003C448A" w:rsidP="003C448A">
            <w:pPr>
              <w:pStyle w:val="1ATableHeaderBold"/>
              <w:rPr>
                <w:lang w:bidi="en-US"/>
              </w:rPr>
            </w:pPr>
            <w:r>
              <w:rPr>
                <w:lang w:bidi="en-US"/>
              </w:rPr>
              <w:t>Name</w:t>
            </w:r>
          </w:p>
        </w:tc>
        <w:tc>
          <w:tcPr>
            <w:tcW w:w="2500" w:type="pct"/>
          </w:tcPr>
          <w:p w14:paraId="41FA3CAD" w14:textId="1ED19960"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3B41A11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5136B81A" w14:textId="70DB18D9" w:rsidR="003C448A" w:rsidRDefault="003C448A" w:rsidP="003C448A">
            <w:pPr>
              <w:pStyle w:val="1ATableCategoryHeaderRowBold"/>
              <w:rPr>
                <w:lang w:bidi="en-US"/>
              </w:rPr>
            </w:pPr>
            <w:r>
              <w:rPr>
                <w:lang w:bidi="en-US"/>
              </w:rPr>
              <w:t>Microsoft Edge</w:t>
            </w:r>
          </w:p>
        </w:tc>
      </w:tr>
      <w:tr w:rsidR="003C448A" w14:paraId="1B646FB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7FEEBC7" w14:textId="69F5A9ED" w:rsidR="003C448A" w:rsidRDefault="003C448A" w:rsidP="003C448A">
            <w:pPr>
              <w:pStyle w:val="1ATableTextStyle"/>
              <w:rPr>
                <w:lang w:bidi="en-US"/>
              </w:rPr>
            </w:pPr>
            <w:r>
              <w:rPr>
                <w:lang w:bidi="en-US"/>
              </w:rPr>
              <w:t>Enable component updates in Microsoft Edge</w:t>
            </w:r>
          </w:p>
        </w:tc>
        <w:tc>
          <w:tcPr>
            <w:tcW w:w="2500" w:type="pct"/>
          </w:tcPr>
          <w:p w14:paraId="59A7F4BA" w14:textId="1084CFD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5664883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71DB742" w14:textId="2055391A" w:rsidR="003C448A" w:rsidRDefault="003C448A" w:rsidP="003C448A">
            <w:pPr>
              <w:pStyle w:val="1ATableTextStyle"/>
              <w:rPr>
                <w:lang w:bidi="en-US"/>
              </w:rPr>
            </w:pPr>
            <w:r>
              <w:rPr>
                <w:lang w:bidi="en-US"/>
              </w:rPr>
              <w:t>Notify a user that a browser restart is recommended or required for pending updates</w:t>
            </w:r>
          </w:p>
        </w:tc>
        <w:tc>
          <w:tcPr>
            <w:tcW w:w="2500" w:type="pct"/>
          </w:tcPr>
          <w:p w14:paraId="4A0C56A3" w14:textId="007C6AD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6B25ED6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9C9F653" w14:textId="401BB67D" w:rsidR="003C448A" w:rsidRDefault="003C448A" w:rsidP="003C448A">
            <w:pPr>
              <w:pStyle w:val="1ATableTextStyle"/>
              <w:rPr>
                <w:lang w:bidi="en-US"/>
              </w:rPr>
            </w:pPr>
            <w:r>
              <w:rPr>
                <w:lang w:bidi="en-US"/>
              </w:rPr>
              <w:t xml:space="preserve">  Notify a user that a browser restart is recommended or required for pending updates (Device)</w:t>
            </w:r>
          </w:p>
        </w:tc>
        <w:tc>
          <w:tcPr>
            <w:tcW w:w="2500" w:type="pct"/>
          </w:tcPr>
          <w:p w14:paraId="03FBBA47" w14:textId="0234A0F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Required - Show a recurring prompt to the user indicating that a restart is required</w:t>
            </w:r>
          </w:p>
        </w:tc>
      </w:tr>
      <w:tr w:rsidR="003C448A" w14:paraId="22EBEE5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EB78EBE" w14:textId="426B1A33" w:rsidR="003C448A" w:rsidRDefault="003C448A" w:rsidP="003C448A">
            <w:pPr>
              <w:pStyle w:val="1ATableCategoryHeaderRowBold"/>
              <w:rPr>
                <w:lang w:bidi="en-US"/>
              </w:rPr>
            </w:pPr>
            <w:r>
              <w:rPr>
                <w:lang w:bidi="en-US"/>
              </w:rPr>
              <w:t>Microsoft Edge Update</w:t>
            </w:r>
          </w:p>
        </w:tc>
      </w:tr>
      <w:tr w:rsidR="003C448A" w14:paraId="3B2A9A44"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13D706BF" w14:textId="0B72EF78" w:rsidR="003C448A" w:rsidRDefault="003C448A" w:rsidP="003C448A">
            <w:pPr>
              <w:pStyle w:val="1ATableSub-CategoryHeaderColumn"/>
              <w:rPr>
                <w:lang w:bidi="en-US"/>
              </w:rPr>
            </w:pPr>
            <w:r>
              <w:rPr>
                <w:lang w:bidi="en-US"/>
              </w:rPr>
              <w:t>Microsoft Edge</w:t>
            </w:r>
          </w:p>
        </w:tc>
      </w:tr>
      <w:tr w:rsidR="003C448A" w14:paraId="416FCCF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910E6A1" w14:textId="38101AF1" w:rsidR="003C448A" w:rsidRDefault="003C448A" w:rsidP="003C448A">
            <w:pPr>
              <w:pStyle w:val="1ATableTextStyle"/>
              <w:rPr>
                <w:lang w:bidi="en-US"/>
              </w:rPr>
            </w:pPr>
            <w:r>
              <w:rPr>
                <w:lang w:bidi="en-US"/>
              </w:rPr>
              <w:t>Allow installation</w:t>
            </w:r>
          </w:p>
        </w:tc>
        <w:tc>
          <w:tcPr>
            <w:tcW w:w="2500" w:type="pct"/>
          </w:tcPr>
          <w:p w14:paraId="086C651D" w14:textId="5CE6690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14FE000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9173236" w14:textId="535994E0" w:rsidR="003C448A" w:rsidRDefault="003C448A" w:rsidP="003C448A">
            <w:pPr>
              <w:pStyle w:val="1ATableTextStyle"/>
              <w:rPr>
                <w:lang w:bidi="en-US"/>
              </w:rPr>
            </w:pPr>
            <w:r>
              <w:rPr>
                <w:lang w:bidi="en-US"/>
              </w:rPr>
              <w:t>Allow installation</w:t>
            </w:r>
          </w:p>
        </w:tc>
        <w:tc>
          <w:tcPr>
            <w:tcW w:w="2500" w:type="pct"/>
          </w:tcPr>
          <w:p w14:paraId="09EE45F2" w14:textId="2EB13DC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5EBA6EE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F52C47B" w14:textId="609AC990" w:rsidR="003C448A" w:rsidRDefault="003C448A" w:rsidP="003C448A">
            <w:pPr>
              <w:pStyle w:val="1ATableTextStyle"/>
              <w:rPr>
                <w:lang w:bidi="en-US"/>
              </w:rPr>
            </w:pPr>
            <w:r>
              <w:rPr>
                <w:lang w:bidi="en-US"/>
              </w:rPr>
              <w:t xml:space="preserve">  Install Policy (Device)</w:t>
            </w:r>
          </w:p>
        </w:tc>
        <w:tc>
          <w:tcPr>
            <w:tcW w:w="2500" w:type="pct"/>
          </w:tcPr>
          <w:p w14:paraId="5548A3A2" w14:textId="2D3378D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Force Installs (Machine-Wide)</w:t>
            </w:r>
          </w:p>
        </w:tc>
      </w:tr>
      <w:tr w:rsidR="003C448A" w14:paraId="559F58E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13E0AE2" w14:textId="2AAFE703" w:rsidR="003C448A" w:rsidRDefault="003C448A" w:rsidP="003C448A">
            <w:pPr>
              <w:pStyle w:val="1ATableTextStyle"/>
              <w:rPr>
                <w:lang w:bidi="en-US"/>
              </w:rPr>
            </w:pPr>
            <w:r>
              <w:rPr>
                <w:lang w:bidi="en-US"/>
              </w:rPr>
              <w:t>Prevent Desktop Shortcut creation upon install</w:t>
            </w:r>
          </w:p>
        </w:tc>
        <w:tc>
          <w:tcPr>
            <w:tcW w:w="2500" w:type="pct"/>
          </w:tcPr>
          <w:p w14:paraId="34344DF4" w14:textId="393E313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795B186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D22E997" w14:textId="21F1C2C6" w:rsidR="003C448A" w:rsidRDefault="003C448A" w:rsidP="003C448A">
            <w:pPr>
              <w:pStyle w:val="1ATableTextStyle"/>
              <w:rPr>
                <w:lang w:bidi="en-US"/>
              </w:rPr>
            </w:pPr>
            <w:r>
              <w:rPr>
                <w:lang w:bidi="en-US"/>
              </w:rPr>
              <w:t>Target Channel override</w:t>
            </w:r>
          </w:p>
        </w:tc>
        <w:tc>
          <w:tcPr>
            <w:tcW w:w="2500" w:type="pct"/>
          </w:tcPr>
          <w:p w14:paraId="1F6824DE" w14:textId="52C9F29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71B6993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6C46417" w14:textId="286C1100" w:rsidR="003C448A" w:rsidRDefault="003C448A" w:rsidP="003C448A">
            <w:pPr>
              <w:pStyle w:val="1ATableTextStyle"/>
              <w:rPr>
                <w:lang w:bidi="en-US"/>
              </w:rPr>
            </w:pPr>
            <w:r>
              <w:rPr>
                <w:lang w:bidi="en-US"/>
              </w:rPr>
              <w:t xml:space="preserve">  Target Channel (Device)</w:t>
            </w:r>
          </w:p>
        </w:tc>
        <w:tc>
          <w:tcPr>
            <w:tcW w:w="2500" w:type="pct"/>
          </w:tcPr>
          <w:p w14:paraId="27408838" w14:textId="54D502C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Stable</w:t>
            </w:r>
          </w:p>
        </w:tc>
      </w:tr>
      <w:tr w:rsidR="003C448A" w14:paraId="32C0DF5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520E120" w14:textId="0AD8FEC4" w:rsidR="003C448A" w:rsidRDefault="003C448A" w:rsidP="003C448A">
            <w:pPr>
              <w:pStyle w:val="1ATableTextStyle"/>
              <w:rPr>
                <w:lang w:bidi="en-US"/>
              </w:rPr>
            </w:pPr>
            <w:r>
              <w:rPr>
                <w:lang w:bidi="en-US"/>
              </w:rPr>
              <w:t>Update policy override</w:t>
            </w:r>
          </w:p>
        </w:tc>
        <w:tc>
          <w:tcPr>
            <w:tcW w:w="2500" w:type="pct"/>
          </w:tcPr>
          <w:p w14:paraId="59692BC4" w14:textId="41B2509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51B56F7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C43C320" w14:textId="70CA6AD9" w:rsidR="003C448A" w:rsidRDefault="003C448A" w:rsidP="003C448A">
            <w:pPr>
              <w:pStyle w:val="1ATableTextStyle"/>
              <w:rPr>
                <w:lang w:bidi="en-US"/>
              </w:rPr>
            </w:pPr>
            <w:r>
              <w:rPr>
                <w:lang w:bidi="en-US"/>
              </w:rPr>
              <w:t xml:space="preserve">  Policy (Device)</w:t>
            </w:r>
          </w:p>
        </w:tc>
        <w:tc>
          <w:tcPr>
            <w:tcW w:w="2500" w:type="pct"/>
          </w:tcPr>
          <w:p w14:paraId="3EA16BE8" w14:textId="2071F74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Always allow updates (recommended)</w:t>
            </w:r>
          </w:p>
        </w:tc>
      </w:tr>
      <w:tr w:rsidR="003C448A" w14:paraId="74C4E04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882B779" w14:textId="4F29112D" w:rsidR="003C448A" w:rsidRDefault="003C448A" w:rsidP="003C448A">
            <w:pPr>
              <w:pStyle w:val="1ATableTextStyle"/>
              <w:rPr>
                <w:lang w:bidi="en-US"/>
              </w:rPr>
            </w:pPr>
            <w:r>
              <w:rPr>
                <w:lang w:bidi="en-US"/>
              </w:rPr>
              <w:t>Control updater's communication with the Experimentation and Configuration Service</w:t>
            </w:r>
          </w:p>
        </w:tc>
        <w:tc>
          <w:tcPr>
            <w:tcW w:w="2500" w:type="pct"/>
          </w:tcPr>
          <w:p w14:paraId="09C5651E" w14:textId="7584BAC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5092B40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FDDD0D9" w14:textId="7FFE0615" w:rsidR="003C448A" w:rsidRDefault="003C448A" w:rsidP="003C448A">
            <w:pPr>
              <w:pStyle w:val="1ATableTextStyle"/>
              <w:rPr>
                <w:lang w:bidi="en-US"/>
              </w:rPr>
            </w:pPr>
            <w:r>
              <w:rPr>
                <w:lang w:bidi="en-US"/>
              </w:rPr>
              <w:t xml:space="preserve">  Control updater's communication with Experimentation and Configuration Service (Device)</w:t>
            </w:r>
          </w:p>
        </w:tc>
        <w:tc>
          <w:tcPr>
            <w:tcW w:w="2500" w:type="pct"/>
          </w:tcPr>
          <w:p w14:paraId="3BA1FDCF" w14:textId="4F3C50D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 communication with the Experimentation and Configuration Service</w:t>
            </w:r>
          </w:p>
        </w:tc>
      </w:tr>
      <w:tr w:rsidR="003C448A" w14:paraId="4355FC6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43A59BC7" w14:textId="6787C109" w:rsidR="003C448A" w:rsidRDefault="003C448A" w:rsidP="003C448A">
            <w:pPr>
              <w:pStyle w:val="1ATableSub-CategoryHeaderColumn"/>
              <w:rPr>
                <w:lang w:bidi="en-US"/>
              </w:rPr>
            </w:pPr>
            <w:r>
              <w:rPr>
                <w:lang w:bidi="en-US"/>
              </w:rPr>
              <w:t>Microsoft Edge Web View2 Runtime</w:t>
            </w:r>
          </w:p>
        </w:tc>
      </w:tr>
      <w:tr w:rsidR="003C448A" w14:paraId="7CF94DA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7117BD6" w14:textId="57F5E94C" w:rsidR="003C448A" w:rsidRDefault="003C448A" w:rsidP="003C448A">
            <w:pPr>
              <w:pStyle w:val="1ATableTextStyle"/>
              <w:rPr>
                <w:lang w:bidi="en-US"/>
              </w:rPr>
            </w:pPr>
            <w:r>
              <w:rPr>
                <w:lang w:bidi="en-US"/>
              </w:rPr>
              <w:t>Allow installation</w:t>
            </w:r>
          </w:p>
        </w:tc>
        <w:tc>
          <w:tcPr>
            <w:tcW w:w="2500" w:type="pct"/>
          </w:tcPr>
          <w:p w14:paraId="64C88DEB" w14:textId="1003F45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533E47F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3250558" w14:textId="5E05671C" w:rsidR="003C448A" w:rsidRDefault="003C448A" w:rsidP="003C448A">
            <w:pPr>
              <w:pStyle w:val="1ATableTextStyle"/>
              <w:rPr>
                <w:lang w:bidi="en-US"/>
              </w:rPr>
            </w:pPr>
            <w:r>
              <w:rPr>
                <w:lang w:bidi="en-US"/>
              </w:rPr>
              <w:t>Update policy override</w:t>
            </w:r>
          </w:p>
        </w:tc>
        <w:tc>
          <w:tcPr>
            <w:tcW w:w="2500" w:type="pct"/>
          </w:tcPr>
          <w:p w14:paraId="3E4AB63E" w14:textId="10518C2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5EB0AB0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75C68C3" w14:textId="237A1B4B" w:rsidR="003C448A" w:rsidRDefault="003C448A" w:rsidP="003C448A">
            <w:pPr>
              <w:pStyle w:val="1ATableTextStyle"/>
              <w:rPr>
                <w:lang w:bidi="en-US"/>
              </w:rPr>
            </w:pPr>
            <w:r>
              <w:rPr>
                <w:lang w:bidi="en-US"/>
              </w:rPr>
              <w:t xml:space="preserve">  Update Policy (Device)</w:t>
            </w:r>
          </w:p>
        </w:tc>
        <w:tc>
          <w:tcPr>
            <w:tcW w:w="2500" w:type="pct"/>
          </w:tcPr>
          <w:p w14:paraId="4F2BCEFD" w14:textId="1E75DA6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Always allow updates (recommended)</w:t>
            </w:r>
          </w:p>
        </w:tc>
      </w:tr>
      <w:tr w:rsidR="003C448A" w14:paraId="0F0F773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0111484E" w14:textId="65CC0732" w:rsidR="003C448A" w:rsidRDefault="003C448A" w:rsidP="003C448A">
            <w:pPr>
              <w:pStyle w:val="1ATableSub-CategoryHeaderColumn"/>
              <w:rPr>
                <w:lang w:bidi="en-US"/>
              </w:rPr>
            </w:pPr>
            <w:r>
              <w:rPr>
                <w:lang w:bidi="en-US"/>
              </w:rPr>
              <w:t>Microsoft Edge WebView</w:t>
            </w:r>
          </w:p>
        </w:tc>
      </w:tr>
      <w:tr w:rsidR="003C448A" w14:paraId="5ADA9B3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A9F2E8C" w14:textId="2A483FD7" w:rsidR="003C448A" w:rsidRDefault="003C448A" w:rsidP="003C448A">
            <w:pPr>
              <w:pStyle w:val="1ATableTextStyle"/>
              <w:rPr>
                <w:lang w:bidi="en-US"/>
              </w:rPr>
            </w:pPr>
            <w:r>
              <w:rPr>
                <w:lang w:bidi="en-US"/>
              </w:rPr>
              <w:t>Allow installation</w:t>
            </w:r>
          </w:p>
        </w:tc>
        <w:tc>
          <w:tcPr>
            <w:tcW w:w="2500" w:type="pct"/>
          </w:tcPr>
          <w:p w14:paraId="07C9915F" w14:textId="30C5EB3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58776FA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F806AB0" w14:textId="5F3D0458" w:rsidR="003C448A" w:rsidRDefault="003C448A" w:rsidP="003C448A">
            <w:pPr>
              <w:pStyle w:val="1ATableTextStyle"/>
              <w:rPr>
                <w:lang w:bidi="en-US"/>
              </w:rPr>
            </w:pPr>
            <w:r>
              <w:rPr>
                <w:lang w:bidi="en-US"/>
              </w:rPr>
              <w:t xml:space="preserve">  Install Policy (Device)</w:t>
            </w:r>
          </w:p>
        </w:tc>
        <w:tc>
          <w:tcPr>
            <w:tcW w:w="2500" w:type="pct"/>
          </w:tcPr>
          <w:p w14:paraId="4C89AB24" w14:textId="42DC957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Force Installs (Machine-Wide)</w:t>
            </w:r>
          </w:p>
        </w:tc>
      </w:tr>
      <w:tr w:rsidR="003C448A" w14:paraId="16B2D417"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17BBB246" w14:textId="5597426F" w:rsidR="003C448A" w:rsidRDefault="003C448A" w:rsidP="003C448A">
            <w:pPr>
              <w:pStyle w:val="1ATableSub-CategoryHeaderColumn"/>
              <w:rPr>
                <w:lang w:bidi="en-US"/>
              </w:rPr>
            </w:pPr>
            <w:r>
              <w:rPr>
                <w:lang w:bidi="en-US"/>
              </w:rPr>
              <w:t>Preferences</w:t>
            </w:r>
          </w:p>
        </w:tc>
      </w:tr>
      <w:tr w:rsidR="003C448A" w14:paraId="4C38E96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9041364" w14:textId="235F9702" w:rsidR="003C448A" w:rsidRDefault="003C448A" w:rsidP="003C448A">
            <w:pPr>
              <w:pStyle w:val="1ATableTextStyle"/>
              <w:rPr>
                <w:lang w:bidi="en-US"/>
              </w:rPr>
            </w:pPr>
            <w:r>
              <w:rPr>
                <w:lang w:bidi="en-US"/>
              </w:rPr>
              <w:t>Auto-update check period override</w:t>
            </w:r>
          </w:p>
        </w:tc>
        <w:tc>
          <w:tcPr>
            <w:tcW w:w="2500" w:type="pct"/>
          </w:tcPr>
          <w:p w14:paraId="2C68D179" w14:textId="2530DCD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53AFA93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E5EAABF" w14:textId="26DC80BB" w:rsidR="003C448A" w:rsidRDefault="003C448A" w:rsidP="003C448A">
            <w:pPr>
              <w:pStyle w:val="1ATableTextStyle"/>
              <w:rPr>
                <w:lang w:bidi="en-US"/>
              </w:rPr>
            </w:pPr>
            <w:r>
              <w:rPr>
                <w:lang w:bidi="en-US"/>
              </w:rPr>
              <w:t xml:space="preserve">  Minutes between update checks (Device)</w:t>
            </w:r>
          </w:p>
        </w:tc>
        <w:tc>
          <w:tcPr>
            <w:tcW w:w="2500" w:type="pct"/>
          </w:tcPr>
          <w:p w14:paraId="50C9402C" w14:textId="744348B1"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240</w:t>
            </w:r>
          </w:p>
        </w:tc>
      </w:tr>
    </w:tbl>
    <w:p w14:paraId="7FF1196E" w14:textId="6170BCA0" w:rsidR="003C448A" w:rsidRDefault="003C448A" w:rsidP="003C448A">
      <w:pPr>
        <w:pStyle w:val="Caption"/>
      </w:pPr>
      <w:r>
        <w:t xml:space="preserve">Table </w:t>
      </w:r>
      <w:r>
        <w:fldChar w:fldCharType="begin"/>
      </w:r>
      <w:r>
        <w:instrText xml:space="preserve"> SEQ Table \* ARABIC </w:instrText>
      </w:r>
      <w:r>
        <w:fldChar w:fldCharType="separate"/>
      </w:r>
      <w:r>
        <w:rPr>
          <w:noProof/>
        </w:rPr>
        <w:t>234</w:t>
      </w:r>
      <w:r>
        <w:fldChar w:fldCharType="end"/>
      </w:r>
      <w:r>
        <w:t>. Settings - Win - Updates - D - Microsoft Edge - v1.0.0</w:t>
      </w:r>
    </w:p>
    <w:tbl>
      <w:tblPr>
        <w:tblStyle w:val="GridTable4-Accent2"/>
        <w:tblW w:w="4994" w:type="pct"/>
        <w:tblLook w:val="04A0" w:firstRow="1" w:lastRow="0" w:firstColumn="1" w:lastColumn="0" w:noHBand="0" w:noVBand="1"/>
      </w:tblPr>
      <w:tblGrid>
        <w:gridCol w:w="3001"/>
        <w:gridCol w:w="3000"/>
        <w:gridCol w:w="3004"/>
      </w:tblGrid>
      <w:tr w:rsidR="003C448A" w14:paraId="3ABA620E"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11E00E30" w14:textId="0C70CB8D" w:rsidR="003C448A" w:rsidRDefault="003C448A" w:rsidP="003C448A">
            <w:pPr>
              <w:pStyle w:val="1ATableHeaderBold"/>
              <w:rPr>
                <w:lang w:bidi="en-US"/>
              </w:rPr>
            </w:pPr>
            <w:r>
              <w:rPr>
                <w:lang w:bidi="en-US"/>
              </w:rPr>
              <w:t>Group</w:t>
            </w:r>
          </w:p>
        </w:tc>
        <w:tc>
          <w:tcPr>
            <w:tcW w:w="1666" w:type="pct"/>
          </w:tcPr>
          <w:p w14:paraId="5B8CFB49" w14:textId="5E3DA8AD"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4A911408" w14:textId="7E7CE77C"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06461C0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4998CEE6" w14:textId="45CC4E1B" w:rsidR="003C448A" w:rsidRDefault="003C448A" w:rsidP="003C448A">
            <w:pPr>
              <w:pStyle w:val="1ATableCategoryHeaderRowBold"/>
              <w:rPr>
                <w:lang w:bidi="en-US"/>
              </w:rPr>
            </w:pPr>
            <w:r>
              <w:rPr>
                <w:lang w:bidi="en-US"/>
              </w:rPr>
              <w:t>Included Groups</w:t>
            </w:r>
          </w:p>
        </w:tc>
      </w:tr>
      <w:tr w:rsidR="003C448A" w14:paraId="636F69F1"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1B508330" w14:textId="18C97CCE" w:rsidR="003C448A" w:rsidRDefault="003C448A" w:rsidP="003C448A">
            <w:pPr>
              <w:pStyle w:val="1ATableTextStyle"/>
              <w:rPr>
                <w:lang w:bidi="en-US"/>
              </w:rPr>
            </w:pPr>
            <w:r>
              <w:rPr>
                <w:lang w:bidi="en-US"/>
              </w:rPr>
              <w:t>All devices</w:t>
            </w:r>
          </w:p>
        </w:tc>
        <w:tc>
          <w:tcPr>
            <w:tcW w:w="1666" w:type="pct"/>
          </w:tcPr>
          <w:p w14:paraId="7AC58294" w14:textId="04C5AEF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062F662C" w14:textId="2ED55806"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352A1DDD" w14:textId="04026D7F" w:rsidR="003C448A" w:rsidRDefault="003C448A" w:rsidP="003C448A">
      <w:pPr>
        <w:pStyle w:val="Caption"/>
      </w:pPr>
      <w:r>
        <w:t xml:space="preserve">Table </w:t>
      </w:r>
      <w:r>
        <w:fldChar w:fldCharType="begin"/>
      </w:r>
      <w:r>
        <w:instrText xml:space="preserve"> SEQ Table \* ARABIC </w:instrText>
      </w:r>
      <w:r>
        <w:fldChar w:fldCharType="separate"/>
      </w:r>
      <w:r>
        <w:rPr>
          <w:noProof/>
        </w:rPr>
        <w:t>235</w:t>
      </w:r>
      <w:r>
        <w:fldChar w:fldCharType="end"/>
      </w:r>
      <w:r>
        <w:t>. Assignments - Win - Updates - D - Microsoft Edge - v1.0.0</w:t>
      </w:r>
    </w:p>
    <w:p w14:paraId="5A6AFE36" w14:textId="55A73DC0" w:rsidR="003C448A" w:rsidRDefault="003C448A" w:rsidP="003C448A">
      <w:pPr>
        <w:pStyle w:val="1ANumberedHeading3"/>
      </w:pPr>
      <w:bookmarkStart w:id="128" w:name="_Toc204168932"/>
      <w:r>
        <w:lastRenderedPageBreak/>
        <w:t>Win - Updates - D - Microsoft Office - v1.0.0</w:t>
      </w:r>
      <w:bookmarkEnd w:id="128"/>
    </w:p>
    <w:p w14:paraId="6276378D"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1B38D01D"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1AFFC70" w14:textId="66D364CC" w:rsidR="003C448A" w:rsidRDefault="003C448A" w:rsidP="003C448A">
            <w:pPr>
              <w:pStyle w:val="1ATableHeaderBold"/>
              <w:rPr>
                <w:lang w:bidi="en-US"/>
              </w:rPr>
            </w:pPr>
            <w:r>
              <w:rPr>
                <w:lang w:bidi="en-US"/>
              </w:rPr>
              <w:t>Name</w:t>
            </w:r>
          </w:p>
        </w:tc>
        <w:tc>
          <w:tcPr>
            <w:tcW w:w="2500" w:type="pct"/>
          </w:tcPr>
          <w:p w14:paraId="5774143A" w14:textId="56CEE377"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25A816E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3A40030" w14:textId="31C48726" w:rsidR="003C448A" w:rsidRDefault="003C448A" w:rsidP="003C448A">
            <w:pPr>
              <w:pStyle w:val="1ATableCategoryHeaderRowBold"/>
              <w:rPr>
                <w:lang w:bidi="en-US"/>
              </w:rPr>
            </w:pPr>
            <w:r>
              <w:rPr>
                <w:lang w:bidi="en-US"/>
              </w:rPr>
              <w:t>Basics</w:t>
            </w:r>
          </w:p>
        </w:tc>
      </w:tr>
      <w:tr w:rsidR="003C448A" w14:paraId="29304DD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D94A73F" w14:textId="59F921A6" w:rsidR="003C448A" w:rsidRDefault="003C448A" w:rsidP="003C448A">
            <w:pPr>
              <w:pStyle w:val="1ATableTextStyle"/>
              <w:rPr>
                <w:lang w:bidi="en-US"/>
              </w:rPr>
            </w:pPr>
            <w:r>
              <w:rPr>
                <w:lang w:bidi="en-US"/>
              </w:rPr>
              <w:t>Name</w:t>
            </w:r>
          </w:p>
        </w:tc>
        <w:tc>
          <w:tcPr>
            <w:tcW w:w="2500" w:type="pct"/>
          </w:tcPr>
          <w:p w14:paraId="7AE11D5C" w14:textId="458CB9D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Updates - D - Microsoft Office - v1.0.0</w:t>
            </w:r>
          </w:p>
        </w:tc>
      </w:tr>
      <w:tr w:rsidR="003C448A" w14:paraId="19BE35A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D269E26" w14:textId="5B817AC5" w:rsidR="003C448A" w:rsidRDefault="003C448A" w:rsidP="003C448A">
            <w:pPr>
              <w:pStyle w:val="1ATableTextStyle"/>
              <w:rPr>
                <w:lang w:bidi="en-US"/>
              </w:rPr>
            </w:pPr>
            <w:r>
              <w:rPr>
                <w:lang w:bidi="en-US"/>
              </w:rPr>
              <w:t>Description</w:t>
            </w:r>
          </w:p>
        </w:tc>
        <w:tc>
          <w:tcPr>
            <w:tcW w:w="2500" w:type="pct"/>
          </w:tcPr>
          <w:p w14:paraId="0D8DF35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650352E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11C9BE9" w14:textId="114FB9BA" w:rsidR="003C448A" w:rsidRDefault="003C448A" w:rsidP="003C448A">
            <w:pPr>
              <w:pStyle w:val="1ATableTextStyle"/>
              <w:rPr>
                <w:lang w:bidi="en-US"/>
              </w:rPr>
            </w:pPr>
            <w:r>
              <w:rPr>
                <w:lang w:bidi="en-US"/>
              </w:rPr>
              <w:t>Profile type</w:t>
            </w:r>
          </w:p>
        </w:tc>
        <w:tc>
          <w:tcPr>
            <w:tcW w:w="2500" w:type="pct"/>
          </w:tcPr>
          <w:p w14:paraId="3196107D" w14:textId="3A94C61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420F742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B8FD99B" w14:textId="78808964" w:rsidR="003C448A" w:rsidRDefault="003C448A" w:rsidP="003C448A">
            <w:pPr>
              <w:pStyle w:val="1ATableTextStyle"/>
              <w:rPr>
                <w:lang w:bidi="en-US"/>
              </w:rPr>
            </w:pPr>
            <w:r>
              <w:rPr>
                <w:lang w:bidi="en-US"/>
              </w:rPr>
              <w:t>Platform supported</w:t>
            </w:r>
          </w:p>
        </w:tc>
        <w:tc>
          <w:tcPr>
            <w:tcW w:w="2500" w:type="pct"/>
          </w:tcPr>
          <w:p w14:paraId="689BF4E9" w14:textId="7623B92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1AD005A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5E89A8B" w14:textId="53825EA3" w:rsidR="003C448A" w:rsidRDefault="003C448A" w:rsidP="003C448A">
            <w:pPr>
              <w:pStyle w:val="1ATableTextStyle"/>
              <w:rPr>
                <w:lang w:bidi="en-US"/>
              </w:rPr>
            </w:pPr>
            <w:r>
              <w:rPr>
                <w:lang w:bidi="en-US"/>
              </w:rPr>
              <w:t>Created</w:t>
            </w:r>
          </w:p>
        </w:tc>
        <w:tc>
          <w:tcPr>
            <w:tcW w:w="2500" w:type="pct"/>
          </w:tcPr>
          <w:p w14:paraId="277DA92E" w14:textId="4B7574D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09:27:41</w:t>
            </w:r>
          </w:p>
        </w:tc>
      </w:tr>
      <w:tr w:rsidR="003C448A" w14:paraId="3D4A147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975BD7F" w14:textId="7410764E" w:rsidR="003C448A" w:rsidRDefault="003C448A" w:rsidP="003C448A">
            <w:pPr>
              <w:pStyle w:val="1ATableTextStyle"/>
              <w:rPr>
                <w:lang w:bidi="en-US"/>
              </w:rPr>
            </w:pPr>
            <w:r>
              <w:rPr>
                <w:lang w:bidi="en-US"/>
              </w:rPr>
              <w:t>Last modified</w:t>
            </w:r>
          </w:p>
        </w:tc>
        <w:tc>
          <w:tcPr>
            <w:tcW w:w="2500" w:type="pct"/>
          </w:tcPr>
          <w:p w14:paraId="74F38534" w14:textId="3697877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10 April 2025 09:27:41</w:t>
            </w:r>
          </w:p>
        </w:tc>
      </w:tr>
      <w:tr w:rsidR="003C448A" w14:paraId="5438FD4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DFF63A8" w14:textId="6E35E209" w:rsidR="003C448A" w:rsidRDefault="003C448A" w:rsidP="003C448A">
            <w:pPr>
              <w:pStyle w:val="1ATableTextStyle"/>
              <w:rPr>
                <w:lang w:bidi="en-US"/>
              </w:rPr>
            </w:pPr>
            <w:r>
              <w:rPr>
                <w:lang w:bidi="en-US"/>
              </w:rPr>
              <w:t>Scope tags</w:t>
            </w:r>
          </w:p>
        </w:tc>
        <w:tc>
          <w:tcPr>
            <w:tcW w:w="2500" w:type="pct"/>
          </w:tcPr>
          <w:p w14:paraId="299F02BE" w14:textId="242D5760"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230F5337" w14:textId="23DB1D11" w:rsidR="003C448A" w:rsidRDefault="003C448A" w:rsidP="003C448A">
      <w:pPr>
        <w:pStyle w:val="Caption"/>
      </w:pPr>
      <w:r>
        <w:t xml:space="preserve">Table </w:t>
      </w:r>
      <w:r>
        <w:fldChar w:fldCharType="begin"/>
      </w:r>
      <w:r>
        <w:instrText xml:space="preserve"> SEQ Table \* ARABIC </w:instrText>
      </w:r>
      <w:r>
        <w:fldChar w:fldCharType="separate"/>
      </w:r>
      <w:r>
        <w:rPr>
          <w:noProof/>
        </w:rPr>
        <w:t>236</w:t>
      </w:r>
      <w:r>
        <w:fldChar w:fldCharType="end"/>
      </w:r>
      <w:r>
        <w:t>. Basics - Win - Updates - D - Microsoft Office - v1.0.0</w:t>
      </w:r>
    </w:p>
    <w:tbl>
      <w:tblPr>
        <w:tblStyle w:val="GridTable4-Accent2"/>
        <w:tblW w:w="4994" w:type="pct"/>
        <w:tblLook w:val="04A0" w:firstRow="1" w:lastRow="0" w:firstColumn="1" w:lastColumn="0" w:noHBand="0" w:noVBand="1"/>
      </w:tblPr>
      <w:tblGrid>
        <w:gridCol w:w="4502"/>
        <w:gridCol w:w="4503"/>
      </w:tblGrid>
      <w:tr w:rsidR="003C448A" w14:paraId="1FCE9C44"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689BAB3" w14:textId="02026BFB" w:rsidR="003C448A" w:rsidRDefault="003C448A" w:rsidP="003C448A">
            <w:pPr>
              <w:pStyle w:val="1ATableHeaderBold"/>
              <w:rPr>
                <w:lang w:bidi="en-US"/>
              </w:rPr>
            </w:pPr>
            <w:r>
              <w:rPr>
                <w:lang w:bidi="en-US"/>
              </w:rPr>
              <w:t>Name</w:t>
            </w:r>
          </w:p>
        </w:tc>
        <w:tc>
          <w:tcPr>
            <w:tcW w:w="2500" w:type="pct"/>
          </w:tcPr>
          <w:p w14:paraId="5CCC2C5C" w14:textId="31F5294B"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56F678F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474C58C6" w14:textId="1671A243" w:rsidR="003C448A" w:rsidRDefault="003C448A" w:rsidP="003C448A">
            <w:pPr>
              <w:pStyle w:val="1ATableCategoryHeaderRowBold"/>
              <w:rPr>
                <w:lang w:bidi="en-US"/>
              </w:rPr>
            </w:pPr>
            <w:r>
              <w:rPr>
                <w:lang w:bidi="en-US"/>
              </w:rPr>
              <w:t>Microsoft Office 2016 (Machine)</w:t>
            </w:r>
          </w:p>
        </w:tc>
      </w:tr>
      <w:tr w:rsidR="003C448A" w14:paraId="53EB227B"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1BA2E9AC" w14:textId="76F4B12C" w:rsidR="003C448A" w:rsidRDefault="003C448A" w:rsidP="003C448A">
            <w:pPr>
              <w:pStyle w:val="1ATableSub-CategoryHeaderColumn"/>
              <w:rPr>
                <w:lang w:bidi="en-US"/>
              </w:rPr>
            </w:pPr>
            <w:r>
              <w:rPr>
                <w:lang w:bidi="en-US"/>
              </w:rPr>
              <w:t>Updates</w:t>
            </w:r>
          </w:p>
        </w:tc>
      </w:tr>
      <w:tr w:rsidR="003C448A" w14:paraId="45EF27C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44DA42F" w14:textId="253DE310" w:rsidR="003C448A" w:rsidRDefault="003C448A" w:rsidP="003C448A">
            <w:pPr>
              <w:pStyle w:val="1ATableTextStyle"/>
              <w:rPr>
                <w:lang w:bidi="en-US"/>
              </w:rPr>
            </w:pPr>
            <w:r>
              <w:rPr>
                <w:lang w:bidi="en-US"/>
              </w:rPr>
              <w:t>Don’t install extension for Microsoft Search in Bing that makes Bing the default search engine</w:t>
            </w:r>
          </w:p>
        </w:tc>
        <w:tc>
          <w:tcPr>
            <w:tcW w:w="2500" w:type="pct"/>
          </w:tcPr>
          <w:p w14:paraId="41A083DA" w14:textId="523CABD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0EF7FF9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2D6A2A4" w14:textId="243DD501" w:rsidR="003C448A" w:rsidRDefault="003C448A" w:rsidP="003C448A">
            <w:pPr>
              <w:pStyle w:val="1ATableTextStyle"/>
              <w:rPr>
                <w:lang w:bidi="en-US"/>
              </w:rPr>
            </w:pPr>
            <w:r>
              <w:rPr>
                <w:lang w:bidi="en-US"/>
              </w:rPr>
              <w:t>Enable Automatic Updates</w:t>
            </w:r>
          </w:p>
        </w:tc>
        <w:tc>
          <w:tcPr>
            <w:tcW w:w="2500" w:type="pct"/>
          </w:tcPr>
          <w:p w14:paraId="7F2A25C5" w14:textId="7321501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3DCBE9C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B15FCFB" w14:textId="600B770C" w:rsidR="003C448A" w:rsidRDefault="003C448A" w:rsidP="003C448A">
            <w:pPr>
              <w:pStyle w:val="1ATableTextStyle"/>
              <w:rPr>
                <w:lang w:bidi="en-US"/>
              </w:rPr>
            </w:pPr>
            <w:r>
              <w:rPr>
                <w:lang w:bidi="en-US"/>
              </w:rPr>
              <w:t>Hide option to enable or disable updates</w:t>
            </w:r>
          </w:p>
        </w:tc>
        <w:tc>
          <w:tcPr>
            <w:tcW w:w="2500" w:type="pct"/>
          </w:tcPr>
          <w:p w14:paraId="759705F1" w14:textId="32E2F3C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475C69E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2D57C65" w14:textId="47AF1320" w:rsidR="003C448A" w:rsidRDefault="003C448A" w:rsidP="003C448A">
            <w:pPr>
              <w:pStyle w:val="1ATableTextStyle"/>
              <w:rPr>
                <w:lang w:bidi="en-US"/>
              </w:rPr>
            </w:pPr>
            <w:r>
              <w:rPr>
                <w:lang w:bidi="en-US"/>
              </w:rPr>
              <w:t>Online Repair</w:t>
            </w:r>
          </w:p>
        </w:tc>
        <w:tc>
          <w:tcPr>
            <w:tcW w:w="2500" w:type="pct"/>
          </w:tcPr>
          <w:p w14:paraId="6312127E" w14:textId="227D99C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4A0BE1C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F56AB1D" w14:textId="47822BE2" w:rsidR="003C448A" w:rsidRDefault="003C448A" w:rsidP="003C448A">
            <w:pPr>
              <w:pStyle w:val="1ATableTextStyle"/>
              <w:rPr>
                <w:lang w:bidi="en-US"/>
              </w:rPr>
            </w:pPr>
            <w:r>
              <w:rPr>
                <w:lang w:bidi="en-US"/>
              </w:rPr>
              <w:t xml:space="preserve">  Use Office CDN (if needed) (Device)</w:t>
            </w:r>
          </w:p>
        </w:tc>
        <w:tc>
          <w:tcPr>
            <w:tcW w:w="2500" w:type="pct"/>
          </w:tcPr>
          <w:p w14:paraId="7AEF5139" w14:textId="67DA51D8"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True</w:t>
            </w:r>
          </w:p>
        </w:tc>
      </w:tr>
    </w:tbl>
    <w:p w14:paraId="36D856D7" w14:textId="3570EFE5" w:rsidR="003C448A" w:rsidRDefault="003C448A" w:rsidP="003C448A">
      <w:pPr>
        <w:pStyle w:val="Caption"/>
      </w:pPr>
      <w:r>
        <w:t xml:space="preserve">Table </w:t>
      </w:r>
      <w:r>
        <w:fldChar w:fldCharType="begin"/>
      </w:r>
      <w:r>
        <w:instrText xml:space="preserve"> SEQ Table \* ARABIC </w:instrText>
      </w:r>
      <w:r>
        <w:fldChar w:fldCharType="separate"/>
      </w:r>
      <w:r>
        <w:rPr>
          <w:noProof/>
        </w:rPr>
        <w:t>237</w:t>
      </w:r>
      <w:r>
        <w:fldChar w:fldCharType="end"/>
      </w:r>
      <w:r>
        <w:t>. Settings - Win - Updates - D - Microsoft Office - v1.0.0</w:t>
      </w:r>
    </w:p>
    <w:tbl>
      <w:tblPr>
        <w:tblStyle w:val="GridTable4-Accent2"/>
        <w:tblW w:w="4994" w:type="pct"/>
        <w:tblLook w:val="04A0" w:firstRow="1" w:lastRow="0" w:firstColumn="1" w:lastColumn="0" w:noHBand="0" w:noVBand="1"/>
      </w:tblPr>
      <w:tblGrid>
        <w:gridCol w:w="3001"/>
        <w:gridCol w:w="3000"/>
        <w:gridCol w:w="3004"/>
      </w:tblGrid>
      <w:tr w:rsidR="003C448A" w14:paraId="5320901D"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7E7008C2" w14:textId="1FCC1A0F" w:rsidR="003C448A" w:rsidRDefault="003C448A" w:rsidP="003C448A">
            <w:pPr>
              <w:pStyle w:val="1ATableHeaderBold"/>
              <w:rPr>
                <w:lang w:bidi="en-US"/>
              </w:rPr>
            </w:pPr>
            <w:r>
              <w:rPr>
                <w:lang w:bidi="en-US"/>
              </w:rPr>
              <w:t>Group</w:t>
            </w:r>
          </w:p>
        </w:tc>
        <w:tc>
          <w:tcPr>
            <w:tcW w:w="1666" w:type="pct"/>
          </w:tcPr>
          <w:p w14:paraId="2B0CFE47" w14:textId="741078EE"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2C83B0C0" w14:textId="36FC273E"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2AA6FC3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2C6E9DC3" w14:textId="561FCD8C" w:rsidR="003C448A" w:rsidRDefault="003C448A" w:rsidP="003C448A">
            <w:pPr>
              <w:pStyle w:val="1ATableCategoryHeaderRowBold"/>
              <w:rPr>
                <w:lang w:bidi="en-US"/>
              </w:rPr>
            </w:pPr>
            <w:r>
              <w:rPr>
                <w:lang w:bidi="en-US"/>
              </w:rPr>
              <w:t>Included Groups</w:t>
            </w:r>
          </w:p>
        </w:tc>
      </w:tr>
      <w:tr w:rsidR="003C448A" w14:paraId="2C752D8F"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234584A0" w14:textId="027A34D8" w:rsidR="003C448A" w:rsidRDefault="003C448A" w:rsidP="003C448A">
            <w:pPr>
              <w:pStyle w:val="1ATableTextStyle"/>
              <w:rPr>
                <w:lang w:bidi="en-US"/>
              </w:rPr>
            </w:pPr>
            <w:r>
              <w:rPr>
                <w:lang w:bidi="en-US"/>
              </w:rPr>
              <w:t>All devices</w:t>
            </w:r>
          </w:p>
        </w:tc>
        <w:tc>
          <w:tcPr>
            <w:tcW w:w="1666" w:type="pct"/>
          </w:tcPr>
          <w:p w14:paraId="3CFDAAAB" w14:textId="2549E23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6A8932F7" w14:textId="1E79189A"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5BD32DDA" w14:textId="7CBEE9A4" w:rsidR="003C448A" w:rsidRDefault="003C448A" w:rsidP="003C448A">
      <w:pPr>
        <w:pStyle w:val="Caption"/>
      </w:pPr>
      <w:r>
        <w:t xml:space="preserve">Table </w:t>
      </w:r>
      <w:r>
        <w:fldChar w:fldCharType="begin"/>
      </w:r>
      <w:r>
        <w:instrText xml:space="preserve"> SEQ Table \* ARABIC </w:instrText>
      </w:r>
      <w:r>
        <w:fldChar w:fldCharType="separate"/>
      </w:r>
      <w:r>
        <w:rPr>
          <w:noProof/>
        </w:rPr>
        <w:t>238</w:t>
      </w:r>
      <w:r>
        <w:fldChar w:fldCharType="end"/>
      </w:r>
      <w:r>
        <w:t>. Assignments - Win - Updates - D - Microsoft Office - v1.0.0</w:t>
      </w:r>
    </w:p>
    <w:p w14:paraId="0EA141DA" w14:textId="5B6809E8" w:rsidR="003C448A" w:rsidRDefault="003C448A" w:rsidP="003C448A">
      <w:pPr>
        <w:pStyle w:val="1ANumberedHeading3"/>
      </w:pPr>
      <w:bookmarkStart w:id="129" w:name="_Toc204168933"/>
      <w:r>
        <w:t>Win - Updates - D - WUfB Delivery Optimisation - v1.0.0</w:t>
      </w:r>
      <w:bookmarkEnd w:id="129"/>
    </w:p>
    <w:p w14:paraId="58DDBA25"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07D819FE"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7C43DE9" w14:textId="5788AAB2" w:rsidR="003C448A" w:rsidRDefault="003C448A" w:rsidP="003C448A">
            <w:pPr>
              <w:pStyle w:val="1ATableHeaderBold"/>
              <w:rPr>
                <w:lang w:bidi="en-US"/>
              </w:rPr>
            </w:pPr>
            <w:r>
              <w:rPr>
                <w:lang w:bidi="en-US"/>
              </w:rPr>
              <w:t>Name</w:t>
            </w:r>
          </w:p>
        </w:tc>
        <w:tc>
          <w:tcPr>
            <w:tcW w:w="2500" w:type="pct"/>
          </w:tcPr>
          <w:p w14:paraId="0E87B930" w14:textId="31095D8F"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0AC7BE6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16FD840" w14:textId="75971B20" w:rsidR="003C448A" w:rsidRDefault="003C448A" w:rsidP="003C448A">
            <w:pPr>
              <w:pStyle w:val="1ATableCategoryHeaderRowBold"/>
              <w:rPr>
                <w:lang w:bidi="en-US"/>
              </w:rPr>
            </w:pPr>
            <w:r>
              <w:rPr>
                <w:lang w:bidi="en-US"/>
              </w:rPr>
              <w:t>Basics</w:t>
            </w:r>
          </w:p>
        </w:tc>
      </w:tr>
      <w:tr w:rsidR="003C448A" w14:paraId="28CEDD6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869D78E" w14:textId="4F570A32" w:rsidR="003C448A" w:rsidRDefault="003C448A" w:rsidP="003C448A">
            <w:pPr>
              <w:pStyle w:val="1ATableTextStyle"/>
              <w:rPr>
                <w:lang w:bidi="en-US"/>
              </w:rPr>
            </w:pPr>
            <w:r>
              <w:rPr>
                <w:lang w:bidi="en-US"/>
              </w:rPr>
              <w:t>Name</w:t>
            </w:r>
          </w:p>
        </w:tc>
        <w:tc>
          <w:tcPr>
            <w:tcW w:w="2500" w:type="pct"/>
          </w:tcPr>
          <w:p w14:paraId="5F7F117D" w14:textId="592EF26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Updates - D - WUfB Delivery Optimisation - v1.0.0</w:t>
            </w:r>
          </w:p>
        </w:tc>
      </w:tr>
      <w:tr w:rsidR="003C448A" w14:paraId="6EA2704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30F741C" w14:textId="40F885EC" w:rsidR="003C448A" w:rsidRDefault="003C448A" w:rsidP="003C448A">
            <w:pPr>
              <w:pStyle w:val="1ATableTextStyle"/>
              <w:rPr>
                <w:lang w:bidi="en-US"/>
              </w:rPr>
            </w:pPr>
            <w:r>
              <w:rPr>
                <w:lang w:bidi="en-US"/>
              </w:rPr>
              <w:t>Description</w:t>
            </w:r>
          </w:p>
        </w:tc>
        <w:tc>
          <w:tcPr>
            <w:tcW w:w="2500" w:type="pct"/>
          </w:tcPr>
          <w:p w14:paraId="22E60D8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1C72984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8B93086" w14:textId="19368CC6" w:rsidR="003C448A" w:rsidRDefault="003C448A" w:rsidP="003C448A">
            <w:pPr>
              <w:pStyle w:val="1ATableTextStyle"/>
              <w:rPr>
                <w:lang w:bidi="en-US"/>
              </w:rPr>
            </w:pPr>
            <w:r>
              <w:rPr>
                <w:lang w:bidi="en-US"/>
              </w:rPr>
              <w:t>Profile type</w:t>
            </w:r>
          </w:p>
        </w:tc>
        <w:tc>
          <w:tcPr>
            <w:tcW w:w="2500" w:type="pct"/>
          </w:tcPr>
          <w:p w14:paraId="23876677" w14:textId="5CC339D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6299298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348CCB5" w14:textId="488E792B" w:rsidR="003C448A" w:rsidRDefault="003C448A" w:rsidP="003C448A">
            <w:pPr>
              <w:pStyle w:val="1ATableTextStyle"/>
              <w:rPr>
                <w:lang w:bidi="en-US"/>
              </w:rPr>
            </w:pPr>
            <w:r>
              <w:rPr>
                <w:lang w:bidi="en-US"/>
              </w:rPr>
              <w:t>Platform supported</w:t>
            </w:r>
          </w:p>
        </w:tc>
        <w:tc>
          <w:tcPr>
            <w:tcW w:w="2500" w:type="pct"/>
          </w:tcPr>
          <w:p w14:paraId="4AE231B1" w14:textId="1CCB49D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34CC339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8DB95F6" w14:textId="3DDC1060" w:rsidR="003C448A" w:rsidRDefault="003C448A" w:rsidP="003C448A">
            <w:pPr>
              <w:pStyle w:val="1ATableTextStyle"/>
              <w:rPr>
                <w:lang w:bidi="en-US"/>
              </w:rPr>
            </w:pPr>
            <w:r>
              <w:rPr>
                <w:lang w:bidi="en-US"/>
              </w:rPr>
              <w:t>Created</w:t>
            </w:r>
          </w:p>
        </w:tc>
        <w:tc>
          <w:tcPr>
            <w:tcW w:w="2500" w:type="pct"/>
          </w:tcPr>
          <w:p w14:paraId="0B14B764" w14:textId="3E6CFBD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09:27:41</w:t>
            </w:r>
          </w:p>
        </w:tc>
      </w:tr>
      <w:tr w:rsidR="003C448A" w14:paraId="5145A95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8E34361" w14:textId="7606D73F" w:rsidR="003C448A" w:rsidRDefault="003C448A" w:rsidP="003C448A">
            <w:pPr>
              <w:pStyle w:val="1ATableTextStyle"/>
              <w:rPr>
                <w:lang w:bidi="en-US"/>
              </w:rPr>
            </w:pPr>
            <w:r>
              <w:rPr>
                <w:lang w:bidi="en-US"/>
              </w:rPr>
              <w:t>Last modified</w:t>
            </w:r>
          </w:p>
        </w:tc>
        <w:tc>
          <w:tcPr>
            <w:tcW w:w="2500" w:type="pct"/>
          </w:tcPr>
          <w:p w14:paraId="619CA3D2" w14:textId="7F7C922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10 April 2025 09:27:41</w:t>
            </w:r>
          </w:p>
        </w:tc>
      </w:tr>
      <w:tr w:rsidR="003C448A" w14:paraId="5C0C688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87E910C" w14:textId="68FFF58D" w:rsidR="003C448A" w:rsidRDefault="003C448A" w:rsidP="003C448A">
            <w:pPr>
              <w:pStyle w:val="1ATableTextStyle"/>
              <w:rPr>
                <w:lang w:bidi="en-US"/>
              </w:rPr>
            </w:pPr>
            <w:r>
              <w:rPr>
                <w:lang w:bidi="en-US"/>
              </w:rPr>
              <w:t>Scope tags</w:t>
            </w:r>
          </w:p>
        </w:tc>
        <w:tc>
          <w:tcPr>
            <w:tcW w:w="2500" w:type="pct"/>
          </w:tcPr>
          <w:p w14:paraId="2A8F71C5" w14:textId="3E7C0727"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6D5AD23A" w14:textId="1F97E108" w:rsidR="003C448A" w:rsidRDefault="003C448A" w:rsidP="003C448A">
      <w:pPr>
        <w:pStyle w:val="Caption"/>
      </w:pPr>
      <w:r>
        <w:lastRenderedPageBreak/>
        <w:t xml:space="preserve">Table </w:t>
      </w:r>
      <w:r>
        <w:fldChar w:fldCharType="begin"/>
      </w:r>
      <w:r>
        <w:instrText xml:space="preserve"> SEQ Table \* ARABIC </w:instrText>
      </w:r>
      <w:r>
        <w:fldChar w:fldCharType="separate"/>
      </w:r>
      <w:r>
        <w:rPr>
          <w:noProof/>
        </w:rPr>
        <w:t>239</w:t>
      </w:r>
      <w:r>
        <w:fldChar w:fldCharType="end"/>
      </w:r>
      <w:r>
        <w:t>. Basics - Win - Updates - D - WUfB Delivery Optimisation - v1.0.0</w:t>
      </w:r>
    </w:p>
    <w:tbl>
      <w:tblPr>
        <w:tblStyle w:val="GridTable4-Accent2"/>
        <w:tblW w:w="4994" w:type="pct"/>
        <w:tblLook w:val="04A0" w:firstRow="1" w:lastRow="0" w:firstColumn="1" w:lastColumn="0" w:noHBand="0" w:noVBand="1"/>
      </w:tblPr>
      <w:tblGrid>
        <w:gridCol w:w="4502"/>
        <w:gridCol w:w="4503"/>
      </w:tblGrid>
      <w:tr w:rsidR="003C448A" w14:paraId="53228125"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2B3AE1C" w14:textId="45644C7D" w:rsidR="003C448A" w:rsidRDefault="003C448A" w:rsidP="003C448A">
            <w:pPr>
              <w:pStyle w:val="1ATableHeaderBold"/>
              <w:rPr>
                <w:lang w:bidi="en-US"/>
              </w:rPr>
            </w:pPr>
            <w:r>
              <w:rPr>
                <w:lang w:bidi="en-US"/>
              </w:rPr>
              <w:t>Name</w:t>
            </w:r>
          </w:p>
        </w:tc>
        <w:tc>
          <w:tcPr>
            <w:tcW w:w="2500" w:type="pct"/>
          </w:tcPr>
          <w:p w14:paraId="022B532C" w14:textId="33D7203E"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53E681F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06B47483" w14:textId="213B120F" w:rsidR="003C448A" w:rsidRDefault="003C448A" w:rsidP="003C448A">
            <w:pPr>
              <w:pStyle w:val="1ATableCategoryHeaderRowBold"/>
              <w:rPr>
                <w:lang w:bidi="en-US"/>
              </w:rPr>
            </w:pPr>
            <w:r>
              <w:rPr>
                <w:lang w:bidi="en-US"/>
              </w:rPr>
              <w:t>Delivery Optimization</w:t>
            </w:r>
          </w:p>
        </w:tc>
      </w:tr>
      <w:tr w:rsidR="003C448A" w14:paraId="486787F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DC15131" w14:textId="5EFCB347" w:rsidR="003C448A" w:rsidRDefault="003C448A" w:rsidP="003C448A">
            <w:pPr>
              <w:pStyle w:val="1ATableTextStyle"/>
              <w:rPr>
                <w:lang w:bidi="en-US"/>
              </w:rPr>
            </w:pPr>
            <w:r>
              <w:rPr>
                <w:lang w:bidi="en-US"/>
              </w:rPr>
              <w:t>DO Absolute Max Cache Size</w:t>
            </w:r>
          </w:p>
        </w:tc>
        <w:tc>
          <w:tcPr>
            <w:tcW w:w="2500" w:type="pct"/>
          </w:tcPr>
          <w:p w14:paraId="2C54B319" w14:textId="1F7692F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0</w:t>
            </w:r>
          </w:p>
        </w:tc>
      </w:tr>
      <w:tr w:rsidR="003C448A" w14:paraId="75437A5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6D71BCA" w14:textId="7230968D" w:rsidR="003C448A" w:rsidRDefault="003C448A" w:rsidP="003C448A">
            <w:pPr>
              <w:pStyle w:val="1ATableTextStyle"/>
              <w:rPr>
                <w:lang w:bidi="en-US"/>
              </w:rPr>
            </w:pPr>
            <w:r>
              <w:rPr>
                <w:lang w:bidi="en-US"/>
              </w:rPr>
              <w:t>DO Allow VPN Peer Caching</w:t>
            </w:r>
          </w:p>
        </w:tc>
        <w:tc>
          <w:tcPr>
            <w:tcW w:w="2500" w:type="pct"/>
          </w:tcPr>
          <w:p w14:paraId="4551FC29" w14:textId="4D0C810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Not allowed</w:t>
            </w:r>
          </w:p>
        </w:tc>
      </w:tr>
      <w:tr w:rsidR="003C448A" w14:paraId="3B9014B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8B89C4B" w14:textId="73BF4EBF" w:rsidR="003C448A" w:rsidRDefault="003C448A" w:rsidP="003C448A">
            <w:pPr>
              <w:pStyle w:val="1ATableTextStyle"/>
              <w:rPr>
                <w:lang w:bidi="en-US"/>
              </w:rPr>
            </w:pPr>
            <w:r>
              <w:rPr>
                <w:lang w:bidi="en-US"/>
              </w:rPr>
              <w:t>DO Download Mode</w:t>
            </w:r>
          </w:p>
        </w:tc>
        <w:tc>
          <w:tcPr>
            <w:tcW w:w="2500" w:type="pct"/>
          </w:tcPr>
          <w:p w14:paraId="1D50B081" w14:textId="0D3CE7B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HTTP blended with peering behind the same NAT</w:t>
            </w:r>
          </w:p>
        </w:tc>
      </w:tr>
      <w:tr w:rsidR="003C448A" w14:paraId="1FB0CA2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1786244" w14:textId="7492AB99" w:rsidR="003C448A" w:rsidRDefault="003C448A" w:rsidP="003C448A">
            <w:pPr>
              <w:pStyle w:val="1ATableTextStyle"/>
              <w:rPr>
                <w:lang w:bidi="en-US"/>
              </w:rPr>
            </w:pPr>
            <w:r>
              <w:rPr>
                <w:lang w:bidi="en-US"/>
              </w:rPr>
              <w:t>DO Group Id Source</w:t>
            </w:r>
          </w:p>
        </w:tc>
        <w:tc>
          <w:tcPr>
            <w:tcW w:w="2500" w:type="pct"/>
          </w:tcPr>
          <w:p w14:paraId="225E88BF" w14:textId="39CE156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Entra ID Tenant ID</w:t>
            </w:r>
          </w:p>
        </w:tc>
      </w:tr>
      <w:tr w:rsidR="003C448A" w14:paraId="0794734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C47E793" w14:textId="3217DDF8" w:rsidR="003C448A" w:rsidRDefault="003C448A" w:rsidP="003C448A">
            <w:pPr>
              <w:pStyle w:val="1ATableTextStyle"/>
              <w:rPr>
                <w:lang w:bidi="en-US"/>
              </w:rPr>
            </w:pPr>
            <w:r>
              <w:rPr>
                <w:lang w:bidi="en-US"/>
              </w:rPr>
              <w:t>DO Max Cache Age</w:t>
            </w:r>
          </w:p>
        </w:tc>
        <w:tc>
          <w:tcPr>
            <w:tcW w:w="2500" w:type="pct"/>
          </w:tcPr>
          <w:p w14:paraId="4D8BCF17" w14:textId="58AB4CD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0</w:t>
            </w:r>
          </w:p>
        </w:tc>
      </w:tr>
      <w:tr w:rsidR="003C448A" w14:paraId="2142F75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5176766" w14:textId="3EB05EA0" w:rsidR="003C448A" w:rsidRDefault="003C448A" w:rsidP="003C448A">
            <w:pPr>
              <w:pStyle w:val="1ATableTextStyle"/>
              <w:rPr>
                <w:lang w:bidi="en-US"/>
              </w:rPr>
            </w:pPr>
            <w:r>
              <w:rPr>
                <w:lang w:bidi="en-US"/>
              </w:rPr>
              <w:t>DO Max Cache Size</w:t>
            </w:r>
          </w:p>
        </w:tc>
        <w:tc>
          <w:tcPr>
            <w:tcW w:w="2500" w:type="pct"/>
          </w:tcPr>
          <w:p w14:paraId="4DE69084" w14:textId="0F2AFDA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20</w:t>
            </w:r>
          </w:p>
        </w:tc>
      </w:tr>
      <w:tr w:rsidR="003C448A" w14:paraId="0BC2BB9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11780DA" w14:textId="7F512410" w:rsidR="003C448A" w:rsidRDefault="003C448A" w:rsidP="003C448A">
            <w:pPr>
              <w:pStyle w:val="1ATableTextStyle"/>
              <w:rPr>
                <w:lang w:bidi="en-US"/>
              </w:rPr>
            </w:pPr>
            <w:r>
              <w:rPr>
                <w:lang w:bidi="en-US"/>
              </w:rPr>
              <w:t>DO Min Background Qos</w:t>
            </w:r>
          </w:p>
        </w:tc>
        <w:tc>
          <w:tcPr>
            <w:tcW w:w="2500" w:type="pct"/>
          </w:tcPr>
          <w:p w14:paraId="1DB6E02C" w14:textId="66E16F7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500</w:t>
            </w:r>
          </w:p>
        </w:tc>
      </w:tr>
      <w:tr w:rsidR="003C448A" w14:paraId="4648208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8A2A3BC" w14:textId="717D6F82" w:rsidR="003C448A" w:rsidRDefault="003C448A" w:rsidP="003C448A">
            <w:pPr>
              <w:pStyle w:val="1ATableTextStyle"/>
              <w:rPr>
                <w:lang w:bidi="en-US"/>
              </w:rPr>
            </w:pPr>
            <w:r>
              <w:rPr>
                <w:lang w:bidi="en-US"/>
              </w:rPr>
              <w:t>DO Min Battery Percentage Allowed To Upload</w:t>
            </w:r>
          </w:p>
        </w:tc>
        <w:tc>
          <w:tcPr>
            <w:tcW w:w="2500" w:type="pct"/>
          </w:tcPr>
          <w:p w14:paraId="22703904" w14:textId="742BBB2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40</w:t>
            </w:r>
          </w:p>
        </w:tc>
      </w:tr>
      <w:tr w:rsidR="003C448A" w14:paraId="77E107F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813A45E" w14:textId="4CB86505" w:rsidR="003C448A" w:rsidRDefault="003C448A" w:rsidP="003C448A">
            <w:pPr>
              <w:pStyle w:val="1ATableTextStyle"/>
              <w:rPr>
                <w:lang w:bidi="en-US"/>
              </w:rPr>
            </w:pPr>
            <w:r>
              <w:rPr>
                <w:lang w:bidi="en-US"/>
              </w:rPr>
              <w:t>DO Min File Size To Cache</w:t>
            </w:r>
          </w:p>
        </w:tc>
        <w:tc>
          <w:tcPr>
            <w:tcW w:w="2500" w:type="pct"/>
          </w:tcPr>
          <w:p w14:paraId="04958A23" w14:textId="5908492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w:t>
            </w:r>
          </w:p>
        </w:tc>
      </w:tr>
      <w:tr w:rsidR="003C448A" w14:paraId="5C27B76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EFBE28E" w14:textId="2DEB634B" w:rsidR="003C448A" w:rsidRDefault="003C448A" w:rsidP="003C448A">
            <w:pPr>
              <w:pStyle w:val="1ATableTextStyle"/>
              <w:rPr>
                <w:lang w:bidi="en-US"/>
              </w:rPr>
            </w:pPr>
            <w:r>
              <w:rPr>
                <w:lang w:bidi="en-US"/>
              </w:rPr>
              <w:t>DO Min RAM Allowed To Peer</w:t>
            </w:r>
          </w:p>
        </w:tc>
        <w:tc>
          <w:tcPr>
            <w:tcW w:w="2500" w:type="pct"/>
          </w:tcPr>
          <w:p w14:paraId="702F283E" w14:textId="3A4CECF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3C448A" w14:paraId="4FA2232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AB2CA98" w14:textId="342BACD4" w:rsidR="003C448A" w:rsidRDefault="003C448A" w:rsidP="003C448A">
            <w:pPr>
              <w:pStyle w:val="1ATableTextStyle"/>
              <w:rPr>
                <w:lang w:bidi="en-US"/>
              </w:rPr>
            </w:pPr>
            <w:r>
              <w:rPr>
                <w:lang w:bidi="en-US"/>
              </w:rPr>
              <w:t>DO Monthly Upload Data Cap</w:t>
            </w:r>
          </w:p>
        </w:tc>
        <w:tc>
          <w:tcPr>
            <w:tcW w:w="2500" w:type="pct"/>
          </w:tcPr>
          <w:p w14:paraId="38131890" w14:textId="0A92067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0</w:t>
            </w:r>
          </w:p>
        </w:tc>
      </w:tr>
      <w:tr w:rsidR="003C448A" w14:paraId="545EEA4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A2B7D04" w14:textId="1F0F3869" w:rsidR="003C448A" w:rsidRDefault="003C448A" w:rsidP="003C448A">
            <w:pPr>
              <w:pStyle w:val="1ATableTextStyle"/>
              <w:rPr>
                <w:lang w:bidi="en-US"/>
              </w:rPr>
            </w:pPr>
            <w:r>
              <w:rPr>
                <w:lang w:bidi="en-US"/>
              </w:rPr>
              <w:t>DO Restrict Peer Selection By</w:t>
            </w:r>
          </w:p>
        </w:tc>
        <w:tc>
          <w:tcPr>
            <w:tcW w:w="2500" w:type="pct"/>
          </w:tcPr>
          <w:p w14:paraId="1167C0DF" w14:textId="25F3CF91"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Subnet mask</w:t>
            </w:r>
          </w:p>
        </w:tc>
      </w:tr>
    </w:tbl>
    <w:p w14:paraId="3EA95B62" w14:textId="5AEAADF8" w:rsidR="003C448A" w:rsidRDefault="003C448A" w:rsidP="003C448A">
      <w:pPr>
        <w:pStyle w:val="Caption"/>
      </w:pPr>
      <w:r>
        <w:t xml:space="preserve">Table </w:t>
      </w:r>
      <w:r>
        <w:fldChar w:fldCharType="begin"/>
      </w:r>
      <w:r>
        <w:instrText xml:space="preserve"> SEQ Table \* ARABIC </w:instrText>
      </w:r>
      <w:r>
        <w:fldChar w:fldCharType="separate"/>
      </w:r>
      <w:r>
        <w:rPr>
          <w:noProof/>
        </w:rPr>
        <w:t>240</w:t>
      </w:r>
      <w:r>
        <w:fldChar w:fldCharType="end"/>
      </w:r>
      <w:r>
        <w:t>. Settings - Win - Updates - D - WUfB Delivery Optimisation - v1.0.0</w:t>
      </w:r>
    </w:p>
    <w:tbl>
      <w:tblPr>
        <w:tblStyle w:val="GridTable4-Accent2"/>
        <w:tblW w:w="4994" w:type="pct"/>
        <w:tblLook w:val="04A0" w:firstRow="1" w:lastRow="0" w:firstColumn="1" w:lastColumn="0" w:noHBand="0" w:noVBand="1"/>
      </w:tblPr>
      <w:tblGrid>
        <w:gridCol w:w="3001"/>
        <w:gridCol w:w="3000"/>
        <w:gridCol w:w="3004"/>
      </w:tblGrid>
      <w:tr w:rsidR="003C448A" w14:paraId="2168566D"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04669E60" w14:textId="0DC19A54" w:rsidR="003C448A" w:rsidRDefault="003C448A" w:rsidP="003C448A">
            <w:pPr>
              <w:pStyle w:val="1ATableHeaderBold"/>
              <w:rPr>
                <w:lang w:bidi="en-US"/>
              </w:rPr>
            </w:pPr>
            <w:r>
              <w:rPr>
                <w:lang w:bidi="en-US"/>
              </w:rPr>
              <w:t>Group</w:t>
            </w:r>
          </w:p>
        </w:tc>
        <w:tc>
          <w:tcPr>
            <w:tcW w:w="1666" w:type="pct"/>
          </w:tcPr>
          <w:p w14:paraId="6FD677EE" w14:textId="574A46B4"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11C3D8FF" w14:textId="57875E73"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1159525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329B780D" w14:textId="09FE621E" w:rsidR="003C448A" w:rsidRDefault="003C448A" w:rsidP="003C448A">
            <w:pPr>
              <w:pStyle w:val="1ATableCategoryHeaderRowBold"/>
              <w:rPr>
                <w:lang w:bidi="en-US"/>
              </w:rPr>
            </w:pPr>
            <w:r>
              <w:rPr>
                <w:lang w:bidi="en-US"/>
              </w:rPr>
              <w:t>Included Groups</w:t>
            </w:r>
          </w:p>
        </w:tc>
      </w:tr>
      <w:tr w:rsidR="003C448A" w14:paraId="6622D5CF"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3AC85862" w14:textId="7F3F53AA" w:rsidR="003C448A" w:rsidRDefault="003C448A" w:rsidP="003C448A">
            <w:pPr>
              <w:pStyle w:val="1ATableTextStyle"/>
              <w:rPr>
                <w:lang w:bidi="en-US"/>
              </w:rPr>
            </w:pPr>
            <w:r>
              <w:rPr>
                <w:lang w:bidi="en-US"/>
              </w:rPr>
              <w:t>All devices</w:t>
            </w:r>
          </w:p>
        </w:tc>
        <w:tc>
          <w:tcPr>
            <w:tcW w:w="1666" w:type="pct"/>
          </w:tcPr>
          <w:p w14:paraId="32F377B3" w14:textId="3B79A48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None</w:t>
            </w:r>
          </w:p>
        </w:tc>
        <w:tc>
          <w:tcPr>
            <w:tcW w:w="1667" w:type="pct"/>
          </w:tcPr>
          <w:p w14:paraId="4143EE89" w14:textId="44AAC8E8"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None</w:t>
            </w:r>
          </w:p>
        </w:tc>
      </w:tr>
    </w:tbl>
    <w:p w14:paraId="74FA7CE6" w14:textId="60EF96F5" w:rsidR="003C448A" w:rsidRDefault="003C448A" w:rsidP="003C448A">
      <w:pPr>
        <w:pStyle w:val="Caption"/>
      </w:pPr>
      <w:r>
        <w:t xml:space="preserve">Table </w:t>
      </w:r>
      <w:r>
        <w:fldChar w:fldCharType="begin"/>
      </w:r>
      <w:r>
        <w:instrText xml:space="preserve"> SEQ Table \* ARABIC </w:instrText>
      </w:r>
      <w:r>
        <w:fldChar w:fldCharType="separate"/>
      </w:r>
      <w:r>
        <w:rPr>
          <w:noProof/>
        </w:rPr>
        <w:t>241</w:t>
      </w:r>
      <w:r>
        <w:fldChar w:fldCharType="end"/>
      </w:r>
      <w:r>
        <w:t>. Assignments - Win - Updates - D - WUfB Delivery Optimisation - v1.0.0</w:t>
      </w:r>
    </w:p>
    <w:p w14:paraId="4CFF8E11" w14:textId="02F9F054" w:rsidR="003C448A" w:rsidRDefault="003C448A" w:rsidP="003C448A">
      <w:pPr>
        <w:pStyle w:val="1ANumberedHeading3"/>
      </w:pPr>
      <w:bookmarkStart w:id="130" w:name="_Toc204168934"/>
      <w:r>
        <w:t>Win - Updates - D - WUfB Restart Warnings - v1.0.0</w:t>
      </w:r>
      <w:bookmarkEnd w:id="130"/>
    </w:p>
    <w:p w14:paraId="233DD913"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0E3AE817"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88EDBE3" w14:textId="616E1848" w:rsidR="003C448A" w:rsidRDefault="003C448A" w:rsidP="003C448A">
            <w:pPr>
              <w:pStyle w:val="1ATableHeaderBold"/>
              <w:rPr>
                <w:lang w:bidi="en-US"/>
              </w:rPr>
            </w:pPr>
            <w:r>
              <w:rPr>
                <w:lang w:bidi="en-US"/>
              </w:rPr>
              <w:t>Name</w:t>
            </w:r>
          </w:p>
        </w:tc>
        <w:tc>
          <w:tcPr>
            <w:tcW w:w="2500" w:type="pct"/>
          </w:tcPr>
          <w:p w14:paraId="3B9640A6" w14:textId="57A67D1D"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6342E1F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A845F26" w14:textId="49A832B0" w:rsidR="003C448A" w:rsidRDefault="003C448A" w:rsidP="003C448A">
            <w:pPr>
              <w:pStyle w:val="1ATableCategoryHeaderRowBold"/>
              <w:rPr>
                <w:lang w:bidi="en-US"/>
              </w:rPr>
            </w:pPr>
            <w:r>
              <w:rPr>
                <w:lang w:bidi="en-US"/>
              </w:rPr>
              <w:t>Basics</w:t>
            </w:r>
          </w:p>
        </w:tc>
      </w:tr>
      <w:tr w:rsidR="003C448A" w14:paraId="7E68857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4E66E49" w14:textId="291AA99D" w:rsidR="003C448A" w:rsidRDefault="003C448A" w:rsidP="003C448A">
            <w:pPr>
              <w:pStyle w:val="1ATableTextStyle"/>
              <w:rPr>
                <w:lang w:bidi="en-US"/>
              </w:rPr>
            </w:pPr>
            <w:r>
              <w:rPr>
                <w:lang w:bidi="en-US"/>
              </w:rPr>
              <w:t>Name</w:t>
            </w:r>
          </w:p>
        </w:tc>
        <w:tc>
          <w:tcPr>
            <w:tcW w:w="2500" w:type="pct"/>
          </w:tcPr>
          <w:p w14:paraId="17219547" w14:textId="7EE9AAF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Updates - D - WUfB Restart Warnings - v1.0.0</w:t>
            </w:r>
          </w:p>
        </w:tc>
      </w:tr>
      <w:tr w:rsidR="003C448A" w14:paraId="0D89606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AD4A9FB" w14:textId="54AD67E6" w:rsidR="003C448A" w:rsidRDefault="003C448A" w:rsidP="003C448A">
            <w:pPr>
              <w:pStyle w:val="1ATableTextStyle"/>
              <w:rPr>
                <w:lang w:bidi="en-US"/>
              </w:rPr>
            </w:pPr>
            <w:r>
              <w:rPr>
                <w:lang w:bidi="en-US"/>
              </w:rPr>
              <w:t>Description</w:t>
            </w:r>
          </w:p>
        </w:tc>
        <w:tc>
          <w:tcPr>
            <w:tcW w:w="2500" w:type="pct"/>
          </w:tcPr>
          <w:p w14:paraId="1B89B8F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091DA0E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A4326C1" w14:textId="1B77B3DB" w:rsidR="003C448A" w:rsidRDefault="003C448A" w:rsidP="003C448A">
            <w:pPr>
              <w:pStyle w:val="1ATableTextStyle"/>
              <w:rPr>
                <w:lang w:bidi="en-US"/>
              </w:rPr>
            </w:pPr>
            <w:r>
              <w:rPr>
                <w:lang w:bidi="en-US"/>
              </w:rPr>
              <w:t>Profile type</w:t>
            </w:r>
          </w:p>
        </w:tc>
        <w:tc>
          <w:tcPr>
            <w:tcW w:w="2500" w:type="pct"/>
          </w:tcPr>
          <w:p w14:paraId="2D3298D3" w14:textId="5A3B8F1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677CF3E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0B2BE58" w14:textId="39EDE1A4" w:rsidR="003C448A" w:rsidRDefault="003C448A" w:rsidP="003C448A">
            <w:pPr>
              <w:pStyle w:val="1ATableTextStyle"/>
              <w:rPr>
                <w:lang w:bidi="en-US"/>
              </w:rPr>
            </w:pPr>
            <w:r>
              <w:rPr>
                <w:lang w:bidi="en-US"/>
              </w:rPr>
              <w:t>Platform supported</w:t>
            </w:r>
          </w:p>
        </w:tc>
        <w:tc>
          <w:tcPr>
            <w:tcW w:w="2500" w:type="pct"/>
          </w:tcPr>
          <w:p w14:paraId="743D1C8B" w14:textId="75F61A7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47B9846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FA51AD0" w14:textId="7D61D816" w:rsidR="003C448A" w:rsidRDefault="003C448A" w:rsidP="003C448A">
            <w:pPr>
              <w:pStyle w:val="1ATableTextStyle"/>
              <w:rPr>
                <w:lang w:bidi="en-US"/>
              </w:rPr>
            </w:pPr>
            <w:r>
              <w:rPr>
                <w:lang w:bidi="en-US"/>
              </w:rPr>
              <w:t>Created</w:t>
            </w:r>
          </w:p>
        </w:tc>
        <w:tc>
          <w:tcPr>
            <w:tcW w:w="2500" w:type="pct"/>
          </w:tcPr>
          <w:p w14:paraId="3C02851D" w14:textId="2DABBF4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09:27:42</w:t>
            </w:r>
          </w:p>
        </w:tc>
      </w:tr>
      <w:tr w:rsidR="003C448A" w14:paraId="21BC2F5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31A09BD" w14:textId="30D4CC73" w:rsidR="003C448A" w:rsidRDefault="003C448A" w:rsidP="003C448A">
            <w:pPr>
              <w:pStyle w:val="1ATableTextStyle"/>
              <w:rPr>
                <w:lang w:bidi="en-US"/>
              </w:rPr>
            </w:pPr>
            <w:r>
              <w:rPr>
                <w:lang w:bidi="en-US"/>
              </w:rPr>
              <w:t>Last modified</w:t>
            </w:r>
          </w:p>
        </w:tc>
        <w:tc>
          <w:tcPr>
            <w:tcW w:w="2500" w:type="pct"/>
          </w:tcPr>
          <w:p w14:paraId="08F45DB9" w14:textId="6EB4153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10 April 2025 09:27:42</w:t>
            </w:r>
          </w:p>
        </w:tc>
      </w:tr>
      <w:tr w:rsidR="003C448A" w14:paraId="63B15EC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B6FF73D" w14:textId="0D9EDD17" w:rsidR="003C448A" w:rsidRDefault="003C448A" w:rsidP="003C448A">
            <w:pPr>
              <w:pStyle w:val="1ATableTextStyle"/>
              <w:rPr>
                <w:lang w:bidi="en-US"/>
              </w:rPr>
            </w:pPr>
            <w:r>
              <w:rPr>
                <w:lang w:bidi="en-US"/>
              </w:rPr>
              <w:t>Scope tags</w:t>
            </w:r>
          </w:p>
        </w:tc>
        <w:tc>
          <w:tcPr>
            <w:tcW w:w="2500" w:type="pct"/>
          </w:tcPr>
          <w:p w14:paraId="216CBD92" w14:textId="22946372"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7EBFE4B2" w14:textId="649EECC9" w:rsidR="003C448A" w:rsidRDefault="003C448A" w:rsidP="003C448A">
      <w:pPr>
        <w:pStyle w:val="Caption"/>
      </w:pPr>
      <w:r>
        <w:t xml:space="preserve">Table </w:t>
      </w:r>
      <w:r>
        <w:fldChar w:fldCharType="begin"/>
      </w:r>
      <w:r>
        <w:instrText xml:space="preserve"> SEQ Table \* ARABIC </w:instrText>
      </w:r>
      <w:r>
        <w:fldChar w:fldCharType="separate"/>
      </w:r>
      <w:r>
        <w:rPr>
          <w:noProof/>
        </w:rPr>
        <w:t>242</w:t>
      </w:r>
      <w:r>
        <w:fldChar w:fldCharType="end"/>
      </w:r>
      <w:r>
        <w:t>. Basics - Win - Updates - D - WUfB Restart Warnings - v1.0.0</w:t>
      </w:r>
    </w:p>
    <w:tbl>
      <w:tblPr>
        <w:tblStyle w:val="GridTable4-Accent2"/>
        <w:tblW w:w="4994" w:type="pct"/>
        <w:tblLook w:val="04A0" w:firstRow="1" w:lastRow="0" w:firstColumn="1" w:lastColumn="0" w:noHBand="0" w:noVBand="1"/>
      </w:tblPr>
      <w:tblGrid>
        <w:gridCol w:w="4502"/>
        <w:gridCol w:w="4503"/>
      </w:tblGrid>
      <w:tr w:rsidR="003C448A" w14:paraId="47873E5E"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A7034B8" w14:textId="6D1311F4" w:rsidR="003C448A" w:rsidRDefault="003C448A" w:rsidP="003C448A">
            <w:pPr>
              <w:pStyle w:val="1ATableHeaderBold"/>
              <w:rPr>
                <w:lang w:bidi="en-US"/>
              </w:rPr>
            </w:pPr>
            <w:r>
              <w:rPr>
                <w:lang w:bidi="en-US"/>
              </w:rPr>
              <w:t>Name</w:t>
            </w:r>
          </w:p>
        </w:tc>
        <w:tc>
          <w:tcPr>
            <w:tcW w:w="2500" w:type="pct"/>
          </w:tcPr>
          <w:p w14:paraId="0DA329CC" w14:textId="0FA4A977"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3AC2BD6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F019520" w14:textId="1E745FCE" w:rsidR="003C448A" w:rsidRDefault="003C448A" w:rsidP="003C448A">
            <w:pPr>
              <w:pStyle w:val="1ATableCategoryHeaderRowBold"/>
              <w:rPr>
                <w:lang w:bidi="en-US"/>
              </w:rPr>
            </w:pPr>
            <w:r>
              <w:rPr>
                <w:lang w:bidi="en-US"/>
              </w:rPr>
              <w:t>Windows Update For Business</w:t>
            </w:r>
          </w:p>
        </w:tc>
      </w:tr>
      <w:tr w:rsidR="003C448A" w14:paraId="5D6AF60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A706C06" w14:textId="3B05FC65" w:rsidR="003C448A" w:rsidRDefault="003C448A" w:rsidP="003C448A">
            <w:pPr>
              <w:pStyle w:val="1ATableTextStyle"/>
              <w:rPr>
                <w:lang w:bidi="en-US"/>
              </w:rPr>
            </w:pPr>
            <w:r>
              <w:rPr>
                <w:lang w:bidi="en-US"/>
              </w:rPr>
              <w:t>Auto Restart Notification Schedule</w:t>
            </w:r>
          </w:p>
        </w:tc>
        <w:tc>
          <w:tcPr>
            <w:tcW w:w="2500" w:type="pct"/>
          </w:tcPr>
          <w:p w14:paraId="35ECEDC9" w14:textId="6FB0711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15 Minutes</w:t>
            </w:r>
          </w:p>
        </w:tc>
      </w:tr>
      <w:tr w:rsidR="003C448A" w14:paraId="0FF439D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B6E8692" w14:textId="718C1F20" w:rsidR="003C448A" w:rsidRDefault="003C448A" w:rsidP="003C448A">
            <w:pPr>
              <w:pStyle w:val="1ATableTextStyle"/>
              <w:rPr>
                <w:lang w:bidi="en-US"/>
              </w:rPr>
            </w:pPr>
            <w:r>
              <w:rPr>
                <w:lang w:bidi="en-US"/>
              </w:rPr>
              <w:t>Auto Restart Required Notification Dismissal</w:t>
            </w:r>
          </w:p>
        </w:tc>
        <w:tc>
          <w:tcPr>
            <w:tcW w:w="2500" w:type="pct"/>
          </w:tcPr>
          <w:p w14:paraId="0A2D892D" w14:textId="2792FEC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User Dismissal.</w:t>
            </w:r>
          </w:p>
        </w:tc>
      </w:tr>
      <w:tr w:rsidR="003C448A" w14:paraId="089CADD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75B0927" w14:textId="4D458870" w:rsidR="003C448A" w:rsidRDefault="003C448A" w:rsidP="003C448A">
            <w:pPr>
              <w:pStyle w:val="1ATableTextStyle"/>
              <w:rPr>
                <w:lang w:bidi="en-US"/>
              </w:rPr>
            </w:pPr>
            <w:r>
              <w:rPr>
                <w:lang w:bidi="en-US"/>
              </w:rPr>
              <w:t>Schedule Imminent Restart Warning</w:t>
            </w:r>
          </w:p>
        </w:tc>
        <w:tc>
          <w:tcPr>
            <w:tcW w:w="2500" w:type="pct"/>
          </w:tcPr>
          <w:p w14:paraId="6A7AEB2B" w14:textId="7F90109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60 Minutes</w:t>
            </w:r>
          </w:p>
        </w:tc>
      </w:tr>
      <w:tr w:rsidR="003C448A" w14:paraId="0214D92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DC59CB7" w14:textId="54D9843D" w:rsidR="003C448A" w:rsidRDefault="003C448A" w:rsidP="003C448A">
            <w:pPr>
              <w:pStyle w:val="1ATableTextStyle"/>
              <w:rPr>
                <w:lang w:bidi="en-US"/>
              </w:rPr>
            </w:pPr>
            <w:r>
              <w:rPr>
                <w:lang w:bidi="en-US"/>
              </w:rPr>
              <w:t>Schedule Restart Warning</w:t>
            </w:r>
          </w:p>
        </w:tc>
        <w:tc>
          <w:tcPr>
            <w:tcW w:w="2500" w:type="pct"/>
          </w:tcPr>
          <w:p w14:paraId="211A1E9B" w14:textId="37B2FD17"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8 Hours</w:t>
            </w:r>
          </w:p>
        </w:tc>
      </w:tr>
    </w:tbl>
    <w:p w14:paraId="3DB262D5" w14:textId="475F7836" w:rsidR="003C448A" w:rsidRDefault="003C448A" w:rsidP="003C448A">
      <w:pPr>
        <w:pStyle w:val="Caption"/>
      </w:pPr>
      <w:r>
        <w:t xml:space="preserve">Table </w:t>
      </w:r>
      <w:r>
        <w:fldChar w:fldCharType="begin"/>
      </w:r>
      <w:r>
        <w:instrText xml:space="preserve"> SEQ Table \* ARABIC </w:instrText>
      </w:r>
      <w:r>
        <w:fldChar w:fldCharType="separate"/>
      </w:r>
      <w:r>
        <w:rPr>
          <w:noProof/>
        </w:rPr>
        <w:t>243</w:t>
      </w:r>
      <w:r>
        <w:fldChar w:fldCharType="end"/>
      </w:r>
      <w:r>
        <w:t>. Settings - Win - Updates - D - WUfB Restart Warnings - v1.0.0</w:t>
      </w:r>
    </w:p>
    <w:tbl>
      <w:tblPr>
        <w:tblStyle w:val="GridTable4-Accent2"/>
        <w:tblW w:w="4994" w:type="pct"/>
        <w:tblLook w:val="04A0" w:firstRow="1" w:lastRow="0" w:firstColumn="1" w:lastColumn="0" w:noHBand="0" w:noVBand="1"/>
      </w:tblPr>
      <w:tblGrid>
        <w:gridCol w:w="3001"/>
        <w:gridCol w:w="3000"/>
        <w:gridCol w:w="3004"/>
      </w:tblGrid>
      <w:tr w:rsidR="003C448A" w14:paraId="133E398C"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5DC6E2F8" w14:textId="1A13BFDA" w:rsidR="003C448A" w:rsidRDefault="003C448A" w:rsidP="003C448A">
            <w:pPr>
              <w:pStyle w:val="1ATableHeaderBold"/>
              <w:rPr>
                <w:lang w:bidi="en-US"/>
              </w:rPr>
            </w:pPr>
            <w:r>
              <w:rPr>
                <w:lang w:bidi="en-US"/>
              </w:rPr>
              <w:lastRenderedPageBreak/>
              <w:t>Group</w:t>
            </w:r>
          </w:p>
        </w:tc>
        <w:tc>
          <w:tcPr>
            <w:tcW w:w="1666" w:type="pct"/>
          </w:tcPr>
          <w:p w14:paraId="31FE1E9C" w14:textId="02B3D8E7"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7CE90A54" w14:textId="4894CD11"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2EAA9DC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7A306BF5" w14:textId="76295D13" w:rsidR="003C448A" w:rsidRDefault="003C448A" w:rsidP="003C448A">
            <w:pPr>
              <w:pStyle w:val="1ATableCategoryHeaderRowBold"/>
              <w:rPr>
                <w:lang w:bidi="en-US"/>
              </w:rPr>
            </w:pPr>
            <w:r>
              <w:rPr>
                <w:lang w:bidi="en-US"/>
              </w:rPr>
              <w:t>Included Groups</w:t>
            </w:r>
          </w:p>
        </w:tc>
      </w:tr>
      <w:tr w:rsidR="003C448A" w14:paraId="61748661"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55325B3E" w14:textId="0F8BD308" w:rsidR="003C448A" w:rsidRDefault="003C448A" w:rsidP="003C448A">
            <w:pPr>
              <w:pStyle w:val="1ATableTextStyle"/>
              <w:rPr>
                <w:lang w:bidi="en-US"/>
              </w:rPr>
            </w:pPr>
            <w:r>
              <w:rPr>
                <w:lang w:bidi="en-US"/>
              </w:rPr>
              <w:t>All devices</w:t>
            </w:r>
          </w:p>
        </w:tc>
        <w:tc>
          <w:tcPr>
            <w:tcW w:w="1666" w:type="pct"/>
          </w:tcPr>
          <w:p w14:paraId="07E339E3" w14:textId="022B99D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33305D35" w14:textId="5DB8E4CE"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3F0977F8" w14:textId="12212D9E" w:rsidR="003C448A" w:rsidRDefault="003C448A" w:rsidP="003C448A">
      <w:pPr>
        <w:pStyle w:val="Caption"/>
      </w:pPr>
      <w:r>
        <w:t xml:space="preserve">Table </w:t>
      </w:r>
      <w:r>
        <w:fldChar w:fldCharType="begin"/>
      </w:r>
      <w:r>
        <w:instrText xml:space="preserve"> SEQ Table \* ARABIC </w:instrText>
      </w:r>
      <w:r>
        <w:fldChar w:fldCharType="separate"/>
      </w:r>
      <w:r>
        <w:rPr>
          <w:noProof/>
        </w:rPr>
        <w:t>244</w:t>
      </w:r>
      <w:r>
        <w:fldChar w:fldCharType="end"/>
      </w:r>
      <w:r>
        <w:t>. Assignments - Win - Updates - D - WUfB Restart Warnings - v1.0.0</w:t>
      </w:r>
    </w:p>
    <w:p w14:paraId="55D489DD" w14:textId="55B9D806" w:rsidR="003C448A" w:rsidRDefault="003C448A" w:rsidP="003C448A">
      <w:pPr>
        <w:pStyle w:val="1ANumberedHeading3"/>
      </w:pPr>
      <w:bookmarkStart w:id="131" w:name="_Toc204168935"/>
      <w:r>
        <w:t>Win - Updates - U - Defender Updates - Broad - v1.0.0</w:t>
      </w:r>
      <w:bookmarkEnd w:id="131"/>
    </w:p>
    <w:p w14:paraId="24E929C0"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33B66BF9"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685106D" w14:textId="5ED9E559" w:rsidR="003C448A" w:rsidRDefault="003C448A" w:rsidP="003C448A">
            <w:pPr>
              <w:pStyle w:val="1ATableHeaderBold"/>
              <w:rPr>
                <w:lang w:bidi="en-US"/>
              </w:rPr>
            </w:pPr>
            <w:r>
              <w:rPr>
                <w:lang w:bidi="en-US"/>
              </w:rPr>
              <w:t>Name</w:t>
            </w:r>
          </w:p>
        </w:tc>
        <w:tc>
          <w:tcPr>
            <w:tcW w:w="2500" w:type="pct"/>
          </w:tcPr>
          <w:p w14:paraId="59D3F6F8" w14:textId="68406238"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03C7FB2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00ED32B" w14:textId="6D8B9E1B" w:rsidR="003C448A" w:rsidRDefault="003C448A" w:rsidP="003C448A">
            <w:pPr>
              <w:pStyle w:val="1ATableCategoryHeaderRowBold"/>
              <w:rPr>
                <w:lang w:bidi="en-US"/>
              </w:rPr>
            </w:pPr>
            <w:r>
              <w:rPr>
                <w:lang w:bidi="en-US"/>
              </w:rPr>
              <w:t>Basics</w:t>
            </w:r>
          </w:p>
        </w:tc>
      </w:tr>
      <w:tr w:rsidR="003C448A" w14:paraId="7B2ED88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8590E2A" w14:textId="0904E4D9" w:rsidR="003C448A" w:rsidRDefault="003C448A" w:rsidP="003C448A">
            <w:pPr>
              <w:pStyle w:val="1ATableTextStyle"/>
              <w:rPr>
                <w:lang w:bidi="en-US"/>
              </w:rPr>
            </w:pPr>
            <w:r>
              <w:rPr>
                <w:lang w:bidi="en-US"/>
              </w:rPr>
              <w:t>Name</w:t>
            </w:r>
          </w:p>
        </w:tc>
        <w:tc>
          <w:tcPr>
            <w:tcW w:w="2500" w:type="pct"/>
          </w:tcPr>
          <w:p w14:paraId="0B8151E1" w14:textId="1BCC1EE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Updates - U - Defender Updates - Broad - v1.0.0</w:t>
            </w:r>
          </w:p>
        </w:tc>
      </w:tr>
      <w:tr w:rsidR="003C448A" w14:paraId="2D8E6D3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F350722" w14:textId="203D553E" w:rsidR="003C448A" w:rsidRDefault="003C448A" w:rsidP="003C448A">
            <w:pPr>
              <w:pStyle w:val="1ATableTextStyle"/>
              <w:rPr>
                <w:lang w:bidi="en-US"/>
              </w:rPr>
            </w:pPr>
            <w:r>
              <w:rPr>
                <w:lang w:bidi="en-US"/>
              </w:rPr>
              <w:t>Description</w:t>
            </w:r>
          </w:p>
        </w:tc>
        <w:tc>
          <w:tcPr>
            <w:tcW w:w="2500" w:type="pct"/>
          </w:tcPr>
          <w:p w14:paraId="405F92C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653A84F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C0125DB" w14:textId="6BFBE07F" w:rsidR="003C448A" w:rsidRDefault="003C448A" w:rsidP="003C448A">
            <w:pPr>
              <w:pStyle w:val="1ATableTextStyle"/>
              <w:rPr>
                <w:lang w:bidi="en-US"/>
              </w:rPr>
            </w:pPr>
            <w:r>
              <w:rPr>
                <w:lang w:bidi="en-US"/>
              </w:rPr>
              <w:t>Profile type</w:t>
            </w:r>
          </w:p>
        </w:tc>
        <w:tc>
          <w:tcPr>
            <w:tcW w:w="2500" w:type="pct"/>
          </w:tcPr>
          <w:p w14:paraId="63162FF4" w14:textId="38E0521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7C8A1B4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10C1C6D" w14:textId="10B9E9D7" w:rsidR="003C448A" w:rsidRDefault="003C448A" w:rsidP="003C448A">
            <w:pPr>
              <w:pStyle w:val="1ATableTextStyle"/>
              <w:rPr>
                <w:lang w:bidi="en-US"/>
              </w:rPr>
            </w:pPr>
            <w:r>
              <w:rPr>
                <w:lang w:bidi="en-US"/>
              </w:rPr>
              <w:t>Category</w:t>
            </w:r>
          </w:p>
        </w:tc>
        <w:tc>
          <w:tcPr>
            <w:tcW w:w="2500" w:type="pct"/>
          </w:tcPr>
          <w:p w14:paraId="18AB3E84" w14:textId="474C9A6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Antivirus</w:t>
            </w:r>
          </w:p>
        </w:tc>
      </w:tr>
      <w:tr w:rsidR="003C448A" w14:paraId="5D82289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9455E04" w14:textId="60CC04DB" w:rsidR="003C448A" w:rsidRDefault="003C448A" w:rsidP="003C448A">
            <w:pPr>
              <w:pStyle w:val="1ATableTextStyle"/>
              <w:rPr>
                <w:lang w:bidi="en-US"/>
              </w:rPr>
            </w:pPr>
            <w:r>
              <w:rPr>
                <w:lang w:bidi="en-US"/>
              </w:rPr>
              <w:t>Policy type</w:t>
            </w:r>
          </w:p>
        </w:tc>
        <w:tc>
          <w:tcPr>
            <w:tcW w:w="2500" w:type="pct"/>
          </w:tcPr>
          <w:p w14:paraId="55349698" w14:textId="0DE3428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Defender Update controls</w:t>
            </w:r>
          </w:p>
        </w:tc>
      </w:tr>
      <w:tr w:rsidR="003C448A" w14:paraId="423458A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55B63B2" w14:textId="627C8112" w:rsidR="003C448A" w:rsidRDefault="003C448A" w:rsidP="003C448A">
            <w:pPr>
              <w:pStyle w:val="1ATableTextStyle"/>
              <w:rPr>
                <w:lang w:bidi="en-US"/>
              </w:rPr>
            </w:pPr>
            <w:r>
              <w:rPr>
                <w:lang w:bidi="en-US"/>
              </w:rPr>
              <w:t>Platform supported</w:t>
            </w:r>
          </w:p>
        </w:tc>
        <w:tc>
          <w:tcPr>
            <w:tcW w:w="2500" w:type="pct"/>
          </w:tcPr>
          <w:p w14:paraId="7E0C8AC3" w14:textId="5D7080A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1B20FE5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D398AE1" w14:textId="400577B1" w:rsidR="003C448A" w:rsidRDefault="003C448A" w:rsidP="003C448A">
            <w:pPr>
              <w:pStyle w:val="1ATableTextStyle"/>
              <w:rPr>
                <w:lang w:bidi="en-US"/>
              </w:rPr>
            </w:pPr>
            <w:r>
              <w:rPr>
                <w:lang w:bidi="en-US"/>
              </w:rPr>
              <w:t>Created</w:t>
            </w:r>
          </w:p>
        </w:tc>
        <w:tc>
          <w:tcPr>
            <w:tcW w:w="2500" w:type="pct"/>
          </w:tcPr>
          <w:p w14:paraId="5391CAE1" w14:textId="2CCD8B0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09:27:42</w:t>
            </w:r>
          </w:p>
        </w:tc>
      </w:tr>
      <w:tr w:rsidR="003C448A" w14:paraId="2A06BAB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BCB33D0" w14:textId="645B818E" w:rsidR="003C448A" w:rsidRDefault="003C448A" w:rsidP="003C448A">
            <w:pPr>
              <w:pStyle w:val="1ATableTextStyle"/>
              <w:rPr>
                <w:lang w:bidi="en-US"/>
              </w:rPr>
            </w:pPr>
            <w:r>
              <w:rPr>
                <w:lang w:bidi="en-US"/>
              </w:rPr>
              <w:t>Last modified</w:t>
            </w:r>
          </w:p>
        </w:tc>
        <w:tc>
          <w:tcPr>
            <w:tcW w:w="2500" w:type="pct"/>
          </w:tcPr>
          <w:p w14:paraId="1D8FA056" w14:textId="258601A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11 April 2025 12:45:42</w:t>
            </w:r>
          </w:p>
        </w:tc>
      </w:tr>
      <w:tr w:rsidR="003C448A" w14:paraId="4F8327F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F34DBA9" w14:textId="20FA07B6" w:rsidR="003C448A" w:rsidRDefault="003C448A" w:rsidP="003C448A">
            <w:pPr>
              <w:pStyle w:val="1ATableTextStyle"/>
              <w:rPr>
                <w:lang w:bidi="en-US"/>
              </w:rPr>
            </w:pPr>
            <w:r>
              <w:rPr>
                <w:lang w:bidi="en-US"/>
              </w:rPr>
              <w:t>Scope tags</w:t>
            </w:r>
          </w:p>
        </w:tc>
        <w:tc>
          <w:tcPr>
            <w:tcW w:w="2500" w:type="pct"/>
          </w:tcPr>
          <w:p w14:paraId="09DBC78D" w14:textId="330692C1"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579D9B4B" w14:textId="095DFF02" w:rsidR="003C448A" w:rsidRDefault="003C448A" w:rsidP="003C448A">
      <w:pPr>
        <w:pStyle w:val="Caption"/>
      </w:pPr>
      <w:r>
        <w:t xml:space="preserve">Table </w:t>
      </w:r>
      <w:r>
        <w:fldChar w:fldCharType="begin"/>
      </w:r>
      <w:r>
        <w:instrText xml:space="preserve"> SEQ Table \* ARABIC </w:instrText>
      </w:r>
      <w:r>
        <w:fldChar w:fldCharType="separate"/>
      </w:r>
      <w:r>
        <w:rPr>
          <w:noProof/>
        </w:rPr>
        <w:t>245</w:t>
      </w:r>
      <w:r>
        <w:fldChar w:fldCharType="end"/>
      </w:r>
      <w:r>
        <w:t>. Basics - Win - Updates - U - Defender Updates - Broad - v1.0.0</w:t>
      </w:r>
    </w:p>
    <w:tbl>
      <w:tblPr>
        <w:tblStyle w:val="GridTable4-Accent2"/>
        <w:tblW w:w="4994" w:type="pct"/>
        <w:tblLook w:val="04A0" w:firstRow="1" w:lastRow="0" w:firstColumn="1" w:lastColumn="0" w:noHBand="0" w:noVBand="1"/>
      </w:tblPr>
      <w:tblGrid>
        <w:gridCol w:w="4502"/>
        <w:gridCol w:w="4503"/>
      </w:tblGrid>
      <w:tr w:rsidR="003C448A" w14:paraId="39354C0C"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4606AAC" w14:textId="17A39DDF" w:rsidR="003C448A" w:rsidRDefault="003C448A" w:rsidP="003C448A">
            <w:pPr>
              <w:pStyle w:val="1ATableHeaderBold"/>
              <w:rPr>
                <w:lang w:bidi="en-US"/>
              </w:rPr>
            </w:pPr>
            <w:r>
              <w:rPr>
                <w:lang w:bidi="en-US"/>
              </w:rPr>
              <w:t>Name</w:t>
            </w:r>
          </w:p>
        </w:tc>
        <w:tc>
          <w:tcPr>
            <w:tcW w:w="2500" w:type="pct"/>
          </w:tcPr>
          <w:p w14:paraId="11E92B78" w14:textId="7AEC3293"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08DB7C1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22A390C" w14:textId="3DFB38BF" w:rsidR="003C448A" w:rsidRDefault="003C448A" w:rsidP="003C448A">
            <w:pPr>
              <w:pStyle w:val="1ATableCategoryHeaderRowBold"/>
              <w:rPr>
                <w:lang w:bidi="en-US"/>
              </w:rPr>
            </w:pPr>
            <w:r>
              <w:rPr>
                <w:lang w:bidi="en-US"/>
              </w:rPr>
              <w:t>Defender</w:t>
            </w:r>
          </w:p>
        </w:tc>
      </w:tr>
      <w:tr w:rsidR="003C448A" w14:paraId="70FF5C7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CB33DB4" w14:textId="525D24F1" w:rsidR="003C448A" w:rsidRDefault="003C448A" w:rsidP="003C448A">
            <w:pPr>
              <w:pStyle w:val="1ATableTextStyle"/>
              <w:rPr>
                <w:lang w:bidi="en-US"/>
              </w:rPr>
            </w:pPr>
            <w:r>
              <w:rPr>
                <w:lang w:bidi="en-US"/>
              </w:rPr>
              <w:t>Engine Updates Channel</w:t>
            </w:r>
          </w:p>
        </w:tc>
        <w:tc>
          <w:tcPr>
            <w:tcW w:w="2500" w:type="pct"/>
          </w:tcPr>
          <w:p w14:paraId="1352F7F6" w14:textId="5A5F0EF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Current Channel (Broad): Devices will be offered updates only after the gradual release cycle completes. Suggested to apply to a broad set of devices in your production population (~10-100%).</w:t>
            </w:r>
          </w:p>
        </w:tc>
      </w:tr>
      <w:tr w:rsidR="003C448A" w14:paraId="7DA003D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F8B926F" w14:textId="69BCC948" w:rsidR="003C448A" w:rsidRDefault="003C448A" w:rsidP="003C448A">
            <w:pPr>
              <w:pStyle w:val="1ATableTextStyle"/>
              <w:rPr>
                <w:lang w:bidi="en-US"/>
              </w:rPr>
            </w:pPr>
            <w:r>
              <w:rPr>
                <w:lang w:bidi="en-US"/>
              </w:rPr>
              <w:t>Platform Updates Channel</w:t>
            </w:r>
          </w:p>
        </w:tc>
        <w:tc>
          <w:tcPr>
            <w:tcW w:w="2500" w:type="pct"/>
          </w:tcPr>
          <w:p w14:paraId="787D6531" w14:textId="0A82BD7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Current Channel (Broad): Devices will be offered updates only after the gradual release cycle completes. Suggested to apply to a broad set of devices in your production population (~10-100%).</w:t>
            </w:r>
          </w:p>
        </w:tc>
      </w:tr>
      <w:tr w:rsidR="003C448A" w14:paraId="4227465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EBFE61B" w14:textId="54AACD00" w:rsidR="003C448A" w:rsidRDefault="003C448A" w:rsidP="003C448A">
            <w:pPr>
              <w:pStyle w:val="1ATableTextStyle"/>
              <w:rPr>
                <w:lang w:bidi="en-US"/>
              </w:rPr>
            </w:pPr>
            <w:r>
              <w:rPr>
                <w:lang w:bidi="en-US"/>
              </w:rPr>
              <w:t>Security Intelligence Updates Channel</w:t>
            </w:r>
          </w:p>
        </w:tc>
        <w:tc>
          <w:tcPr>
            <w:tcW w:w="2500" w:type="pct"/>
          </w:tcPr>
          <w:p w14:paraId="22EB9106" w14:textId="37876C3E"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Current Channel (Broad): Devices will be offered updates only after the gradual release cycle completes. Suggested to apply to a broad set of devices in all populations, including production.</w:t>
            </w:r>
          </w:p>
        </w:tc>
      </w:tr>
    </w:tbl>
    <w:p w14:paraId="28F44B92" w14:textId="16434E04" w:rsidR="003C448A" w:rsidRDefault="003C448A" w:rsidP="003C448A">
      <w:pPr>
        <w:pStyle w:val="Caption"/>
      </w:pPr>
      <w:r>
        <w:t xml:space="preserve">Table </w:t>
      </w:r>
      <w:r>
        <w:fldChar w:fldCharType="begin"/>
      </w:r>
      <w:r>
        <w:instrText xml:space="preserve"> SEQ Table \* ARABIC </w:instrText>
      </w:r>
      <w:r>
        <w:fldChar w:fldCharType="separate"/>
      </w:r>
      <w:r>
        <w:rPr>
          <w:noProof/>
        </w:rPr>
        <w:t>246</w:t>
      </w:r>
      <w:r>
        <w:fldChar w:fldCharType="end"/>
      </w:r>
      <w:r>
        <w:t>. Settings - Win - Updates - U - Defender Updates - Broad - v1.0.0</w:t>
      </w:r>
    </w:p>
    <w:tbl>
      <w:tblPr>
        <w:tblStyle w:val="GridTable4-Accent2"/>
        <w:tblW w:w="4994" w:type="pct"/>
        <w:tblLook w:val="04A0" w:firstRow="1" w:lastRow="0" w:firstColumn="1" w:lastColumn="0" w:noHBand="0" w:noVBand="1"/>
      </w:tblPr>
      <w:tblGrid>
        <w:gridCol w:w="3001"/>
        <w:gridCol w:w="3000"/>
        <w:gridCol w:w="3004"/>
      </w:tblGrid>
      <w:tr w:rsidR="003C448A" w14:paraId="6A9F8551"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41B33AC1" w14:textId="5FAD8B14" w:rsidR="003C448A" w:rsidRDefault="003C448A" w:rsidP="003C448A">
            <w:pPr>
              <w:pStyle w:val="1ATableHeaderBold"/>
              <w:rPr>
                <w:lang w:bidi="en-US"/>
              </w:rPr>
            </w:pPr>
            <w:r>
              <w:rPr>
                <w:lang w:bidi="en-US"/>
              </w:rPr>
              <w:t>Group</w:t>
            </w:r>
          </w:p>
        </w:tc>
        <w:tc>
          <w:tcPr>
            <w:tcW w:w="1666" w:type="pct"/>
          </w:tcPr>
          <w:p w14:paraId="13E1C8F8" w14:textId="1FBD5F26"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57E7972D" w14:textId="3EF80953"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6717133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66370065" w14:textId="3014BC97" w:rsidR="003C448A" w:rsidRDefault="003C448A" w:rsidP="003C448A">
            <w:pPr>
              <w:pStyle w:val="1ATableCategoryHeaderRowBold"/>
              <w:rPr>
                <w:lang w:bidi="en-US"/>
              </w:rPr>
            </w:pPr>
            <w:r>
              <w:rPr>
                <w:lang w:bidi="en-US"/>
              </w:rPr>
              <w:t>Included Groups</w:t>
            </w:r>
          </w:p>
        </w:tc>
      </w:tr>
      <w:tr w:rsidR="003C448A" w14:paraId="15E5402F"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04CA6AD1" w14:textId="4C8A8ACC" w:rsidR="003C448A" w:rsidRDefault="003C448A" w:rsidP="003C448A">
            <w:pPr>
              <w:pStyle w:val="1ATableTextStyle"/>
              <w:rPr>
                <w:lang w:bidi="en-US"/>
              </w:rPr>
            </w:pPr>
            <w:r>
              <w:rPr>
                <w:lang w:bidi="en-US"/>
              </w:rPr>
              <w:t>All users</w:t>
            </w:r>
          </w:p>
        </w:tc>
        <w:tc>
          <w:tcPr>
            <w:tcW w:w="1666" w:type="pct"/>
          </w:tcPr>
          <w:p w14:paraId="6470871A" w14:textId="79FB7F2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 GroupTags</w:t>
            </w:r>
          </w:p>
        </w:tc>
        <w:tc>
          <w:tcPr>
            <w:tcW w:w="1667" w:type="pct"/>
          </w:tcPr>
          <w:p w14:paraId="4BFBCC9B" w14:textId="404B2E6D"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4A1A7657" w14:textId="0E65FDE7" w:rsidR="003C448A" w:rsidRDefault="003C448A" w:rsidP="003C448A">
      <w:pPr>
        <w:pStyle w:val="Caption"/>
      </w:pPr>
      <w:r>
        <w:t xml:space="preserve">Table </w:t>
      </w:r>
      <w:r>
        <w:fldChar w:fldCharType="begin"/>
      </w:r>
      <w:r>
        <w:instrText xml:space="preserve"> SEQ Table \* ARABIC </w:instrText>
      </w:r>
      <w:r>
        <w:fldChar w:fldCharType="separate"/>
      </w:r>
      <w:r>
        <w:rPr>
          <w:noProof/>
        </w:rPr>
        <w:t>247</w:t>
      </w:r>
      <w:r>
        <w:fldChar w:fldCharType="end"/>
      </w:r>
      <w:r>
        <w:t>. Assignments - Win - Updates - U - Defender Updates - Broad - v1.0.0</w:t>
      </w:r>
    </w:p>
    <w:p w14:paraId="5885C256" w14:textId="1E7D4EC3" w:rsidR="003C448A" w:rsidRDefault="003C448A" w:rsidP="003C448A">
      <w:pPr>
        <w:pStyle w:val="1ANumberedHeading3"/>
      </w:pPr>
      <w:bookmarkStart w:id="132" w:name="_Toc204168936"/>
      <w:r>
        <w:lastRenderedPageBreak/>
        <w:t>Win - Updates - U - Defender Updates - Pilot - v1.0.0</w:t>
      </w:r>
      <w:bookmarkEnd w:id="132"/>
    </w:p>
    <w:p w14:paraId="586502CF"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0E86B891"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D146093" w14:textId="733D58FC" w:rsidR="003C448A" w:rsidRDefault="003C448A" w:rsidP="003C448A">
            <w:pPr>
              <w:pStyle w:val="1ATableHeaderBold"/>
              <w:rPr>
                <w:lang w:bidi="en-US"/>
              </w:rPr>
            </w:pPr>
            <w:r>
              <w:rPr>
                <w:lang w:bidi="en-US"/>
              </w:rPr>
              <w:t>Name</w:t>
            </w:r>
          </w:p>
        </w:tc>
        <w:tc>
          <w:tcPr>
            <w:tcW w:w="2500" w:type="pct"/>
          </w:tcPr>
          <w:p w14:paraId="61C99C86" w14:textId="138BAE0A"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1863E5F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287A223" w14:textId="21F551B2" w:rsidR="003C448A" w:rsidRDefault="003C448A" w:rsidP="003C448A">
            <w:pPr>
              <w:pStyle w:val="1ATableCategoryHeaderRowBold"/>
              <w:rPr>
                <w:lang w:bidi="en-US"/>
              </w:rPr>
            </w:pPr>
            <w:r>
              <w:rPr>
                <w:lang w:bidi="en-US"/>
              </w:rPr>
              <w:t>Basics</w:t>
            </w:r>
          </w:p>
        </w:tc>
      </w:tr>
      <w:tr w:rsidR="003C448A" w14:paraId="09AEC98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1635E20" w14:textId="70A07E16" w:rsidR="003C448A" w:rsidRDefault="003C448A" w:rsidP="003C448A">
            <w:pPr>
              <w:pStyle w:val="1ATableTextStyle"/>
              <w:rPr>
                <w:lang w:bidi="en-US"/>
              </w:rPr>
            </w:pPr>
            <w:r>
              <w:rPr>
                <w:lang w:bidi="en-US"/>
              </w:rPr>
              <w:t>Name</w:t>
            </w:r>
          </w:p>
        </w:tc>
        <w:tc>
          <w:tcPr>
            <w:tcW w:w="2500" w:type="pct"/>
          </w:tcPr>
          <w:p w14:paraId="3C1EEE75" w14:textId="581204A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Updates - U - Defender Updates - Pilot - v1.0.0</w:t>
            </w:r>
          </w:p>
        </w:tc>
      </w:tr>
      <w:tr w:rsidR="003C448A" w14:paraId="031E2D2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1755340" w14:textId="5B4BE437" w:rsidR="003C448A" w:rsidRDefault="003C448A" w:rsidP="003C448A">
            <w:pPr>
              <w:pStyle w:val="1ATableTextStyle"/>
              <w:rPr>
                <w:lang w:bidi="en-US"/>
              </w:rPr>
            </w:pPr>
            <w:r>
              <w:rPr>
                <w:lang w:bidi="en-US"/>
              </w:rPr>
              <w:t>Description</w:t>
            </w:r>
          </w:p>
        </w:tc>
        <w:tc>
          <w:tcPr>
            <w:tcW w:w="2500" w:type="pct"/>
          </w:tcPr>
          <w:p w14:paraId="5D077B9D"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0159214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7B7C37B" w14:textId="097F07EC" w:rsidR="003C448A" w:rsidRDefault="003C448A" w:rsidP="003C448A">
            <w:pPr>
              <w:pStyle w:val="1ATableTextStyle"/>
              <w:rPr>
                <w:lang w:bidi="en-US"/>
              </w:rPr>
            </w:pPr>
            <w:r>
              <w:rPr>
                <w:lang w:bidi="en-US"/>
              </w:rPr>
              <w:t>Profile type</w:t>
            </w:r>
          </w:p>
        </w:tc>
        <w:tc>
          <w:tcPr>
            <w:tcW w:w="2500" w:type="pct"/>
          </w:tcPr>
          <w:p w14:paraId="1FD31F01" w14:textId="695F987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173E4B3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35DCE25" w14:textId="1368DBC2" w:rsidR="003C448A" w:rsidRDefault="003C448A" w:rsidP="003C448A">
            <w:pPr>
              <w:pStyle w:val="1ATableTextStyle"/>
              <w:rPr>
                <w:lang w:bidi="en-US"/>
              </w:rPr>
            </w:pPr>
            <w:r>
              <w:rPr>
                <w:lang w:bidi="en-US"/>
              </w:rPr>
              <w:t>Category</w:t>
            </w:r>
          </w:p>
        </w:tc>
        <w:tc>
          <w:tcPr>
            <w:tcW w:w="2500" w:type="pct"/>
          </w:tcPr>
          <w:p w14:paraId="50BA543B" w14:textId="38C362B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Antivirus</w:t>
            </w:r>
          </w:p>
        </w:tc>
      </w:tr>
      <w:tr w:rsidR="003C448A" w14:paraId="5B0CC16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BD8CA35" w14:textId="3AAFCE84" w:rsidR="003C448A" w:rsidRDefault="003C448A" w:rsidP="003C448A">
            <w:pPr>
              <w:pStyle w:val="1ATableTextStyle"/>
              <w:rPr>
                <w:lang w:bidi="en-US"/>
              </w:rPr>
            </w:pPr>
            <w:r>
              <w:rPr>
                <w:lang w:bidi="en-US"/>
              </w:rPr>
              <w:t>Policy type</w:t>
            </w:r>
          </w:p>
        </w:tc>
        <w:tc>
          <w:tcPr>
            <w:tcW w:w="2500" w:type="pct"/>
          </w:tcPr>
          <w:p w14:paraId="56D240CC" w14:textId="0592805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Defender Update controls</w:t>
            </w:r>
          </w:p>
        </w:tc>
      </w:tr>
      <w:tr w:rsidR="003C448A" w14:paraId="504D095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36375F7" w14:textId="605229AC" w:rsidR="003C448A" w:rsidRDefault="003C448A" w:rsidP="003C448A">
            <w:pPr>
              <w:pStyle w:val="1ATableTextStyle"/>
              <w:rPr>
                <w:lang w:bidi="en-US"/>
              </w:rPr>
            </w:pPr>
            <w:r>
              <w:rPr>
                <w:lang w:bidi="en-US"/>
              </w:rPr>
              <w:t>Platform supported</w:t>
            </w:r>
          </w:p>
        </w:tc>
        <w:tc>
          <w:tcPr>
            <w:tcW w:w="2500" w:type="pct"/>
          </w:tcPr>
          <w:p w14:paraId="69B14265" w14:textId="4B15A1C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5632EF2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66C109E" w14:textId="17ECE1AF" w:rsidR="003C448A" w:rsidRDefault="003C448A" w:rsidP="003C448A">
            <w:pPr>
              <w:pStyle w:val="1ATableTextStyle"/>
              <w:rPr>
                <w:lang w:bidi="en-US"/>
              </w:rPr>
            </w:pPr>
            <w:r>
              <w:rPr>
                <w:lang w:bidi="en-US"/>
              </w:rPr>
              <w:t>Created</w:t>
            </w:r>
          </w:p>
        </w:tc>
        <w:tc>
          <w:tcPr>
            <w:tcW w:w="2500" w:type="pct"/>
          </w:tcPr>
          <w:p w14:paraId="6AC65836" w14:textId="759AB07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09:27:42</w:t>
            </w:r>
          </w:p>
        </w:tc>
      </w:tr>
      <w:tr w:rsidR="003C448A" w14:paraId="1BEC6C5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B0D756B" w14:textId="4A71BB46" w:rsidR="003C448A" w:rsidRDefault="003C448A" w:rsidP="003C448A">
            <w:pPr>
              <w:pStyle w:val="1ATableTextStyle"/>
              <w:rPr>
                <w:lang w:bidi="en-US"/>
              </w:rPr>
            </w:pPr>
            <w:r>
              <w:rPr>
                <w:lang w:bidi="en-US"/>
              </w:rPr>
              <w:t>Last modified</w:t>
            </w:r>
          </w:p>
        </w:tc>
        <w:tc>
          <w:tcPr>
            <w:tcW w:w="2500" w:type="pct"/>
          </w:tcPr>
          <w:p w14:paraId="4E5E8A4C" w14:textId="082A3CA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10 April 2025 09:27:42</w:t>
            </w:r>
          </w:p>
        </w:tc>
      </w:tr>
      <w:tr w:rsidR="003C448A" w14:paraId="536BD3B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804FA34" w14:textId="5766A74A" w:rsidR="003C448A" w:rsidRDefault="003C448A" w:rsidP="003C448A">
            <w:pPr>
              <w:pStyle w:val="1ATableTextStyle"/>
              <w:rPr>
                <w:lang w:bidi="en-US"/>
              </w:rPr>
            </w:pPr>
            <w:r>
              <w:rPr>
                <w:lang w:bidi="en-US"/>
              </w:rPr>
              <w:t>Scope tags</w:t>
            </w:r>
          </w:p>
        </w:tc>
        <w:tc>
          <w:tcPr>
            <w:tcW w:w="2500" w:type="pct"/>
          </w:tcPr>
          <w:p w14:paraId="51FF8A5C" w14:textId="182CB80C"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79619271" w14:textId="77A185B0" w:rsidR="003C448A" w:rsidRDefault="003C448A" w:rsidP="003C448A">
      <w:pPr>
        <w:pStyle w:val="Caption"/>
      </w:pPr>
      <w:r>
        <w:t xml:space="preserve">Table </w:t>
      </w:r>
      <w:r>
        <w:fldChar w:fldCharType="begin"/>
      </w:r>
      <w:r>
        <w:instrText xml:space="preserve"> SEQ Table \* ARABIC </w:instrText>
      </w:r>
      <w:r>
        <w:fldChar w:fldCharType="separate"/>
      </w:r>
      <w:r>
        <w:rPr>
          <w:noProof/>
        </w:rPr>
        <w:t>248</w:t>
      </w:r>
      <w:r>
        <w:fldChar w:fldCharType="end"/>
      </w:r>
      <w:r>
        <w:t>. Basics - Win - Updates - U - Defender Updates - Pilot - v1.0.0</w:t>
      </w:r>
    </w:p>
    <w:tbl>
      <w:tblPr>
        <w:tblStyle w:val="GridTable4-Accent2"/>
        <w:tblW w:w="4994" w:type="pct"/>
        <w:tblLook w:val="04A0" w:firstRow="1" w:lastRow="0" w:firstColumn="1" w:lastColumn="0" w:noHBand="0" w:noVBand="1"/>
      </w:tblPr>
      <w:tblGrid>
        <w:gridCol w:w="4502"/>
        <w:gridCol w:w="4503"/>
      </w:tblGrid>
      <w:tr w:rsidR="003C448A" w14:paraId="5155585C"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BC6D880" w14:textId="4EDA3D15" w:rsidR="003C448A" w:rsidRDefault="003C448A" w:rsidP="003C448A">
            <w:pPr>
              <w:pStyle w:val="1ATableHeaderBold"/>
              <w:rPr>
                <w:lang w:bidi="en-US"/>
              </w:rPr>
            </w:pPr>
            <w:r>
              <w:rPr>
                <w:lang w:bidi="en-US"/>
              </w:rPr>
              <w:t>Name</w:t>
            </w:r>
          </w:p>
        </w:tc>
        <w:tc>
          <w:tcPr>
            <w:tcW w:w="2500" w:type="pct"/>
          </w:tcPr>
          <w:p w14:paraId="466CA727" w14:textId="25661B5C"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161751D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56D720EF" w14:textId="27A335CD" w:rsidR="003C448A" w:rsidRDefault="003C448A" w:rsidP="003C448A">
            <w:pPr>
              <w:pStyle w:val="1ATableCategoryHeaderRowBold"/>
              <w:rPr>
                <w:lang w:bidi="en-US"/>
              </w:rPr>
            </w:pPr>
            <w:r>
              <w:rPr>
                <w:lang w:bidi="en-US"/>
              </w:rPr>
              <w:t>Defender</w:t>
            </w:r>
          </w:p>
        </w:tc>
      </w:tr>
      <w:tr w:rsidR="003C448A" w14:paraId="11AC301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22BAF6A" w14:textId="59344BE5" w:rsidR="003C448A" w:rsidRDefault="003C448A" w:rsidP="003C448A">
            <w:pPr>
              <w:pStyle w:val="1ATableTextStyle"/>
              <w:rPr>
                <w:lang w:bidi="en-US"/>
              </w:rPr>
            </w:pPr>
            <w:r>
              <w:rPr>
                <w:lang w:bidi="en-US"/>
              </w:rPr>
              <w:t>Engine Updates Channel</w:t>
            </w:r>
          </w:p>
        </w:tc>
        <w:tc>
          <w:tcPr>
            <w:tcW w:w="2500" w:type="pct"/>
          </w:tcPr>
          <w:p w14:paraId="70F56838" w14:textId="4650883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Current Channel (Staged): Devices will be offered updates after the monthly gradual release cycle. Suggested to apply to a small, representative part of your production population (~10%).</w:t>
            </w:r>
          </w:p>
        </w:tc>
      </w:tr>
      <w:tr w:rsidR="003C448A" w14:paraId="704B07A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5BCE29B" w14:textId="3B53D137" w:rsidR="003C448A" w:rsidRDefault="003C448A" w:rsidP="003C448A">
            <w:pPr>
              <w:pStyle w:val="1ATableTextStyle"/>
              <w:rPr>
                <w:lang w:bidi="en-US"/>
              </w:rPr>
            </w:pPr>
            <w:r>
              <w:rPr>
                <w:lang w:bidi="en-US"/>
              </w:rPr>
              <w:t>Platform Updates Channel</w:t>
            </w:r>
          </w:p>
        </w:tc>
        <w:tc>
          <w:tcPr>
            <w:tcW w:w="2500" w:type="pct"/>
          </w:tcPr>
          <w:p w14:paraId="0A4E1367" w14:textId="198DF95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Current Channel (Staged): Devices will be offered updates after the monthly gradual release cycle. Suggested to apply to a small, representative part of your production population (~10%).</w:t>
            </w:r>
          </w:p>
        </w:tc>
      </w:tr>
      <w:tr w:rsidR="003C448A" w14:paraId="282CEEF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9712BBF" w14:textId="76A3F1BF" w:rsidR="003C448A" w:rsidRDefault="003C448A" w:rsidP="003C448A">
            <w:pPr>
              <w:pStyle w:val="1ATableTextStyle"/>
              <w:rPr>
                <w:lang w:bidi="en-US"/>
              </w:rPr>
            </w:pPr>
            <w:r>
              <w:rPr>
                <w:lang w:bidi="en-US"/>
              </w:rPr>
              <w:t>Security Intelligence Updates Channel</w:t>
            </w:r>
          </w:p>
        </w:tc>
        <w:tc>
          <w:tcPr>
            <w:tcW w:w="2500" w:type="pct"/>
          </w:tcPr>
          <w:p w14:paraId="55A7F9F4" w14:textId="0A7E167D"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Current Channel (Staged): Same as Current Channel (Broad).</w:t>
            </w:r>
          </w:p>
        </w:tc>
      </w:tr>
    </w:tbl>
    <w:p w14:paraId="33514BAA" w14:textId="45A1AB02" w:rsidR="003C448A" w:rsidRDefault="003C448A" w:rsidP="003C448A">
      <w:pPr>
        <w:pStyle w:val="Caption"/>
      </w:pPr>
      <w:r>
        <w:t xml:space="preserve">Table </w:t>
      </w:r>
      <w:r>
        <w:fldChar w:fldCharType="begin"/>
      </w:r>
      <w:r>
        <w:instrText xml:space="preserve"> SEQ Table \* ARABIC </w:instrText>
      </w:r>
      <w:r>
        <w:fldChar w:fldCharType="separate"/>
      </w:r>
      <w:r>
        <w:rPr>
          <w:noProof/>
        </w:rPr>
        <w:t>249</w:t>
      </w:r>
      <w:r>
        <w:fldChar w:fldCharType="end"/>
      </w:r>
      <w:r>
        <w:t>. Settings - Win - Updates - U - Defender Updates - Pilot - v1.0.0</w:t>
      </w:r>
    </w:p>
    <w:p w14:paraId="71615C1E" w14:textId="3F17E0D6" w:rsidR="003C448A" w:rsidRDefault="003C448A" w:rsidP="003C448A">
      <w:pPr>
        <w:pStyle w:val="1ANumberedHeading3"/>
      </w:pPr>
      <w:bookmarkStart w:id="133" w:name="_Toc204168937"/>
      <w:r>
        <w:t>Win - Updates - U - Defender Updates - Preview - v1.0.0</w:t>
      </w:r>
      <w:bookmarkEnd w:id="133"/>
    </w:p>
    <w:p w14:paraId="6EEB6B01"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308131D1"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D85C295" w14:textId="0C0A32DC" w:rsidR="003C448A" w:rsidRDefault="003C448A" w:rsidP="003C448A">
            <w:pPr>
              <w:pStyle w:val="1ATableHeaderBold"/>
              <w:rPr>
                <w:lang w:bidi="en-US"/>
              </w:rPr>
            </w:pPr>
            <w:r>
              <w:rPr>
                <w:lang w:bidi="en-US"/>
              </w:rPr>
              <w:t>Name</w:t>
            </w:r>
          </w:p>
        </w:tc>
        <w:tc>
          <w:tcPr>
            <w:tcW w:w="2500" w:type="pct"/>
          </w:tcPr>
          <w:p w14:paraId="3F86C6B0" w14:textId="7E4DE042"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10745D8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22F6CF9" w14:textId="14653E2D" w:rsidR="003C448A" w:rsidRDefault="003C448A" w:rsidP="003C448A">
            <w:pPr>
              <w:pStyle w:val="1ATableCategoryHeaderRowBold"/>
              <w:rPr>
                <w:lang w:bidi="en-US"/>
              </w:rPr>
            </w:pPr>
            <w:r>
              <w:rPr>
                <w:lang w:bidi="en-US"/>
              </w:rPr>
              <w:t>Basics</w:t>
            </w:r>
          </w:p>
        </w:tc>
      </w:tr>
      <w:tr w:rsidR="003C448A" w14:paraId="06BD75A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760FDA2" w14:textId="0CA148FA" w:rsidR="003C448A" w:rsidRDefault="003C448A" w:rsidP="003C448A">
            <w:pPr>
              <w:pStyle w:val="1ATableTextStyle"/>
              <w:rPr>
                <w:lang w:bidi="en-US"/>
              </w:rPr>
            </w:pPr>
            <w:r>
              <w:rPr>
                <w:lang w:bidi="en-US"/>
              </w:rPr>
              <w:t>Name</w:t>
            </w:r>
          </w:p>
        </w:tc>
        <w:tc>
          <w:tcPr>
            <w:tcW w:w="2500" w:type="pct"/>
          </w:tcPr>
          <w:p w14:paraId="0EEF2079" w14:textId="2279622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Updates - U - Defender Updates - Preview - v1.0.0</w:t>
            </w:r>
          </w:p>
        </w:tc>
      </w:tr>
      <w:tr w:rsidR="003C448A" w14:paraId="04012F6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D57949C" w14:textId="0B0EF32E" w:rsidR="003C448A" w:rsidRDefault="003C448A" w:rsidP="003C448A">
            <w:pPr>
              <w:pStyle w:val="1ATableTextStyle"/>
              <w:rPr>
                <w:lang w:bidi="en-US"/>
              </w:rPr>
            </w:pPr>
            <w:r>
              <w:rPr>
                <w:lang w:bidi="en-US"/>
              </w:rPr>
              <w:t>Description</w:t>
            </w:r>
          </w:p>
        </w:tc>
        <w:tc>
          <w:tcPr>
            <w:tcW w:w="2500" w:type="pct"/>
          </w:tcPr>
          <w:p w14:paraId="13ECF1B4"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2BA6F08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C835D6D" w14:textId="5793F357" w:rsidR="003C448A" w:rsidRDefault="003C448A" w:rsidP="003C448A">
            <w:pPr>
              <w:pStyle w:val="1ATableTextStyle"/>
              <w:rPr>
                <w:lang w:bidi="en-US"/>
              </w:rPr>
            </w:pPr>
            <w:r>
              <w:rPr>
                <w:lang w:bidi="en-US"/>
              </w:rPr>
              <w:t>Profile type</w:t>
            </w:r>
          </w:p>
        </w:tc>
        <w:tc>
          <w:tcPr>
            <w:tcW w:w="2500" w:type="pct"/>
          </w:tcPr>
          <w:p w14:paraId="16A3F97D" w14:textId="61EB435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37F2F94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E671748" w14:textId="19827E27" w:rsidR="003C448A" w:rsidRDefault="003C448A" w:rsidP="003C448A">
            <w:pPr>
              <w:pStyle w:val="1ATableTextStyle"/>
              <w:rPr>
                <w:lang w:bidi="en-US"/>
              </w:rPr>
            </w:pPr>
            <w:r>
              <w:rPr>
                <w:lang w:bidi="en-US"/>
              </w:rPr>
              <w:t>Category</w:t>
            </w:r>
          </w:p>
        </w:tc>
        <w:tc>
          <w:tcPr>
            <w:tcW w:w="2500" w:type="pct"/>
          </w:tcPr>
          <w:p w14:paraId="13F4F8A1" w14:textId="3E2E5E1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Antivirus</w:t>
            </w:r>
          </w:p>
        </w:tc>
      </w:tr>
      <w:tr w:rsidR="003C448A" w14:paraId="11E9939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F52DD61" w14:textId="13DC2326" w:rsidR="003C448A" w:rsidRDefault="003C448A" w:rsidP="003C448A">
            <w:pPr>
              <w:pStyle w:val="1ATableTextStyle"/>
              <w:rPr>
                <w:lang w:bidi="en-US"/>
              </w:rPr>
            </w:pPr>
            <w:r>
              <w:rPr>
                <w:lang w:bidi="en-US"/>
              </w:rPr>
              <w:t>Policy type</w:t>
            </w:r>
          </w:p>
        </w:tc>
        <w:tc>
          <w:tcPr>
            <w:tcW w:w="2500" w:type="pct"/>
          </w:tcPr>
          <w:p w14:paraId="2903CD59" w14:textId="7F3D224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Defender Update controls</w:t>
            </w:r>
          </w:p>
        </w:tc>
      </w:tr>
      <w:tr w:rsidR="003C448A" w14:paraId="0551AF1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8CFF3E7" w14:textId="6758BD7B" w:rsidR="003C448A" w:rsidRDefault="003C448A" w:rsidP="003C448A">
            <w:pPr>
              <w:pStyle w:val="1ATableTextStyle"/>
              <w:rPr>
                <w:lang w:bidi="en-US"/>
              </w:rPr>
            </w:pPr>
            <w:r>
              <w:rPr>
                <w:lang w:bidi="en-US"/>
              </w:rPr>
              <w:t>Platform supported</w:t>
            </w:r>
          </w:p>
        </w:tc>
        <w:tc>
          <w:tcPr>
            <w:tcW w:w="2500" w:type="pct"/>
          </w:tcPr>
          <w:p w14:paraId="6CCCBBE8" w14:textId="526A00C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419C210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9B5D55A" w14:textId="47ADD8F8" w:rsidR="003C448A" w:rsidRDefault="003C448A" w:rsidP="003C448A">
            <w:pPr>
              <w:pStyle w:val="1ATableTextStyle"/>
              <w:rPr>
                <w:lang w:bidi="en-US"/>
              </w:rPr>
            </w:pPr>
            <w:r>
              <w:rPr>
                <w:lang w:bidi="en-US"/>
              </w:rPr>
              <w:t>Created</w:t>
            </w:r>
          </w:p>
        </w:tc>
        <w:tc>
          <w:tcPr>
            <w:tcW w:w="2500" w:type="pct"/>
          </w:tcPr>
          <w:p w14:paraId="3FC69DAF" w14:textId="73697EC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09:27:43</w:t>
            </w:r>
          </w:p>
        </w:tc>
      </w:tr>
      <w:tr w:rsidR="003C448A" w14:paraId="4446063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DAD182A" w14:textId="31318C95" w:rsidR="003C448A" w:rsidRDefault="003C448A" w:rsidP="003C448A">
            <w:pPr>
              <w:pStyle w:val="1ATableTextStyle"/>
              <w:rPr>
                <w:lang w:bidi="en-US"/>
              </w:rPr>
            </w:pPr>
            <w:r>
              <w:rPr>
                <w:lang w:bidi="en-US"/>
              </w:rPr>
              <w:t>Last modified</w:t>
            </w:r>
          </w:p>
        </w:tc>
        <w:tc>
          <w:tcPr>
            <w:tcW w:w="2500" w:type="pct"/>
          </w:tcPr>
          <w:p w14:paraId="1484C353" w14:textId="54EB065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10 April 2025 09:27:43</w:t>
            </w:r>
          </w:p>
        </w:tc>
      </w:tr>
      <w:tr w:rsidR="003C448A" w14:paraId="7540782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D6A501D" w14:textId="576046F9" w:rsidR="003C448A" w:rsidRDefault="003C448A" w:rsidP="003C448A">
            <w:pPr>
              <w:pStyle w:val="1ATableTextStyle"/>
              <w:rPr>
                <w:lang w:bidi="en-US"/>
              </w:rPr>
            </w:pPr>
            <w:r>
              <w:rPr>
                <w:lang w:bidi="en-US"/>
              </w:rPr>
              <w:lastRenderedPageBreak/>
              <w:t>Scope tags</w:t>
            </w:r>
          </w:p>
        </w:tc>
        <w:tc>
          <w:tcPr>
            <w:tcW w:w="2500" w:type="pct"/>
          </w:tcPr>
          <w:p w14:paraId="02904F57" w14:textId="238F9DD8"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1D3813DB" w14:textId="2C7E4185" w:rsidR="003C448A" w:rsidRDefault="003C448A" w:rsidP="003C448A">
      <w:pPr>
        <w:pStyle w:val="Caption"/>
      </w:pPr>
      <w:r>
        <w:t xml:space="preserve">Table </w:t>
      </w:r>
      <w:r>
        <w:fldChar w:fldCharType="begin"/>
      </w:r>
      <w:r>
        <w:instrText xml:space="preserve"> SEQ Table \* ARABIC </w:instrText>
      </w:r>
      <w:r>
        <w:fldChar w:fldCharType="separate"/>
      </w:r>
      <w:r>
        <w:rPr>
          <w:noProof/>
        </w:rPr>
        <w:t>250</w:t>
      </w:r>
      <w:r>
        <w:fldChar w:fldCharType="end"/>
      </w:r>
      <w:r>
        <w:t>. Basics - Win - Updates - U - Defender Updates - Preview - v1.0.0</w:t>
      </w:r>
    </w:p>
    <w:tbl>
      <w:tblPr>
        <w:tblStyle w:val="GridTable4-Accent2"/>
        <w:tblW w:w="4994" w:type="pct"/>
        <w:tblLook w:val="04A0" w:firstRow="1" w:lastRow="0" w:firstColumn="1" w:lastColumn="0" w:noHBand="0" w:noVBand="1"/>
      </w:tblPr>
      <w:tblGrid>
        <w:gridCol w:w="4502"/>
        <w:gridCol w:w="4503"/>
      </w:tblGrid>
      <w:tr w:rsidR="003C448A" w14:paraId="2E0E4926"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C26ED48" w14:textId="311CEA79" w:rsidR="003C448A" w:rsidRDefault="003C448A" w:rsidP="003C448A">
            <w:pPr>
              <w:pStyle w:val="1ATableHeaderBold"/>
              <w:rPr>
                <w:lang w:bidi="en-US"/>
              </w:rPr>
            </w:pPr>
            <w:r>
              <w:rPr>
                <w:lang w:bidi="en-US"/>
              </w:rPr>
              <w:t>Name</w:t>
            </w:r>
          </w:p>
        </w:tc>
        <w:tc>
          <w:tcPr>
            <w:tcW w:w="2500" w:type="pct"/>
          </w:tcPr>
          <w:p w14:paraId="6C69B33E" w14:textId="3D5BFD6C"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607F928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B98D065" w14:textId="783462B4" w:rsidR="003C448A" w:rsidRDefault="003C448A" w:rsidP="003C448A">
            <w:pPr>
              <w:pStyle w:val="1ATableCategoryHeaderRowBold"/>
              <w:rPr>
                <w:lang w:bidi="en-US"/>
              </w:rPr>
            </w:pPr>
            <w:r>
              <w:rPr>
                <w:lang w:bidi="en-US"/>
              </w:rPr>
              <w:t>Defender</w:t>
            </w:r>
          </w:p>
        </w:tc>
      </w:tr>
      <w:tr w:rsidR="003C448A" w14:paraId="6C63E40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518FD29" w14:textId="0D15ED6E" w:rsidR="003C448A" w:rsidRDefault="003C448A" w:rsidP="003C448A">
            <w:pPr>
              <w:pStyle w:val="1ATableTextStyle"/>
              <w:rPr>
                <w:lang w:bidi="en-US"/>
              </w:rPr>
            </w:pPr>
            <w:r>
              <w:rPr>
                <w:lang w:bidi="en-US"/>
              </w:rPr>
              <w:t>Engine Updates Channel</w:t>
            </w:r>
          </w:p>
        </w:tc>
        <w:tc>
          <w:tcPr>
            <w:tcW w:w="2500" w:type="pct"/>
          </w:tcPr>
          <w:p w14:paraId="5AB4FD3D" w14:textId="1D425C9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Current Channel (Preview): Devices set to this channel will be offered updates earliest during the monthly gradual release cycle. Suggested for pre-production/validation environments.</w:t>
            </w:r>
          </w:p>
        </w:tc>
      </w:tr>
      <w:tr w:rsidR="003C448A" w14:paraId="61B1F63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F2EC1D8" w14:textId="0CBB7EEB" w:rsidR="003C448A" w:rsidRDefault="003C448A" w:rsidP="003C448A">
            <w:pPr>
              <w:pStyle w:val="1ATableTextStyle"/>
              <w:rPr>
                <w:lang w:bidi="en-US"/>
              </w:rPr>
            </w:pPr>
            <w:r>
              <w:rPr>
                <w:lang w:bidi="en-US"/>
              </w:rPr>
              <w:t>Platform Updates Channel</w:t>
            </w:r>
          </w:p>
        </w:tc>
        <w:tc>
          <w:tcPr>
            <w:tcW w:w="2500" w:type="pct"/>
          </w:tcPr>
          <w:p w14:paraId="4FCF6066" w14:textId="1000A3A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Current Channel (Preview): Devices set to this channel will be offered updates earliest during the monthly gradual release cycle. Suggested for pre-production/validation environments.</w:t>
            </w:r>
          </w:p>
        </w:tc>
      </w:tr>
      <w:tr w:rsidR="003C448A" w14:paraId="42483FC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34012B9" w14:textId="03935D45" w:rsidR="003C448A" w:rsidRDefault="003C448A" w:rsidP="003C448A">
            <w:pPr>
              <w:pStyle w:val="1ATableTextStyle"/>
              <w:rPr>
                <w:lang w:bidi="en-US"/>
              </w:rPr>
            </w:pPr>
            <w:r>
              <w:rPr>
                <w:lang w:bidi="en-US"/>
              </w:rPr>
              <w:t>Security Intelligence Updates Channel</w:t>
            </w:r>
          </w:p>
        </w:tc>
        <w:tc>
          <w:tcPr>
            <w:tcW w:w="2500" w:type="pct"/>
          </w:tcPr>
          <w:p w14:paraId="4C1AFC27" w14:textId="5ABE1426"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Not configured (Default). Microsoft will either assign the device to Current Channel (Broad) or a beta channel early in the gradual release cycle. The channel selected by Microsoft might be one that receives updates early during the gradual release cycle, which may not be suitable for devices in a production or critical environment</w:t>
            </w:r>
          </w:p>
        </w:tc>
      </w:tr>
    </w:tbl>
    <w:p w14:paraId="2D8C8420" w14:textId="2D1B7F56" w:rsidR="003C448A" w:rsidRDefault="003C448A" w:rsidP="003C448A">
      <w:pPr>
        <w:pStyle w:val="Caption"/>
      </w:pPr>
      <w:r>
        <w:t xml:space="preserve">Table </w:t>
      </w:r>
      <w:r>
        <w:fldChar w:fldCharType="begin"/>
      </w:r>
      <w:r>
        <w:instrText xml:space="preserve"> SEQ Table \* ARABIC </w:instrText>
      </w:r>
      <w:r>
        <w:fldChar w:fldCharType="separate"/>
      </w:r>
      <w:r>
        <w:rPr>
          <w:noProof/>
        </w:rPr>
        <w:t>251</w:t>
      </w:r>
      <w:r>
        <w:fldChar w:fldCharType="end"/>
      </w:r>
      <w:r>
        <w:t>. Settings - Win - Updates - U - Defender Updates - Preview - v1.0.0</w:t>
      </w:r>
    </w:p>
    <w:p w14:paraId="597D5BF5" w14:textId="393DAE61" w:rsidR="003C448A" w:rsidRDefault="003C448A" w:rsidP="003C448A">
      <w:pPr>
        <w:pStyle w:val="1ANumberedHeading3"/>
      </w:pPr>
      <w:bookmarkStart w:id="134" w:name="_Toc204168938"/>
      <w:r>
        <w:t>Win - Updates - U - Microsoft Office - Broad - v1.0.0</w:t>
      </w:r>
      <w:bookmarkEnd w:id="134"/>
    </w:p>
    <w:p w14:paraId="51BDC441"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43976CBE"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4796718" w14:textId="424AB7BF" w:rsidR="003C448A" w:rsidRDefault="003C448A" w:rsidP="003C448A">
            <w:pPr>
              <w:pStyle w:val="1ATableHeaderBold"/>
              <w:rPr>
                <w:lang w:bidi="en-US"/>
              </w:rPr>
            </w:pPr>
            <w:r>
              <w:rPr>
                <w:lang w:bidi="en-US"/>
              </w:rPr>
              <w:t>Name</w:t>
            </w:r>
          </w:p>
        </w:tc>
        <w:tc>
          <w:tcPr>
            <w:tcW w:w="2500" w:type="pct"/>
          </w:tcPr>
          <w:p w14:paraId="20750040" w14:textId="4777EDB5"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1FD157D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30DB478" w14:textId="05011429" w:rsidR="003C448A" w:rsidRDefault="003C448A" w:rsidP="003C448A">
            <w:pPr>
              <w:pStyle w:val="1ATableCategoryHeaderRowBold"/>
              <w:rPr>
                <w:lang w:bidi="en-US"/>
              </w:rPr>
            </w:pPr>
            <w:r>
              <w:rPr>
                <w:lang w:bidi="en-US"/>
              </w:rPr>
              <w:t>Basics</w:t>
            </w:r>
          </w:p>
        </w:tc>
      </w:tr>
      <w:tr w:rsidR="003C448A" w14:paraId="03273D4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3339888" w14:textId="5EE711FE" w:rsidR="003C448A" w:rsidRDefault="003C448A" w:rsidP="003C448A">
            <w:pPr>
              <w:pStyle w:val="1ATableTextStyle"/>
              <w:rPr>
                <w:lang w:bidi="en-US"/>
              </w:rPr>
            </w:pPr>
            <w:r>
              <w:rPr>
                <w:lang w:bidi="en-US"/>
              </w:rPr>
              <w:t>Name</w:t>
            </w:r>
          </w:p>
        </w:tc>
        <w:tc>
          <w:tcPr>
            <w:tcW w:w="2500" w:type="pct"/>
          </w:tcPr>
          <w:p w14:paraId="0D6F5547" w14:textId="61AA23E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Updates - U - Microsoft Office - Broad - v1.0.0</w:t>
            </w:r>
          </w:p>
        </w:tc>
      </w:tr>
      <w:tr w:rsidR="003C448A" w14:paraId="03BF518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3671814" w14:textId="156F0931" w:rsidR="003C448A" w:rsidRDefault="003C448A" w:rsidP="003C448A">
            <w:pPr>
              <w:pStyle w:val="1ATableTextStyle"/>
              <w:rPr>
                <w:lang w:bidi="en-US"/>
              </w:rPr>
            </w:pPr>
            <w:r>
              <w:rPr>
                <w:lang w:bidi="en-US"/>
              </w:rPr>
              <w:t>Description</w:t>
            </w:r>
          </w:p>
        </w:tc>
        <w:tc>
          <w:tcPr>
            <w:tcW w:w="2500" w:type="pct"/>
          </w:tcPr>
          <w:p w14:paraId="751362B9" w14:textId="5FC05B4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Cloned policy from W11 - Office - Office Configuration - V1.0</w:t>
            </w:r>
          </w:p>
        </w:tc>
      </w:tr>
      <w:tr w:rsidR="003C448A" w14:paraId="17B7E35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DA7D833" w14:textId="717B1274" w:rsidR="003C448A" w:rsidRDefault="003C448A" w:rsidP="003C448A">
            <w:pPr>
              <w:pStyle w:val="1ATableTextStyle"/>
              <w:rPr>
                <w:lang w:bidi="en-US"/>
              </w:rPr>
            </w:pPr>
            <w:r>
              <w:rPr>
                <w:lang w:bidi="en-US"/>
              </w:rPr>
              <w:t>Profile type</w:t>
            </w:r>
          </w:p>
        </w:tc>
        <w:tc>
          <w:tcPr>
            <w:tcW w:w="2500" w:type="pct"/>
          </w:tcPr>
          <w:p w14:paraId="0B1DF7CB" w14:textId="197FCD8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0A9A3F7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49A3E9B" w14:textId="56FD52CB" w:rsidR="003C448A" w:rsidRDefault="003C448A" w:rsidP="003C448A">
            <w:pPr>
              <w:pStyle w:val="1ATableTextStyle"/>
              <w:rPr>
                <w:lang w:bidi="en-US"/>
              </w:rPr>
            </w:pPr>
            <w:r>
              <w:rPr>
                <w:lang w:bidi="en-US"/>
              </w:rPr>
              <w:t>Platform supported</w:t>
            </w:r>
          </w:p>
        </w:tc>
        <w:tc>
          <w:tcPr>
            <w:tcW w:w="2500" w:type="pct"/>
          </w:tcPr>
          <w:p w14:paraId="2C606F4A" w14:textId="4F5E14E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51963AA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A810940" w14:textId="6754D5FB" w:rsidR="003C448A" w:rsidRDefault="003C448A" w:rsidP="003C448A">
            <w:pPr>
              <w:pStyle w:val="1ATableTextStyle"/>
              <w:rPr>
                <w:lang w:bidi="en-US"/>
              </w:rPr>
            </w:pPr>
            <w:r>
              <w:rPr>
                <w:lang w:bidi="en-US"/>
              </w:rPr>
              <w:t>Created</w:t>
            </w:r>
          </w:p>
        </w:tc>
        <w:tc>
          <w:tcPr>
            <w:tcW w:w="2500" w:type="pct"/>
          </w:tcPr>
          <w:p w14:paraId="234CBA5D" w14:textId="3CA1E5E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09:27:43</w:t>
            </w:r>
          </w:p>
        </w:tc>
      </w:tr>
      <w:tr w:rsidR="003C448A" w14:paraId="3F682C8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B5513B4" w14:textId="29FCF7EE" w:rsidR="003C448A" w:rsidRDefault="003C448A" w:rsidP="003C448A">
            <w:pPr>
              <w:pStyle w:val="1ATableTextStyle"/>
              <w:rPr>
                <w:lang w:bidi="en-US"/>
              </w:rPr>
            </w:pPr>
            <w:r>
              <w:rPr>
                <w:lang w:bidi="en-US"/>
              </w:rPr>
              <w:t>Last modified</w:t>
            </w:r>
          </w:p>
        </w:tc>
        <w:tc>
          <w:tcPr>
            <w:tcW w:w="2500" w:type="pct"/>
          </w:tcPr>
          <w:p w14:paraId="59E19D9B" w14:textId="68C01D5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17 June 2025 10:13:07</w:t>
            </w:r>
          </w:p>
        </w:tc>
      </w:tr>
      <w:tr w:rsidR="003C448A" w14:paraId="5C69B6E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A8051F8" w14:textId="2D33193B" w:rsidR="003C448A" w:rsidRDefault="003C448A" w:rsidP="003C448A">
            <w:pPr>
              <w:pStyle w:val="1ATableTextStyle"/>
              <w:rPr>
                <w:lang w:bidi="en-US"/>
              </w:rPr>
            </w:pPr>
            <w:r>
              <w:rPr>
                <w:lang w:bidi="en-US"/>
              </w:rPr>
              <w:t>Scope tags</w:t>
            </w:r>
          </w:p>
        </w:tc>
        <w:tc>
          <w:tcPr>
            <w:tcW w:w="2500" w:type="pct"/>
          </w:tcPr>
          <w:p w14:paraId="47D5494C" w14:textId="1C5BB8DD"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53D6EBA0" w14:textId="50416930" w:rsidR="003C448A" w:rsidRDefault="003C448A" w:rsidP="003C448A">
      <w:pPr>
        <w:pStyle w:val="Caption"/>
      </w:pPr>
      <w:r>
        <w:t xml:space="preserve">Table </w:t>
      </w:r>
      <w:r>
        <w:fldChar w:fldCharType="begin"/>
      </w:r>
      <w:r>
        <w:instrText xml:space="preserve"> SEQ Table \* ARABIC </w:instrText>
      </w:r>
      <w:r>
        <w:fldChar w:fldCharType="separate"/>
      </w:r>
      <w:r>
        <w:rPr>
          <w:noProof/>
        </w:rPr>
        <w:t>252</w:t>
      </w:r>
      <w:r>
        <w:fldChar w:fldCharType="end"/>
      </w:r>
      <w:r>
        <w:t>. Basics - Win - Updates - U - Microsoft Office - Broad - v1.0.0</w:t>
      </w:r>
    </w:p>
    <w:tbl>
      <w:tblPr>
        <w:tblStyle w:val="GridTable4-Accent2"/>
        <w:tblW w:w="4994" w:type="pct"/>
        <w:tblLook w:val="04A0" w:firstRow="1" w:lastRow="0" w:firstColumn="1" w:lastColumn="0" w:noHBand="0" w:noVBand="1"/>
      </w:tblPr>
      <w:tblGrid>
        <w:gridCol w:w="4093"/>
        <w:gridCol w:w="4912"/>
      </w:tblGrid>
      <w:tr w:rsidR="003C448A" w14:paraId="342C242C"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818C2D3" w14:textId="7976501D" w:rsidR="003C448A" w:rsidRDefault="003C448A" w:rsidP="003C448A">
            <w:pPr>
              <w:pStyle w:val="1ATableHeaderBold"/>
              <w:rPr>
                <w:lang w:bidi="en-US"/>
              </w:rPr>
            </w:pPr>
            <w:r>
              <w:rPr>
                <w:lang w:bidi="en-US"/>
              </w:rPr>
              <w:t>Name</w:t>
            </w:r>
          </w:p>
        </w:tc>
        <w:tc>
          <w:tcPr>
            <w:tcW w:w="2500" w:type="pct"/>
          </w:tcPr>
          <w:p w14:paraId="78F6EE98" w14:textId="4AEC57F4"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6484894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E71F303" w14:textId="4BB4D48D" w:rsidR="003C448A" w:rsidRDefault="003C448A" w:rsidP="003C448A">
            <w:pPr>
              <w:pStyle w:val="1ATableCategoryHeaderRowBold"/>
              <w:rPr>
                <w:lang w:bidi="en-US"/>
              </w:rPr>
            </w:pPr>
            <w:r>
              <w:rPr>
                <w:lang w:bidi="en-US"/>
              </w:rPr>
              <w:t>Microsoft Office 2016 (Machine)</w:t>
            </w:r>
          </w:p>
        </w:tc>
      </w:tr>
      <w:tr w:rsidR="003C448A" w14:paraId="0B84F6EE"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550A69AD" w14:textId="53C22562" w:rsidR="003C448A" w:rsidRDefault="003C448A" w:rsidP="003C448A">
            <w:pPr>
              <w:pStyle w:val="1ATableSub-CategoryHeaderColumn"/>
              <w:rPr>
                <w:lang w:bidi="en-US"/>
              </w:rPr>
            </w:pPr>
            <w:r>
              <w:rPr>
                <w:lang w:bidi="en-US"/>
              </w:rPr>
              <w:t>Updates</w:t>
            </w:r>
          </w:p>
        </w:tc>
      </w:tr>
      <w:tr w:rsidR="003C448A" w14:paraId="20220E2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C7475A4" w14:textId="67F70960" w:rsidR="003C448A" w:rsidRDefault="003C448A" w:rsidP="003C448A">
            <w:pPr>
              <w:pStyle w:val="1ATableTextStyle"/>
              <w:rPr>
                <w:lang w:bidi="en-US"/>
              </w:rPr>
            </w:pPr>
            <w:r>
              <w:rPr>
                <w:lang w:bidi="en-US"/>
              </w:rPr>
              <w:t>Delay downloading and installing updates for Office</w:t>
            </w:r>
          </w:p>
        </w:tc>
        <w:tc>
          <w:tcPr>
            <w:tcW w:w="2500" w:type="pct"/>
          </w:tcPr>
          <w:p w14:paraId="3AD1DD42" w14:textId="0B2F8AA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39A4598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58604EC" w14:textId="5A2103A8" w:rsidR="003C448A" w:rsidRDefault="003C448A" w:rsidP="003C448A">
            <w:pPr>
              <w:pStyle w:val="1ATableTextStyle"/>
              <w:rPr>
                <w:lang w:bidi="en-US"/>
              </w:rPr>
            </w:pPr>
            <w:r>
              <w:rPr>
                <w:lang w:bidi="en-US"/>
              </w:rPr>
              <w:lastRenderedPageBreak/>
              <w:t xml:space="preserve">  Days: (Device)</w:t>
            </w:r>
          </w:p>
        </w:tc>
        <w:tc>
          <w:tcPr>
            <w:tcW w:w="2500" w:type="pct"/>
          </w:tcPr>
          <w:p w14:paraId="1177BD42" w14:textId="3F9622D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8</w:t>
            </w:r>
          </w:p>
        </w:tc>
      </w:tr>
      <w:tr w:rsidR="003C448A" w14:paraId="293611C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10C687C" w14:textId="7DC27D25" w:rsidR="003C448A" w:rsidRDefault="003C448A" w:rsidP="003C448A">
            <w:pPr>
              <w:pStyle w:val="1ATableTextStyle"/>
              <w:rPr>
                <w:lang w:bidi="en-US"/>
              </w:rPr>
            </w:pPr>
            <w:r>
              <w:rPr>
                <w:lang w:bidi="en-US"/>
              </w:rPr>
              <w:t>Update Channel</w:t>
            </w:r>
          </w:p>
        </w:tc>
        <w:tc>
          <w:tcPr>
            <w:tcW w:w="2500" w:type="pct"/>
          </w:tcPr>
          <w:p w14:paraId="04115D54" w14:textId="2947F0C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3DA7075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A556E04" w14:textId="47EBB66A" w:rsidR="003C448A" w:rsidRDefault="003C448A" w:rsidP="003C448A">
            <w:pPr>
              <w:pStyle w:val="1ATableTextStyle"/>
              <w:rPr>
                <w:lang w:bidi="en-US"/>
              </w:rPr>
            </w:pPr>
            <w:r>
              <w:rPr>
                <w:lang w:bidi="en-US"/>
              </w:rPr>
              <w:t xml:space="preserve">  Channel Name: (Device)</w:t>
            </w:r>
          </w:p>
        </w:tc>
        <w:tc>
          <w:tcPr>
            <w:tcW w:w="2500" w:type="pct"/>
          </w:tcPr>
          <w:p w14:paraId="5A6A5E0D" w14:textId="38C1D0F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Monthly Enterprise Channel</w:t>
            </w:r>
          </w:p>
        </w:tc>
      </w:tr>
      <w:tr w:rsidR="003C448A" w14:paraId="3633409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BD08C29" w14:textId="7E7B0A2B" w:rsidR="003C448A" w:rsidRDefault="003C448A" w:rsidP="003C448A">
            <w:pPr>
              <w:pStyle w:val="1ATableTextStyle"/>
              <w:rPr>
                <w:lang w:bidi="en-US"/>
              </w:rPr>
            </w:pPr>
            <w:r>
              <w:rPr>
                <w:lang w:bidi="en-US"/>
              </w:rPr>
              <w:t>Update Deadline</w:t>
            </w:r>
          </w:p>
        </w:tc>
        <w:tc>
          <w:tcPr>
            <w:tcW w:w="2500" w:type="pct"/>
          </w:tcPr>
          <w:p w14:paraId="1A9DE3A7" w14:textId="5141FD6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4879A31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7414F78" w14:textId="6BA3DDFE" w:rsidR="003C448A" w:rsidRDefault="003C448A" w:rsidP="003C448A">
            <w:pPr>
              <w:pStyle w:val="1ATableTextStyle"/>
              <w:rPr>
                <w:lang w:bidi="en-US"/>
              </w:rPr>
            </w:pPr>
            <w:r>
              <w:rPr>
                <w:lang w:bidi="en-US"/>
              </w:rPr>
              <w:t xml:space="preserve">  Deadline: (Device)</w:t>
            </w:r>
          </w:p>
        </w:tc>
        <w:tc>
          <w:tcPr>
            <w:tcW w:w="2500" w:type="pct"/>
          </w:tcPr>
          <w:p w14:paraId="4F92A967" w14:textId="0888373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w:t>
            </w:r>
          </w:p>
        </w:tc>
      </w:tr>
      <w:tr w:rsidR="003C448A" w14:paraId="1DAC84A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D729EEA" w14:textId="6CBBCA3E" w:rsidR="003C448A" w:rsidRDefault="003C448A" w:rsidP="003C448A">
            <w:pPr>
              <w:pStyle w:val="1ATableTextStyle"/>
              <w:rPr>
                <w:lang w:bidi="en-US"/>
              </w:rPr>
            </w:pPr>
            <w:r>
              <w:rPr>
                <w:lang w:bidi="en-US"/>
              </w:rPr>
              <w:t>Update Path</w:t>
            </w:r>
          </w:p>
        </w:tc>
        <w:tc>
          <w:tcPr>
            <w:tcW w:w="2500" w:type="pct"/>
          </w:tcPr>
          <w:p w14:paraId="314776FD" w14:textId="7B4A975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1A80D5C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E6AC699" w14:textId="779DF23F" w:rsidR="003C448A" w:rsidRDefault="003C448A" w:rsidP="003C448A">
            <w:pPr>
              <w:pStyle w:val="1ATableTextStyle"/>
              <w:rPr>
                <w:lang w:bidi="en-US"/>
              </w:rPr>
            </w:pPr>
            <w:r>
              <w:rPr>
                <w:lang w:bidi="en-US"/>
              </w:rPr>
              <w:t xml:space="preserve">  Location for updates: (Device)</w:t>
            </w:r>
          </w:p>
        </w:tc>
        <w:tc>
          <w:tcPr>
            <w:tcW w:w="2500" w:type="pct"/>
          </w:tcPr>
          <w:p w14:paraId="6151CF0B" w14:textId="016359E5"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http://officecdn.microsoft.com/pr/55336b82-a18d-4dd6-b5f6-9e5095c314a6</w:t>
            </w:r>
          </w:p>
        </w:tc>
      </w:tr>
    </w:tbl>
    <w:p w14:paraId="49412326" w14:textId="72C3A95F" w:rsidR="003C448A" w:rsidRDefault="003C448A" w:rsidP="003C448A">
      <w:pPr>
        <w:pStyle w:val="Caption"/>
      </w:pPr>
      <w:r>
        <w:t xml:space="preserve">Table </w:t>
      </w:r>
      <w:r>
        <w:fldChar w:fldCharType="begin"/>
      </w:r>
      <w:r>
        <w:instrText xml:space="preserve"> SEQ Table \* ARABIC </w:instrText>
      </w:r>
      <w:r>
        <w:fldChar w:fldCharType="separate"/>
      </w:r>
      <w:r>
        <w:rPr>
          <w:noProof/>
        </w:rPr>
        <w:t>253</w:t>
      </w:r>
      <w:r>
        <w:fldChar w:fldCharType="end"/>
      </w:r>
      <w:r>
        <w:t>. Settings - Win - Updates - U - Microsoft Office - Broad - v1.0.0</w:t>
      </w:r>
    </w:p>
    <w:tbl>
      <w:tblPr>
        <w:tblStyle w:val="GridTable4-Accent2"/>
        <w:tblW w:w="4994" w:type="pct"/>
        <w:tblLook w:val="04A0" w:firstRow="1" w:lastRow="0" w:firstColumn="1" w:lastColumn="0" w:noHBand="0" w:noVBand="1"/>
      </w:tblPr>
      <w:tblGrid>
        <w:gridCol w:w="3001"/>
        <w:gridCol w:w="3000"/>
        <w:gridCol w:w="3004"/>
      </w:tblGrid>
      <w:tr w:rsidR="003C448A" w14:paraId="01802F59"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29CC0750" w14:textId="1F88BCEE" w:rsidR="003C448A" w:rsidRDefault="003C448A" w:rsidP="003C448A">
            <w:pPr>
              <w:pStyle w:val="1ATableHeaderBold"/>
              <w:rPr>
                <w:lang w:bidi="en-US"/>
              </w:rPr>
            </w:pPr>
            <w:r>
              <w:rPr>
                <w:lang w:bidi="en-US"/>
              </w:rPr>
              <w:t>Group</w:t>
            </w:r>
          </w:p>
        </w:tc>
        <w:tc>
          <w:tcPr>
            <w:tcW w:w="1666" w:type="pct"/>
          </w:tcPr>
          <w:p w14:paraId="134149DA" w14:textId="5BC4AF08"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8" w:type="pct"/>
          </w:tcPr>
          <w:p w14:paraId="4ABAF61A" w14:textId="237BA511"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0CF63B8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5CBE5601" w14:textId="586A525A" w:rsidR="003C448A" w:rsidRDefault="003C448A" w:rsidP="003C448A">
            <w:pPr>
              <w:pStyle w:val="1ATableCategoryHeaderRowBold"/>
              <w:rPr>
                <w:lang w:bidi="en-US"/>
              </w:rPr>
            </w:pPr>
            <w:r>
              <w:rPr>
                <w:lang w:bidi="en-US"/>
              </w:rPr>
              <w:t>Included Groups</w:t>
            </w:r>
          </w:p>
        </w:tc>
      </w:tr>
      <w:tr w:rsidR="003C448A" w14:paraId="4A78925F"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2DA50C06" w14:textId="59784AE0" w:rsidR="003C448A" w:rsidRDefault="003C448A" w:rsidP="003C448A">
            <w:pPr>
              <w:pStyle w:val="1ATableTextStyle"/>
              <w:rPr>
                <w:lang w:bidi="en-US"/>
              </w:rPr>
            </w:pPr>
            <w:r>
              <w:rPr>
                <w:lang w:bidi="en-US"/>
              </w:rPr>
              <w:t>All devices</w:t>
            </w:r>
          </w:p>
        </w:tc>
        <w:tc>
          <w:tcPr>
            <w:tcW w:w="1666" w:type="pct"/>
          </w:tcPr>
          <w:p w14:paraId="2FCB1FD8" w14:textId="76DD5B1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8" w:type="pct"/>
          </w:tcPr>
          <w:p w14:paraId="1E916265" w14:textId="24FBD0B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r w:rsidR="003C448A" w14:paraId="40BECA3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5B96BC33" w14:textId="3ADD5696" w:rsidR="003C448A" w:rsidRDefault="003C448A" w:rsidP="003C448A">
            <w:pPr>
              <w:pStyle w:val="1ATableCategoryHeaderRowBold"/>
              <w:rPr>
                <w:lang w:bidi="en-US"/>
              </w:rPr>
            </w:pPr>
            <w:r>
              <w:rPr>
                <w:lang w:bidi="en-US"/>
              </w:rPr>
              <w:t>Excluded Groups</w:t>
            </w:r>
          </w:p>
        </w:tc>
      </w:tr>
      <w:tr w:rsidR="003C448A" w14:paraId="0D9C6FB3"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0E942842" w14:textId="01E61CB8" w:rsidR="003C448A" w:rsidRDefault="003C448A" w:rsidP="003C448A">
            <w:pPr>
              <w:pStyle w:val="1ATableTextStyle"/>
              <w:rPr>
                <w:lang w:bidi="en-US"/>
              </w:rPr>
            </w:pPr>
            <w:r>
              <w:rPr>
                <w:lang w:bidi="en-US"/>
              </w:rPr>
              <w:t>Intune-Updates-Preview-Devices</w:t>
            </w:r>
          </w:p>
        </w:tc>
        <w:tc>
          <w:tcPr>
            <w:tcW w:w="1666" w:type="pct"/>
          </w:tcPr>
          <w:p w14:paraId="64D930C2" w14:textId="777777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p>
        </w:tc>
        <w:tc>
          <w:tcPr>
            <w:tcW w:w="1668" w:type="pct"/>
          </w:tcPr>
          <w:p w14:paraId="7B3078EF" w14:textId="77777777"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p>
        </w:tc>
      </w:tr>
    </w:tbl>
    <w:p w14:paraId="53E6217C" w14:textId="16D3AC1D" w:rsidR="003C448A" w:rsidRDefault="003C448A" w:rsidP="003C448A">
      <w:pPr>
        <w:pStyle w:val="Caption"/>
      </w:pPr>
      <w:r>
        <w:t xml:space="preserve">Table </w:t>
      </w:r>
      <w:r>
        <w:fldChar w:fldCharType="begin"/>
      </w:r>
      <w:r>
        <w:instrText xml:space="preserve"> SEQ Table \* ARABIC </w:instrText>
      </w:r>
      <w:r>
        <w:fldChar w:fldCharType="separate"/>
      </w:r>
      <w:r>
        <w:rPr>
          <w:noProof/>
        </w:rPr>
        <w:t>254</w:t>
      </w:r>
      <w:r>
        <w:fldChar w:fldCharType="end"/>
      </w:r>
      <w:r>
        <w:t>. Assignments - Win - Updates - U - Microsoft Office - Broad - v1.0.0</w:t>
      </w:r>
    </w:p>
    <w:p w14:paraId="128490CA" w14:textId="02B35287" w:rsidR="003C448A" w:rsidRDefault="003C448A" w:rsidP="003C448A">
      <w:pPr>
        <w:pStyle w:val="1ANumberedHeading3"/>
      </w:pPr>
      <w:bookmarkStart w:id="135" w:name="_Toc204168939"/>
      <w:r>
        <w:t>Win - Updates - U - Microsoft Office - Pilot - v1.0.0</w:t>
      </w:r>
      <w:bookmarkEnd w:id="135"/>
    </w:p>
    <w:p w14:paraId="0B028982"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6AF1286A"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432BE93" w14:textId="78F9156D" w:rsidR="003C448A" w:rsidRDefault="003C448A" w:rsidP="003C448A">
            <w:pPr>
              <w:pStyle w:val="1ATableHeaderBold"/>
              <w:rPr>
                <w:lang w:bidi="en-US"/>
              </w:rPr>
            </w:pPr>
            <w:r>
              <w:rPr>
                <w:lang w:bidi="en-US"/>
              </w:rPr>
              <w:t>Name</w:t>
            </w:r>
          </w:p>
        </w:tc>
        <w:tc>
          <w:tcPr>
            <w:tcW w:w="2500" w:type="pct"/>
          </w:tcPr>
          <w:p w14:paraId="69C5F912" w14:textId="06B7DE14"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209086C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00784234" w14:textId="318733FB" w:rsidR="003C448A" w:rsidRDefault="003C448A" w:rsidP="003C448A">
            <w:pPr>
              <w:pStyle w:val="1ATableCategoryHeaderRowBold"/>
              <w:rPr>
                <w:lang w:bidi="en-US"/>
              </w:rPr>
            </w:pPr>
            <w:r>
              <w:rPr>
                <w:lang w:bidi="en-US"/>
              </w:rPr>
              <w:t>Basics</w:t>
            </w:r>
          </w:p>
        </w:tc>
      </w:tr>
      <w:tr w:rsidR="003C448A" w14:paraId="1B3B240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0A85488" w14:textId="56CF52E5" w:rsidR="003C448A" w:rsidRDefault="003C448A" w:rsidP="003C448A">
            <w:pPr>
              <w:pStyle w:val="1ATableTextStyle"/>
              <w:rPr>
                <w:lang w:bidi="en-US"/>
              </w:rPr>
            </w:pPr>
            <w:r>
              <w:rPr>
                <w:lang w:bidi="en-US"/>
              </w:rPr>
              <w:t>Name</w:t>
            </w:r>
          </w:p>
        </w:tc>
        <w:tc>
          <w:tcPr>
            <w:tcW w:w="2500" w:type="pct"/>
          </w:tcPr>
          <w:p w14:paraId="14BFC026" w14:textId="6AAC0CC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Updates - U - Microsoft Office - Pilot - v1.0.0</w:t>
            </w:r>
          </w:p>
        </w:tc>
      </w:tr>
      <w:tr w:rsidR="003C448A" w14:paraId="75BBE28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6E12F07" w14:textId="2AE1FD46" w:rsidR="003C448A" w:rsidRDefault="003C448A" w:rsidP="003C448A">
            <w:pPr>
              <w:pStyle w:val="1ATableTextStyle"/>
              <w:rPr>
                <w:lang w:bidi="en-US"/>
              </w:rPr>
            </w:pPr>
            <w:r>
              <w:rPr>
                <w:lang w:bidi="en-US"/>
              </w:rPr>
              <w:t>Description</w:t>
            </w:r>
          </w:p>
        </w:tc>
        <w:tc>
          <w:tcPr>
            <w:tcW w:w="2500" w:type="pct"/>
          </w:tcPr>
          <w:p w14:paraId="47D5F243" w14:textId="3ABE3F2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Cloned policy from W11 - Office - Broad Ring - V1.0</w:t>
            </w:r>
          </w:p>
        </w:tc>
      </w:tr>
      <w:tr w:rsidR="003C448A" w14:paraId="74F1296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3EF6935" w14:textId="2F894AAE" w:rsidR="003C448A" w:rsidRDefault="003C448A" w:rsidP="003C448A">
            <w:pPr>
              <w:pStyle w:val="1ATableTextStyle"/>
              <w:rPr>
                <w:lang w:bidi="en-US"/>
              </w:rPr>
            </w:pPr>
            <w:r>
              <w:rPr>
                <w:lang w:bidi="en-US"/>
              </w:rPr>
              <w:t>Profile type</w:t>
            </w:r>
          </w:p>
        </w:tc>
        <w:tc>
          <w:tcPr>
            <w:tcW w:w="2500" w:type="pct"/>
          </w:tcPr>
          <w:p w14:paraId="52A3E767" w14:textId="4102BFB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5BE6435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2CDCC66" w14:textId="2180B1E9" w:rsidR="003C448A" w:rsidRDefault="003C448A" w:rsidP="003C448A">
            <w:pPr>
              <w:pStyle w:val="1ATableTextStyle"/>
              <w:rPr>
                <w:lang w:bidi="en-US"/>
              </w:rPr>
            </w:pPr>
            <w:r>
              <w:rPr>
                <w:lang w:bidi="en-US"/>
              </w:rPr>
              <w:t>Platform supported</w:t>
            </w:r>
          </w:p>
        </w:tc>
        <w:tc>
          <w:tcPr>
            <w:tcW w:w="2500" w:type="pct"/>
          </w:tcPr>
          <w:p w14:paraId="0C2754A0" w14:textId="6135EB7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2000C3A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BB2F3F8" w14:textId="6C983549" w:rsidR="003C448A" w:rsidRDefault="003C448A" w:rsidP="003C448A">
            <w:pPr>
              <w:pStyle w:val="1ATableTextStyle"/>
              <w:rPr>
                <w:lang w:bidi="en-US"/>
              </w:rPr>
            </w:pPr>
            <w:r>
              <w:rPr>
                <w:lang w:bidi="en-US"/>
              </w:rPr>
              <w:t>Created</w:t>
            </w:r>
          </w:p>
        </w:tc>
        <w:tc>
          <w:tcPr>
            <w:tcW w:w="2500" w:type="pct"/>
          </w:tcPr>
          <w:p w14:paraId="0B4638E1" w14:textId="26411CA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09:27:43</w:t>
            </w:r>
          </w:p>
        </w:tc>
      </w:tr>
      <w:tr w:rsidR="003C448A" w14:paraId="1CD2E4E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85F25E0" w14:textId="2AF59C5F" w:rsidR="003C448A" w:rsidRDefault="003C448A" w:rsidP="003C448A">
            <w:pPr>
              <w:pStyle w:val="1ATableTextStyle"/>
              <w:rPr>
                <w:lang w:bidi="en-US"/>
              </w:rPr>
            </w:pPr>
            <w:r>
              <w:rPr>
                <w:lang w:bidi="en-US"/>
              </w:rPr>
              <w:t>Last modified</w:t>
            </w:r>
          </w:p>
        </w:tc>
        <w:tc>
          <w:tcPr>
            <w:tcW w:w="2500" w:type="pct"/>
          </w:tcPr>
          <w:p w14:paraId="553CE967" w14:textId="2B7CB09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17 June 2025 10:12:50</w:t>
            </w:r>
          </w:p>
        </w:tc>
      </w:tr>
      <w:tr w:rsidR="003C448A" w14:paraId="0C92498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1A3DBD0" w14:textId="698F8704" w:rsidR="003C448A" w:rsidRDefault="003C448A" w:rsidP="003C448A">
            <w:pPr>
              <w:pStyle w:val="1ATableTextStyle"/>
              <w:rPr>
                <w:lang w:bidi="en-US"/>
              </w:rPr>
            </w:pPr>
            <w:r>
              <w:rPr>
                <w:lang w:bidi="en-US"/>
              </w:rPr>
              <w:t>Scope tags</w:t>
            </w:r>
          </w:p>
        </w:tc>
        <w:tc>
          <w:tcPr>
            <w:tcW w:w="2500" w:type="pct"/>
          </w:tcPr>
          <w:p w14:paraId="6634A45C" w14:textId="423B8F73"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7B024D34" w14:textId="1D4C346B" w:rsidR="003C448A" w:rsidRDefault="003C448A" w:rsidP="003C448A">
      <w:pPr>
        <w:pStyle w:val="Caption"/>
      </w:pPr>
      <w:r>
        <w:t xml:space="preserve">Table </w:t>
      </w:r>
      <w:r>
        <w:fldChar w:fldCharType="begin"/>
      </w:r>
      <w:r>
        <w:instrText xml:space="preserve"> SEQ Table \* ARABIC </w:instrText>
      </w:r>
      <w:r>
        <w:fldChar w:fldCharType="separate"/>
      </w:r>
      <w:r>
        <w:rPr>
          <w:noProof/>
        </w:rPr>
        <w:t>255</w:t>
      </w:r>
      <w:r>
        <w:fldChar w:fldCharType="end"/>
      </w:r>
      <w:r>
        <w:t>. Basics - Win - Updates - U - Microsoft Office - Pilot - v1.0.0</w:t>
      </w:r>
    </w:p>
    <w:tbl>
      <w:tblPr>
        <w:tblStyle w:val="GridTable4-Accent2"/>
        <w:tblW w:w="4994" w:type="pct"/>
        <w:tblLook w:val="04A0" w:firstRow="1" w:lastRow="0" w:firstColumn="1" w:lastColumn="0" w:noHBand="0" w:noVBand="1"/>
      </w:tblPr>
      <w:tblGrid>
        <w:gridCol w:w="4093"/>
        <w:gridCol w:w="4912"/>
      </w:tblGrid>
      <w:tr w:rsidR="003C448A" w14:paraId="6C6A4EEB"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C63EF6A" w14:textId="2F67B8D3" w:rsidR="003C448A" w:rsidRDefault="003C448A" w:rsidP="003C448A">
            <w:pPr>
              <w:pStyle w:val="1ATableHeaderBold"/>
              <w:rPr>
                <w:lang w:bidi="en-US"/>
              </w:rPr>
            </w:pPr>
            <w:r>
              <w:rPr>
                <w:lang w:bidi="en-US"/>
              </w:rPr>
              <w:t>Name</w:t>
            </w:r>
          </w:p>
        </w:tc>
        <w:tc>
          <w:tcPr>
            <w:tcW w:w="2500" w:type="pct"/>
          </w:tcPr>
          <w:p w14:paraId="50E49664" w14:textId="392A391D"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0B24E9B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5A87145C" w14:textId="3AA55CE4" w:rsidR="003C448A" w:rsidRDefault="003C448A" w:rsidP="003C448A">
            <w:pPr>
              <w:pStyle w:val="1ATableCategoryHeaderRowBold"/>
              <w:rPr>
                <w:lang w:bidi="en-US"/>
              </w:rPr>
            </w:pPr>
            <w:r>
              <w:rPr>
                <w:lang w:bidi="en-US"/>
              </w:rPr>
              <w:t>Microsoft Office 2016 (Machine)</w:t>
            </w:r>
          </w:p>
        </w:tc>
      </w:tr>
      <w:tr w:rsidR="003C448A" w14:paraId="751D9518"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35A4249E" w14:textId="53090B0A" w:rsidR="003C448A" w:rsidRDefault="003C448A" w:rsidP="003C448A">
            <w:pPr>
              <w:pStyle w:val="1ATableSub-CategoryHeaderColumn"/>
              <w:rPr>
                <w:lang w:bidi="en-US"/>
              </w:rPr>
            </w:pPr>
            <w:r>
              <w:rPr>
                <w:lang w:bidi="en-US"/>
              </w:rPr>
              <w:t>Updates</w:t>
            </w:r>
          </w:p>
        </w:tc>
      </w:tr>
      <w:tr w:rsidR="003C448A" w14:paraId="02958A4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5629059" w14:textId="23DDEBCC" w:rsidR="003C448A" w:rsidRDefault="003C448A" w:rsidP="003C448A">
            <w:pPr>
              <w:pStyle w:val="1ATableTextStyle"/>
              <w:rPr>
                <w:lang w:bidi="en-US"/>
              </w:rPr>
            </w:pPr>
            <w:r>
              <w:rPr>
                <w:lang w:bidi="en-US"/>
              </w:rPr>
              <w:t>Delay downloading and installing updates for Office</w:t>
            </w:r>
          </w:p>
        </w:tc>
        <w:tc>
          <w:tcPr>
            <w:tcW w:w="2500" w:type="pct"/>
          </w:tcPr>
          <w:p w14:paraId="71486D49" w14:textId="13ABB7E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59CF906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DE56F20" w14:textId="1CF961EA" w:rsidR="003C448A" w:rsidRDefault="003C448A" w:rsidP="003C448A">
            <w:pPr>
              <w:pStyle w:val="1ATableTextStyle"/>
              <w:rPr>
                <w:lang w:bidi="en-US"/>
              </w:rPr>
            </w:pPr>
            <w:r>
              <w:rPr>
                <w:lang w:bidi="en-US"/>
              </w:rPr>
              <w:t xml:space="preserve">  Days: (Device)</w:t>
            </w:r>
          </w:p>
        </w:tc>
        <w:tc>
          <w:tcPr>
            <w:tcW w:w="2500" w:type="pct"/>
          </w:tcPr>
          <w:p w14:paraId="25E4E91C" w14:textId="262E1B5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3</w:t>
            </w:r>
          </w:p>
        </w:tc>
      </w:tr>
      <w:tr w:rsidR="003C448A" w14:paraId="4852C07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AE42A06" w14:textId="51DB771A" w:rsidR="003C448A" w:rsidRDefault="003C448A" w:rsidP="003C448A">
            <w:pPr>
              <w:pStyle w:val="1ATableTextStyle"/>
              <w:rPr>
                <w:lang w:bidi="en-US"/>
              </w:rPr>
            </w:pPr>
            <w:r>
              <w:rPr>
                <w:lang w:bidi="en-US"/>
              </w:rPr>
              <w:t>Update Channel</w:t>
            </w:r>
          </w:p>
        </w:tc>
        <w:tc>
          <w:tcPr>
            <w:tcW w:w="2500" w:type="pct"/>
          </w:tcPr>
          <w:p w14:paraId="6E2CD0CA" w14:textId="6B74F78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5580A83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9AE11B6" w14:textId="014838FB" w:rsidR="003C448A" w:rsidRDefault="003C448A" w:rsidP="003C448A">
            <w:pPr>
              <w:pStyle w:val="1ATableTextStyle"/>
              <w:rPr>
                <w:lang w:bidi="en-US"/>
              </w:rPr>
            </w:pPr>
            <w:r>
              <w:rPr>
                <w:lang w:bidi="en-US"/>
              </w:rPr>
              <w:t xml:space="preserve">  Channel Name: (Device)</w:t>
            </w:r>
          </w:p>
        </w:tc>
        <w:tc>
          <w:tcPr>
            <w:tcW w:w="2500" w:type="pct"/>
          </w:tcPr>
          <w:p w14:paraId="15EA385B" w14:textId="4ABEA74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Monthly Enterprise Channel</w:t>
            </w:r>
          </w:p>
        </w:tc>
      </w:tr>
      <w:tr w:rsidR="003C448A" w14:paraId="3BEC5B3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3C31A4E" w14:textId="0F256F66" w:rsidR="003C448A" w:rsidRDefault="003C448A" w:rsidP="003C448A">
            <w:pPr>
              <w:pStyle w:val="1ATableTextStyle"/>
              <w:rPr>
                <w:lang w:bidi="en-US"/>
              </w:rPr>
            </w:pPr>
            <w:r>
              <w:rPr>
                <w:lang w:bidi="en-US"/>
              </w:rPr>
              <w:t>Update Deadline</w:t>
            </w:r>
          </w:p>
        </w:tc>
        <w:tc>
          <w:tcPr>
            <w:tcW w:w="2500" w:type="pct"/>
          </w:tcPr>
          <w:p w14:paraId="2ED4FCA0" w14:textId="2A2F580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099156C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575408C" w14:textId="754FB776" w:rsidR="003C448A" w:rsidRDefault="003C448A" w:rsidP="003C448A">
            <w:pPr>
              <w:pStyle w:val="1ATableTextStyle"/>
              <w:rPr>
                <w:lang w:bidi="en-US"/>
              </w:rPr>
            </w:pPr>
            <w:r>
              <w:rPr>
                <w:lang w:bidi="en-US"/>
              </w:rPr>
              <w:t xml:space="preserve">  Deadline: (Device)</w:t>
            </w:r>
          </w:p>
        </w:tc>
        <w:tc>
          <w:tcPr>
            <w:tcW w:w="2500" w:type="pct"/>
          </w:tcPr>
          <w:p w14:paraId="2E3A31B2" w14:textId="0E3E244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w:t>
            </w:r>
          </w:p>
        </w:tc>
      </w:tr>
      <w:tr w:rsidR="003C448A" w14:paraId="7FB16E0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7BBC7D9" w14:textId="01037053" w:rsidR="003C448A" w:rsidRDefault="003C448A" w:rsidP="003C448A">
            <w:pPr>
              <w:pStyle w:val="1ATableTextStyle"/>
              <w:rPr>
                <w:lang w:bidi="en-US"/>
              </w:rPr>
            </w:pPr>
            <w:r>
              <w:rPr>
                <w:lang w:bidi="en-US"/>
              </w:rPr>
              <w:t>Update Path</w:t>
            </w:r>
          </w:p>
        </w:tc>
        <w:tc>
          <w:tcPr>
            <w:tcW w:w="2500" w:type="pct"/>
          </w:tcPr>
          <w:p w14:paraId="69EE8D59" w14:textId="7BF8C52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0475E68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4D76640" w14:textId="11B0D220" w:rsidR="003C448A" w:rsidRDefault="003C448A" w:rsidP="003C448A">
            <w:pPr>
              <w:pStyle w:val="1ATableTextStyle"/>
              <w:rPr>
                <w:lang w:bidi="en-US"/>
              </w:rPr>
            </w:pPr>
            <w:r>
              <w:rPr>
                <w:lang w:bidi="en-US"/>
              </w:rPr>
              <w:lastRenderedPageBreak/>
              <w:t xml:space="preserve">  Location for updates: (Device)</w:t>
            </w:r>
          </w:p>
        </w:tc>
        <w:tc>
          <w:tcPr>
            <w:tcW w:w="2500" w:type="pct"/>
          </w:tcPr>
          <w:p w14:paraId="667A7F63" w14:textId="4779CA00"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http://officecdn.microsoft.com/pr/55336b82-a18d-4dd6-b5f6-9e5095c314a6</w:t>
            </w:r>
          </w:p>
        </w:tc>
      </w:tr>
    </w:tbl>
    <w:p w14:paraId="7D23976E" w14:textId="79B4F737" w:rsidR="003C448A" w:rsidRDefault="003C448A" w:rsidP="003C448A">
      <w:pPr>
        <w:pStyle w:val="Caption"/>
      </w:pPr>
      <w:r>
        <w:t xml:space="preserve">Table </w:t>
      </w:r>
      <w:r>
        <w:fldChar w:fldCharType="begin"/>
      </w:r>
      <w:r>
        <w:instrText xml:space="preserve"> SEQ Table \* ARABIC </w:instrText>
      </w:r>
      <w:r>
        <w:fldChar w:fldCharType="separate"/>
      </w:r>
      <w:r>
        <w:rPr>
          <w:noProof/>
        </w:rPr>
        <w:t>256</w:t>
      </w:r>
      <w:r>
        <w:fldChar w:fldCharType="end"/>
      </w:r>
      <w:r>
        <w:t>. Settings - Win - Updates - U - Microsoft Office - Pilot - v1.0.0</w:t>
      </w:r>
    </w:p>
    <w:p w14:paraId="4BDA126D" w14:textId="0801BAA4" w:rsidR="003C448A" w:rsidRDefault="003C448A" w:rsidP="003C448A">
      <w:pPr>
        <w:pStyle w:val="1ANumberedHeading3"/>
      </w:pPr>
      <w:bookmarkStart w:id="136" w:name="_Toc204168940"/>
      <w:r>
        <w:t>Win - Updates - U - Microsoft Office - Preview - v1.0.0</w:t>
      </w:r>
      <w:bookmarkEnd w:id="136"/>
    </w:p>
    <w:p w14:paraId="540D7410"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569D27F8"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348C25C" w14:textId="3F3B31BF" w:rsidR="003C448A" w:rsidRDefault="003C448A" w:rsidP="003C448A">
            <w:pPr>
              <w:pStyle w:val="1ATableHeaderBold"/>
              <w:rPr>
                <w:lang w:bidi="en-US"/>
              </w:rPr>
            </w:pPr>
            <w:r>
              <w:rPr>
                <w:lang w:bidi="en-US"/>
              </w:rPr>
              <w:t>Name</w:t>
            </w:r>
          </w:p>
        </w:tc>
        <w:tc>
          <w:tcPr>
            <w:tcW w:w="2500" w:type="pct"/>
          </w:tcPr>
          <w:p w14:paraId="795540A0" w14:textId="5CF03404"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4670B1D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57C89E60" w14:textId="1FB525DE" w:rsidR="003C448A" w:rsidRDefault="003C448A" w:rsidP="003C448A">
            <w:pPr>
              <w:pStyle w:val="1ATableCategoryHeaderRowBold"/>
              <w:rPr>
                <w:lang w:bidi="en-US"/>
              </w:rPr>
            </w:pPr>
            <w:r>
              <w:rPr>
                <w:lang w:bidi="en-US"/>
              </w:rPr>
              <w:t>Basics</w:t>
            </w:r>
          </w:p>
        </w:tc>
      </w:tr>
      <w:tr w:rsidR="003C448A" w14:paraId="1491115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6133A05" w14:textId="0608702C" w:rsidR="003C448A" w:rsidRDefault="003C448A" w:rsidP="003C448A">
            <w:pPr>
              <w:pStyle w:val="1ATableTextStyle"/>
              <w:rPr>
                <w:lang w:bidi="en-US"/>
              </w:rPr>
            </w:pPr>
            <w:r>
              <w:rPr>
                <w:lang w:bidi="en-US"/>
              </w:rPr>
              <w:t>Name</w:t>
            </w:r>
          </w:p>
        </w:tc>
        <w:tc>
          <w:tcPr>
            <w:tcW w:w="2500" w:type="pct"/>
          </w:tcPr>
          <w:p w14:paraId="0AA5C55C" w14:textId="0CC3FEF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Updates - U - Microsoft Office - Preview - v1.0.0</w:t>
            </w:r>
          </w:p>
        </w:tc>
      </w:tr>
      <w:tr w:rsidR="003C448A" w14:paraId="64269A6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C533C48" w14:textId="037A6A67" w:rsidR="003C448A" w:rsidRDefault="003C448A" w:rsidP="003C448A">
            <w:pPr>
              <w:pStyle w:val="1ATableTextStyle"/>
              <w:rPr>
                <w:lang w:bidi="en-US"/>
              </w:rPr>
            </w:pPr>
            <w:r>
              <w:rPr>
                <w:lang w:bidi="en-US"/>
              </w:rPr>
              <w:t>Description</w:t>
            </w:r>
          </w:p>
        </w:tc>
        <w:tc>
          <w:tcPr>
            <w:tcW w:w="2500" w:type="pct"/>
          </w:tcPr>
          <w:p w14:paraId="403C4B6E" w14:textId="0A50A01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Cloned policy from W11 - Office - Broad Ring - V1.0</w:t>
            </w:r>
          </w:p>
        </w:tc>
      </w:tr>
      <w:tr w:rsidR="003C448A" w14:paraId="2780CAD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7FEE472" w14:textId="521ABF24" w:rsidR="003C448A" w:rsidRDefault="003C448A" w:rsidP="003C448A">
            <w:pPr>
              <w:pStyle w:val="1ATableTextStyle"/>
              <w:rPr>
                <w:lang w:bidi="en-US"/>
              </w:rPr>
            </w:pPr>
            <w:r>
              <w:rPr>
                <w:lang w:bidi="en-US"/>
              </w:rPr>
              <w:t>Profile type</w:t>
            </w:r>
          </w:p>
        </w:tc>
        <w:tc>
          <w:tcPr>
            <w:tcW w:w="2500" w:type="pct"/>
          </w:tcPr>
          <w:p w14:paraId="488EC0A1" w14:textId="67239CA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06136BD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2F15DBD" w14:textId="5C3E4F18" w:rsidR="003C448A" w:rsidRDefault="003C448A" w:rsidP="003C448A">
            <w:pPr>
              <w:pStyle w:val="1ATableTextStyle"/>
              <w:rPr>
                <w:lang w:bidi="en-US"/>
              </w:rPr>
            </w:pPr>
            <w:r>
              <w:rPr>
                <w:lang w:bidi="en-US"/>
              </w:rPr>
              <w:t>Platform supported</w:t>
            </w:r>
          </w:p>
        </w:tc>
        <w:tc>
          <w:tcPr>
            <w:tcW w:w="2500" w:type="pct"/>
          </w:tcPr>
          <w:p w14:paraId="50A5DCC6" w14:textId="5D6D390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22429C6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21D4E75" w14:textId="42320EFF" w:rsidR="003C448A" w:rsidRDefault="003C448A" w:rsidP="003C448A">
            <w:pPr>
              <w:pStyle w:val="1ATableTextStyle"/>
              <w:rPr>
                <w:lang w:bidi="en-US"/>
              </w:rPr>
            </w:pPr>
            <w:r>
              <w:rPr>
                <w:lang w:bidi="en-US"/>
              </w:rPr>
              <w:t>Created</w:t>
            </w:r>
          </w:p>
        </w:tc>
        <w:tc>
          <w:tcPr>
            <w:tcW w:w="2500" w:type="pct"/>
          </w:tcPr>
          <w:p w14:paraId="2957A430" w14:textId="157628B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09:27:44</w:t>
            </w:r>
          </w:p>
        </w:tc>
      </w:tr>
      <w:tr w:rsidR="003C448A" w14:paraId="2C1AE85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077FD60" w14:textId="7105241C" w:rsidR="003C448A" w:rsidRDefault="003C448A" w:rsidP="003C448A">
            <w:pPr>
              <w:pStyle w:val="1ATableTextStyle"/>
              <w:rPr>
                <w:lang w:bidi="en-US"/>
              </w:rPr>
            </w:pPr>
            <w:r>
              <w:rPr>
                <w:lang w:bidi="en-US"/>
              </w:rPr>
              <w:t>Last modified</w:t>
            </w:r>
          </w:p>
        </w:tc>
        <w:tc>
          <w:tcPr>
            <w:tcW w:w="2500" w:type="pct"/>
          </w:tcPr>
          <w:p w14:paraId="46404EC6" w14:textId="6D473D6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10 April 2025 09:27:44</w:t>
            </w:r>
          </w:p>
        </w:tc>
      </w:tr>
      <w:tr w:rsidR="003C448A" w14:paraId="37D9108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F50D084" w14:textId="610AB224" w:rsidR="003C448A" w:rsidRDefault="003C448A" w:rsidP="003C448A">
            <w:pPr>
              <w:pStyle w:val="1ATableTextStyle"/>
              <w:rPr>
                <w:lang w:bidi="en-US"/>
              </w:rPr>
            </w:pPr>
            <w:r>
              <w:rPr>
                <w:lang w:bidi="en-US"/>
              </w:rPr>
              <w:t>Scope tags</w:t>
            </w:r>
          </w:p>
        </w:tc>
        <w:tc>
          <w:tcPr>
            <w:tcW w:w="2500" w:type="pct"/>
          </w:tcPr>
          <w:p w14:paraId="7A5C092E" w14:textId="7260EB50"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2B66390A" w14:textId="3B0E60AE" w:rsidR="003C448A" w:rsidRDefault="003C448A" w:rsidP="003C448A">
      <w:pPr>
        <w:pStyle w:val="Caption"/>
      </w:pPr>
      <w:r>
        <w:t xml:space="preserve">Table </w:t>
      </w:r>
      <w:r>
        <w:fldChar w:fldCharType="begin"/>
      </w:r>
      <w:r>
        <w:instrText xml:space="preserve"> SEQ Table \* ARABIC </w:instrText>
      </w:r>
      <w:r>
        <w:fldChar w:fldCharType="separate"/>
      </w:r>
      <w:r>
        <w:rPr>
          <w:noProof/>
        </w:rPr>
        <w:t>257</w:t>
      </w:r>
      <w:r>
        <w:fldChar w:fldCharType="end"/>
      </w:r>
      <w:r>
        <w:t>. Basics - Win - Updates - U - Microsoft Office - Preview - v1.0.0</w:t>
      </w:r>
    </w:p>
    <w:tbl>
      <w:tblPr>
        <w:tblStyle w:val="GridTable4-Accent2"/>
        <w:tblW w:w="4994" w:type="pct"/>
        <w:tblLook w:val="04A0" w:firstRow="1" w:lastRow="0" w:firstColumn="1" w:lastColumn="0" w:noHBand="0" w:noVBand="1"/>
      </w:tblPr>
      <w:tblGrid>
        <w:gridCol w:w="4093"/>
        <w:gridCol w:w="4912"/>
      </w:tblGrid>
      <w:tr w:rsidR="003C448A" w14:paraId="22BE3FCB"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253BA3F" w14:textId="21160E33" w:rsidR="003C448A" w:rsidRDefault="003C448A" w:rsidP="003C448A">
            <w:pPr>
              <w:pStyle w:val="1ATableHeaderBold"/>
              <w:rPr>
                <w:lang w:bidi="en-US"/>
              </w:rPr>
            </w:pPr>
            <w:r>
              <w:rPr>
                <w:lang w:bidi="en-US"/>
              </w:rPr>
              <w:t>Name</w:t>
            </w:r>
          </w:p>
        </w:tc>
        <w:tc>
          <w:tcPr>
            <w:tcW w:w="2500" w:type="pct"/>
          </w:tcPr>
          <w:p w14:paraId="611CA3A1" w14:textId="662B8FCB"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0BDC770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5CB85E5" w14:textId="22D36101" w:rsidR="003C448A" w:rsidRDefault="003C448A" w:rsidP="003C448A">
            <w:pPr>
              <w:pStyle w:val="1ATableCategoryHeaderRowBold"/>
              <w:rPr>
                <w:lang w:bidi="en-US"/>
              </w:rPr>
            </w:pPr>
            <w:r>
              <w:rPr>
                <w:lang w:bidi="en-US"/>
              </w:rPr>
              <w:t>Microsoft Office 2016 (Machine)</w:t>
            </w:r>
          </w:p>
        </w:tc>
      </w:tr>
      <w:tr w:rsidR="003C448A" w14:paraId="01B381F0"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55C50090" w14:textId="0A32D997" w:rsidR="003C448A" w:rsidRDefault="003C448A" w:rsidP="003C448A">
            <w:pPr>
              <w:pStyle w:val="1ATableSub-CategoryHeaderColumn"/>
              <w:rPr>
                <w:lang w:bidi="en-US"/>
              </w:rPr>
            </w:pPr>
            <w:r>
              <w:rPr>
                <w:lang w:bidi="en-US"/>
              </w:rPr>
              <w:t>Updates</w:t>
            </w:r>
          </w:p>
        </w:tc>
      </w:tr>
      <w:tr w:rsidR="003C448A" w14:paraId="6DA345E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7A2133A" w14:textId="303853B6" w:rsidR="003C448A" w:rsidRDefault="003C448A" w:rsidP="003C448A">
            <w:pPr>
              <w:pStyle w:val="1ATableTextStyle"/>
              <w:rPr>
                <w:lang w:bidi="en-US"/>
              </w:rPr>
            </w:pPr>
            <w:r>
              <w:rPr>
                <w:lang w:bidi="en-US"/>
              </w:rPr>
              <w:t>Delay downloading and installing updates for Office</w:t>
            </w:r>
          </w:p>
        </w:tc>
        <w:tc>
          <w:tcPr>
            <w:tcW w:w="2500" w:type="pct"/>
          </w:tcPr>
          <w:p w14:paraId="1FC89906" w14:textId="7BF0355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49B183B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BBCCC9D" w14:textId="5BD229DB" w:rsidR="003C448A" w:rsidRDefault="003C448A" w:rsidP="003C448A">
            <w:pPr>
              <w:pStyle w:val="1ATableTextStyle"/>
              <w:rPr>
                <w:lang w:bidi="en-US"/>
              </w:rPr>
            </w:pPr>
            <w:r>
              <w:rPr>
                <w:lang w:bidi="en-US"/>
              </w:rPr>
              <w:t>Update Channel</w:t>
            </w:r>
          </w:p>
        </w:tc>
        <w:tc>
          <w:tcPr>
            <w:tcW w:w="2500" w:type="pct"/>
          </w:tcPr>
          <w:p w14:paraId="050270E4" w14:textId="289C92A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1F13C68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A17CA3E" w14:textId="19B2A6D9" w:rsidR="003C448A" w:rsidRDefault="003C448A" w:rsidP="003C448A">
            <w:pPr>
              <w:pStyle w:val="1ATableTextStyle"/>
              <w:rPr>
                <w:lang w:bidi="en-US"/>
              </w:rPr>
            </w:pPr>
            <w:r>
              <w:rPr>
                <w:lang w:bidi="en-US"/>
              </w:rPr>
              <w:t xml:space="preserve">  Channel Name: (Device)</w:t>
            </w:r>
          </w:p>
        </w:tc>
        <w:tc>
          <w:tcPr>
            <w:tcW w:w="2500" w:type="pct"/>
          </w:tcPr>
          <w:p w14:paraId="3DB68B88" w14:textId="75B7A3A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Monthly Enterprise Channel</w:t>
            </w:r>
          </w:p>
        </w:tc>
      </w:tr>
      <w:tr w:rsidR="003C448A" w14:paraId="6DE1781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4B43F59" w14:textId="210F23AD" w:rsidR="003C448A" w:rsidRDefault="003C448A" w:rsidP="003C448A">
            <w:pPr>
              <w:pStyle w:val="1ATableTextStyle"/>
              <w:rPr>
                <w:lang w:bidi="en-US"/>
              </w:rPr>
            </w:pPr>
            <w:r>
              <w:rPr>
                <w:lang w:bidi="en-US"/>
              </w:rPr>
              <w:t>Update Deadline</w:t>
            </w:r>
          </w:p>
        </w:tc>
        <w:tc>
          <w:tcPr>
            <w:tcW w:w="2500" w:type="pct"/>
          </w:tcPr>
          <w:p w14:paraId="21EF2169" w14:textId="5CD8793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0C1C61A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DC8ADA5" w14:textId="77AE225E" w:rsidR="003C448A" w:rsidRDefault="003C448A" w:rsidP="003C448A">
            <w:pPr>
              <w:pStyle w:val="1ATableTextStyle"/>
              <w:rPr>
                <w:lang w:bidi="en-US"/>
              </w:rPr>
            </w:pPr>
            <w:r>
              <w:rPr>
                <w:lang w:bidi="en-US"/>
              </w:rPr>
              <w:t xml:space="preserve">  Deadline: (Device)</w:t>
            </w:r>
          </w:p>
        </w:tc>
        <w:tc>
          <w:tcPr>
            <w:tcW w:w="2500" w:type="pct"/>
          </w:tcPr>
          <w:p w14:paraId="16BA8210" w14:textId="6E695A9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w:t>
            </w:r>
          </w:p>
        </w:tc>
      </w:tr>
      <w:tr w:rsidR="003C448A" w14:paraId="4B06D2F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7DBF6BA" w14:textId="5AC663F2" w:rsidR="003C448A" w:rsidRDefault="003C448A" w:rsidP="003C448A">
            <w:pPr>
              <w:pStyle w:val="1ATableTextStyle"/>
              <w:rPr>
                <w:lang w:bidi="en-US"/>
              </w:rPr>
            </w:pPr>
            <w:r>
              <w:rPr>
                <w:lang w:bidi="en-US"/>
              </w:rPr>
              <w:t>Update Path</w:t>
            </w:r>
          </w:p>
        </w:tc>
        <w:tc>
          <w:tcPr>
            <w:tcW w:w="2500" w:type="pct"/>
          </w:tcPr>
          <w:p w14:paraId="0C94FEFC" w14:textId="07F5213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6B45682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FD89AF5" w14:textId="62072C51" w:rsidR="003C448A" w:rsidRDefault="003C448A" w:rsidP="003C448A">
            <w:pPr>
              <w:pStyle w:val="1ATableTextStyle"/>
              <w:rPr>
                <w:lang w:bidi="en-US"/>
              </w:rPr>
            </w:pPr>
            <w:r>
              <w:rPr>
                <w:lang w:bidi="en-US"/>
              </w:rPr>
              <w:t xml:space="preserve">  Location for updates: (Device)</w:t>
            </w:r>
          </w:p>
        </w:tc>
        <w:tc>
          <w:tcPr>
            <w:tcW w:w="2500" w:type="pct"/>
          </w:tcPr>
          <w:p w14:paraId="13BD968D" w14:textId="483BFF42"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http://officecdn.microsoft.com/pr/55336b82-a18d-4dd6-b5f6-9e5095c314a6</w:t>
            </w:r>
          </w:p>
        </w:tc>
      </w:tr>
    </w:tbl>
    <w:p w14:paraId="6BC1027E" w14:textId="74426F6A" w:rsidR="003C448A" w:rsidRDefault="003C448A" w:rsidP="003C448A">
      <w:pPr>
        <w:pStyle w:val="Caption"/>
      </w:pPr>
      <w:r>
        <w:t xml:space="preserve">Table </w:t>
      </w:r>
      <w:r>
        <w:fldChar w:fldCharType="begin"/>
      </w:r>
      <w:r>
        <w:instrText xml:space="preserve"> SEQ Table \* ARABIC </w:instrText>
      </w:r>
      <w:r>
        <w:fldChar w:fldCharType="separate"/>
      </w:r>
      <w:r>
        <w:rPr>
          <w:noProof/>
        </w:rPr>
        <w:t>258</w:t>
      </w:r>
      <w:r>
        <w:fldChar w:fldCharType="end"/>
      </w:r>
      <w:r>
        <w:t>. Settings - Win - Updates - U - Microsoft Office - Preview - v1.0.0</w:t>
      </w:r>
    </w:p>
    <w:tbl>
      <w:tblPr>
        <w:tblStyle w:val="GridTable4-Accent2"/>
        <w:tblW w:w="4994" w:type="pct"/>
        <w:tblLook w:val="04A0" w:firstRow="1" w:lastRow="0" w:firstColumn="1" w:lastColumn="0" w:noHBand="0" w:noVBand="1"/>
      </w:tblPr>
      <w:tblGrid>
        <w:gridCol w:w="3001"/>
        <w:gridCol w:w="3000"/>
        <w:gridCol w:w="3004"/>
      </w:tblGrid>
      <w:tr w:rsidR="003C448A" w14:paraId="5795D61E"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0043A95B" w14:textId="71EB0EA5" w:rsidR="003C448A" w:rsidRDefault="003C448A" w:rsidP="003C448A">
            <w:pPr>
              <w:pStyle w:val="1ATableHeaderBold"/>
              <w:rPr>
                <w:lang w:bidi="en-US"/>
              </w:rPr>
            </w:pPr>
            <w:r>
              <w:rPr>
                <w:lang w:bidi="en-US"/>
              </w:rPr>
              <w:t>Group</w:t>
            </w:r>
          </w:p>
        </w:tc>
        <w:tc>
          <w:tcPr>
            <w:tcW w:w="1666" w:type="pct"/>
          </w:tcPr>
          <w:p w14:paraId="3EC4B52A" w14:textId="619DC461"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1B66F370" w14:textId="7C83A190"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6C36E4B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4DB32247" w14:textId="031B6732" w:rsidR="003C448A" w:rsidRDefault="003C448A" w:rsidP="003C448A">
            <w:pPr>
              <w:pStyle w:val="1ATableCategoryHeaderRowBold"/>
              <w:rPr>
                <w:lang w:bidi="en-US"/>
              </w:rPr>
            </w:pPr>
            <w:r>
              <w:rPr>
                <w:lang w:bidi="en-US"/>
              </w:rPr>
              <w:t>Included Groups</w:t>
            </w:r>
          </w:p>
        </w:tc>
      </w:tr>
      <w:tr w:rsidR="003C448A" w14:paraId="5A536257"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2A443336" w14:textId="60DA19D5" w:rsidR="003C448A" w:rsidRDefault="003C448A" w:rsidP="003C448A">
            <w:pPr>
              <w:pStyle w:val="1ATableTextStyle"/>
              <w:rPr>
                <w:lang w:bidi="en-US"/>
              </w:rPr>
            </w:pPr>
            <w:r>
              <w:rPr>
                <w:lang w:bidi="en-US"/>
              </w:rPr>
              <w:t>Intune-Updates-Preview-Devices</w:t>
            </w:r>
          </w:p>
        </w:tc>
        <w:tc>
          <w:tcPr>
            <w:tcW w:w="1666" w:type="pct"/>
          </w:tcPr>
          <w:p w14:paraId="156D7131" w14:textId="2A1DD86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229C1EB9" w14:textId="56046B1E"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31A6D6D3" w14:textId="326B397E" w:rsidR="003C448A" w:rsidRDefault="003C448A" w:rsidP="003C448A">
      <w:pPr>
        <w:pStyle w:val="Caption"/>
      </w:pPr>
      <w:r>
        <w:t xml:space="preserve">Table </w:t>
      </w:r>
      <w:r>
        <w:fldChar w:fldCharType="begin"/>
      </w:r>
      <w:r>
        <w:instrText xml:space="preserve"> SEQ Table \* ARABIC </w:instrText>
      </w:r>
      <w:r>
        <w:fldChar w:fldCharType="separate"/>
      </w:r>
      <w:r>
        <w:rPr>
          <w:noProof/>
        </w:rPr>
        <w:t>259</w:t>
      </w:r>
      <w:r>
        <w:fldChar w:fldCharType="end"/>
      </w:r>
      <w:r>
        <w:t>. Assignments - Win - Updates - U - Microsoft Office - Preview - v1.0.0</w:t>
      </w:r>
    </w:p>
    <w:p w14:paraId="66640303" w14:textId="25D47F21" w:rsidR="003C448A" w:rsidRDefault="003C448A" w:rsidP="003C448A">
      <w:pPr>
        <w:pStyle w:val="1ANumberedHeading3"/>
      </w:pPr>
      <w:bookmarkStart w:id="137" w:name="_Toc204168941"/>
      <w:r>
        <w:t>Win - Updates - U - Microsoft OneDrive - Broad - v1.0.0</w:t>
      </w:r>
      <w:bookmarkEnd w:id="137"/>
    </w:p>
    <w:p w14:paraId="69C7DF0D"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568D6076"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36D0505" w14:textId="21F339C6" w:rsidR="003C448A" w:rsidRDefault="003C448A" w:rsidP="003C448A">
            <w:pPr>
              <w:pStyle w:val="1ATableHeaderBold"/>
              <w:rPr>
                <w:lang w:bidi="en-US"/>
              </w:rPr>
            </w:pPr>
            <w:r>
              <w:rPr>
                <w:lang w:bidi="en-US"/>
              </w:rPr>
              <w:t>Name</w:t>
            </w:r>
          </w:p>
        </w:tc>
        <w:tc>
          <w:tcPr>
            <w:tcW w:w="2500" w:type="pct"/>
          </w:tcPr>
          <w:p w14:paraId="086645B8" w14:textId="0AFC17EE"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2ECAB15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1DCCDAA" w14:textId="7C50CA3C" w:rsidR="003C448A" w:rsidRDefault="003C448A" w:rsidP="003C448A">
            <w:pPr>
              <w:pStyle w:val="1ATableCategoryHeaderRowBold"/>
              <w:rPr>
                <w:lang w:bidi="en-US"/>
              </w:rPr>
            </w:pPr>
            <w:r>
              <w:rPr>
                <w:lang w:bidi="en-US"/>
              </w:rPr>
              <w:t>Basics</w:t>
            </w:r>
          </w:p>
        </w:tc>
      </w:tr>
      <w:tr w:rsidR="003C448A" w14:paraId="561C38F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8BA66B0" w14:textId="042EC561" w:rsidR="003C448A" w:rsidRDefault="003C448A" w:rsidP="003C448A">
            <w:pPr>
              <w:pStyle w:val="1ATableTextStyle"/>
              <w:rPr>
                <w:lang w:bidi="en-US"/>
              </w:rPr>
            </w:pPr>
            <w:r>
              <w:rPr>
                <w:lang w:bidi="en-US"/>
              </w:rPr>
              <w:t>Name</w:t>
            </w:r>
          </w:p>
        </w:tc>
        <w:tc>
          <w:tcPr>
            <w:tcW w:w="2500" w:type="pct"/>
          </w:tcPr>
          <w:p w14:paraId="72021CEA" w14:textId="1156CB6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Updates - U - Microsoft OneDrive - Broad - v1.0.0</w:t>
            </w:r>
          </w:p>
        </w:tc>
      </w:tr>
      <w:tr w:rsidR="003C448A" w14:paraId="309D95E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3C139D0" w14:textId="426B5655" w:rsidR="003C448A" w:rsidRDefault="003C448A" w:rsidP="003C448A">
            <w:pPr>
              <w:pStyle w:val="1ATableTextStyle"/>
              <w:rPr>
                <w:lang w:bidi="en-US"/>
              </w:rPr>
            </w:pPr>
            <w:r>
              <w:rPr>
                <w:lang w:bidi="en-US"/>
              </w:rPr>
              <w:lastRenderedPageBreak/>
              <w:t>Description</w:t>
            </w:r>
          </w:p>
        </w:tc>
        <w:tc>
          <w:tcPr>
            <w:tcW w:w="2500" w:type="pct"/>
          </w:tcPr>
          <w:p w14:paraId="76D3A63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72D3096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88BAE3C" w14:textId="2ADBE282" w:rsidR="003C448A" w:rsidRDefault="003C448A" w:rsidP="003C448A">
            <w:pPr>
              <w:pStyle w:val="1ATableTextStyle"/>
              <w:rPr>
                <w:lang w:bidi="en-US"/>
              </w:rPr>
            </w:pPr>
            <w:r>
              <w:rPr>
                <w:lang w:bidi="en-US"/>
              </w:rPr>
              <w:t>Profile type</w:t>
            </w:r>
          </w:p>
        </w:tc>
        <w:tc>
          <w:tcPr>
            <w:tcW w:w="2500" w:type="pct"/>
          </w:tcPr>
          <w:p w14:paraId="11A7F0F1" w14:textId="508D50B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0B478F3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51D2CBB" w14:textId="585E8539" w:rsidR="003C448A" w:rsidRDefault="003C448A" w:rsidP="003C448A">
            <w:pPr>
              <w:pStyle w:val="1ATableTextStyle"/>
              <w:rPr>
                <w:lang w:bidi="en-US"/>
              </w:rPr>
            </w:pPr>
            <w:r>
              <w:rPr>
                <w:lang w:bidi="en-US"/>
              </w:rPr>
              <w:t>Platform supported</w:t>
            </w:r>
          </w:p>
        </w:tc>
        <w:tc>
          <w:tcPr>
            <w:tcW w:w="2500" w:type="pct"/>
          </w:tcPr>
          <w:p w14:paraId="6B49DA46" w14:textId="3D29C88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32C965C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34D03AC" w14:textId="06FDCCD1" w:rsidR="003C448A" w:rsidRDefault="003C448A" w:rsidP="003C448A">
            <w:pPr>
              <w:pStyle w:val="1ATableTextStyle"/>
              <w:rPr>
                <w:lang w:bidi="en-US"/>
              </w:rPr>
            </w:pPr>
            <w:r>
              <w:rPr>
                <w:lang w:bidi="en-US"/>
              </w:rPr>
              <w:t>Created</w:t>
            </w:r>
          </w:p>
        </w:tc>
        <w:tc>
          <w:tcPr>
            <w:tcW w:w="2500" w:type="pct"/>
          </w:tcPr>
          <w:p w14:paraId="4C92B227" w14:textId="51A71A2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09:27:44</w:t>
            </w:r>
          </w:p>
        </w:tc>
      </w:tr>
      <w:tr w:rsidR="003C448A" w14:paraId="3E64521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3513995" w14:textId="12A26AA3" w:rsidR="003C448A" w:rsidRDefault="003C448A" w:rsidP="003C448A">
            <w:pPr>
              <w:pStyle w:val="1ATableTextStyle"/>
              <w:rPr>
                <w:lang w:bidi="en-US"/>
              </w:rPr>
            </w:pPr>
            <w:r>
              <w:rPr>
                <w:lang w:bidi="en-US"/>
              </w:rPr>
              <w:t>Last modified</w:t>
            </w:r>
          </w:p>
        </w:tc>
        <w:tc>
          <w:tcPr>
            <w:tcW w:w="2500" w:type="pct"/>
          </w:tcPr>
          <w:p w14:paraId="0E1B0A3C" w14:textId="7BE1B25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10 April 2025 09:27:44</w:t>
            </w:r>
          </w:p>
        </w:tc>
      </w:tr>
      <w:tr w:rsidR="003C448A" w14:paraId="251E88B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9AD782C" w14:textId="1C83F6F2" w:rsidR="003C448A" w:rsidRDefault="003C448A" w:rsidP="003C448A">
            <w:pPr>
              <w:pStyle w:val="1ATableTextStyle"/>
              <w:rPr>
                <w:lang w:bidi="en-US"/>
              </w:rPr>
            </w:pPr>
            <w:r>
              <w:rPr>
                <w:lang w:bidi="en-US"/>
              </w:rPr>
              <w:t>Scope tags</w:t>
            </w:r>
          </w:p>
        </w:tc>
        <w:tc>
          <w:tcPr>
            <w:tcW w:w="2500" w:type="pct"/>
          </w:tcPr>
          <w:p w14:paraId="7EE7FE95" w14:textId="0DA56A13"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21C008F3" w14:textId="178A6706" w:rsidR="003C448A" w:rsidRDefault="003C448A" w:rsidP="003C448A">
      <w:pPr>
        <w:pStyle w:val="Caption"/>
      </w:pPr>
      <w:r>
        <w:t xml:space="preserve">Table </w:t>
      </w:r>
      <w:r>
        <w:fldChar w:fldCharType="begin"/>
      </w:r>
      <w:r>
        <w:instrText xml:space="preserve"> SEQ Table \* ARABIC </w:instrText>
      </w:r>
      <w:r>
        <w:fldChar w:fldCharType="separate"/>
      </w:r>
      <w:r>
        <w:rPr>
          <w:noProof/>
        </w:rPr>
        <w:t>260</w:t>
      </w:r>
      <w:r>
        <w:fldChar w:fldCharType="end"/>
      </w:r>
      <w:r>
        <w:t>. Basics - Win - Updates - U - Microsoft OneDrive - Broad - v1.0.0</w:t>
      </w:r>
    </w:p>
    <w:tbl>
      <w:tblPr>
        <w:tblStyle w:val="GridTable4-Accent2"/>
        <w:tblW w:w="4994" w:type="pct"/>
        <w:tblLook w:val="04A0" w:firstRow="1" w:lastRow="0" w:firstColumn="1" w:lastColumn="0" w:noHBand="0" w:noVBand="1"/>
      </w:tblPr>
      <w:tblGrid>
        <w:gridCol w:w="4502"/>
        <w:gridCol w:w="4503"/>
      </w:tblGrid>
      <w:tr w:rsidR="003C448A" w14:paraId="44A33D8B"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7A55ED2" w14:textId="1CC2054B" w:rsidR="003C448A" w:rsidRDefault="003C448A" w:rsidP="003C448A">
            <w:pPr>
              <w:pStyle w:val="1ATableHeaderBold"/>
              <w:rPr>
                <w:lang w:bidi="en-US"/>
              </w:rPr>
            </w:pPr>
            <w:r>
              <w:rPr>
                <w:lang w:bidi="en-US"/>
              </w:rPr>
              <w:t>Name</w:t>
            </w:r>
          </w:p>
        </w:tc>
        <w:tc>
          <w:tcPr>
            <w:tcW w:w="2500" w:type="pct"/>
          </w:tcPr>
          <w:p w14:paraId="6E33647F" w14:textId="5A51DE0B"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50127D8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8F5FDB3" w14:textId="066C98C0" w:rsidR="003C448A" w:rsidRDefault="003C448A" w:rsidP="003C448A">
            <w:pPr>
              <w:pStyle w:val="1ATableCategoryHeaderRowBold"/>
              <w:rPr>
                <w:lang w:bidi="en-US"/>
              </w:rPr>
            </w:pPr>
            <w:r>
              <w:rPr>
                <w:lang w:bidi="en-US"/>
              </w:rPr>
              <w:t>OneDrive</w:t>
            </w:r>
          </w:p>
        </w:tc>
      </w:tr>
      <w:tr w:rsidR="003C448A" w14:paraId="31B23DF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57CDC6E" w14:textId="11C036FF" w:rsidR="003C448A" w:rsidRDefault="003C448A" w:rsidP="003C448A">
            <w:pPr>
              <w:pStyle w:val="1ATableTextStyle"/>
              <w:rPr>
                <w:lang w:bidi="en-US"/>
              </w:rPr>
            </w:pPr>
            <w:r>
              <w:rPr>
                <w:lang w:bidi="en-US"/>
              </w:rPr>
              <w:t>Set the sync app update ring</w:t>
            </w:r>
          </w:p>
        </w:tc>
        <w:tc>
          <w:tcPr>
            <w:tcW w:w="2500" w:type="pct"/>
          </w:tcPr>
          <w:p w14:paraId="6221471E" w14:textId="160A96C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4DB03D4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DFFEE12" w14:textId="0F2CBB92" w:rsidR="003C448A" w:rsidRDefault="003C448A" w:rsidP="003C448A">
            <w:pPr>
              <w:pStyle w:val="1ATableTextStyle"/>
              <w:rPr>
                <w:lang w:bidi="en-US"/>
              </w:rPr>
            </w:pPr>
            <w:r>
              <w:rPr>
                <w:lang w:bidi="en-US"/>
              </w:rPr>
              <w:t xml:space="preserve">  Update ring: (Device)</w:t>
            </w:r>
          </w:p>
        </w:tc>
        <w:tc>
          <w:tcPr>
            <w:tcW w:w="2500" w:type="pct"/>
          </w:tcPr>
          <w:p w14:paraId="7E5CEAFF" w14:textId="42247DE5"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Production</w:t>
            </w:r>
          </w:p>
        </w:tc>
      </w:tr>
    </w:tbl>
    <w:p w14:paraId="032AED9D" w14:textId="28C838F3" w:rsidR="003C448A" w:rsidRDefault="003C448A" w:rsidP="003C448A">
      <w:pPr>
        <w:pStyle w:val="Caption"/>
      </w:pPr>
      <w:r>
        <w:t xml:space="preserve">Table </w:t>
      </w:r>
      <w:r>
        <w:fldChar w:fldCharType="begin"/>
      </w:r>
      <w:r>
        <w:instrText xml:space="preserve"> SEQ Table \* ARABIC </w:instrText>
      </w:r>
      <w:r>
        <w:fldChar w:fldCharType="separate"/>
      </w:r>
      <w:r>
        <w:rPr>
          <w:noProof/>
        </w:rPr>
        <w:t>261</w:t>
      </w:r>
      <w:r>
        <w:fldChar w:fldCharType="end"/>
      </w:r>
      <w:r>
        <w:t>. Settings - Win - Updates - U - Microsoft OneDrive - Broad - v1.0.0</w:t>
      </w:r>
    </w:p>
    <w:tbl>
      <w:tblPr>
        <w:tblStyle w:val="GridTable4-Accent2"/>
        <w:tblW w:w="4994" w:type="pct"/>
        <w:tblLook w:val="04A0" w:firstRow="1" w:lastRow="0" w:firstColumn="1" w:lastColumn="0" w:noHBand="0" w:noVBand="1"/>
      </w:tblPr>
      <w:tblGrid>
        <w:gridCol w:w="3001"/>
        <w:gridCol w:w="3000"/>
        <w:gridCol w:w="3004"/>
      </w:tblGrid>
      <w:tr w:rsidR="003C448A" w14:paraId="41E0AF45"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5845A70A" w14:textId="1A732E55" w:rsidR="003C448A" w:rsidRDefault="003C448A" w:rsidP="003C448A">
            <w:pPr>
              <w:pStyle w:val="1ATableHeaderBold"/>
              <w:rPr>
                <w:lang w:bidi="en-US"/>
              </w:rPr>
            </w:pPr>
            <w:r>
              <w:rPr>
                <w:lang w:bidi="en-US"/>
              </w:rPr>
              <w:t>Group</w:t>
            </w:r>
          </w:p>
        </w:tc>
        <w:tc>
          <w:tcPr>
            <w:tcW w:w="1666" w:type="pct"/>
          </w:tcPr>
          <w:p w14:paraId="03261E40" w14:textId="4FC537BD"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68633B23" w14:textId="5BF824BA"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6FF0996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11792797" w14:textId="2C1FB5BE" w:rsidR="003C448A" w:rsidRDefault="003C448A" w:rsidP="003C448A">
            <w:pPr>
              <w:pStyle w:val="1ATableCategoryHeaderRowBold"/>
              <w:rPr>
                <w:lang w:bidi="en-US"/>
              </w:rPr>
            </w:pPr>
            <w:r>
              <w:rPr>
                <w:lang w:bidi="en-US"/>
              </w:rPr>
              <w:t>Included Groups</w:t>
            </w:r>
          </w:p>
        </w:tc>
      </w:tr>
      <w:tr w:rsidR="003C448A" w14:paraId="756F2B71"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63B0B6B7" w14:textId="59A5CFF5" w:rsidR="003C448A" w:rsidRDefault="003C448A" w:rsidP="003C448A">
            <w:pPr>
              <w:pStyle w:val="1ATableTextStyle"/>
              <w:rPr>
                <w:lang w:bidi="en-US"/>
              </w:rPr>
            </w:pPr>
            <w:r>
              <w:rPr>
                <w:lang w:bidi="en-US"/>
              </w:rPr>
              <w:t>All users</w:t>
            </w:r>
          </w:p>
        </w:tc>
        <w:tc>
          <w:tcPr>
            <w:tcW w:w="1666" w:type="pct"/>
          </w:tcPr>
          <w:p w14:paraId="0D5E83B8" w14:textId="4927C26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7DEFD945" w14:textId="155A699A"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6C28DEA4" w14:textId="066B4DF5" w:rsidR="003C448A" w:rsidRDefault="003C448A" w:rsidP="003C448A">
      <w:pPr>
        <w:pStyle w:val="Caption"/>
      </w:pPr>
      <w:r>
        <w:t xml:space="preserve">Table </w:t>
      </w:r>
      <w:r>
        <w:fldChar w:fldCharType="begin"/>
      </w:r>
      <w:r>
        <w:instrText xml:space="preserve"> SEQ Table \* ARABIC </w:instrText>
      </w:r>
      <w:r>
        <w:fldChar w:fldCharType="separate"/>
      </w:r>
      <w:r>
        <w:rPr>
          <w:noProof/>
        </w:rPr>
        <w:t>262</w:t>
      </w:r>
      <w:r>
        <w:fldChar w:fldCharType="end"/>
      </w:r>
      <w:r>
        <w:t>. Assignments - Win - Updates - U - Microsoft OneDrive - Broad - v1.0.0</w:t>
      </w:r>
    </w:p>
    <w:p w14:paraId="676DC3BA" w14:textId="78FAAE87" w:rsidR="003C448A" w:rsidRDefault="003C448A" w:rsidP="003C448A">
      <w:pPr>
        <w:pStyle w:val="1ANumberedHeading3"/>
      </w:pPr>
      <w:bookmarkStart w:id="138" w:name="_Toc204168942"/>
      <w:r>
        <w:t>Win - Updates - U - Microsoft OneDrive - Pilot - v1.0.0</w:t>
      </w:r>
      <w:bookmarkEnd w:id="138"/>
    </w:p>
    <w:p w14:paraId="4516BC5D"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399F4723"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D2BF81A" w14:textId="422BED81" w:rsidR="003C448A" w:rsidRDefault="003C448A" w:rsidP="003C448A">
            <w:pPr>
              <w:pStyle w:val="1ATableHeaderBold"/>
              <w:rPr>
                <w:lang w:bidi="en-US"/>
              </w:rPr>
            </w:pPr>
            <w:r>
              <w:rPr>
                <w:lang w:bidi="en-US"/>
              </w:rPr>
              <w:t>Name</w:t>
            </w:r>
          </w:p>
        </w:tc>
        <w:tc>
          <w:tcPr>
            <w:tcW w:w="2500" w:type="pct"/>
          </w:tcPr>
          <w:p w14:paraId="1ADA0930" w14:textId="2A433D24"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5C86174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4B06BCCE" w14:textId="7EA1C94D" w:rsidR="003C448A" w:rsidRDefault="003C448A" w:rsidP="003C448A">
            <w:pPr>
              <w:pStyle w:val="1ATableCategoryHeaderRowBold"/>
              <w:rPr>
                <w:lang w:bidi="en-US"/>
              </w:rPr>
            </w:pPr>
            <w:r>
              <w:rPr>
                <w:lang w:bidi="en-US"/>
              </w:rPr>
              <w:t>Basics</w:t>
            </w:r>
          </w:p>
        </w:tc>
      </w:tr>
      <w:tr w:rsidR="003C448A" w14:paraId="59280C4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E78D53E" w14:textId="708D484B" w:rsidR="003C448A" w:rsidRDefault="003C448A" w:rsidP="003C448A">
            <w:pPr>
              <w:pStyle w:val="1ATableTextStyle"/>
              <w:rPr>
                <w:lang w:bidi="en-US"/>
              </w:rPr>
            </w:pPr>
            <w:r>
              <w:rPr>
                <w:lang w:bidi="en-US"/>
              </w:rPr>
              <w:t>Name</w:t>
            </w:r>
          </w:p>
        </w:tc>
        <w:tc>
          <w:tcPr>
            <w:tcW w:w="2500" w:type="pct"/>
          </w:tcPr>
          <w:p w14:paraId="6C9988F5" w14:textId="771B6A9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Updates - U - Microsoft OneDrive - Pilot - v1.0.0</w:t>
            </w:r>
          </w:p>
        </w:tc>
      </w:tr>
      <w:tr w:rsidR="003C448A" w14:paraId="3B27D04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06AC6CB" w14:textId="1FB4822D" w:rsidR="003C448A" w:rsidRDefault="003C448A" w:rsidP="003C448A">
            <w:pPr>
              <w:pStyle w:val="1ATableTextStyle"/>
              <w:rPr>
                <w:lang w:bidi="en-US"/>
              </w:rPr>
            </w:pPr>
            <w:r>
              <w:rPr>
                <w:lang w:bidi="en-US"/>
              </w:rPr>
              <w:t>Description</w:t>
            </w:r>
          </w:p>
        </w:tc>
        <w:tc>
          <w:tcPr>
            <w:tcW w:w="2500" w:type="pct"/>
          </w:tcPr>
          <w:p w14:paraId="4B5947E4" w14:textId="6AF2C97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Cloned policy from Win - Updates - U - Microsoft OneDrive - Broad v1.0.0</w:t>
            </w:r>
          </w:p>
        </w:tc>
      </w:tr>
      <w:tr w:rsidR="003C448A" w14:paraId="6085639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16DA3C3" w14:textId="7F28DC1C" w:rsidR="003C448A" w:rsidRDefault="003C448A" w:rsidP="003C448A">
            <w:pPr>
              <w:pStyle w:val="1ATableTextStyle"/>
              <w:rPr>
                <w:lang w:bidi="en-US"/>
              </w:rPr>
            </w:pPr>
            <w:r>
              <w:rPr>
                <w:lang w:bidi="en-US"/>
              </w:rPr>
              <w:t>Profile type</w:t>
            </w:r>
          </w:p>
        </w:tc>
        <w:tc>
          <w:tcPr>
            <w:tcW w:w="2500" w:type="pct"/>
          </w:tcPr>
          <w:p w14:paraId="66302842" w14:textId="5D91096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34038A8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8496CB7" w14:textId="20223ED6" w:rsidR="003C448A" w:rsidRDefault="003C448A" w:rsidP="003C448A">
            <w:pPr>
              <w:pStyle w:val="1ATableTextStyle"/>
              <w:rPr>
                <w:lang w:bidi="en-US"/>
              </w:rPr>
            </w:pPr>
            <w:r>
              <w:rPr>
                <w:lang w:bidi="en-US"/>
              </w:rPr>
              <w:t>Platform supported</w:t>
            </w:r>
          </w:p>
        </w:tc>
        <w:tc>
          <w:tcPr>
            <w:tcW w:w="2500" w:type="pct"/>
          </w:tcPr>
          <w:p w14:paraId="33DCADC7" w14:textId="5CD154B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5ABDF3D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6E631B7" w14:textId="65AC8497" w:rsidR="003C448A" w:rsidRDefault="003C448A" w:rsidP="003C448A">
            <w:pPr>
              <w:pStyle w:val="1ATableTextStyle"/>
              <w:rPr>
                <w:lang w:bidi="en-US"/>
              </w:rPr>
            </w:pPr>
            <w:r>
              <w:rPr>
                <w:lang w:bidi="en-US"/>
              </w:rPr>
              <w:t>Created</w:t>
            </w:r>
          </w:p>
        </w:tc>
        <w:tc>
          <w:tcPr>
            <w:tcW w:w="2500" w:type="pct"/>
          </w:tcPr>
          <w:p w14:paraId="480DF6B2" w14:textId="26677BF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09:27:44</w:t>
            </w:r>
          </w:p>
        </w:tc>
      </w:tr>
      <w:tr w:rsidR="003C448A" w14:paraId="7CD6B3A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4414006" w14:textId="6B0B3D71" w:rsidR="003C448A" w:rsidRDefault="003C448A" w:rsidP="003C448A">
            <w:pPr>
              <w:pStyle w:val="1ATableTextStyle"/>
              <w:rPr>
                <w:lang w:bidi="en-US"/>
              </w:rPr>
            </w:pPr>
            <w:r>
              <w:rPr>
                <w:lang w:bidi="en-US"/>
              </w:rPr>
              <w:t>Last modified</w:t>
            </w:r>
          </w:p>
        </w:tc>
        <w:tc>
          <w:tcPr>
            <w:tcW w:w="2500" w:type="pct"/>
          </w:tcPr>
          <w:p w14:paraId="1641FEBF" w14:textId="2941174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10 April 2025 09:27:44</w:t>
            </w:r>
          </w:p>
        </w:tc>
      </w:tr>
      <w:tr w:rsidR="003C448A" w14:paraId="64AA088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3B839A8" w14:textId="4126E91E" w:rsidR="003C448A" w:rsidRDefault="003C448A" w:rsidP="003C448A">
            <w:pPr>
              <w:pStyle w:val="1ATableTextStyle"/>
              <w:rPr>
                <w:lang w:bidi="en-US"/>
              </w:rPr>
            </w:pPr>
            <w:r>
              <w:rPr>
                <w:lang w:bidi="en-US"/>
              </w:rPr>
              <w:t>Scope tags</w:t>
            </w:r>
          </w:p>
        </w:tc>
        <w:tc>
          <w:tcPr>
            <w:tcW w:w="2500" w:type="pct"/>
          </w:tcPr>
          <w:p w14:paraId="5D88D040" w14:textId="0CC9F413"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3730A5C2" w14:textId="38EBA716" w:rsidR="003C448A" w:rsidRDefault="003C448A" w:rsidP="003C448A">
      <w:pPr>
        <w:pStyle w:val="Caption"/>
      </w:pPr>
      <w:r>
        <w:t xml:space="preserve">Table </w:t>
      </w:r>
      <w:r>
        <w:fldChar w:fldCharType="begin"/>
      </w:r>
      <w:r>
        <w:instrText xml:space="preserve"> SEQ Table \* ARABIC </w:instrText>
      </w:r>
      <w:r>
        <w:fldChar w:fldCharType="separate"/>
      </w:r>
      <w:r>
        <w:rPr>
          <w:noProof/>
        </w:rPr>
        <w:t>263</w:t>
      </w:r>
      <w:r>
        <w:fldChar w:fldCharType="end"/>
      </w:r>
      <w:r>
        <w:t>. Basics - Win - Updates - U - Microsoft OneDrive - Pilot - v1.0.0</w:t>
      </w:r>
    </w:p>
    <w:tbl>
      <w:tblPr>
        <w:tblStyle w:val="GridTable4-Accent2"/>
        <w:tblW w:w="4994" w:type="pct"/>
        <w:tblLook w:val="04A0" w:firstRow="1" w:lastRow="0" w:firstColumn="1" w:lastColumn="0" w:noHBand="0" w:noVBand="1"/>
      </w:tblPr>
      <w:tblGrid>
        <w:gridCol w:w="4502"/>
        <w:gridCol w:w="4503"/>
      </w:tblGrid>
      <w:tr w:rsidR="003C448A" w14:paraId="328CDB8F"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65E5B3C" w14:textId="1EFA2C96" w:rsidR="003C448A" w:rsidRDefault="003C448A" w:rsidP="003C448A">
            <w:pPr>
              <w:pStyle w:val="1ATableHeaderBold"/>
              <w:rPr>
                <w:lang w:bidi="en-US"/>
              </w:rPr>
            </w:pPr>
            <w:r>
              <w:rPr>
                <w:lang w:bidi="en-US"/>
              </w:rPr>
              <w:t>Name</w:t>
            </w:r>
          </w:p>
        </w:tc>
        <w:tc>
          <w:tcPr>
            <w:tcW w:w="2500" w:type="pct"/>
          </w:tcPr>
          <w:p w14:paraId="1CDF0343" w14:textId="7E8D3128"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3CBE259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92432D0" w14:textId="15EAE4B0" w:rsidR="003C448A" w:rsidRDefault="003C448A" w:rsidP="003C448A">
            <w:pPr>
              <w:pStyle w:val="1ATableCategoryHeaderRowBold"/>
              <w:rPr>
                <w:lang w:bidi="en-US"/>
              </w:rPr>
            </w:pPr>
            <w:r>
              <w:rPr>
                <w:lang w:bidi="en-US"/>
              </w:rPr>
              <w:t>OneDrive</w:t>
            </w:r>
          </w:p>
        </w:tc>
      </w:tr>
      <w:tr w:rsidR="003C448A" w14:paraId="3647DDE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0CFDBF5" w14:textId="09A3D45B" w:rsidR="003C448A" w:rsidRDefault="003C448A" w:rsidP="003C448A">
            <w:pPr>
              <w:pStyle w:val="1ATableTextStyle"/>
              <w:rPr>
                <w:lang w:bidi="en-US"/>
              </w:rPr>
            </w:pPr>
            <w:r>
              <w:rPr>
                <w:lang w:bidi="en-US"/>
              </w:rPr>
              <w:t>Set the sync app update ring</w:t>
            </w:r>
          </w:p>
        </w:tc>
        <w:tc>
          <w:tcPr>
            <w:tcW w:w="2500" w:type="pct"/>
          </w:tcPr>
          <w:p w14:paraId="21362C22" w14:textId="6D164E3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6A5E2E8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E19DB88" w14:textId="6F53FFB0" w:rsidR="003C448A" w:rsidRDefault="003C448A" w:rsidP="003C448A">
            <w:pPr>
              <w:pStyle w:val="1ATableTextStyle"/>
              <w:rPr>
                <w:lang w:bidi="en-US"/>
              </w:rPr>
            </w:pPr>
            <w:r>
              <w:rPr>
                <w:lang w:bidi="en-US"/>
              </w:rPr>
              <w:t xml:space="preserve">  Update ring: (Device)</w:t>
            </w:r>
          </w:p>
        </w:tc>
        <w:tc>
          <w:tcPr>
            <w:tcW w:w="2500" w:type="pct"/>
          </w:tcPr>
          <w:p w14:paraId="4107FC13" w14:textId="0484F548"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Production</w:t>
            </w:r>
          </w:p>
        </w:tc>
      </w:tr>
    </w:tbl>
    <w:p w14:paraId="07E594D3" w14:textId="08ED2382" w:rsidR="003C448A" w:rsidRDefault="003C448A" w:rsidP="003C448A">
      <w:pPr>
        <w:pStyle w:val="Caption"/>
      </w:pPr>
      <w:r>
        <w:t xml:space="preserve">Table </w:t>
      </w:r>
      <w:r>
        <w:fldChar w:fldCharType="begin"/>
      </w:r>
      <w:r>
        <w:instrText xml:space="preserve"> SEQ Table \* ARABIC </w:instrText>
      </w:r>
      <w:r>
        <w:fldChar w:fldCharType="separate"/>
      </w:r>
      <w:r>
        <w:rPr>
          <w:noProof/>
        </w:rPr>
        <w:t>264</w:t>
      </w:r>
      <w:r>
        <w:fldChar w:fldCharType="end"/>
      </w:r>
      <w:r>
        <w:t>. Settings - Win - Updates - U - Microsoft OneDrive - Pilot - v1.0.0</w:t>
      </w:r>
    </w:p>
    <w:p w14:paraId="447D9E66" w14:textId="223287B2" w:rsidR="003C448A" w:rsidRDefault="003C448A" w:rsidP="003C448A">
      <w:pPr>
        <w:pStyle w:val="1ANumberedHeading3"/>
      </w:pPr>
      <w:bookmarkStart w:id="139" w:name="_Toc204168943"/>
      <w:r>
        <w:t>Win - Updates - U - Microsoft OneDrive - Preview - v1.0.0</w:t>
      </w:r>
      <w:bookmarkEnd w:id="139"/>
    </w:p>
    <w:p w14:paraId="36077B6D"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358BBD09"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EDF042A" w14:textId="375A64BC" w:rsidR="003C448A" w:rsidRDefault="003C448A" w:rsidP="003C448A">
            <w:pPr>
              <w:pStyle w:val="1ATableHeaderBold"/>
              <w:rPr>
                <w:lang w:bidi="en-US"/>
              </w:rPr>
            </w:pPr>
            <w:r>
              <w:rPr>
                <w:lang w:bidi="en-US"/>
              </w:rPr>
              <w:t>Name</w:t>
            </w:r>
          </w:p>
        </w:tc>
        <w:tc>
          <w:tcPr>
            <w:tcW w:w="2500" w:type="pct"/>
          </w:tcPr>
          <w:p w14:paraId="3CAF8B9C" w14:textId="21D75498"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15FC036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3D38E03" w14:textId="5B5CC86A" w:rsidR="003C448A" w:rsidRDefault="003C448A" w:rsidP="003C448A">
            <w:pPr>
              <w:pStyle w:val="1ATableCategoryHeaderRowBold"/>
              <w:rPr>
                <w:lang w:bidi="en-US"/>
              </w:rPr>
            </w:pPr>
            <w:r>
              <w:rPr>
                <w:lang w:bidi="en-US"/>
              </w:rPr>
              <w:t>Basics</w:t>
            </w:r>
          </w:p>
        </w:tc>
      </w:tr>
      <w:tr w:rsidR="003C448A" w14:paraId="30D1ECB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CDFC22F" w14:textId="5CD50BF5" w:rsidR="003C448A" w:rsidRDefault="003C448A" w:rsidP="003C448A">
            <w:pPr>
              <w:pStyle w:val="1ATableTextStyle"/>
              <w:rPr>
                <w:lang w:bidi="en-US"/>
              </w:rPr>
            </w:pPr>
            <w:r>
              <w:rPr>
                <w:lang w:bidi="en-US"/>
              </w:rPr>
              <w:lastRenderedPageBreak/>
              <w:t>Name</w:t>
            </w:r>
          </w:p>
        </w:tc>
        <w:tc>
          <w:tcPr>
            <w:tcW w:w="2500" w:type="pct"/>
          </w:tcPr>
          <w:p w14:paraId="3F295C97" w14:textId="74388D7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Updates - U - Microsoft OneDrive - Preview - v1.0.0</w:t>
            </w:r>
          </w:p>
        </w:tc>
      </w:tr>
      <w:tr w:rsidR="003C448A" w14:paraId="4B10DD4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07201FE" w14:textId="118161A7" w:rsidR="003C448A" w:rsidRDefault="003C448A" w:rsidP="003C448A">
            <w:pPr>
              <w:pStyle w:val="1ATableTextStyle"/>
              <w:rPr>
                <w:lang w:bidi="en-US"/>
              </w:rPr>
            </w:pPr>
            <w:r>
              <w:rPr>
                <w:lang w:bidi="en-US"/>
              </w:rPr>
              <w:t>Description</w:t>
            </w:r>
          </w:p>
        </w:tc>
        <w:tc>
          <w:tcPr>
            <w:tcW w:w="2500" w:type="pct"/>
          </w:tcPr>
          <w:p w14:paraId="30C32FE3" w14:textId="2B8C00A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Cloned policy from Win - Updates - U - Microsoft OneDrive - Broad - v1.0.0</w:t>
            </w:r>
          </w:p>
        </w:tc>
      </w:tr>
      <w:tr w:rsidR="003C448A" w14:paraId="43F32A2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1069D0A" w14:textId="350227B1" w:rsidR="003C448A" w:rsidRDefault="003C448A" w:rsidP="003C448A">
            <w:pPr>
              <w:pStyle w:val="1ATableTextStyle"/>
              <w:rPr>
                <w:lang w:bidi="en-US"/>
              </w:rPr>
            </w:pPr>
            <w:r>
              <w:rPr>
                <w:lang w:bidi="en-US"/>
              </w:rPr>
              <w:t>Profile type</w:t>
            </w:r>
          </w:p>
        </w:tc>
        <w:tc>
          <w:tcPr>
            <w:tcW w:w="2500" w:type="pct"/>
          </w:tcPr>
          <w:p w14:paraId="55C3647E" w14:textId="2EB9720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580D197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2A45DED" w14:textId="1B58C114" w:rsidR="003C448A" w:rsidRDefault="003C448A" w:rsidP="003C448A">
            <w:pPr>
              <w:pStyle w:val="1ATableTextStyle"/>
              <w:rPr>
                <w:lang w:bidi="en-US"/>
              </w:rPr>
            </w:pPr>
            <w:r>
              <w:rPr>
                <w:lang w:bidi="en-US"/>
              </w:rPr>
              <w:t>Platform supported</w:t>
            </w:r>
          </w:p>
        </w:tc>
        <w:tc>
          <w:tcPr>
            <w:tcW w:w="2500" w:type="pct"/>
          </w:tcPr>
          <w:p w14:paraId="56B42570" w14:textId="36F3CEC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3681D54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9960980" w14:textId="42501F60" w:rsidR="003C448A" w:rsidRDefault="003C448A" w:rsidP="003C448A">
            <w:pPr>
              <w:pStyle w:val="1ATableTextStyle"/>
              <w:rPr>
                <w:lang w:bidi="en-US"/>
              </w:rPr>
            </w:pPr>
            <w:r>
              <w:rPr>
                <w:lang w:bidi="en-US"/>
              </w:rPr>
              <w:t>Created</w:t>
            </w:r>
          </w:p>
        </w:tc>
        <w:tc>
          <w:tcPr>
            <w:tcW w:w="2500" w:type="pct"/>
          </w:tcPr>
          <w:p w14:paraId="5BF73A3B" w14:textId="16D08E7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09:27:45</w:t>
            </w:r>
          </w:p>
        </w:tc>
      </w:tr>
      <w:tr w:rsidR="003C448A" w14:paraId="1981ECA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DDF0711" w14:textId="59F6A7AD" w:rsidR="003C448A" w:rsidRDefault="003C448A" w:rsidP="003C448A">
            <w:pPr>
              <w:pStyle w:val="1ATableTextStyle"/>
              <w:rPr>
                <w:lang w:bidi="en-US"/>
              </w:rPr>
            </w:pPr>
            <w:r>
              <w:rPr>
                <w:lang w:bidi="en-US"/>
              </w:rPr>
              <w:t>Last modified</w:t>
            </w:r>
          </w:p>
        </w:tc>
        <w:tc>
          <w:tcPr>
            <w:tcW w:w="2500" w:type="pct"/>
          </w:tcPr>
          <w:p w14:paraId="601ED298" w14:textId="668B6B0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10 April 2025 09:27:45</w:t>
            </w:r>
          </w:p>
        </w:tc>
      </w:tr>
      <w:tr w:rsidR="003C448A" w14:paraId="0BFA1F2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85FCD68" w14:textId="0D956A1F" w:rsidR="003C448A" w:rsidRDefault="003C448A" w:rsidP="003C448A">
            <w:pPr>
              <w:pStyle w:val="1ATableTextStyle"/>
              <w:rPr>
                <w:lang w:bidi="en-US"/>
              </w:rPr>
            </w:pPr>
            <w:r>
              <w:rPr>
                <w:lang w:bidi="en-US"/>
              </w:rPr>
              <w:t>Scope tags</w:t>
            </w:r>
          </w:p>
        </w:tc>
        <w:tc>
          <w:tcPr>
            <w:tcW w:w="2500" w:type="pct"/>
          </w:tcPr>
          <w:p w14:paraId="7E57DE5A" w14:textId="3814EFCB"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7DBCBEBF" w14:textId="1D42DA7F" w:rsidR="003C448A" w:rsidRDefault="003C448A" w:rsidP="003C448A">
      <w:pPr>
        <w:pStyle w:val="Caption"/>
      </w:pPr>
      <w:r>
        <w:t xml:space="preserve">Table </w:t>
      </w:r>
      <w:r>
        <w:fldChar w:fldCharType="begin"/>
      </w:r>
      <w:r>
        <w:instrText xml:space="preserve"> SEQ Table \* ARABIC </w:instrText>
      </w:r>
      <w:r>
        <w:fldChar w:fldCharType="separate"/>
      </w:r>
      <w:r>
        <w:rPr>
          <w:noProof/>
        </w:rPr>
        <w:t>265</w:t>
      </w:r>
      <w:r>
        <w:fldChar w:fldCharType="end"/>
      </w:r>
      <w:r>
        <w:t>. Basics - Win - Updates - U - Microsoft OneDrive - Preview - v1.0.0</w:t>
      </w:r>
    </w:p>
    <w:tbl>
      <w:tblPr>
        <w:tblStyle w:val="GridTable4-Accent2"/>
        <w:tblW w:w="4994" w:type="pct"/>
        <w:tblLook w:val="04A0" w:firstRow="1" w:lastRow="0" w:firstColumn="1" w:lastColumn="0" w:noHBand="0" w:noVBand="1"/>
      </w:tblPr>
      <w:tblGrid>
        <w:gridCol w:w="4502"/>
        <w:gridCol w:w="4503"/>
      </w:tblGrid>
      <w:tr w:rsidR="003C448A" w14:paraId="0984031E"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1AF7B1B" w14:textId="7A848C29" w:rsidR="003C448A" w:rsidRDefault="003C448A" w:rsidP="003C448A">
            <w:pPr>
              <w:pStyle w:val="1ATableHeaderBold"/>
              <w:rPr>
                <w:lang w:bidi="en-US"/>
              </w:rPr>
            </w:pPr>
            <w:r>
              <w:rPr>
                <w:lang w:bidi="en-US"/>
              </w:rPr>
              <w:t>Name</w:t>
            </w:r>
          </w:p>
        </w:tc>
        <w:tc>
          <w:tcPr>
            <w:tcW w:w="2500" w:type="pct"/>
          </w:tcPr>
          <w:p w14:paraId="74129FA9" w14:textId="4A0203B8"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513F201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9893EE7" w14:textId="3015D7A3" w:rsidR="003C448A" w:rsidRDefault="003C448A" w:rsidP="003C448A">
            <w:pPr>
              <w:pStyle w:val="1ATableCategoryHeaderRowBold"/>
              <w:rPr>
                <w:lang w:bidi="en-US"/>
              </w:rPr>
            </w:pPr>
            <w:r>
              <w:rPr>
                <w:lang w:bidi="en-US"/>
              </w:rPr>
              <w:t>OneDrive</w:t>
            </w:r>
          </w:p>
        </w:tc>
      </w:tr>
      <w:tr w:rsidR="003C448A" w14:paraId="184929C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8785EF5" w14:textId="4A558961" w:rsidR="003C448A" w:rsidRDefault="003C448A" w:rsidP="003C448A">
            <w:pPr>
              <w:pStyle w:val="1ATableTextStyle"/>
              <w:rPr>
                <w:lang w:bidi="en-US"/>
              </w:rPr>
            </w:pPr>
            <w:r>
              <w:rPr>
                <w:lang w:bidi="en-US"/>
              </w:rPr>
              <w:t>Set the sync app update ring</w:t>
            </w:r>
          </w:p>
        </w:tc>
        <w:tc>
          <w:tcPr>
            <w:tcW w:w="2500" w:type="pct"/>
          </w:tcPr>
          <w:p w14:paraId="2CDF944D" w14:textId="4E84186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5CE5A7E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9D3E4DF" w14:textId="50FE4E7F" w:rsidR="003C448A" w:rsidRDefault="003C448A" w:rsidP="003C448A">
            <w:pPr>
              <w:pStyle w:val="1ATableTextStyle"/>
              <w:rPr>
                <w:lang w:bidi="en-US"/>
              </w:rPr>
            </w:pPr>
            <w:r>
              <w:rPr>
                <w:lang w:bidi="en-US"/>
              </w:rPr>
              <w:t xml:space="preserve">  Update ring: (Device)</w:t>
            </w:r>
          </w:p>
        </w:tc>
        <w:tc>
          <w:tcPr>
            <w:tcW w:w="2500" w:type="pct"/>
          </w:tcPr>
          <w:p w14:paraId="61002058" w14:textId="47164683"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Production</w:t>
            </w:r>
          </w:p>
        </w:tc>
      </w:tr>
    </w:tbl>
    <w:p w14:paraId="0649A692" w14:textId="14E1957A" w:rsidR="003C448A" w:rsidRDefault="003C448A" w:rsidP="003C448A">
      <w:pPr>
        <w:pStyle w:val="Caption"/>
      </w:pPr>
      <w:r>
        <w:t xml:space="preserve">Table </w:t>
      </w:r>
      <w:r>
        <w:fldChar w:fldCharType="begin"/>
      </w:r>
      <w:r>
        <w:instrText xml:space="preserve"> SEQ Table \* ARABIC </w:instrText>
      </w:r>
      <w:r>
        <w:fldChar w:fldCharType="separate"/>
      </w:r>
      <w:r>
        <w:rPr>
          <w:noProof/>
        </w:rPr>
        <w:t>266</w:t>
      </w:r>
      <w:r>
        <w:fldChar w:fldCharType="end"/>
      </w:r>
      <w:r>
        <w:t>. Settings - Win - Updates - U - Microsoft OneDrive - Preview - v1.0.0</w:t>
      </w:r>
    </w:p>
    <w:p w14:paraId="2106962E" w14:textId="14BC1DAF" w:rsidR="003C448A" w:rsidRDefault="003C448A" w:rsidP="003C448A">
      <w:pPr>
        <w:pStyle w:val="1ANumberedHeading3"/>
      </w:pPr>
      <w:bookmarkStart w:id="140" w:name="_Toc204168944"/>
      <w:r>
        <w:t>Win - USB Device Control - D - Device Control - v1.0.0 Device Control</w:t>
      </w:r>
      <w:bookmarkEnd w:id="140"/>
    </w:p>
    <w:p w14:paraId="0B34C5A2"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3991B7E8"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5C8D3F4" w14:textId="2D906844" w:rsidR="003C448A" w:rsidRDefault="003C448A" w:rsidP="003C448A">
            <w:pPr>
              <w:pStyle w:val="1ATableHeaderBold"/>
              <w:rPr>
                <w:lang w:bidi="en-US"/>
              </w:rPr>
            </w:pPr>
            <w:r>
              <w:rPr>
                <w:lang w:bidi="en-US"/>
              </w:rPr>
              <w:t>Name</w:t>
            </w:r>
          </w:p>
        </w:tc>
        <w:tc>
          <w:tcPr>
            <w:tcW w:w="2500" w:type="pct"/>
          </w:tcPr>
          <w:p w14:paraId="7477F8D3" w14:textId="17FCD23F"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32ED63D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878875B" w14:textId="50377581" w:rsidR="003C448A" w:rsidRDefault="003C448A" w:rsidP="003C448A">
            <w:pPr>
              <w:pStyle w:val="1ATableCategoryHeaderRowBold"/>
              <w:rPr>
                <w:lang w:bidi="en-US"/>
              </w:rPr>
            </w:pPr>
            <w:r>
              <w:rPr>
                <w:lang w:bidi="en-US"/>
              </w:rPr>
              <w:t>Basics</w:t>
            </w:r>
          </w:p>
        </w:tc>
      </w:tr>
      <w:tr w:rsidR="003C448A" w14:paraId="63D4B29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648FF7F" w14:textId="591A70AF" w:rsidR="003C448A" w:rsidRDefault="003C448A" w:rsidP="003C448A">
            <w:pPr>
              <w:pStyle w:val="1ATableTextStyle"/>
              <w:rPr>
                <w:lang w:bidi="en-US"/>
              </w:rPr>
            </w:pPr>
            <w:r>
              <w:rPr>
                <w:lang w:bidi="en-US"/>
              </w:rPr>
              <w:t>Name</w:t>
            </w:r>
          </w:p>
        </w:tc>
        <w:tc>
          <w:tcPr>
            <w:tcW w:w="2500" w:type="pct"/>
          </w:tcPr>
          <w:p w14:paraId="597E7829" w14:textId="6661D37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USB Device Control - D - Device Control - v1.0.0 Device Control</w:t>
            </w:r>
          </w:p>
        </w:tc>
      </w:tr>
      <w:tr w:rsidR="003C448A" w14:paraId="36EF98C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1D4CBDB" w14:textId="7AA3C2F5" w:rsidR="003C448A" w:rsidRDefault="003C448A" w:rsidP="003C448A">
            <w:pPr>
              <w:pStyle w:val="1ATableTextStyle"/>
              <w:rPr>
                <w:lang w:bidi="en-US"/>
              </w:rPr>
            </w:pPr>
            <w:r>
              <w:rPr>
                <w:lang w:bidi="en-US"/>
              </w:rPr>
              <w:t>Description</w:t>
            </w:r>
          </w:p>
        </w:tc>
        <w:tc>
          <w:tcPr>
            <w:tcW w:w="2500" w:type="pct"/>
          </w:tcPr>
          <w:p w14:paraId="0B9D91D0" w14:textId="777B1CD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Device Control Policy the restricts access to reading and writing USB removable drives</w:t>
            </w:r>
          </w:p>
        </w:tc>
      </w:tr>
      <w:tr w:rsidR="003C448A" w14:paraId="232E0A4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0C4D752" w14:textId="490DB32D" w:rsidR="003C448A" w:rsidRDefault="003C448A" w:rsidP="003C448A">
            <w:pPr>
              <w:pStyle w:val="1ATableTextStyle"/>
              <w:rPr>
                <w:lang w:bidi="en-US"/>
              </w:rPr>
            </w:pPr>
            <w:r>
              <w:rPr>
                <w:lang w:bidi="en-US"/>
              </w:rPr>
              <w:t>Profile type</w:t>
            </w:r>
          </w:p>
        </w:tc>
        <w:tc>
          <w:tcPr>
            <w:tcW w:w="2500" w:type="pct"/>
          </w:tcPr>
          <w:p w14:paraId="3A853424" w14:textId="2D9FAE2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1FF96F7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84CAD98" w14:textId="61E9AC3E" w:rsidR="003C448A" w:rsidRDefault="003C448A" w:rsidP="003C448A">
            <w:pPr>
              <w:pStyle w:val="1ATableTextStyle"/>
              <w:rPr>
                <w:lang w:bidi="en-US"/>
              </w:rPr>
            </w:pPr>
            <w:r>
              <w:rPr>
                <w:lang w:bidi="en-US"/>
              </w:rPr>
              <w:t>Category</w:t>
            </w:r>
          </w:p>
        </w:tc>
        <w:tc>
          <w:tcPr>
            <w:tcW w:w="2500" w:type="pct"/>
          </w:tcPr>
          <w:p w14:paraId="70AC605B" w14:textId="5C81B3B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Attack surface reduction</w:t>
            </w:r>
          </w:p>
        </w:tc>
      </w:tr>
      <w:tr w:rsidR="003C448A" w14:paraId="4065D84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F36953B" w14:textId="76D78017" w:rsidR="003C448A" w:rsidRDefault="003C448A" w:rsidP="003C448A">
            <w:pPr>
              <w:pStyle w:val="1ATableTextStyle"/>
              <w:rPr>
                <w:lang w:bidi="en-US"/>
              </w:rPr>
            </w:pPr>
            <w:r>
              <w:rPr>
                <w:lang w:bidi="en-US"/>
              </w:rPr>
              <w:t>Policy type</w:t>
            </w:r>
          </w:p>
        </w:tc>
        <w:tc>
          <w:tcPr>
            <w:tcW w:w="2500" w:type="pct"/>
          </w:tcPr>
          <w:p w14:paraId="2C07C037" w14:textId="4459D6A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Device Control</w:t>
            </w:r>
          </w:p>
        </w:tc>
      </w:tr>
      <w:tr w:rsidR="003C448A" w14:paraId="76A663E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E26A430" w14:textId="458DD9CE" w:rsidR="003C448A" w:rsidRDefault="003C448A" w:rsidP="003C448A">
            <w:pPr>
              <w:pStyle w:val="1ATableTextStyle"/>
              <w:rPr>
                <w:lang w:bidi="en-US"/>
              </w:rPr>
            </w:pPr>
            <w:r>
              <w:rPr>
                <w:lang w:bidi="en-US"/>
              </w:rPr>
              <w:t>Platform supported</w:t>
            </w:r>
          </w:p>
        </w:tc>
        <w:tc>
          <w:tcPr>
            <w:tcW w:w="2500" w:type="pct"/>
          </w:tcPr>
          <w:p w14:paraId="4B75861A" w14:textId="6DE992B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0FB91C8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8540B5B" w14:textId="34AD8EDB" w:rsidR="003C448A" w:rsidRDefault="003C448A" w:rsidP="003C448A">
            <w:pPr>
              <w:pStyle w:val="1ATableTextStyle"/>
              <w:rPr>
                <w:lang w:bidi="en-US"/>
              </w:rPr>
            </w:pPr>
            <w:r>
              <w:rPr>
                <w:lang w:bidi="en-US"/>
              </w:rPr>
              <w:t>Created</w:t>
            </w:r>
          </w:p>
        </w:tc>
        <w:tc>
          <w:tcPr>
            <w:tcW w:w="2500" w:type="pct"/>
          </w:tcPr>
          <w:p w14:paraId="7B448BEE" w14:textId="014E397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15 April 2025 11:48:17</w:t>
            </w:r>
          </w:p>
        </w:tc>
      </w:tr>
      <w:tr w:rsidR="003C448A" w14:paraId="5B4B086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B892710" w14:textId="30FF0570" w:rsidR="003C448A" w:rsidRDefault="003C448A" w:rsidP="003C448A">
            <w:pPr>
              <w:pStyle w:val="1ATableTextStyle"/>
              <w:rPr>
                <w:lang w:bidi="en-US"/>
              </w:rPr>
            </w:pPr>
            <w:r>
              <w:rPr>
                <w:lang w:bidi="en-US"/>
              </w:rPr>
              <w:t>Last modified</w:t>
            </w:r>
          </w:p>
        </w:tc>
        <w:tc>
          <w:tcPr>
            <w:tcW w:w="2500" w:type="pct"/>
          </w:tcPr>
          <w:p w14:paraId="67AC627B" w14:textId="42805B8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09 July 2025 13:28:55</w:t>
            </w:r>
          </w:p>
        </w:tc>
      </w:tr>
      <w:tr w:rsidR="003C448A" w14:paraId="20E4DED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88F7EE9" w14:textId="5145089A" w:rsidR="003C448A" w:rsidRDefault="003C448A" w:rsidP="003C448A">
            <w:pPr>
              <w:pStyle w:val="1ATableTextStyle"/>
              <w:rPr>
                <w:lang w:bidi="en-US"/>
              </w:rPr>
            </w:pPr>
            <w:r>
              <w:rPr>
                <w:lang w:bidi="en-US"/>
              </w:rPr>
              <w:t>Scope tags</w:t>
            </w:r>
          </w:p>
        </w:tc>
        <w:tc>
          <w:tcPr>
            <w:tcW w:w="2500" w:type="pct"/>
          </w:tcPr>
          <w:p w14:paraId="6404A2C2" w14:textId="6067CBF8"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2FA3DCC9" w14:textId="04EB69FC" w:rsidR="003C448A" w:rsidRDefault="003C448A" w:rsidP="003C448A">
      <w:pPr>
        <w:pStyle w:val="Caption"/>
      </w:pPr>
      <w:r>
        <w:t xml:space="preserve">Table </w:t>
      </w:r>
      <w:r>
        <w:fldChar w:fldCharType="begin"/>
      </w:r>
      <w:r>
        <w:instrText xml:space="preserve"> SEQ Table \* ARABIC </w:instrText>
      </w:r>
      <w:r>
        <w:fldChar w:fldCharType="separate"/>
      </w:r>
      <w:r>
        <w:rPr>
          <w:noProof/>
        </w:rPr>
        <w:t>267</w:t>
      </w:r>
      <w:r>
        <w:fldChar w:fldCharType="end"/>
      </w:r>
      <w:r>
        <w:t>. Basics - Win - USB Device Control - D - Device Control - v1.0.0 Device Control</w:t>
      </w:r>
    </w:p>
    <w:tbl>
      <w:tblPr>
        <w:tblStyle w:val="GridTable4-Accent2"/>
        <w:tblW w:w="4994" w:type="pct"/>
        <w:tblLook w:val="04A0" w:firstRow="1" w:lastRow="0" w:firstColumn="1" w:lastColumn="0" w:noHBand="0" w:noVBand="1"/>
      </w:tblPr>
      <w:tblGrid>
        <w:gridCol w:w="4502"/>
        <w:gridCol w:w="4503"/>
      </w:tblGrid>
      <w:tr w:rsidR="003C448A" w14:paraId="512FACB2"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0E634CB" w14:textId="6FCA0E2D" w:rsidR="003C448A" w:rsidRDefault="003C448A" w:rsidP="003C448A">
            <w:pPr>
              <w:pStyle w:val="1ATableHeaderBold"/>
              <w:rPr>
                <w:lang w:bidi="en-US"/>
              </w:rPr>
            </w:pPr>
            <w:r>
              <w:rPr>
                <w:lang w:bidi="en-US"/>
              </w:rPr>
              <w:t>Name</w:t>
            </w:r>
          </w:p>
        </w:tc>
        <w:tc>
          <w:tcPr>
            <w:tcW w:w="2500" w:type="pct"/>
          </w:tcPr>
          <w:p w14:paraId="4A84514C" w14:textId="358EBE39"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4894950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EF7EEE5" w14:textId="11AADE75" w:rsidR="003C448A" w:rsidRDefault="003C448A" w:rsidP="003C448A">
            <w:pPr>
              <w:pStyle w:val="1ATableCategoryHeaderRowBold"/>
              <w:rPr>
                <w:lang w:bidi="en-US"/>
              </w:rPr>
            </w:pPr>
            <w:r>
              <w:rPr>
                <w:lang w:bidi="en-US"/>
              </w:rPr>
              <w:t>Data Protection</w:t>
            </w:r>
          </w:p>
        </w:tc>
      </w:tr>
      <w:tr w:rsidR="003C448A" w14:paraId="6CFFCDE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D010B92" w14:textId="40245D82" w:rsidR="003C448A" w:rsidRDefault="003C448A" w:rsidP="003C448A">
            <w:pPr>
              <w:pStyle w:val="1ATableTextStyle"/>
              <w:rPr>
                <w:lang w:bidi="en-US"/>
              </w:rPr>
            </w:pPr>
            <w:r>
              <w:rPr>
                <w:lang w:bidi="en-US"/>
              </w:rPr>
              <w:t>Allow Direct Memory Access</w:t>
            </w:r>
          </w:p>
        </w:tc>
        <w:tc>
          <w:tcPr>
            <w:tcW w:w="2500" w:type="pct"/>
          </w:tcPr>
          <w:p w14:paraId="1C25B0E4" w14:textId="4E24250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Block</w:t>
            </w:r>
          </w:p>
        </w:tc>
      </w:tr>
      <w:tr w:rsidR="003C448A" w14:paraId="0747824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5F2771D9" w14:textId="59CA7F2F" w:rsidR="003C448A" w:rsidRDefault="003C448A" w:rsidP="003C448A">
            <w:pPr>
              <w:pStyle w:val="1ATableCategoryHeaderRowBold"/>
              <w:rPr>
                <w:lang w:bidi="en-US"/>
              </w:rPr>
            </w:pPr>
            <w:r>
              <w:rPr>
                <w:lang w:bidi="en-US"/>
              </w:rPr>
              <w:t>Dma Guard</w:t>
            </w:r>
          </w:p>
        </w:tc>
      </w:tr>
      <w:tr w:rsidR="003C448A" w14:paraId="722881F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C8BF8A8" w14:textId="6324F3D0" w:rsidR="003C448A" w:rsidRDefault="003C448A" w:rsidP="003C448A">
            <w:pPr>
              <w:pStyle w:val="1ATableTextStyle"/>
              <w:rPr>
                <w:lang w:bidi="en-US"/>
              </w:rPr>
            </w:pPr>
            <w:r>
              <w:rPr>
                <w:lang w:bidi="en-US"/>
              </w:rPr>
              <w:t>Device Enumeration Policy</w:t>
            </w:r>
          </w:p>
        </w:tc>
        <w:tc>
          <w:tcPr>
            <w:tcW w:w="2500" w:type="pct"/>
          </w:tcPr>
          <w:p w14:paraId="10CF0CBE" w14:textId="1BAA4D1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Block all (Most restrictive)</w:t>
            </w:r>
          </w:p>
        </w:tc>
      </w:tr>
      <w:tr w:rsidR="003C448A" w14:paraId="1E2F845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70F536D" w14:textId="487E02BE" w:rsidR="003C448A" w:rsidRDefault="003C448A" w:rsidP="003C448A">
            <w:pPr>
              <w:pStyle w:val="1ATableTextStyle"/>
              <w:rPr>
                <w:lang w:bidi="en-US"/>
              </w:rPr>
            </w:pPr>
            <w:r>
              <w:rPr>
                <w:lang w:bidi="en-US"/>
              </w:rPr>
              <w:t xml:space="preserve">      Type</w:t>
            </w:r>
          </w:p>
        </w:tc>
        <w:tc>
          <w:tcPr>
            <w:tcW w:w="2500" w:type="pct"/>
          </w:tcPr>
          <w:p w14:paraId="42003CF6" w14:textId="253C169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Deny</w:t>
            </w:r>
          </w:p>
        </w:tc>
      </w:tr>
      <w:tr w:rsidR="003C448A" w14:paraId="5DC3E6A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FF477FD" w14:textId="0D3BFB26" w:rsidR="003C448A" w:rsidRDefault="003C448A" w:rsidP="003C448A">
            <w:pPr>
              <w:pStyle w:val="1ATableTextStyle"/>
              <w:rPr>
                <w:lang w:bidi="en-US"/>
              </w:rPr>
            </w:pPr>
            <w:r>
              <w:rPr>
                <w:lang w:bidi="en-US"/>
              </w:rPr>
              <w:t xml:space="preserve">        Options</w:t>
            </w:r>
          </w:p>
        </w:tc>
        <w:tc>
          <w:tcPr>
            <w:tcW w:w="2500" w:type="pct"/>
          </w:tcPr>
          <w:p w14:paraId="00ABE6DA" w14:textId="511E952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None</w:t>
            </w:r>
          </w:p>
        </w:tc>
      </w:tr>
      <w:tr w:rsidR="003C448A" w14:paraId="5789F6F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F755E81" w14:textId="1D4DDE47" w:rsidR="003C448A" w:rsidRDefault="003C448A" w:rsidP="003C448A">
            <w:pPr>
              <w:pStyle w:val="1ATableTextStyle"/>
              <w:rPr>
                <w:lang w:bidi="en-US"/>
              </w:rPr>
            </w:pPr>
            <w:r>
              <w:rPr>
                <w:lang w:bidi="en-US"/>
              </w:rPr>
              <w:t xml:space="preserve">      Access mask</w:t>
            </w:r>
          </w:p>
        </w:tc>
        <w:tc>
          <w:tcPr>
            <w:tcW w:w="2500" w:type="pct"/>
          </w:tcPr>
          <w:p w14:paraId="14B75022" w14:textId="4F55181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Read;Write;Execute;File read;File write;File execute</w:t>
            </w:r>
          </w:p>
        </w:tc>
      </w:tr>
      <w:tr w:rsidR="003C448A" w14:paraId="0941902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2D3B6DF" w14:textId="0E8A2371" w:rsidR="003C448A" w:rsidRDefault="003C448A" w:rsidP="003C448A">
            <w:pPr>
              <w:pStyle w:val="1ATableTextStyle"/>
              <w:rPr>
                <w:lang w:bidi="en-US"/>
              </w:rPr>
            </w:pPr>
            <w:r>
              <w:rPr>
                <w:lang w:bidi="en-US"/>
              </w:rPr>
              <w:t xml:space="preserve">      ID</w:t>
            </w:r>
          </w:p>
        </w:tc>
        <w:tc>
          <w:tcPr>
            <w:tcW w:w="2500" w:type="pct"/>
          </w:tcPr>
          <w:p w14:paraId="6F1B66BF" w14:textId="647E6DE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{7f884466-698b-4ac0-8407-2ac222aeca4e}</w:t>
            </w:r>
          </w:p>
        </w:tc>
      </w:tr>
      <w:tr w:rsidR="003C448A" w14:paraId="47EE4BA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3439E81" w14:textId="614B3E89" w:rsidR="003C448A" w:rsidRDefault="003C448A" w:rsidP="003C448A">
            <w:pPr>
              <w:pStyle w:val="1ATableTextStyle"/>
              <w:rPr>
                <w:lang w:bidi="en-US"/>
              </w:rPr>
            </w:pPr>
            <w:r>
              <w:rPr>
                <w:lang w:bidi="en-US"/>
              </w:rPr>
              <w:lastRenderedPageBreak/>
              <w:t xml:space="preserve">    Name</w:t>
            </w:r>
          </w:p>
        </w:tc>
        <w:tc>
          <w:tcPr>
            <w:tcW w:w="2500" w:type="pct"/>
          </w:tcPr>
          <w:p w14:paraId="44248425" w14:textId="1EAB052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Block All USB Storage Devices</w:t>
            </w:r>
          </w:p>
        </w:tc>
      </w:tr>
      <w:tr w:rsidR="003C448A" w14:paraId="11AC351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BD8C85E" w14:textId="21F0AA64" w:rsidR="003C448A" w:rsidRDefault="003C448A" w:rsidP="003C448A">
            <w:pPr>
              <w:pStyle w:val="1ATableTextStyle"/>
              <w:rPr>
                <w:lang w:bidi="en-US"/>
              </w:rPr>
            </w:pPr>
            <w:r>
              <w:rPr>
                <w:lang w:bidi="en-US"/>
              </w:rPr>
              <w:t xml:space="preserve">    ID</w:t>
            </w:r>
          </w:p>
        </w:tc>
        <w:tc>
          <w:tcPr>
            <w:tcW w:w="2500" w:type="pct"/>
          </w:tcPr>
          <w:p w14:paraId="668B864D" w14:textId="28C58B4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{3c6f11db-5843-4c67-8a43-3abfb5cd9c72}</w:t>
            </w:r>
          </w:p>
        </w:tc>
      </w:tr>
      <w:tr w:rsidR="003C448A" w14:paraId="1C4BA42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67E0D53" w14:textId="3D7D118A" w:rsidR="003C448A" w:rsidRDefault="003C448A" w:rsidP="003C448A">
            <w:pPr>
              <w:pStyle w:val="1ATableTextStyle"/>
              <w:rPr>
                <w:lang w:bidi="en-US"/>
              </w:rPr>
            </w:pPr>
            <w:r>
              <w:rPr>
                <w:lang w:bidi="en-US"/>
              </w:rPr>
              <w:t xml:space="preserve">      Included Devices</w:t>
            </w:r>
          </w:p>
        </w:tc>
        <w:tc>
          <w:tcPr>
            <w:tcW w:w="2500" w:type="pct"/>
          </w:tcPr>
          <w:p w14:paraId="7CD1EBAF" w14:textId="0216A07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e81ebb75-0eb2-4ed5-8336-8c2bd5a9dfc9</w:t>
            </w:r>
          </w:p>
        </w:tc>
      </w:tr>
      <w:tr w:rsidR="003C448A" w14:paraId="01410E56"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7CC0887D" w14:textId="2D97393D" w:rsidR="003C448A" w:rsidRDefault="003C448A" w:rsidP="003C448A">
            <w:pPr>
              <w:pStyle w:val="1ATableCategoryHeaderRowBold"/>
              <w:rPr>
                <w:lang w:bidi="en-US"/>
              </w:rPr>
            </w:pPr>
            <w:r>
              <w:rPr>
                <w:lang w:bidi="en-US"/>
              </w:rPr>
              <w:t>Administrative Templates</w:t>
            </w:r>
          </w:p>
        </w:tc>
      </w:tr>
      <w:tr w:rsidR="003C448A" w14:paraId="79264DC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CD66D26" w14:textId="1356ABEE" w:rsidR="003C448A" w:rsidRDefault="003C448A" w:rsidP="003C448A">
            <w:pPr>
              <w:pStyle w:val="1ATableSub-CategoryHeaderColumn"/>
              <w:rPr>
                <w:lang w:bidi="en-US"/>
              </w:rPr>
            </w:pPr>
            <w:r>
              <w:rPr>
                <w:lang w:bidi="en-US"/>
              </w:rPr>
              <w:t>Device Installation Restrictions</w:t>
            </w:r>
          </w:p>
        </w:tc>
      </w:tr>
      <w:tr w:rsidR="003C448A" w14:paraId="169DB83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CE5C862" w14:textId="3915E991" w:rsidR="003C448A" w:rsidRDefault="003C448A" w:rsidP="003C448A">
            <w:pPr>
              <w:pStyle w:val="1ATableTextStyle"/>
              <w:rPr>
                <w:lang w:bidi="en-US"/>
              </w:rPr>
            </w:pPr>
            <w:r>
              <w:rPr>
                <w:lang w:bidi="en-US"/>
              </w:rPr>
              <w:t>Apply layered order of evaluation for Allow and Prevent device installation policies across all device match criteria</w:t>
            </w:r>
          </w:p>
        </w:tc>
        <w:tc>
          <w:tcPr>
            <w:tcW w:w="2500" w:type="pct"/>
          </w:tcPr>
          <w:p w14:paraId="36452B5F" w14:textId="18AE235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2B71FE1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BB04A74" w14:textId="7F0E93DC" w:rsidR="003C448A" w:rsidRDefault="003C448A" w:rsidP="003C448A">
            <w:pPr>
              <w:pStyle w:val="1ATableTextStyle"/>
              <w:rPr>
                <w:lang w:bidi="en-US"/>
              </w:rPr>
            </w:pPr>
            <w:r>
              <w:rPr>
                <w:lang w:bidi="en-US"/>
              </w:rPr>
              <w:t>Prevent installation of devices using drivers that match these device setup classes</w:t>
            </w:r>
          </w:p>
        </w:tc>
        <w:tc>
          <w:tcPr>
            <w:tcW w:w="2500" w:type="pct"/>
          </w:tcPr>
          <w:p w14:paraId="75251A61" w14:textId="6D4B6D4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15F637B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F2C8B58" w14:textId="01AC67DC" w:rsidR="003C448A" w:rsidRDefault="003C448A" w:rsidP="003C448A">
            <w:pPr>
              <w:pStyle w:val="1ATableTextStyle"/>
              <w:rPr>
                <w:lang w:bidi="en-US"/>
              </w:rPr>
            </w:pPr>
            <w:r>
              <w:rPr>
                <w:lang w:bidi="en-US"/>
              </w:rPr>
              <w:t xml:space="preserve">  Also apply to matching devices that are already installed.</w:t>
            </w:r>
          </w:p>
        </w:tc>
        <w:tc>
          <w:tcPr>
            <w:tcW w:w="2500" w:type="pct"/>
          </w:tcPr>
          <w:p w14:paraId="7AEA9F82" w14:textId="4E190A6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False</w:t>
            </w:r>
          </w:p>
        </w:tc>
      </w:tr>
      <w:tr w:rsidR="003C448A" w14:paraId="06DE9B6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1C31F59" w14:textId="31B12D6C" w:rsidR="003C448A" w:rsidRDefault="003C448A" w:rsidP="003C448A">
            <w:pPr>
              <w:pStyle w:val="1ATableTextStyle"/>
              <w:rPr>
                <w:lang w:bidi="en-US"/>
              </w:rPr>
            </w:pPr>
            <w:r>
              <w:rPr>
                <w:lang w:bidi="en-US"/>
              </w:rPr>
              <w:t xml:space="preserve">  Prevented Classes</w:t>
            </w:r>
          </w:p>
        </w:tc>
        <w:tc>
          <w:tcPr>
            <w:tcW w:w="2500" w:type="pct"/>
          </w:tcPr>
          <w:p w14:paraId="55966CF3" w14:textId="75285974"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d48179be-ec20-11d1-b6b8-00c04fa372a7</w:t>
            </w:r>
          </w:p>
        </w:tc>
      </w:tr>
    </w:tbl>
    <w:p w14:paraId="75105A49" w14:textId="4B1E73AE" w:rsidR="003C448A" w:rsidRDefault="003C448A" w:rsidP="003C448A">
      <w:pPr>
        <w:pStyle w:val="Caption"/>
      </w:pPr>
      <w:r>
        <w:t xml:space="preserve">Table </w:t>
      </w:r>
      <w:r>
        <w:fldChar w:fldCharType="begin"/>
      </w:r>
      <w:r>
        <w:instrText xml:space="preserve"> SEQ Table \* ARABIC </w:instrText>
      </w:r>
      <w:r>
        <w:fldChar w:fldCharType="separate"/>
      </w:r>
      <w:r>
        <w:rPr>
          <w:noProof/>
        </w:rPr>
        <w:t>268</w:t>
      </w:r>
      <w:r>
        <w:fldChar w:fldCharType="end"/>
      </w:r>
      <w:r>
        <w:t>. Settings - Win - USB Device Control - D - Device Control - v1.0.0 Device Control</w:t>
      </w:r>
    </w:p>
    <w:tbl>
      <w:tblPr>
        <w:tblStyle w:val="GridTable4-Accent2"/>
        <w:tblW w:w="4994" w:type="pct"/>
        <w:tblLook w:val="04A0" w:firstRow="1" w:lastRow="0" w:firstColumn="1" w:lastColumn="0" w:noHBand="0" w:noVBand="1"/>
      </w:tblPr>
      <w:tblGrid>
        <w:gridCol w:w="3001"/>
        <w:gridCol w:w="3000"/>
        <w:gridCol w:w="3004"/>
      </w:tblGrid>
      <w:tr w:rsidR="003C448A" w14:paraId="2B53380F"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70F9443C" w14:textId="44EBA70B" w:rsidR="003C448A" w:rsidRDefault="003C448A" w:rsidP="003C448A">
            <w:pPr>
              <w:pStyle w:val="1ATableHeaderBold"/>
              <w:rPr>
                <w:lang w:bidi="en-US"/>
              </w:rPr>
            </w:pPr>
            <w:r>
              <w:rPr>
                <w:lang w:bidi="en-US"/>
              </w:rPr>
              <w:t>Group</w:t>
            </w:r>
          </w:p>
        </w:tc>
        <w:tc>
          <w:tcPr>
            <w:tcW w:w="1666" w:type="pct"/>
          </w:tcPr>
          <w:p w14:paraId="25BBB11A" w14:textId="1F743241"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8" w:type="pct"/>
          </w:tcPr>
          <w:p w14:paraId="2C85FD4D" w14:textId="47B8B89C"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6517F80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23F0B9E3" w14:textId="5A4C5976" w:rsidR="003C448A" w:rsidRDefault="003C448A" w:rsidP="003C448A">
            <w:pPr>
              <w:pStyle w:val="1ATableCategoryHeaderRowBold"/>
              <w:rPr>
                <w:lang w:bidi="en-US"/>
              </w:rPr>
            </w:pPr>
            <w:r>
              <w:rPr>
                <w:lang w:bidi="en-US"/>
              </w:rPr>
              <w:t>Included Groups</w:t>
            </w:r>
          </w:p>
        </w:tc>
      </w:tr>
      <w:tr w:rsidR="003C448A" w14:paraId="5934AB4C"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329A5D0F" w14:textId="148F2013" w:rsidR="003C448A" w:rsidRDefault="003C448A" w:rsidP="003C448A">
            <w:pPr>
              <w:pStyle w:val="1ATableTextStyle"/>
              <w:rPr>
                <w:lang w:bidi="en-US"/>
              </w:rPr>
            </w:pPr>
            <w:r>
              <w:rPr>
                <w:lang w:bidi="en-US"/>
              </w:rPr>
              <w:t>All devices</w:t>
            </w:r>
          </w:p>
        </w:tc>
        <w:tc>
          <w:tcPr>
            <w:tcW w:w="1666" w:type="pct"/>
          </w:tcPr>
          <w:p w14:paraId="66F0D878" w14:textId="51CE45D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8" w:type="pct"/>
          </w:tcPr>
          <w:p w14:paraId="40AD737F" w14:textId="715AAAF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r w:rsidR="003C448A" w14:paraId="4C2DD70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0C7A557A" w14:textId="3F1F3B10" w:rsidR="003C448A" w:rsidRDefault="003C448A" w:rsidP="003C448A">
            <w:pPr>
              <w:pStyle w:val="1ATableCategoryHeaderRowBold"/>
              <w:rPr>
                <w:lang w:bidi="en-US"/>
              </w:rPr>
            </w:pPr>
            <w:r>
              <w:rPr>
                <w:lang w:bidi="en-US"/>
              </w:rPr>
              <w:t>Excluded Groups</w:t>
            </w:r>
          </w:p>
        </w:tc>
      </w:tr>
      <w:tr w:rsidR="003C448A" w14:paraId="7E08ED3C"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549C6C7B" w14:textId="3E10E8A5" w:rsidR="003C448A" w:rsidRDefault="003C448A" w:rsidP="003C448A">
            <w:pPr>
              <w:pStyle w:val="1ATableTextStyle"/>
              <w:rPr>
                <w:lang w:bidi="en-US"/>
              </w:rPr>
            </w:pPr>
            <w:r>
              <w:rPr>
                <w:lang w:bidi="en-US"/>
              </w:rPr>
              <w:t>Win-DeviceControl-ExclusionGroup</w:t>
            </w:r>
          </w:p>
        </w:tc>
        <w:tc>
          <w:tcPr>
            <w:tcW w:w="1666" w:type="pct"/>
          </w:tcPr>
          <w:p w14:paraId="0FFA9DC7" w14:textId="777777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p>
        </w:tc>
        <w:tc>
          <w:tcPr>
            <w:tcW w:w="1668" w:type="pct"/>
          </w:tcPr>
          <w:p w14:paraId="1C838EC5" w14:textId="77777777"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p>
        </w:tc>
      </w:tr>
    </w:tbl>
    <w:p w14:paraId="5EB94858" w14:textId="2710AE5D" w:rsidR="003C448A" w:rsidRDefault="003C448A" w:rsidP="003C448A">
      <w:pPr>
        <w:pStyle w:val="Caption"/>
      </w:pPr>
      <w:r>
        <w:t xml:space="preserve">Table </w:t>
      </w:r>
      <w:r>
        <w:fldChar w:fldCharType="begin"/>
      </w:r>
      <w:r>
        <w:instrText xml:space="preserve"> SEQ Table \* ARABIC </w:instrText>
      </w:r>
      <w:r>
        <w:fldChar w:fldCharType="separate"/>
      </w:r>
      <w:r>
        <w:rPr>
          <w:noProof/>
        </w:rPr>
        <w:t>269</w:t>
      </w:r>
      <w:r>
        <w:fldChar w:fldCharType="end"/>
      </w:r>
      <w:r>
        <w:t>. Assignments - Win - USB Device Control - D - Device Control - v1.0.0 Device Control</w:t>
      </w:r>
    </w:p>
    <w:p w14:paraId="560302B3" w14:textId="4C8B6418" w:rsidR="003C448A" w:rsidRDefault="003C448A" w:rsidP="003C448A">
      <w:pPr>
        <w:pStyle w:val="1ANumberedHeading3"/>
      </w:pPr>
      <w:bookmarkStart w:id="141" w:name="_Toc204168945"/>
      <w:r>
        <w:t>Win - User Experience - D - Background and Lockscreen - v2.0.0</w:t>
      </w:r>
      <w:bookmarkEnd w:id="141"/>
    </w:p>
    <w:p w14:paraId="7FAEE938"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501CBF8A"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B6CDBB5" w14:textId="6E4DC9D7" w:rsidR="003C448A" w:rsidRDefault="003C448A" w:rsidP="003C448A">
            <w:pPr>
              <w:pStyle w:val="1ATableHeaderBold"/>
              <w:rPr>
                <w:lang w:bidi="en-US"/>
              </w:rPr>
            </w:pPr>
            <w:r>
              <w:rPr>
                <w:lang w:bidi="en-US"/>
              </w:rPr>
              <w:t>Name</w:t>
            </w:r>
          </w:p>
        </w:tc>
        <w:tc>
          <w:tcPr>
            <w:tcW w:w="2500" w:type="pct"/>
          </w:tcPr>
          <w:p w14:paraId="5A3576D5" w14:textId="394536DD"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7CDA3EA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42DEEA95" w14:textId="5634469F" w:rsidR="003C448A" w:rsidRDefault="003C448A" w:rsidP="003C448A">
            <w:pPr>
              <w:pStyle w:val="1ATableCategoryHeaderRowBold"/>
              <w:rPr>
                <w:lang w:bidi="en-US"/>
              </w:rPr>
            </w:pPr>
            <w:r>
              <w:rPr>
                <w:lang w:bidi="en-US"/>
              </w:rPr>
              <w:t>Basics</w:t>
            </w:r>
          </w:p>
        </w:tc>
      </w:tr>
      <w:tr w:rsidR="003C448A" w14:paraId="4C16986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9ECFC21" w14:textId="2F569C92" w:rsidR="003C448A" w:rsidRDefault="003C448A" w:rsidP="003C448A">
            <w:pPr>
              <w:pStyle w:val="1ATableTextStyle"/>
              <w:rPr>
                <w:lang w:bidi="en-US"/>
              </w:rPr>
            </w:pPr>
            <w:r>
              <w:rPr>
                <w:lang w:bidi="en-US"/>
              </w:rPr>
              <w:t>Name</w:t>
            </w:r>
          </w:p>
        </w:tc>
        <w:tc>
          <w:tcPr>
            <w:tcW w:w="2500" w:type="pct"/>
          </w:tcPr>
          <w:p w14:paraId="13916684" w14:textId="28C1502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User Experience - D - Background and Lockscreen - v2.0.0</w:t>
            </w:r>
          </w:p>
        </w:tc>
      </w:tr>
      <w:tr w:rsidR="003C448A" w14:paraId="6F44834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9E1F8C5" w14:textId="2E862A83" w:rsidR="003C448A" w:rsidRDefault="003C448A" w:rsidP="003C448A">
            <w:pPr>
              <w:pStyle w:val="1ATableTextStyle"/>
              <w:rPr>
                <w:lang w:bidi="en-US"/>
              </w:rPr>
            </w:pPr>
            <w:r>
              <w:rPr>
                <w:lang w:bidi="en-US"/>
              </w:rPr>
              <w:t>Description</w:t>
            </w:r>
          </w:p>
        </w:tc>
        <w:tc>
          <w:tcPr>
            <w:tcW w:w="2500" w:type="pct"/>
          </w:tcPr>
          <w:p w14:paraId="0D116461" w14:textId="6C19BAE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New</w:t>
            </w:r>
          </w:p>
        </w:tc>
      </w:tr>
      <w:tr w:rsidR="003C448A" w14:paraId="200ED2C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26E054E" w14:textId="32233B08" w:rsidR="003C448A" w:rsidRDefault="003C448A" w:rsidP="003C448A">
            <w:pPr>
              <w:pStyle w:val="1ATableTextStyle"/>
              <w:rPr>
                <w:lang w:bidi="en-US"/>
              </w:rPr>
            </w:pPr>
            <w:r>
              <w:rPr>
                <w:lang w:bidi="en-US"/>
              </w:rPr>
              <w:t>Profile type</w:t>
            </w:r>
          </w:p>
        </w:tc>
        <w:tc>
          <w:tcPr>
            <w:tcW w:w="2500" w:type="pct"/>
          </w:tcPr>
          <w:p w14:paraId="41CE3D34" w14:textId="0C9C6DF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394B55D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3B7E7F0" w14:textId="683337DA" w:rsidR="003C448A" w:rsidRDefault="003C448A" w:rsidP="003C448A">
            <w:pPr>
              <w:pStyle w:val="1ATableTextStyle"/>
              <w:rPr>
                <w:lang w:bidi="en-US"/>
              </w:rPr>
            </w:pPr>
            <w:r>
              <w:rPr>
                <w:lang w:bidi="en-US"/>
              </w:rPr>
              <w:t>Platform supported</w:t>
            </w:r>
          </w:p>
        </w:tc>
        <w:tc>
          <w:tcPr>
            <w:tcW w:w="2500" w:type="pct"/>
          </w:tcPr>
          <w:p w14:paraId="7149DA5F" w14:textId="0FF29CF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5F48C3B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A28DF2B" w14:textId="697C3905" w:rsidR="003C448A" w:rsidRDefault="003C448A" w:rsidP="003C448A">
            <w:pPr>
              <w:pStyle w:val="1ATableTextStyle"/>
              <w:rPr>
                <w:lang w:bidi="en-US"/>
              </w:rPr>
            </w:pPr>
            <w:r>
              <w:rPr>
                <w:lang w:bidi="en-US"/>
              </w:rPr>
              <w:t>Created</w:t>
            </w:r>
          </w:p>
        </w:tc>
        <w:tc>
          <w:tcPr>
            <w:tcW w:w="2500" w:type="pct"/>
          </w:tcPr>
          <w:p w14:paraId="2D0621BB" w14:textId="5DA462B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02 July 2025 17:01:39</w:t>
            </w:r>
          </w:p>
        </w:tc>
      </w:tr>
      <w:tr w:rsidR="003C448A" w14:paraId="10B597B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58A54CD" w14:textId="066CB20C" w:rsidR="003C448A" w:rsidRDefault="003C448A" w:rsidP="003C448A">
            <w:pPr>
              <w:pStyle w:val="1ATableTextStyle"/>
              <w:rPr>
                <w:lang w:bidi="en-US"/>
              </w:rPr>
            </w:pPr>
            <w:r>
              <w:rPr>
                <w:lang w:bidi="en-US"/>
              </w:rPr>
              <w:t>Last modified</w:t>
            </w:r>
          </w:p>
        </w:tc>
        <w:tc>
          <w:tcPr>
            <w:tcW w:w="2500" w:type="pct"/>
          </w:tcPr>
          <w:p w14:paraId="26E3EADB" w14:textId="12F7317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02 July 2025 17:01:39</w:t>
            </w:r>
          </w:p>
        </w:tc>
      </w:tr>
      <w:tr w:rsidR="003C448A" w14:paraId="131CC3F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18B391B" w14:textId="3031FB39" w:rsidR="003C448A" w:rsidRDefault="003C448A" w:rsidP="003C448A">
            <w:pPr>
              <w:pStyle w:val="1ATableTextStyle"/>
              <w:rPr>
                <w:lang w:bidi="en-US"/>
              </w:rPr>
            </w:pPr>
            <w:r>
              <w:rPr>
                <w:lang w:bidi="en-US"/>
              </w:rPr>
              <w:t>Scope tags</w:t>
            </w:r>
          </w:p>
        </w:tc>
        <w:tc>
          <w:tcPr>
            <w:tcW w:w="2500" w:type="pct"/>
          </w:tcPr>
          <w:p w14:paraId="751A758E" w14:textId="087F94C0"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5A077B5C" w14:textId="28C2EFF0" w:rsidR="003C448A" w:rsidRDefault="003C448A" w:rsidP="003C448A">
      <w:pPr>
        <w:pStyle w:val="Caption"/>
      </w:pPr>
      <w:r>
        <w:t xml:space="preserve">Table </w:t>
      </w:r>
      <w:r>
        <w:fldChar w:fldCharType="begin"/>
      </w:r>
      <w:r>
        <w:instrText xml:space="preserve"> SEQ Table \* ARABIC </w:instrText>
      </w:r>
      <w:r>
        <w:fldChar w:fldCharType="separate"/>
      </w:r>
      <w:r>
        <w:rPr>
          <w:noProof/>
        </w:rPr>
        <w:t>270</w:t>
      </w:r>
      <w:r>
        <w:fldChar w:fldCharType="end"/>
      </w:r>
      <w:r>
        <w:t>. Basics - Win - User Experience - D - Background and Lockscreen - v2.0.0</w:t>
      </w:r>
    </w:p>
    <w:tbl>
      <w:tblPr>
        <w:tblStyle w:val="GridTable4-Accent2"/>
        <w:tblW w:w="5000" w:type="pct"/>
        <w:tblLook w:val="04A0" w:firstRow="1" w:lastRow="0" w:firstColumn="1" w:lastColumn="0" w:noHBand="0" w:noVBand="1"/>
      </w:tblPr>
      <w:tblGrid>
        <w:gridCol w:w="1333"/>
        <w:gridCol w:w="7683"/>
      </w:tblGrid>
      <w:tr w:rsidR="003C448A" w14:paraId="4496E314"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pct"/>
          </w:tcPr>
          <w:p w14:paraId="5A532D01" w14:textId="277EC6BA" w:rsidR="003C448A" w:rsidRDefault="003C448A" w:rsidP="003C448A">
            <w:pPr>
              <w:pStyle w:val="1ATableHeaderBold"/>
              <w:rPr>
                <w:lang w:bidi="en-US"/>
              </w:rPr>
            </w:pPr>
            <w:r>
              <w:rPr>
                <w:lang w:bidi="en-US"/>
              </w:rPr>
              <w:t>Name</w:t>
            </w:r>
          </w:p>
        </w:tc>
        <w:tc>
          <w:tcPr>
            <w:tcW w:w="4261" w:type="pct"/>
          </w:tcPr>
          <w:p w14:paraId="43F26198" w14:textId="459A90B5"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773BA45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7F042B4" w14:textId="683180EA" w:rsidR="003C448A" w:rsidRDefault="003C448A" w:rsidP="003C448A">
            <w:pPr>
              <w:pStyle w:val="1ATableCategoryHeaderRowBold"/>
              <w:rPr>
                <w:lang w:bidi="en-US"/>
              </w:rPr>
            </w:pPr>
            <w:r>
              <w:rPr>
                <w:lang w:bidi="en-US"/>
              </w:rPr>
              <w:t>Administrative Templates</w:t>
            </w:r>
          </w:p>
        </w:tc>
      </w:tr>
      <w:tr w:rsidR="003C448A" w14:paraId="34910B02"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18594AA3" w14:textId="2A424F98" w:rsidR="003C448A" w:rsidRDefault="003C448A" w:rsidP="003C448A">
            <w:pPr>
              <w:pStyle w:val="1ATableSub-CategoryHeaderColumn"/>
              <w:rPr>
                <w:lang w:bidi="en-US"/>
              </w:rPr>
            </w:pPr>
            <w:r>
              <w:rPr>
                <w:lang w:bidi="en-US"/>
              </w:rPr>
              <w:t>Logon</w:t>
            </w:r>
          </w:p>
        </w:tc>
      </w:tr>
      <w:tr w:rsidR="003C448A" w14:paraId="21F1477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pct"/>
          </w:tcPr>
          <w:p w14:paraId="6B924E74" w14:textId="55AE4000" w:rsidR="003C448A" w:rsidRDefault="003C448A" w:rsidP="003C448A">
            <w:pPr>
              <w:pStyle w:val="1ATableTextStyle"/>
              <w:rPr>
                <w:lang w:bidi="en-US"/>
              </w:rPr>
            </w:pPr>
            <w:r>
              <w:rPr>
                <w:lang w:bidi="en-US"/>
              </w:rPr>
              <w:lastRenderedPageBreak/>
              <w:t>Always use custom logon background</w:t>
            </w:r>
          </w:p>
        </w:tc>
        <w:tc>
          <w:tcPr>
            <w:tcW w:w="4261" w:type="pct"/>
          </w:tcPr>
          <w:p w14:paraId="66D8B053" w14:textId="18DA2E7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7B34320E" w14:textId="77777777" w:rsidTr="003C448A">
        <w:tc>
          <w:tcPr>
            <w:cnfStyle w:val="001000000000" w:firstRow="0" w:lastRow="0" w:firstColumn="1" w:lastColumn="0" w:oddVBand="0" w:evenVBand="0" w:oddHBand="0" w:evenHBand="0" w:firstRowFirstColumn="0" w:firstRowLastColumn="0" w:lastRowFirstColumn="0" w:lastRowLastColumn="0"/>
            <w:tcW w:w="739" w:type="pct"/>
          </w:tcPr>
          <w:p w14:paraId="404FFFAB" w14:textId="4CF448AB" w:rsidR="003C448A" w:rsidRDefault="003C448A" w:rsidP="003C448A">
            <w:pPr>
              <w:pStyle w:val="1ATableTextStyle"/>
              <w:rPr>
                <w:lang w:bidi="en-US"/>
              </w:rPr>
            </w:pPr>
            <w:r>
              <w:rPr>
                <w:lang w:bidi="en-US"/>
              </w:rPr>
              <w:t>Show clear logon background</w:t>
            </w:r>
          </w:p>
        </w:tc>
        <w:tc>
          <w:tcPr>
            <w:tcW w:w="4261" w:type="pct"/>
          </w:tcPr>
          <w:p w14:paraId="58100F9F" w14:textId="5294A8C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0DB1B87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D1D0766" w14:textId="52910916" w:rsidR="003C448A" w:rsidRDefault="003C448A" w:rsidP="003C448A">
            <w:pPr>
              <w:pStyle w:val="1ATableCategoryHeaderRowBold"/>
              <w:rPr>
                <w:lang w:bidi="en-US"/>
              </w:rPr>
            </w:pPr>
            <w:r>
              <w:rPr>
                <w:lang w:bidi="en-US"/>
              </w:rPr>
              <w:t>Personalization</w:t>
            </w:r>
          </w:p>
        </w:tc>
      </w:tr>
      <w:tr w:rsidR="003C448A" w14:paraId="0F100DBA" w14:textId="77777777" w:rsidTr="003C448A">
        <w:tc>
          <w:tcPr>
            <w:cnfStyle w:val="001000000000" w:firstRow="0" w:lastRow="0" w:firstColumn="1" w:lastColumn="0" w:oddVBand="0" w:evenVBand="0" w:oddHBand="0" w:evenHBand="0" w:firstRowFirstColumn="0" w:firstRowLastColumn="0" w:lastRowFirstColumn="0" w:lastRowLastColumn="0"/>
            <w:tcW w:w="739" w:type="pct"/>
          </w:tcPr>
          <w:p w14:paraId="1C71477D" w14:textId="2C1BC046" w:rsidR="003C448A" w:rsidRDefault="003C448A" w:rsidP="003C448A">
            <w:pPr>
              <w:pStyle w:val="1ATableTextStyle"/>
              <w:rPr>
                <w:lang w:bidi="en-US"/>
              </w:rPr>
            </w:pPr>
            <w:r>
              <w:rPr>
                <w:lang w:bidi="en-US"/>
              </w:rPr>
              <w:t>Lock Screen Image Url</w:t>
            </w:r>
          </w:p>
        </w:tc>
        <w:tc>
          <w:tcPr>
            <w:tcW w:w="4261" w:type="pct"/>
          </w:tcPr>
          <w:p w14:paraId="40D03863" w14:textId="3FABF913"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https://saitointune.blob.core.windows.net/stah/Lockscreen.jpg?sp=r&amp;st=2025-07-02T16:00:59Z&amp;se=2029-07-03T00:00:59Z&amp;spr=https&amp;sv=2024-11-04&amp;sr=b&amp;sig=eaeJEnQyl%2Brv%2BHA1UpkwJ%2BXTJwlTVzRu4UOuRl%2FjKQ4%3D</w:t>
            </w:r>
          </w:p>
        </w:tc>
      </w:tr>
    </w:tbl>
    <w:p w14:paraId="416AB4CB" w14:textId="59350272" w:rsidR="003C448A" w:rsidRDefault="003C448A" w:rsidP="003C448A">
      <w:pPr>
        <w:pStyle w:val="Caption"/>
      </w:pPr>
      <w:r>
        <w:t xml:space="preserve">Table </w:t>
      </w:r>
      <w:r>
        <w:fldChar w:fldCharType="begin"/>
      </w:r>
      <w:r>
        <w:instrText xml:space="preserve"> SEQ Table \* ARABIC </w:instrText>
      </w:r>
      <w:r>
        <w:fldChar w:fldCharType="separate"/>
      </w:r>
      <w:r>
        <w:rPr>
          <w:noProof/>
        </w:rPr>
        <w:t>271</w:t>
      </w:r>
      <w:r>
        <w:fldChar w:fldCharType="end"/>
      </w:r>
      <w:r>
        <w:t>. Settings - Win - User Experience - D - Background and Lockscreen - v2.0.0</w:t>
      </w:r>
    </w:p>
    <w:tbl>
      <w:tblPr>
        <w:tblStyle w:val="GridTable4-Accent2"/>
        <w:tblW w:w="4994" w:type="pct"/>
        <w:tblLook w:val="04A0" w:firstRow="1" w:lastRow="0" w:firstColumn="1" w:lastColumn="0" w:noHBand="0" w:noVBand="1"/>
      </w:tblPr>
      <w:tblGrid>
        <w:gridCol w:w="3001"/>
        <w:gridCol w:w="3000"/>
        <w:gridCol w:w="3004"/>
      </w:tblGrid>
      <w:tr w:rsidR="003C448A" w14:paraId="6B370124"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480CF19B" w14:textId="4737698E" w:rsidR="003C448A" w:rsidRDefault="003C448A" w:rsidP="003C448A">
            <w:pPr>
              <w:pStyle w:val="1ATableHeaderBold"/>
              <w:rPr>
                <w:lang w:bidi="en-US"/>
              </w:rPr>
            </w:pPr>
            <w:r>
              <w:rPr>
                <w:lang w:bidi="en-US"/>
              </w:rPr>
              <w:t>Group</w:t>
            </w:r>
          </w:p>
        </w:tc>
        <w:tc>
          <w:tcPr>
            <w:tcW w:w="1666" w:type="pct"/>
          </w:tcPr>
          <w:p w14:paraId="339D9C0E" w14:textId="33D94DEB"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40788945" w14:textId="328F0857"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360C0BD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6A616928" w14:textId="7E6D8426" w:rsidR="003C448A" w:rsidRDefault="003C448A" w:rsidP="003C448A">
            <w:pPr>
              <w:pStyle w:val="1ATableCategoryHeaderRowBold"/>
              <w:rPr>
                <w:lang w:bidi="en-US"/>
              </w:rPr>
            </w:pPr>
            <w:r>
              <w:rPr>
                <w:lang w:bidi="en-US"/>
              </w:rPr>
              <w:t>Included Groups</w:t>
            </w:r>
          </w:p>
        </w:tc>
      </w:tr>
      <w:tr w:rsidR="003C448A" w14:paraId="18619A75"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3833C38E" w14:textId="343FAE86" w:rsidR="003C448A" w:rsidRDefault="003C448A" w:rsidP="003C448A">
            <w:pPr>
              <w:pStyle w:val="1ATableTextStyle"/>
              <w:rPr>
                <w:lang w:bidi="en-US"/>
              </w:rPr>
            </w:pPr>
            <w:r>
              <w:rPr>
                <w:lang w:bidi="en-US"/>
              </w:rPr>
              <w:t>All devices</w:t>
            </w:r>
          </w:p>
        </w:tc>
        <w:tc>
          <w:tcPr>
            <w:tcW w:w="1666" w:type="pct"/>
          </w:tcPr>
          <w:p w14:paraId="34E1F3A1" w14:textId="0A17180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5B4C478C" w14:textId="3300C996"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7BF147AD" w14:textId="31C4DE0E" w:rsidR="003C448A" w:rsidRDefault="003C448A" w:rsidP="003C448A">
      <w:pPr>
        <w:pStyle w:val="Caption"/>
      </w:pPr>
      <w:r>
        <w:t xml:space="preserve">Table </w:t>
      </w:r>
      <w:r>
        <w:fldChar w:fldCharType="begin"/>
      </w:r>
      <w:r>
        <w:instrText xml:space="preserve"> SEQ Table \* ARABIC </w:instrText>
      </w:r>
      <w:r>
        <w:fldChar w:fldCharType="separate"/>
      </w:r>
      <w:r>
        <w:rPr>
          <w:noProof/>
        </w:rPr>
        <w:t>272</w:t>
      </w:r>
      <w:r>
        <w:fldChar w:fldCharType="end"/>
      </w:r>
      <w:r>
        <w:t>. Assignments - Win - User Experience - D - Background and Lockscreen - v2.0.0</w:t>
      </w:r>
    </w:p>
    <w:p w14:paraId="16042D1C" w14:textId="394352CE" w:rsidR="003C448A" w:rsidRDefault="003C448A" w:rsidP="003C448A">
      <w:pPr>
        <w:pStyle w:val="1ANumberedHeading3"/>
      </w:pPr>
      <w:bookmarkStart w:id="142" w:name="_Toc204168946"/>
      <w:r>
        <w:t>Win - User Experience - D - Feature Configuration - v1.0.0</w:t>
      </w:r>
      <w:bookmarkEnd w:id="142"/>
    </w:p>
    <w:p w14:paraId="4CB88FCC"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62BE579D"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5423F57" w14:textId="3983DF81" w:rsidR="003C448A" w:rsidRDefault="003C448A" w:rsidP="003C448A">
            <w:pPr>
              <w:pStyle w:val="1ATableHeaderBold"/>
              <w:rPr>
                <w:lang w:bidi="en-US"/>
              </w:rPr>
            </w:pPr>
            <w:r>
              <w:rPr>
                <w:lang w:bidi="en-US"/>
              </w:rPr>
              <w:t>Name</w:t>
            </w:r>
          </w:p>
        </w:tc>
        <w:tc>
          <w:tcPr>
            <w:tcW w:w="2500" w:type="pct"/>
          </w:tcPr>
          <w:p w14:paraId="2984B271" w14:textId="13222FD5"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5791068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E4FD450" w14:textId="68AEDCD9" w:rsidR="003C448A" w:rsidRDefault="003C448A" w:rsidP="003C448A">
            <w:pPr>
              <w:pStyle w:val="1ATableCategoryHeaderRowBold"/>
              <w:rPr>
                <w:lang w:bidi="en-US"/>
              </w:rPr>
            </w:pPr>
            <w:r>
              <w:rPr>
                <w:lang w:bidi="en-US"/>
              </w:rPr>
              <w:t>Basics</w:t>
            </w:r>
          </w:p>
        </w:tc>
      </w:tr>
      <w:tr w:rsidR="003C448A" w14:paraId="3F11903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B341593" w14:textId="2191BB4C" w:rsidR="003C448A" w:rsidRDefault="003C448A" w:rsidP="003C448A">
            <w:pPr>
              <w:pStyle w:val="1ATableTextStyle"/>
              <w:rPr>
                <w:lang w:bidi="en-US"/>
              </w:rPr>
            </w:pPr>
            <w:r>
              <w:rPr>
                <w:lang w:bidi="en-US"/>
              </w:rPr>
              <w:t>Name</w:t>
            </w:r>
          </w:p>
        </w:tc>
        <w:tc>
          <w:tcPr>
            <w:tcW w:w="2500" w:type="pct"/>
          </w:tcPr>
          <w:p w14:paraId="582C85B0" w14:textId="6ECB1FE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User Experience - D - Feature Configuration - v1.0.0</w:t>
            </w:r>
          </w:p>
        </w:tc>
      </w:tr>
      <w:tr w:rsidR="003C448A" w14:paraId="6CB8484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FD79C87" w14:textId="175B7229" w:rsidR="003C448A" w:rsidRDefault="003C448A" w:rsidP="003C448A">
            <w:pPr>
              <w:pStyle w:val="1ATableTextStyle"/>
              <w:rPr>
                <w:lang w:bidi="en-US"/>
              </w:rPr>
            </w:pPr>
            <w:r>
              <w:rPr>
                <w:lang w:bidi="en-US"/>
              </w:rPr>
              <w:t>Description</w:t>
            </w:r>
          </w:p>
        </w:tc>
        <w:tc>
          <w:tcPr>
            <w:tcW w:w="2500" w:type="pct"/>
          </w:tcPr>
          <w:p w14:paraId="2D9CA024"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5B99110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4BA1619" w14:textId="2A375601" w:rsidR="003C448A" w:rsidRDefault="003C448A" w:rsidP="003C448A">
            <w:pPr>
              <w:pStyle w:val="1ATableTextStyle"/>
              <w:rPr>
                <w:lang w:bidi="en-US"/>
              </w:rPr>
            </w:pPr>
            <w:r>
              <w:rPr>
                <w:lang w:bidi="en-US"/>
              </w:rPr>
              <w:t>Profile type</w:t>
            </w:r>
          </w:p>
        </w:tc>
        <w:tc>
          <w:tcPr>
            <w:tcW w:w="2500" w:type="pct"/>
          </w:tcPr>
          <w:p w14:paraId="21EEA768" w14:textId="27EB264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7BDBDEC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A2F27FD" w14:textId="03292BD2" w:rsidR="003C448A" w:rsidRDefault="003C448A" w:rsidP="003C448A">
            <w:pPr>
              <w:pStyle w:val="1ATableTextStyle"/>
              <w:rPr>
                <w:lang w:bidi="en-US"/>
              </w:rPr>
            </w:pPr>
            <w:r>
              <w:rPr>
                <w:lang w:bidi="en-US"/>
              </w:rPr>
              <w:t>Platform supported</w:t>
            </w:r>
          </w:p>
        </w:tc>
        <w:tc>
          <w:tcPr>
            <w:tcW w:w="2500" w:type="pct"/>
          </w:tcPr>
          <w:p w14:paraId="1E1DE4B6" w14:textId="5D82D49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01A59DE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CFD5447" w14:textId="7F2221EF" w:rsidR="003C448A" w:rsidRDefault="003C448A" w:rsidP="003C448A">
            <w:pPr>
              <w:pStyle w:val="1ATableTextStyle"/>
              <w:rPr>
                <w:lang w:bidi="en-US"/>
              </w:rPr>
            </w:pPr>
            <w:r>
              <w:rPr>
                <w:lang w:bidi="en-US"/>
              </w:rPr>
              <w:t>Created</w:t>
            </w:r>
          </w:p>
        </w:tc>
        <w:tc>
          <w:tcPr>
            <w:tcW w:w="2500" w:type="pct"/>
          </w:tcPr>
          <w:p w14:paraId="5D96EA41" w14:textId="5B7CBB7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09:27:45</w:t>
            </w:r>
          </w:p>
        </w:tc>
      </w:tr>
      <w:tr w:rsidR="003C448A" w14:paraId="6B7E624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9A6612F" w14:textId="5B2FD45C" w:rsidR="003C448A" w:rsidRDefault="003C448A" w:rsidP="003C448A">
            <w:pPr>
              <w:pStyle w:val="1ATableTextStyle"/>
              <w:rPr>
                <w:lang w:bidi="en-US"/>
              </w:rPr>
            </w:pPr>
            <w:r>
              <w:rPr>
                <w:lang w:bidi="en-US"/>
              </w:rPr>
              <w:t>Last modified</w:t>
            </w:r>
          </w:p>
        </w:tc>
        <w:tc>
          <w:tcPr>
            <w:tcW w:w="2500" w:type="pct"/>
          </w:tcPr>
          <w:p w14:paraId="0EEB1481" w14:textId="54F2C65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20 June 2025 09:17:49</w:t>
            </w:r>
          </w:p>
        </w:tc>
      </w:tr>
      <w:tr w:rsidR="003C448A" w14:paraId="61585C9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A8DB162" w14:textId="00B07158" w:rsidR="003C448A" w:rsidRDefault="003C448A" w:rsidP="003C448A">
            <w:pPr>
              <w:pStyle w:val="1ATableTextStyle"/>
              <w:rPr>
                <w:lang w:bidi="en-US"/>
              </w:rPr>
            </w:pPr>
            <w:r>
              <w:rPr>
                <w:lang w:bidi="en-US"/>
              </w:rPr>
              <w:t>Scope tags</w:t>
            </w:r>
          </w:p>
        </w:tc>
        <w:tc>
          <w:tcPr>
            <w:tcW w:w="2500" w:type="pct"/>
          </w:tcPr>
          <w:p w14:paraId="58DAEA38" w14:textId="0BF9001C"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1D318C7C" w14:textId="2143030D" w:rsidR="003C448A" w:rsidRDefault="003C448A" w:rsidP="003C448A">
      <w:pPr>
        <w:pStyle w:val="Caption"/>
      </w:pPr>
      <w:r>
        <w:t xml:space="preserve">Table </w:t>
      </w:r>
      <w:r>
        <w:fldChar w:fldCharType="begin"/>
      </w:r>
      <w:r>
        <w:instrText xml:space="preserve"> SEQ Table \* ARABIC </w:instrText>
      </w:r>
      <w:r>
        <w:fldChar w:fldCharType="separate"/>
      </w:r>
      <w:r>
        <w:rPr>
          <w:noProof/>
        </w:rPr>
        <w:t>273</w:t>
      </w:r>
      <w:r>
        <w:fldChar w:fldCharType="end"/>
      </w:r>
      <w:r>
        <w:t>. Basics - Win - User Experience - D - Feature Configuration - v1.0.0</w:t>
      </w:r>
    </w:p>
    <w:tbl>
      <w:tblPr>
        <w:tblStyle w:val="GridTable4-Accent2"/>
        <w:tblW w:w="4994" w:type="pct"/>
        <w:tblLook w:val="04A0" w:firstRow="1" w:lastRow="0" w:firstColumn="1" w:lastColumn="0" w:noHBand="0" w:noVBand="1"/>
      </w:tblPr>
      <w:tblGrid>
        <w:gridCol w:w="4502"/>
        <w:gridCol w:w="4503"/>
      </w:tblGrid>
      <w:tr w:rsidR="003C448A" w14:paraId="335BDB1B"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A1ED152" w14:textId="0BD98797" w:rsidR="003C448A" w:rsidRDefault="003C448A" w:rsidP="003C448A">
            <w:pPr>
              <w:pStyle w:val="1ATableHeaderBold"/>
              <w:rPr>
                <w:lang w:bidi="en-US"/>
              </w:rPr>
            </w:pPr>
            <w:r>
              <w:rPr>
                <w:lang w:bidi="en-US"/>
              </w:rPr>
              <w:t>Name</w:t>
            </w:r>
          </w:p>
        </w:tc>
        <w:tc>
          <w:tcPr>
            <w:tcW w:w="2500" w:type="pct"/>
          </w:tcPr>
          <w:p w14:paraId="3B512742" w14:textId="333359DD"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4799EAF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38A9C46" w14:textId="601A4E99" w:rsidR="003C448A" w:rsidRDefault="003C448A" w:rsidP="003C448A">
            <w:pPr>
              <w:pStyle w:val="1ATableCategoryHeaderRowBold"/>
              <w:rPr>
                <w:lang w:bidi="en-US"/>
              </w:rPr>
            </w:pPr>
            <w:r>
              <w:rPr>
                <w:lang w:bidi="en-US"/>
              </w:rPr>
              <w:t>Administrative Templates</w:t>
            </w:r>
          </w:p>
        </w:tc>
      </w:tr>
      <w:tr w:rsidR="003C448A" w14:paraId="1BB48F0A"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38B8918D" w14:textId="6C58F5B3" w:rsidR="003C448A" w:rsidRDefault="003C448A" w:rsidP="003C448A">
            <w:pPr>
              <w:pStyle w:val="1ATableSub-CategoryHeaderColumn"/>
              <w:rPr>
                <w:lang w:bidi="en-US"/>
              </w:rPr>
            </w:pPr>
            <w:r>
              <w:rPr>
                <w:lang w:bidi="en-US"/>
              </w:rPr>
              <w:t>Filesystem</w:t>
            </w:r>
          </w:p>
        </w:tc>
      </w:tr>
      <w:tr w:rsidR="003C448A" w14:paraId="7991BA9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5F16343" w14:textId="540B3AFE" w:rsidR="003C448A" w:rsidRDefault="003C448A" w:rsidP="003C448A">
            <w:pPr>
              <w:pStyle w:val="1ATableTextStyle"/>
              <w:rPr>
                <w:lang w:bidi="en-US"/>
              </w:rPr>
            </w:pPr>
            <w:r>
              <w:rPr>
                <w:lang w:bidi="en-US"/>
              </w:rPr>
              <w:t>Enable dev drive</w:t>
            </w:r>
          </w:p>
        </w:tc>
        <w:tc>
          <w:tcPr>
            <w:tcW w:w="2500" w:type="pct"/>
          </w:tcPr>
          <w:p w14:paraId="7879F3FA" w14:textId="4DE2F59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349D60CF"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5BF0814D" w14:textId="1CFC1CA3" w:rsidR="003C448A" w:rsidRDefault="003C448A" w:rsidP="003C448A">
            <w:pPr>
              <w:pStyle w:val="1ATableCategoryHeaderRowBold"/>
              <w:rPr>
                <w:lang w:bidi="en-US"/>
              </w:rPr>
            </w:pPr>
            <w:r>
              <w:rPr>
                <w:lang w:bidi="en-US"/>
              </w:rPr>
              <w:t>Search</w:t>
            </w:r>
          </w:p>
        </w:tc>
      </w:tr>
      <w:tr w:rsidR="003C448A" w14:paraId="4FFF822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6AF83E0" w14:textId="2BD6C911" w:rsidR="003C448A" w:rsidRDefault="003C448A" w:rsidP="003C448A">
            <w:pPr>
              <w:pStyle w:val="1ATableTextStyle"/>
              <w:rPr>
                <w:lang w:bidi="en-US"/>
              </w:rPr>
            </w:pPr>
            <w:r>
              <w:rPr>
                <w:lang w:bidi="en-US"/>
              </w:rPr>
              <w:t>Allow Cloud Search</w:t>
            </w:r>
          </w:p>
        </w:tc>
        <w:tc>
          <w:tcPr>
            <w:tcW w:w="2500" w:type="pct"/>
          </w:tcPr>
          <w:p w14:paraId="7663068F" w14:textId="69EC608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Allowed.</w:t>
            </w:r>
          </w:p>
        </w:tc>
      </w:tr>
      <w:tr w:rsidR="003C448A" w14:paraId="27DE0A0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830E2B8" w14:textId="0EE352EA" w:rsidR="003C448A" w:rsidRDefault="003C448A" w:rsidP="003C448A">
            <w:pPr>
              <w:pStyle w:val="1ATableTextStyle"/>
              <w:rPr>
                <w:lang w:bidi="en-US"/>
              </w:rPr>
            </w:pPr>
            <w:r>
              <w:rPr>
                <w:lang w:bidi="en-US"/>
              </w:rPr>
              <w:lastRenderedPageBreak/>
              <w:t>Allow Indexing Encrypted Stores Or Items</w:t>
            </w:r>
          </w:p>
        </w:tc>
        <w:tc>
          <w:tcPr>
            <w:tcW w:w="2500" w:type="pct"/>
          </w:tcPr>
          <w:p w14:paraId="26766A70" w14:textId="41F0893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Block</w:t>
            </w:r>
          </w:p>
        </w:tc>
      </w:tr>
      <w:tr w:rsidR="003C448A" w14:paraId="09CB827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C328E80" w14:textId="43CDC5C6" w:rsidR="003C448A" w:rsidRDefault="003C448A" w:rsidP="003C448A">
            <w:pPr>
              <w:pStyle w:val="1ATableTextStyle"/>
              <w:rPr>
                <w:lang w:bidi="en-US"/>
              </w:rPr>
            </w:pPr>
            <w:r>
              <w:rPr>
                <w:lang w:bidi="en-US"/>
              </w:rPr>
              <w:t>Disable Removable Drive Indexing</w:t>
            </w:r>
          </w:p>
        </w:tc>
        <w:tc>
          <w:tcPr>
            <w:tcW w:w="2500" w:type="pct"/>
          </w:tcPr>
          <w:p w14:paraId="0A917894" w14:textId="482903E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w:t>
            </w:r>
          </w:p>
        </w:tc>
      </w:tr>
      <w:tr w:rsidR="003C448A" w14:paraId="7F679DF1"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42422A90" w14:textId="2E6B689B" w:rsidR="003C448A" w:rsidRDefault="003C448A" w:rsidP="003C448A">
            <w:pPr>
              <w:pStyle w:val="1ATableCategoryHeaderRowBold"/>
              <w:rPr>
                <w:lang w:bidi="en-US"/>
              </w:rPr>
            </w:pPr>
            <w:r>
              <w:rPr>
                <w:lang w:bidi="en-US"/>
              </w:rPr>
              <w:t>Widgets</w:t>
            </w:r>
          </w:p>
        </w:tc>
      </w:tr>
      <w:tr w:rsidR="003C448A" w14:paraId="69A392C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F58A149" w14:textId="6886F5D4" w:rsidR="003C448A" w:rsidRDefault="003C448A" w:rsidP="003C448A">
            <w:pPr>
              <w:pStyle w:val="1ATableTextStyle"/>
              <w:rPr>
                <w:lang w:bidi="en-US"/>
              </w:rPr>
            </w:pPr>
            <w:r>
              <w:rPr>
                <w:lang w:bidi="en-US"/>
              </w:rPr>
              <w:t>Allow widgets</w:t>
            </w:r>
          </w:p>
        </w:tc>
        <w:tc>
          <w:tcPr>
            <w:tcW w:w="2500" w:type="pct"/>
          </w:tcPr>
          <w:p w14:paraId="6630651A" w14:textId="1C91A21B"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Not allowed.</w:t>
            </w:r>
          </w:p>
        </w:tc>
      </w:tr>
    </w:tbl>
    <w:p w14:paraId="796EC4C0" w14:textId="21C5F3D9" w:rsidR="003C448A" w:rsidRDefault="003C448A" w:rsidP="003C448A">
      <w:pPr>
        <w:pStyle w:val="Caption"/>
      </w:pPr>
      <w:r>
        <w:t xml:space="preserve">Table </w:t>
      </w:r>
      <w:r>
        <w:fldChar w:fldCharType="begin"/>
      </w:r>
      <w:r>
        <w:instrText xml:space="preserve"> SEQ Table \* ARABIC </w:instrText>
      </w:r>
      <w:r>
        <w:fldChar w:fldCharType="separate"/>
      </w:r>
      <w:r>
        <w:rPr>
          <w:noProof/>
        </w:rPr>
        <w:t>274</w:t>
      </w:r>
      <w:r>
        <w:fldChar w:fldCharType="end"/>
      </w:r>
      <w:r>
        <w:t>. Settings - Win - User Experience - D - Feature Configuration - v1.0.0</w:t>
      </w:r>
    </w:p>
    <w:tbl>
      <w:tblPr>
        <w:tblStyle w:val="GridTable4-Accent2"/>
        <w:tblW w:w="4994" w:type="pct"/>
        <w:tblLook w:val="04A0" w:firstRow="1" w:lastRow="0" w:firstColumn="1" w:lastColumn="0" w:noHBand="0" w:noVBand="1"/>
      </w:tblPr>
      <w:tblGrid>
        <w:gridCol w:w="3001"/>
        <w:gridCol w:w="3000"/>
        <w:gridCol w:w="3004"/>
      </w:tblGrid>
      <w:tr w:rsidR="003C448A" w14:paraId="516FDCA8"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3ECBFB8C" w14:textId="4E2C03DE" w:rsidR="003C448A" w:rsidRDefault="003C448A" w:rsidP="003C448A">
            <w:pPr>
              <w:pStyle w:val="1ATableHeaderBold"/>
              <w:rPr>
                <w:lang w:bidi="en-US"/>
              </w:rPr>
            </w:pPr>
            <w:r>
              <w:rPr>
                <w:lang w:bidi="en-US"/>
              </w:rPr>
              <w:t>Group</w:t>
            </w:r>
          </w:p>
        </w:tc>
        <w:tc>
          <w:tcPr>
            <w:tcW w:w="1666" w:type="pct"/>
          </w:tcPr>
          <w:p w14:paraId="327DECEC" w14:textId="099D2C46"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23F6E304" w14:textId="6DB83DFD"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4C02FEF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658F7832" w14:textId="4E51149E" w:rsidR="003C448A" w:rsidRDefault="003C448A" w:rsidP="003C448A">
            <w:pPr>
              <w:pStyle w:val="1ATableCategoryHeaderRowBold"/>
              <w:rPr>
                <w:lang w:bidi="en-US"/>
              </w:rPr>
            </w:pPr>
            <w:r>
              <w:rPr>
                <w:lang w:bidi="en-US"/>
              </w:rPr>
              <w:t>Included Groups</w:t>
            </w:r>
          </w:p>
        </w:tc>
      </w:tr>
      <w:tr w:rsidR="003C448A" w14:paraId="647DA5C5"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4B70E874" w14:textId="502EF477" w:rsidR="003C448A" w:rsidRDefault="003C448A" w:rsidP="003C448A">
            <w:pPr>
              <w:pStyle w:val="1ATableTextStyle"/>
              <w:rPr>
                <w:lang w:bidi="en-US"/>
              </w:rPr>
            </w:pPr>
            <w:r>
              <w:rPr>
                <w:lang w:bidi="en-US"/>
              </w:rPr>
              <w:t>All devices</w:t>
            </w:r>
          </w:p>
        </w:tc>
        <w:tc>
          <w:tcPr>
            <w:tcW w:w="1666" w:type="pct"/>
          </w:tcPr>
          <w:p w14:paraId="459298A9" w14:textId="3465664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23F7622A" w14:textId="31108A1B"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496675D9" w14:textId="6066CEFB" w:rsidR="003C448A" w:rsidRDefault="003C448A" w:rsidP="003C448A">
      <w:pPr>
        <w:pStyle w:val="Caption"/>
      </w:pPr>
      <w:r>
        <w:t xml:space="preserve">Table </w:t>
      </w:r>
      <w:r>
        <w:fldChar w:fldCharType="begin"/>
      </w:r>
      <w:r>
        <w:instrText xml:space="preserve"> SEQ Table \* ARABIC </w:instrText>
      </w:r>
      <w:r>
        <w:fldChar w:fldCharType="separate"/>
      </w:r>
      <w:r>
        <w:rPr>
          <w:noProof/>
        </w:rPr>
        <w:t>275</w:t>
      </w:r>
      <w:r>
        <w:fldChar w:fldCharType="end"/>
      </w:r>
      <w:r>
        <w:t>. Assignments - Win - User Experience - D - Feature Configuration - v1.0.0</w:t>
      </w:r>
    </w:p>
    <w:p w14:paraId="5AC8714C" w14:textId="56AF523D" w:rsidR="003C448A" w:rsidRDefault="003C448A" w:rsidP="003C448A">
      <w:pPr>
        <w:pStyle w:val="1ANumberedHeading3"/>
      </w:pPr>
      <w:bookmarkStart w:id="143" w:name="_Toc204168947"/>
      <w:r>
        <w:t>Win - User Experience - D - Storage Sense - v1.0.0</w:t>
      </w:r>
      <w:bookmarkEnd w:id="143"/>
    </w:p>
    <w:p w14:paraId="66D4ECCB"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51FEA8AD"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12EC596" w14:textId="4C82B43E" w:rsidR="003C448A" w:rsidRDefault="003C448A" w:rsidP="003C448A">
            <w:pPr>
              <w:pStyle w:val="1ATableHeaderBold"/>
              <w:rPr>
                <w:lang w:bidi="en-US"/>
              </w:rPr>
            </w:pPr>
            <w:r>
              <w:rPr>
                <w:lang w:bidi="en-US"/>
              </w:rPr>
              <w:t>Name</w:t>
            </w:r>
          </w:p>
        </w:tc>
        <w:tc>
          <w:tcPr>
            <w:tcW w:w="2500" w:type="pct"/>
          </w:tcPr>
          <w:p w14:paraId="6A5ECD80" w14:textId="4D499FAA"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2598231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153595C" w14:textId="79A36735" w:rsidR="003C448A" w:rsidRDefault="003C448A" w:rsidP="003C448A">
            <w:pPr>
              <w:pStyle w:val="1ATableCategoryHeaderRowBold"/>
              <w:rPr>
                <w:lang w:bidi="en-US"/>
              </w:rPr>
            </w:pPr>
            <w:r>
              <w:rPr>
                <w:lang w:bidi="en-US"/>
              </w:rPr>
              <w:t>Basics</w:t>
            </w:r>
          </w:p>
        </w:tc>
      </w:tr>
      <w:tr w:rsidR="003C448A" w14:paraId="376734C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199D462" w14:textId="1C7F213D" w:rsidR="003C448A" w:rsidRDefault="003C448A" w:rsidP="003C448A">
            <w:pPr>
              <w:pStyle w:val="1ATableTextStyle"/>
              <w:rPr>
                <w:lang w:bidi="en-US"/>
              </w:rPr>
            </w:pPr>
            <w:r>
              <w:rPr>
                <w:lang w:bidi="en-US"/>
              </w:rPr>
              <w:t>Name</w:t>
            </w:r>
          </w:p>
        </w:tc>
        <w:tc>
          <w:tcPr>
            <w:tcW w:w="2500" w:type="pct"/>
          </w:tcPr>
          <w:p w14:paraId="75757DC7" w14:textId="542AEAE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User Experience - D - Storage Sense - v1.0.0</w:t>
            </w:r>
          </w:p>
        </w:tc>
      </w:tr>
      <w:tr w:rsidR="003C448A" w14:paraId="54CBD4B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D5F9487" w14:textId="0CBB5E08" w:rsidR="003C448A" w:rsidRDefault="003C448A" w:rsidP="003C448A">
            <w:pPr>
              <w:pStyle w:val="1ATableTextStyle"/>
              <w:rPr>
                <w:lang w:bidi="en-US"/>
              </w:rPr>
            </w:pPr>
            <w:r>
              <w:rPr>
                <w:lang w:bidi="en-US"/>
              </w:rPr>
              <w:t>Description</w:t>
            </w:r>
          </w:p>
        </w:tc>
        <w:tc>
          <w:tcPr>
            <w:tcW w:w="2500" w:type="pct"/>
          </w:tcPr>
          <w:p w14:paraId="26D1AC4D" w14:textId="0B1323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Added - Ellis Barrett</w:t>
            </w:r>
          </w:p>
        </w:tc>
      </w:tr>
      <w:tr w:rsidR="003C448A" w14:paraId="1554BCA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AAC9360" w14:textId="78443570" w:rsidR="003C448A" w:rsidRDefault="003C448A" w:rsidP="003C448A">
            <w:pPr>
              <w:pStyle w:val="1ATableTextStyle"/>
              <w:rPr>
                <w:lang w:bidi="en-US"/>
              </w:rPr>
            </w:pPr>
            <w:r>
              <w:rPr>
                <w:lang w:bidi="en-US"/>
              </w:rPr>
              <w:t>Profile type</w:t>
            </w:r>
          </w:p>
        </w:tc>
        <w:tc>
          <w:tcPr>
            <w:tcW w:w="2500" w:type="pct"/>
          </w:tcPr>
          <w:p w14:paraId="399E9F5E" w14:textId="6BC3062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78A5CCD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ED634E5" w14:textId="33CF880B" w:rsidR="003C448A" w:rsidRDefault="003C448A" w:rsidP="003C448A">
            <w:pPr>
              <w:pStyle w:val="1ATableTextStyle"/>
              <w:rPr>
                <w:lang w:bidi="en-US"/>
              </w:rPr>
            </w:pPr>
            <w:r>
              <w:rPr>
                <w:lang w:bidi="en-US"/>
              </w:rPr>
              <w:t>Platform supported</w:t>
            </w:r>
          </w:p>
        </w:tc>
        <w:tc>
          <w:tcPr>
            <w:tcW w:w="2500" w:type="pct"/>
          </w:tcPr>
          <w:p w14:paraId="2AB83A6A" w14:textId="3BA2D64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380A470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BB08098" w14:textId="71042CAC" w:rsidR="003C448A" w:rsidRDefault="003C448A" w:rsidP="003C448A">
            <w:pPr>
              <w:pStyle w:val="1ATableTextStyle"/>
              <w:rPr>
                <w:lang w:bidi="en-US"/>
              </w:rPr>
            </w:pPr>
            <w:r>
              <w:rPr>
                <w:lang w:bidi="en-US"/>
              </w:rPr>
              <w:t>Created</w:t>
            </w:r>
          </w:p>
        </w:tc>
        <w:tc>
          <w:tcPr>
            <w:tcW w:w="2500" w:type="pct"/>
          </w:tcPr>
          <w:p w14:paraId="0D420018" w14:textId="4832C77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20 June 2025 16:18:12</w:t>
            </w:r>
          </w:p>
        </w:tc>
      </w:tr>
      <w:tr w:rsidR="003C448A" w14:paraId="3B8C2A9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D5394C2" w14:textId="5F1BA368" w:rsidR="003C448A" w:rsidRDefault="003C448A" w:rsidP="003C448A">
            <w:pPr>
              <w:pStyle w:val="1ATableTextStyle"/>
              <w:rPr>
                <w:lang w:bidi="en-US"/>
              </w:rPr>
            </w:pPr>
            <w:r>
              <w:rPr>
                <w:lang w:bidi="en-US"/>
              </w:rPr>
              <w:t>Last modified</w:t>
            </w:r>
          </w:p>
        </w:tc>
        <w:tc>
          <w:tcPr>
            <w:tcW w:w="2500" w:type="pct"/>
          </w:tcPr>
          <w:p w14:paraId="0A7EBFAE" w14:textId="4258B1E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25 June 2025 11:16:49</w:t>
            </w:r>
          </w:p>
        </w:tc>
      </w:tr>
      <w:tr w:rsidR="003C448A" w14:paraId="441F4E7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B4A9510" w14:textId="5FAEFFE7" w:rsidR="003C448A" w:rsidRDefault="003C448A" w:rsidP="003C448A">
            <w:pPr>
              <w:pStyle w:val="1ATableTextStyle"/>
              <w:rPr>
                <w:lang w:bidi="en-US"/>
              </w:rPr>
            </w:pPr>
            <w:r>
              <w:rPr>
                <w:lang w:bidi="en-US"/>
              </w:rPr>
              <w:t>Scope tags</w:t>
            </w:r>
          </w:p>
        </w:tc>
        <w:tc>
          <w:tcPr>
            <w:tcW w:w="2500" w:type="pct"/>
          </w:tcPr>
          <w:p w14:paraId="47452EC0" w14:textId="579C3834"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6D9BD9F5" w14:textId="5031091F" w:rsidR="003C448A" w:rsidRDefault="003C448A" w:rsidP="003C448A">
      <w:pPr>
        <w:pStyle w:val="Caption"/>
      </w:pPr>
      <w:r>
        <w:t xml:space="preserve">Table </w:t>
      </w:r>
      <w:r>
        <w:fldChar w:fldCharType="begin"/>
      </w:r>
      <w:r>
        <w:instrText xml:space="preserve"> SEQ Table \* ARABIC </w:instrText>
      </w:r>
      <w:r>
        <w:fldChar w:fldCharType="separate"/>
      </w:r>
      <w:r>
        <w:rPr>
          <w:noProof/>
        </w:rPr>
        <w:t>276</w:t>
      </w:r>
      <w:r>
        <w:fldChar w:fldCharType="end"/>
      </w:r>
      <w:r>
        <w:t>. Basics - Win - User Experience - D - Storage Sense - v1.0.0</w:t>
      </w:r>
    </w:p>
    <w:tbl>
      <w:tblPr>
        <w:tblStyle w:val="GridTable4-Accent2"/>
        <w:tblW w:w="4994" w:type="pct"/>
        <w:tblLook w:val="04A0" w:firstRow="1" w:lastRow="0" w:firstColumn="1" w:lastColumn="0" w:noHBand="0" w:noVBand="1"/>
      </w:tblPr>
      <w:tblGrid>
        <w:gridCol w:w="4502"/>
        <w:gridCol w:w="4503"/>
      </w:tblGrid>
      <w:tr w:rsidR="003C448A" w14:paraId="1D8FAD31"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32FD084" w14:textId="05A94541" w:rsidR="003C448A" w:rsidRDefault="003C448A" w:rsidP="003C448A">
            <w:pPr>
              <w:pStyle w:val="1ATableHeaderBold"/>
              <w:rPr>
                <w:lang w:bidi="en-US"/>
              </w:rPr>
            </w:pPr>
            <w:r>
              <w:rPr>
                <w:lang w:bidi="en-US"/>
              </w:rPr>
              <w:t>Name</w:t>
            </w:r>
          </w:p>
        </w:tc>
        <w:tc>
          <w:tcPr>
            <w:tcW w:w="2500" w:type="pct"/>
          </w:tcPr>
          <w:p w14:paraId="6C5F42B9" w14:textId="49D277D3"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6D767ED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6EC9755" w14:textId="7C6E06F7" w:rsidR="003C448A" w:rsidRDefault="003C448A" w:rsidP="003C448A">
            <w:pPr>
              <w:pStyle w:val="1ATableCategoryHeaderRowBold"/>
              <w:rPr>
                <w:lang w:bidi="en-US"/>
              </w:rPr>
            </w:pPr>
            <w:r>
              <w:rPr>
                <w:lang w:bidi="en-US"/>
              </w:rPr>
              <w:t>Storage</w:t>
            </w:r>
          </w:p>
        </w:tc>
      </w:tr>
      <w:tr w:rsidR="003C448A" w14:paraId="67F2C3D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BF3FF8D" w14:textId="2A4BAFBF" w:rsidR="003C448A" w:rsidRDefault="003C448A" w:rsidP="003C448A">
            <w:pPr>
              <w:pStyle w:val="1ATableTextStyle"/>
              <w:rPr>
                <w:lang w:bidi="en-US"/>
              </w:rPr>
            </w:pPr>
            <w:r>
              <w:rPr>
                <w:lang w:bidi="en-US"/>
              </w:rPr>
              <w:t>Allow Storage Sense Global</w:t>
            </w:r>
          </w:p>
        </w:tc>
        <w:tc>
          <w:tcPr>
            <w:tcW w:w="2500" w:type="pct"/>
          </w:tcPr>
          <w:p w14:paraId="4A9F9A64" w14:textId="34A200E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Allow</w:t>
            </w:r>
          </w:p>
        </w:tc>
      </w:tr>
      <w:tr w:rsidR="003C448A" w14:paraId="4A7390A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74F32CB" w14:textId="240E1A55" w:rsidR="003C448A" w:rsidRDefault="003C448A" w:rsidP="003C448A">
            <w:pPr>
              <w:pStyle w:val="1ATableTextStyle"/>
              <w:rPr>
                <w:lang w:bidi="en-US"/>
              </w:rPr>
            </w:pPr>
            <w:r>
              <w:rPr>
                <w:lang w:bidi="en-US"/>
              </w:rPr>
              <w:t>Allow Storage Sense Temporary Files Cleanup</w:t>
            </w:r>
          </w:p>
        </w:tc>
        <w:tc>
          <w:tcPr>
            <w:tcW w:w="2500" w:type="pct"/>
          </w:tcPr>
          <w:p w14:paraId="645C77FA" w14:textId="4C14F83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Allow</w:t>
            </w:r>
          </w:p>
        </w:tc>
      </w:tr>
      <w:tr w:rsidR="003C448A" w14:paraId="74CEFB7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E823B67" w14:textId="5B83E8F7" w:rsidR="003C448A" w:rsidRDefault="003C448A" w:rsidP="003C448A">
            <w:pPr>
              <w:pStyle w:val="1ATableTextStyle"/>
              <w:rPr>
                <w:lang w:bidi="en-US"/>
              </w:rPr>
            </w:pPr>
            <w:r>
              <w:rPr>
                <w:lang w:bidi="en-US"/>
              </w:rPr>
              <w:t>Config Storage Sense Cloud Content Dehydration Threshold</w:t>
            </w:r>
          </w:p>
        </w:tc>
        <w:tc>
          <w:tcPr>
            <w:tcW w:w="2500" w:type="pct"/>
          </w:tcPr>
          <w:p w14:paraId="752DB03D" w14:textId="6E8D3D6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90</w:t>
            </w:r>
          </w:p>
        </w:tc>
      </w:tr>
      <w:tr w:rsidR="003C448A" w14:paraId="32198FD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392B078" w14:textId="3B793A96" w:rsidR="003C448A" w:rsidRDefault="003C448A" w:rsidP="003C448A">
            <w:pPr>
              <w:pStyle w:val="1ATableTextStyle"/>
              <w:rPr>
                <w:lang w:bidi="en-US"/>
              </w:rPr>
            </w:pPr>
            <w:r>
              <w:rPr>
                <w:lang w:bidi="en-US"/>
              </w:rPr>
              <w:t>Config Storage Sense Downloads Cleanup Threshold</w:t>
            </w:r>
          </w:p>
        </w:tc>
        <w:tc>
          <w:tcPr>
            <w:tcW w:w="2500" w:type="pct"/>
          </w:tcPr>
          <w:p w14:paraId="6D88BF23" w14:textId="34C95FB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180</w:t>
            </w:r>
          </w:p>
        </w:tc>
      </w:tr>
      <w:tr w:rsidR="003C448A" w14:paraId="1193501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9B0C55D" w14:textId="2C6AA7EF" w:rsidR="003C448A" w:rsidRDefault="003C448A" w:rsidP="003C448A">
            <w:pPr>
              <w:pStyle w:val="1ATableTextStyle"/>
              <w:rPr>
                <w:lang w:bidi="en-US"/>
              </w:rPr>
            </w:pPr>
            <w:r>
              <w:rPr>
                <w:lang w:bidi="en-US"/>
              </w:rPr>
              <w:t>Config Storage Sense Global Cadence</w:t>
            </w:r>
          </w:p>
        </w:tc>
        <w:tc>
          <w:tcPr>
            <w:tcW w:w="2500" w:type="pct"/>
          </w:tcPr>
          <w:p w14:paraId="2D903D7B" w14:textId="12B9403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7</w:t>
            </w:r>
          </w:p>
        </w:tc>
      </w:tr>
      <w:tr w:rsidR="003C448A" w14:paraId="793D68C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B74ED08" w14:textId="67E2116A" w:rsidR="003C448A" w:rsidRDefault="003C448A" w:rsidP="003C448A">
            <w:pPr>
              <w:pStyle w:val="1ATableTextStyle"/>
              <w:rPr>
                <w:lang w:bidi="en-US"/>
              </w:rPr>
            </w:pPr>
            <w:r>
              <w:rPr>
                <w:lang w:bidi="en-US"/>
              </w:rPr>
              <w:t>Config Storage Sense Recycle Bin Cleanup Threshold</w:t>
            </w:r>
          </w:p>
        </w:tc>
        <w:tc>
          <w:tcPr>
            <w:tcW w:w="2500" w:type="pct"/>
          </w:tcPr>
          <w:p w14:paraId="2FB621DA" w14:textId="66C3049E"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60</w:t>
            </w:r>
          </w:p>
        </w:tc>
      </w:tr>
    </w:tbl>
    <w:p w14:paraId="23979584" w14:textId="53AF470F" w:rsidR="003C448A" w:rsidRDefault="003C448A" w:rsidP="003C448A">
      <w:pPr>
        <w:pStyle w:val="Caption"/>
      </w:pPr>
      <w:r>
        <w:t xml:space="preserve">Table </w:t>
      </w:r>
      <w:r>
        <w:fldChar w:fldCharType="begin"/>
      </w:r>
      <w:r>
        <w:instrText xml:space="preserve"> SEQ Table \* ARABIC </w:instrText>
      </w:r>
      <w:r>
        <w:fldChar w:fldCharType="separate"/>
      </w:r>
      <w:r>
        <w:rPr>
          <w:noProof/>
        </w:rPr>
        <w:t>277</w:t>
      </w:r>
      <w:r>
        <w:fldChar w:fldCharType="end"/>
      </w:r>
      <w:r>
        <w:t>. Settings - Win - User Experience - D - Storage Sense - v1.0.0</w:t>
      </w:r>
    </w:p>
    <w:tbl>
      <w:tblPr>
        <w:tblStyle w:val="GridTable4-Accent2"/>
        <w:tblW w:w="4994" w:type="pct"/>
        <w:tblLook w:val="04A0" w:firstRow="1" w:lastRow="0" w:firstColumn="1" w:lastColumn="0" w:noHBand="0" w:noVBand="1"/>
      </w:tblPr>
      <w:tblGrid>
        <w:gridCol w:w="3001"/>
        <w:gridCol w:w="3000"/>
        <w:gridCol w:w="3004"/>
      </w:tblGrid>
      <w:tr w:rsidR="003C448A" w14:paraId="06213695"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2F1449FA" w14:textId="50334D8D" w:rsidR="003C448A" w:rsidRDefault="003C448A" w:rsidP="003C448A">
            <w:pPr>
              <w:pStyle w:val="1ATableHeaderBold"/>
              <w:rPr>
                <w:lang w:bidi="en-US"/>
              </w:rPr>
            </w:pPr>
            <w:r>
              <w:rPr>
                <w:lang w:bidi="en-US"/>
              </w:rPr>
              <w:t>Group</w:t>
            </w:r>
          </w:p>
        </w:tc>
        <w:tc>
          <w:tcPr>
            <w:tcW w:w="1666" w:type="pct"/>
          </w:tcPr>
          <w:p w14:paraId="3866B571" w14:textId="5B32F1D0"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574B7DAD" w14:textId="4C739F5D"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72F2024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2C166A1F" w14:textId="7DBB41DD" w:rsidR="003C448A" w:rsidRDefault="003C448A" w:rsidP="003C448A">
            <w:pPr>
              <w:pStyle w:val="1ATableCategoryHeaderRowBold"/>
              <w:rPr>
                <w:lang w:bidi="en-US"/>
              </w:rPr>
            </w:pPr>
            <w:r>
              <w:rPr>
                <w:lang w:bidi="en-US"/>
              </w:rPr>
              <w:t>Included Groups</w:t>
            </w:r>
          </w:p>
        </w:tc>
      </w:tr>
      <w:tr w:rsidR="003C448A" w14:paraId="2B697356"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4337B8B6" w14:textId="0AB594B8" w:rsidR="003C448A" w:rsidRDefault="003C448A" w:rsidP="003C448A">
            <w:pPr>
              <w:pStyle w:val="1ATableTextStyle"/>
              <w:rPr>
                <w:lang w:bidi="en-US"/>
              </w:rPr>
            </w:pPr>
            <w:r>
              <w:rPr>
                <w:lang w:bidi="en-US"/>
              </w:rPr>
              <w:t>All devices</w:t>
            </w:r>
          </w:p>
        </w:tc>
        <w:tc>
          <w:tcPr>
            <w:tcW w:w="1666" w:type="pct"/>
          </w:tcPr>
          <w:p w14:paraId="4BB5FC00" w14:textId="731719D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None</w:t>
            </w:r>
          </w:p>
        </w:tc>
        <w:tc>
          <w:tcPr>
            <w:tcW w:w="1667" w:type="pct"/>
          </w:tcPr>
          <w:p w14:paraId="1F917CB2" w14:textId="5846C2B0"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None</w:t>
            </w:r>
          </w:p>
        </w:tc>
      </w:tr>
    </w:tbl>
    <w:p w14:paraId="42525E50" w14:textId="149F57B4" w:rsidR="003C448A" w:rsidRDefault="003C448A" w:rsidP="003C448A">
      <w:pPr>
        <w:pStyle w:val="Caption"/>
      </w:pPr>
      <w:r>
        <w:t xml:space="preserve">Table </w:t>
      </w:r>
      <w:r>
        <w:fldChar w:fldCharType="begin"/>
      </w:r>
      <w:r>
        <w:instrText xml:space="preserve"> SEQ Table \* ARABIC </w:instrText>
      </w:r>
      <w:r>
        <w:fldChar w:fldCharType="separate"/>
      </w:r>
      <w:r>
        <w:rPr>
          <w:noProof/>
        </w:rPr>
        <w:t>278</w:t>
      </w:r>
      <w:r>
        <w:fldChar w:fldCharType="end"/>
      </w:r>
      <w:r>
        <w:t>. Assignments - Win - User Experience - D - Storage Sense - v1.0.0</w:t>
      </w:r>
    </w:p>
    <w:p w14:paraId="4EFC5386" w14:textId="411D2BC6" w:rsidR="003C448A" w:rsidRDefault="003C448A" w:rsidP="003C448A">
      <w:pPr>
        <w:pStyle w:val="1ANumberedHeading3"/>
      </w:pPr>
      <w:bookmarkStart w:id="144" w:name="_Toc204168948"/>
      <w:r>
        <w:lastRenderedPageBreak/>
        <w:t>Win - User Experience - U - Start Menu - v1.0.0</w:t>
      </w:r>
      <w:bookmarkEnd w:id="144"/>
    </w:p>
    <w:p w14:paraId="05797CD5"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059007D1"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FA69A7A" w14:textId="60D26C5B" w:rsidR="003C448A" w:rsidRDefault="003C448A" w:rsidP="003C448A">
            <w:pPr>
              <w:pStyle w:val="1ATableHeaderBold"/>
              <w:rPr>
                <w:lang w:bidi="en-US"/>
              </w:rPr>
            </w:pPr>
            <w:r>
              <w:rPr>
                <w:lang w:bidi="en-US"/>
              </w:rPr>
              <w:t>Name</w:t>
            </w:r>
          </w:p>
        </w:tc>
        <w:tc>
          <w:tcPr>
            <w:tcW w:w="2500" w:type="pct"/>
          </w:tcPr>
          <w:p w14:paraId="45811F06" w14:textId="0393D992"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5ACFD4B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02503A0E" w14:textId="295E57CC" w:rsidR="003C448A" w:rsidRDefault="003C448A" w:rsidP="003C448A">
            <w:pPr>
              <w:pStyle w:val="1ATableCategoryHeaderRowBold"/>
              <w:rPr>
                <w:lang w:bidi="en-US"/>
              </w:rPr>
            </w:pPr>
            <w:r>
              <w:rPr>
                <w:lang w:bidi="en-US"/>
              </w:rPr>
              <w:t>Basics</w:t>
            </w:r>
          </w:p>
        </w:tc>
      </w:tr>
      <w:tr w:rsidR="003C448A" w14:paraId="008C3FA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188A037" w14:textId="5A0E68D7" w:rsidR="003C448A" w:rsidRDefault="003C448A" w:rsidP="003C448A">
            <w:pPr>
              <w:pStyle w:val="1ATableTextStyle"/>
              <w:rPr>
                <w:lang w:bidi="en-US"/>
              </w:rPr>
            </w:pPr>
            <w:r>
              <w:rPr>
                <w:lang w:bidi="en-US"/>
              </w:rPr>
              <w:t>Name</w:t>
            </w:r>
          </w:p>
        </w:tc>
        <w:tc>
          <w:tcPr>
            <w:tcW w:w="2500" w:type="pct"/>
          </w:tcPr>
          <w:p w14:paraId="717715CD" w14:textId="75D8DFC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User Experience - U - Start Menu - v1.0.0</w:t>
            </w:r>
          </w:p>
        </w:tc>
      </w:tr>
      <w:tr w:rsidR="003C448A" w14:paraId="627C2C4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F73ABF0" w14:textId="235AFE42" w:rsidR="003C448A" w:rsidRDefault="003C448A" w:rsidP="003C448A">
            <w:pPr>
              <w:pStyle w:val="1ATableTextStyle"/>
              <w:rPr>
                <w:lang w:bidi="en-US"/>
              </w:rPr>
            </w:pPr>
            <w:r>
              <w:rPr>
                <w:lang w:bidi="en-US"/>
              </w:rPr>
              <w:t>Description</w:t>
            </w:r>
          </w:p>
        </w:tc>
        <w:tc>
          <w:tcPr>
            <w:tcW w:w="2500" w:type="pct"/>
          </w:tcPr>
          <w:p w14:paraId="42D36D5A"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Amended - Allow pinning to taskbard.</w:t>
            </w:r>
          </w:p>
          <w:p w14:paraId="3397D2BB" w14:textId="4416DEE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Configures Windows 11 Taskbar and Start Menu</w:t>
            </w:r>
          </w:p>
        </w:tc>
      </w:tr>
      <w:tr w:rsidR="003C448A" w14:paraId="27E9CB5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0BBAE45" w14:textId="3C720927" w:rsidR="003C448A" w:rsidRDefault="003C448A" w:rsidP="003C448A">
            <w:pPr>
              <w:pStyle w:val="1ATableTextStyle"/>
              <w:rPr>
                <w:lang w:bidi="en-US"/>
              </w:rPr>
            </w:pPr>
            <w:r>
              <w:rPr>
                <w:lang w:bidi="en-US"/>
              </w:rPr>
              <w:t>Profile type</w:t>
            </w:r>
          </w:p>
        </w:tc>
        <w:tc>
          <w:tcPr>
            <w:tcW w:w="2500" w:type="pct"/>
          </w:tcPr>
          <w:p w14:paraId="4B1962A2" w14:textId="7DD5F0B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3FA8B61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F2A0D43" w14:textId="13806444" w:rsidR="003C448A" w:rsidRDefault="003C448A" w:rsidP="003C448A">
            <w:pPr>
              <w:pStyle w:val="1ATableTextStyle"/>
              <w:rPr>
                <w:lang w:bidi="en-US"/>
              </w:rPr>
            </w:pPr>
            <w:r>
              <w:rPr>
                <w:lang w:bidi="en-US"/>
              </w:rPr>
              <w:t>Platform supported</w:t>
            </w:r>
          </w:p>
        </w:tc>
        <w:tc>
          <w:tcPr>
            <w:tcW w:w="2500" w:type="pct"/>
          </w:tcPr>
          <w:p w14:paraId="1B4BA294" w14:textId="3F9338C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3F49B5D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65DB41E" w14:textId="0DF60D5A" w:rsidR="003C448A" w:rsidRDefault="003C448A" w:rsidP="003C448A">
            <w:pPr>
              <w:pStyle w:val="1ATableTextStyle"/>
              <w:rPr>
                <w:lang w:bidi="en-US"/>
              </w:rPr>
            </w:pPr>
            <w:r>
              <w:rPr>
                <w:lang w:bidi="en-US"/>
              </w:rPr>
              <w:t>Created</w:t>
            </w:r>
          </w:p>
        </w:tc>
        <w:tc>
          <w:tcPr>
            <w:tcW w:w="2500" w:type="pct"/>
          </w:tcPr>
          <w:p w14:paraId="13D3CC1A" w14:textId="336AEE1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09:27:45</w:t>
            </w:r>
          </w:p>
        </w:tc>
      </w:tr>
      <w:tr w:rsidR="003C448A" w14:paraId="7E0DE6A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9D111DC" w14:textId="283DC61F" w:rsidR="003C448A" w:rsidRDefault="003C448A" w:rsidP="003C448A">
            <w:pPr>
              <w:pStyle w:val="1ATableTextStyle"/>
              <w:rPr>
                <w:lang w:bidi="en-US"/>
              </w:rPr>
            </w:pPr>
            <w:r>
              <w:rPr>
                <w:lang w:bidi="en-US"/>
              </w:rPr>
              <w:t>Last modified</w:t>
            </w:r>
          </w:p>
        </w:tc>
        <w:tc>
          <w:tcPr>
            <w:tcW w:w="2500" w:type="pct"/>
          </w:tcPr>
          <w:p w14:paraId="34A6CCDC" w14:textId="64E6693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10 July 2025 06:14:15</w:t>
            </w:r>
          </w:p>
        </w:tc>
      </w:tr>
      <w:tr w:rsidR="003C448A" w14:paraId="109D551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6560FCB" w14:textId="765ED6D7" w:rsidR="003C448A" w:rsidRDefault="003C448A" w:rsidP="003C448A">
            <w:pPr>
              <w:pStyle w:val="1ATableTextStyle"/>
              <w:rPr>
                <w:lang w:bidi="en-US"/>
              </w:rPr>
            </w:pPr>
            <w:r>
              <w:rPr>
                <w:lang w:bidi="en-US"/>
              </w:rPr>
              <w:t>Scope tags</w:t>
            </w:r>
          </w:p>
        </w:tc>
        <w:tc>
          <w:tcPr>
            <w:tcW w:w="2500" w:type="pct"/>
          </w:tcPr>
          <w:p w14:paraId="5EA8E671" w14:textId="2F64E5FA"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18753FE0" w14:textId="47774E17" w:rsidR="003C448A" w:rsidRDefault="003C448A" w:rsidP="003C448A">
      <w:pPr>
        <w:pStyle w:val="Caption"/>
      </w:pPr>
      <w:r>
        <w:t xml:space="preserve">Table </w:t>
      </w:r>
      <w:r>
        <w:fldChar w:fldCharType="begin"/>
      </w:r>
      <w:r>
        <w:instrText xml:space="preserve"> SEQ Table \* ARABIC </w:instrText>
      </w:r>
      <w:r>
        <w:fldChar w:fldCharType="separate"/>
      </w:r>
      <w:r>
        <w:rPr>
          <w:noProof/>
        </w:rPr>
        <w:t>279</w:t>
      </w:r>
      <w:r>
        <w:fldChar w:fldCharType="end"/>
      </w:r>
      <w:r>
        <w:t>. Basics - Win - User Experience - U - Start Menu - v1.0.0</w:t>
      </w:r>
    </w:p>
    <w:tbl>
      <w:tblPr>
        <w:tblStyle w:val="GridTable4-Accent2"/>
        <w:tblW w:w="4994" w:type="pct"/>
        <w:tblLook w:val="04A0" w:firstRow="1" w:lastRow="0" w:firstColumn="1" w:lastColumn="0" w:noHBand="0" w:noVBand="1"/>
      </w:tblPr>
      <w:tblGrid>
        <w:gridCol w:w="1165"/>
        <w:gridCol w:w="7851"/>
      </w:tblGrid>
      <w:tr w:rsidR="003C448A" w14:paraId="4EF8FF95"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5" w:type="pct"/>
          </w:tcPr>
          <w:p w14:paraId="529024C2" w14:textId="526234E5" w:rsidR="003C448A" w:rsidRDefault="003C448A" w:rsidP="003C448A">
            <w:pPr>
              <w:pStyle w:val="1ATableHeaderBold"/>
              <w:rPr>
                <w:lang w:bidi="en-US"/>
              </w:rPr>
            </w:pPr>
            <w:r>
              <w:rPr>
                <w:lang w:bidi="en-US"/>
              </w:rPr>
              <w:t>Name</w:t>
            </w:r>
          </w:p>
        </w:tc>
        <w:tc>
          <w:tcPr>
            <w:tcW w:w="2985" w:type="pct"/>
          </w:tcPr>
          <w:p w14:paraId="7EDF136C" w14:textId="1C9420F1"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662AE8A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E3B5B51" w14:textId="4CBC7939" w:rsidR="003C448A" w:rsidRDefault="003C448A" w:rsidP="003C448A">
            <w:pPr>
              <w:pStyle w:val="1ATableCategoryHeaderRowBold"/>
              <w:rPr>
                <w:lang w:bidi="en-US"/>
              </w:rPr>
            </w:pPr>
            <w:r>
              <w:rPr>
                <w:lang w:bidi="en-US"/>
              </w:rPr>
              <w:t>Experience</w:t>
            </w:r>
          </w:p>
        </w:tc>
      </w:tr>
      <w:tr w:rsidR="003C448A" w14:paraId="278371BA" w14:textId="77777777" w:rsidTr="003C448A">
        <w:tc>
          <w:tcPr>
            <w:cnfStyle w:val="001000000000" w:firstRow="0" w:lastRow="0" w:firstColumn="1" w:lastColumn="0" w:oddVBand="0" w:evenVBand="0" w:oddHBand="0" w:evenHBand="0" w:firstRowFirstColumn="0" w:firstRowLastColumn="0" w:lastRowFirstColumn="0" w:lastRowLastColumn="0"/>
            <w:tcW w:w="2015" w:type="pct"/>
          </w:tcPr>
          <w:p w14:paraId="4171DFF4" w14:textId="79C08FAB" w:rsidR="003C448A" w:rsidRDefault="003C448A" w:rsidP="003C448A">
            <w:pPr>
              <w:pStyle w:val="1ATableTextStyle"/>
              <w:rPr>
                <w:lang w:bidi="en-US"/>
              </w:rPr>
            </w:pPr>
            <w:r>
              <w:rPr>
                <w:lang w:bidi="en-US"/>
              </w:rPr>
              <w:t>Configure Chat Icon</w:t>
            </w:r>
          </w:p>
        </w:tc>
        <w:tc>
          <w:tcPr>
            <w:tcW w:w="2985" w:type="pct"/>
          </w:tcPr>
          <w:p w14:paraId="48A971E6" w14:textId="6B54965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Disabled</w:t>
            </w:r>
          </w:p>
        </w:tc>
      </w:tr>
      <w:tr w:rsidR="003C448A" w14:paraId="14B3216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5E170D9" w14:textId="7F2E2080" w:rsidR="003C448A" w:rsidRDefault="003C448A" w:rsidP="003C448A">
            <w:pPr>
              <w:pStyle w:val="1ATableCategoryHeaderRowBold"/>
              <w:rPr>
                <w:lang w:bidi="en-US"/>
              </w:rPr>
            </w:pPr>
            <w:r>
              <w:rPr>
                <w:lang w:bidi="en-US"/>
              </w:rPr>
              <w:t>Start</w:t>
            </w:r>
          </w:p>
        </w:tc>
      </w:tr>
      <w:tr w:rsidR="003C448A" w14:paraId="19A4CFF7" w14:textId="77777777" w:rsidTr="003C448A">
        <w:tc>
          <w:tcPr>
            <w:cnfStyle w:val="001000000000" w:firstRow="0" w:lastRow="0" w:firstColumn="1" w:lastColumn="0" w:oddVBand="0" w:evenVBand="0" w:oddHBand="0" w:evenHBand="0" w:firstRowFirstColumn="0" w:firstRowLastColumn="0" w:lastRowFirstColumn="0" w:lastRowLastColumn="0"/>
            <w:tcW w:w="2015" w:type="pct"/>
          </w:tcPr>
          <w:p w14:paraId="78AEB8FE" w14:textId="75834C0E" w:rsidR="003C448A" w:rsidRDefault="003C448A" w:rsidP="003C448A">
            <w:pPr>
              <w:pStyle w:val="1ATableTextStyle"/>
              <w:rPr>
                <w:lang w:bidi="en-US"/>
              </w:rPr>
            </w:pPr>
            <w:r>
              <w:rPr>
                <w:lang w:bidi="en-US"/>
              </w:rPr>
              <w:t>Configure Start Pins</w:t>
            </w:r>
          </w:p>
        </w:tc>
        <w:tc>
          <w:tcPr>
            <w:tcW w:w="2985" w:type="pct"/>
          </w:tcPr>
          <w:p w14:paraId="1503C3A1" w14:textId="777777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 </w:t>
            </w:r>
          </w:p>
          <w:p w14:paraId="348D235C" w14:textId="777777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  "pinnedList": [ </w:t>
            </w:r>
          </w:p>
          <w:p w14:paraId="76CF19DA" w14:textId="777777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    { "desktopAppId": "MSEdge" }, </w:t>
            </w:r>
          </w:p>
          <w:p w14:paraId="13B82253" w14:textId="777777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    { "desktopAppId": "Microsoft.Office.EXCEL.EXE.15" }, </w:t>
            </w:r>
          </w:p>
          <w:p w14:paraId="79CF0A88" w14:textId="777777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    { "desktopAppId": "Microsoft.Office.POWERPNT.EXE.15" }, </w:t>
            </w:r>
          </w:p>
          <w:p w14:paraId="5B3CF037" w14:textId="777777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    { "desktopAppId": "Microsoft.Office.OUTLOOK.EXE.15" }, </w:t>
            </w:r>
          </w:p>
          <w:p w14:paraId="312EF290" w14:textId="777777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    { "desktopAppId": "Microsoft.Office.ONENOTE.EXE.15" }, </w:t>
            </w:r>
          </w:p>
          <w:p w14:paraId="6597370C" w14:textId="777777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    { "desktopAppId": "Microsoft.Office.com.squirrel.Teams.Teams" }, </w:t>
            </w:r>
          </w:p>
          <w:p w14:paraId="0FE0CADA" w14:textId="777777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    { "packagedAppId": "Microsoft.CompanyPortal_8wekyb3d8bbwe!App" }, </w:t>
            </w:r>
          </w:p>
          <w:p w14:paraId="5BF3B899" w14:textId="777777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    { "desktopAppId": "Microsoft.Office.WINWORD.EXE.15" },</w:t>
            </w:r>
          </w:p>
          <w:p w14:paraId="41B61528" w14:textId="777777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    { "desktopAppId": "Microsoft.Windows.Explorer" } </w:t>
            </w:r>
          </w:p>
          <w:p w14:paraId="6B16BEBA" w14:textId="777777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  ] </w:t>
            </w:r>
          </w:p>
          <w:p w14:paraId="61FBF2F7" w14:textId="629FE0C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t>
            </w:r>
          </w:p>
        </w:tc>
      </w:tr>
      <w:tr w:rsidR="003C448A" w14:paraId="5908482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5" w:type="pct"/>
          </w:tcPr>
          <w:p w14:paraId="62CAEF39" w14:textId="27A1D154" w:rsidR="003C448A" w:rsidRDefault="003C448A" w:rsidP="003C448A">
            <w:pPr>
              <w:pStyle w:val="1ATableTextStyle"/>
              <w:rPr>
                <w:lang w:bidi="en-US"/>
              </w:rPr>
            </w:pPr>
            <w:r>
              <w:rPr>
                <w:lang w:bidi="en-US"/>
              </w:rPr>
              <w:t>No Pinning To Taskbar</w:t>
            </w:r>
          </w:p>
        </w:tc>
        <w:tc>
          <w:tcPr>
            <w:tcW w:w="2985" w:type="pct"/>
          </w:tcPr>
          <w:p w14:paraId="1E485C43" w14:textId="05E83CB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Disabled</w:t>
            </w:r>
          </w:p>
        </w:tc>
      </w:tr>
      <w:tr w:rsidR="003C448A" w14:paraId="6EFF36CD" w14:textId="77777777" w:rsidTr="003C448A">
        <w:tc>
          <w:tcPr>
            <w:cnfStyle w:val="001000000000" w:firstRow="0" w:lastRow="0" w:firstColumn="1" w:lastColumn="0" w:oddVBand="0" w:evenVBand="0" w:oddHBand="0" w:evenHBand="0" w:firstRowFirstColumn="0" w:firstRowLastColumn="0" w:lastRowFirstColumn="0" w:lastRowLastColumn="0"/>
            <w:tcW w:w="2015" w:type="pct"/>
          </w:tcPr>
          <w:p w14:paraId="2DC53439" w14:textId="396CF61E" w:rsidR="003C448A" w:rsidRDefault="003C448A" w:rsidP="003C448A">
            <w:pPr>
              <w:pStyle w:val="1ATableTextStyle"/>
              <w:rPr>
                <w:lang w:bidi="en-US"/>
              </w:rPr>
            </w:pPr>
            <w:r>
              <w:rPr>
                <w:lang w:bidi="en-US"/>
              </w:rPr>
              <w:t>Start Layout</w:t>
            </w:r>
          </w:p>
        </w:tc>
        <w:tc>
          <w:tcPr>
            <w:tcW w:w="2985" w:type="pct"/>
          </w:tcPr>
          <w:p w14:paraId="017134B2" w14:textId="3AB9430B"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&lt;?xml version="1.0" encoding="utf-8"?&gt; &lt;LayoutModificationTemplate     xmlns="http://schemas.microsoft.com/Start/2014/LayoutModification"     xmlns:defaultlayout="http://schemas.microsoft.com/Start/2014/FullDefaultLayout"     xmlns:start="http://schemas.microsoft.com/Start/2014/StartLayout"     xmlns:taskbar="http://schemas.microsoft.com/Start/2014/TaskbarLayout"     Version="1"&gt;   &lt;CustomTaskbarLayoutCollection </w:t>
            </w:r>
            <w:r>
              <w:rPr>
                <w:lang w:bidi="en-US"/>
              </w:rPr>
              <w:lastRenderedPageBreak/>
              <w:t xml:space="preserve">PinListPlacement="Replace"&gt;     &lt;defaultlayout:TaskbarLayout&gt;         &lt;taskbar:TaskbarPinList&gt;    &lt;taskbar:DesktopApp DesktopApplicationID="Microsoft.Windows.Explorer"/&gt; </w:t>
            </w:r>
            <w:r>
              <w:rPr>
                <w:lang w:bidi="en-US"/>
              </w:rPr>
              <w:tab/>
              <w:t xml:space="preserve">&lt;taskbar:DesktopApp DesktopApplicationID="Microsoft.Office.OUTLOOK.EXE.15"/&gt; </w:t>
            </w:r>
            <w:r>
              <w:rPr>
                <w:lang w:bidi="en-US"/>
              </w:rPr>
              <w:tab/>
              <w:t>&lt;taskbar:DesktopApp DesktopApplicationID="MSEdge"/&gt;         &lt;/taskbar:TaskbarPinList&gt;     &lt;/defaultlayout:TaskbarLayout&gt;  &lt;/CustomTaskbarLayoutCollection&gt; &lt;/LayoutModificationTemplate&gt;</w:t>
            </w:r>
          </w:p>
        </w:tc>
      </w:tr>
    </w:tbl>
    <w:p w14:paraId="53F23CCF" w14:textId="1885BB64" w:rsidR="003C448A" w:rsidRDefault="003C448A" w:rsidP="003C448A">
      <w:pPr>
        <w:pStyle w:val="Caption"/>
      </w:pPr>
      <w:r>
        <w:lastRenderedPageBreak/>
        <w:t xml:space="preserve">Table </w:t>
      </w:r>
      <w:r>
        <w:fldChar w:fldCharType="begin"/>
      </w:r>
      <w:r>
        <w:instrText xml:space="preserve"> SEQ Table \* ARABIC </w:instrText>
      </w:r>
      <w:r>
        <w:fldChar w:fldCharType="separate"/>
      </w:r>
      <w:r>
        <w:rPr>
          <w:noProof/>
        </w:rPr>
        <w:t>280</w:t>
      </w:r>
      <w:r>
        <w:fldChar w:fldCharType="end"/>
      </w:r>
      <w:r>
        <w:t>. Settings - Win - User Experience - U - Start Menu - v1.0.0</w:t>
      </w:r>
    </w:p>
    <w:tbl>
      <w:tblPr>
        <w:tblStyle w:val="GridTable4-Accent2"/>
        <w:tblW w:w="4994" w:type="pct"/>
        <w:tblLook w:val="04A0" w:firstRow="1" w:lastRow="0" w:firstColumn="1" w:lastColumn="0" w:noHBand="0" w:noVBand="1"/>
      </w:tblPr>
      <w:tblGrid>
        <w:gridCol w:w="3001"/>
        <w:gridCol w:w="3000"/>
        <w:gridCol w:w="3004"/>
      </w:tblGrid>
      <w:tr w:rsidR="003C448A" w14:paraId="41E7656C"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374700E8" w14:textId="1365FE03" w:rsidR="003C448A" w:rsidRDefault="003C448A" w:rsidP="003C448A">
            <w:pPr>
              <w:pStyle w:val="1ATableHeaderBold"/>
              <w:rPr>
                <w:lang w:bidi="en-US"/>
              </w:rPr>
            </w:pPr>
            <w:r>
              <w:rPr>
                <w:lang w:bidi="en-US"/>
              </w:rPr>
              <w:t>Group</w:t>
            </w:r>
          </w:p>
        </w:tc>
        <w:tc>
          <w:tcPr>
            <w:tcW w:w="1666" w:type="pct"/>
          </w:tcPr>
          <w:p w14:paraId="39FA85FE" w14:textId="4ACE763B"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5AF34693" w14:textId="6D9A97AA"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04361B7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52EA5E72" w14:textId="655552E4" w:rsidR="003C448A" w:rsidRDefault="003C448A" w:rsidP="003C448A">
            <w:pPr>
              <w:pStyle w:val="1ATableCategoryHeaderRowBold"/>
              <w:rPr>
                <w:lang w:bidi="en-US"/>
              </w:rPr>
            </w:pPr>
            <w:r>
              <w:rPr>
                <w:lang w:bidi="en-US"/>
              </w:rPr>
              <w:t>Included Groups</w:t>
            </w:r>
          </w:p>
        </w:tc>
      </w:tr>
      <w:tr w:rsidR="003C448A" w14:paraId="7FC6F789"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652AA8EA" w14:textId="5EB9339E" w:rsidR="003C448A" w:rsidRDefault="003C448A" w:rsidP="003C448A">
            <w:pPr>
              <w:pStyle w:val="1ATableTextStyle"/>
              <w:rPr>
                <w:lang w:bidi="en-US"/>
              </w:rPr>
            </w:pPr>
            <w:r>
              <w:rPr>
                <w:lang w:bidi="en-US"/>
              </w:rPr>
              <w:t>All users</w:t>
            </w:r>
          </w:p>
        </w:tc>
        <w:tc>
          <w:tcPr>
            <w:tcW w:w="1666" w:type="pct"/>
          </w:tcPr>
          <w:p w14:paraId="309EFA31" w14:textId="01FE0CB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5DF0F3D4" w14:textId="0A3B8E6C"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69B07DEB" w14:textId="7A9708E2" w:rsidR="003C448A" w:rsidRDefault="003C448A" w:rsidP="003C448A">
      <w:pPr>
        <w:pStyle w:val="Caption"/>
      </w:pPr>
      <w:r>
        <w:t xml:space="preserve">Table </w:t>
      </w:r>
      <w:r>
        <w:fldChar w:fldCharType="begin"/>
      </w:r>
      <w:r>
        <w:instrText xml:space="preserve"> SEQ Table \* ARABIC </w:instrText>
      </w:r>
      <w:r>
        <w:fldChar w:fldCharType="separate"/>
      </w:r>
      <w:r>
        <w:rPr>
          <w:noProof/>
        </w:rPr>
        <w:t>281</w:t>
      </w:r>
      <w:r>
        <w:fldChar w:fldCharType="end"/>
      </w:r>
      <w:r>
        <w:t>. Assignments - Win - User Experience - U - Start Menu - v1.0.0</w:t>
      </w:r>
    </w:p>
    <w:p w14:paraId="0D48A15A" w14:textId="3662BB55" w:rsidR="003C448A" w:rsidRDefault="003C448A" w:rsidP="003C448A">
      <w:pPr>
        <w:pStyle w:val="1ANumberedHeading3"/>
      </w:pPr>
      <w:bookmarkStart w:id="145" w:name="_Toc204168949"/>
      <w:r>
        <w:t>Win - Windows Firewall - D - Firewall Configuration - v1.0.0</w:t>
      </w:r>
      <w:bookmarkEnd w:id="145"/>
    </w:p>
    <w:p w14:paraId="5CF82DC1"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6F4E8566"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00E805A" w14:textId="2371A9EF" w:rsidR="003C448A" w:rsidRDefault="003C448A" w:rsidP="003C448A">
            <w:pPr>
              <w:pStyle w:val="1ATableHeaderBold"/>
              <w:rPr>
                <w:lang w:bidi="en-US"/>
              </w:rPr>
            </w:pPr>
            <w:r>
              <w:rPr>
                <w:lang w:bidi="en-US"/>
              </w:rPr>
              <w:t>Name</w:t>
            </w:r>
          </w:p>
        </w:tc>
        <w:tc>
          <w:tcPr>
            <w:tcW w:w="2500" w:type="pct"/>
          </w:tcPr>
          <w:p w14:paraId="575EEA47" w14:textId="5A910C4A"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68ED66A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5963E8F8" w14:textId="04C92960" w:rsidR="003C448A" w:rsidRDefault="003C448A" w:rsidP="003C448A">
            <w:pPr>
              <w:pStyle w:val="1ATableCategoryHeaderRowBold"/>
              <w:rPr>
                <w:lang w:bidi="en-US"/>
              </w:rPr>
            </w:pPr>
            <w:r>
              <w:rPr>
                <w:lang w:bidi="en-US"/>
              </w:rPr>
              <w:t>Basics</w:t>
            </w:r>
          </w:p>
        </w:tc>
      </w:tr>
      <w:tr w:rsidR="003C448A" w14:paraId="1EE9494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2609191" w14:textId="09916441" w:rsidR="003C448A" w:rsidRDefault="003C448A" w:rsidP="003C448A">
            <w:pPr>
              <w:pStyle w:val="1ATableTextStyle"/>
              <w:rPr>
                <w:lang w:bidi="en-US"/>
              </w:rPr>
            </w:pPr>
            <w:r>
              <w:rPr>
                <w:lang w:bidi="en-US"/>
              </w:rPr>
              <w:t>Name</w:t>
            </w:r>
          </w:p>
        </w:tc>
        <w:tc>
          <w:tcPr>
            <w:tcW w:w="2500" w:type="pct"/>
          </w:tcPr>
          <w:p w14:paraId="3DBD36BA" w14:textId="29BFBE4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Windows Firewall - D - Firewall Configuration - v1.0.0</w:t>
            </w:r>
          </w:p>
        </w:tc>
      </w:tr>
      <w:tr w:rsidR="003C448A" w14:paraId="4539C25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6ABE142" w14:textId="3444F668" w:rsidR="003C448A" w:rsidRDefault="003C448A" w:rsidP="003C448A">
            <w:pPr>
              <w:pStyle w:val="1ATableTextStyle"/>
              <w:rPr>
                <w:lang w:bidi="en-US"/>
              </w:rPr>
            </w:pPr>
            <w:r>
              <w:rPr>
                <w:lang w:bidi="en-US"/>
              </w:rPr>
              <w:t>Description</w:t>
            </w:r>
          </w:p>
        </w:tc>
        <w:tc>
          <w:tcPr>
            <w:tcW w:w="2500" w:type="pct"/>
          </w:tcPr>
          <w:p w14:paraId="3AED85FB"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7EDD044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3E0E9AE" w14:textId="54ADC5E7" w:rsidR="003C448A" w:rsidRDefault="003C448A" w:rsidP="003C448A">
            <w:pPr>
              <w:pStyle w:val="1ATableTextStyle"/>
              <w:rPr>
                <w:lang w:bidi="en-US"/>
              </w:rPr>
            </w:pPr>
            <w:r>
              <w:rPr>
                <w:lang w:bidi="en-US"/>
              </w:rPr>
              <w:t>Profile type</w:t>
            </w:r>
          </w:p>
        </w:tc>
        <w:tc>
          <w:tcPr>
            <w:tcW w:w="2500" w:type="pct"/>
          </w:tcPr>
          <w:p w14:paraId="767197E4" w14:textId="298E0BC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09F4450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FFB158D" w14:textId="4965C6FA" w:rsidR="003C448A" w:rsidRDefault="003C448A" w:rsidP="003C448A">
            <w:pPr>
              <w:pStyle w:val="1ATableTextStyle"/>
              <w:rPr>
                <w:lang w:bidi="en-US"/>
              </w:rPr>
            </w:pPr>
            <w:r>
              <w:rPr>
                <w:lang w:bidi="en-US"/>
              </w:rPr>
              <w:t>Category</w:t>
            </w:r>
          </w:p>
        </w:tc>
        <w:tc>
          <w:tcPr>
            <w:tcW w:w="2500" w:type="pct"/>
          </w:tcPr>
          <w:p w14:paraId="5E76ADBE" w14:textId="608F32D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Firewall</w:t>
            </w:r>
          </w:p>
        </w:tc>
      </w:tr>
      <w:tr w:rsidR="003C448A" w14:paraId="2187032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B096380" w14:textId="709D7F7F" w:rsidR="003C448A" w:rsidRDefault="003C448A" w:rsidP="003C448A">
            <w:pPr>
              <w:pStyle w:val="1ATableTextStyle"/>
              <w:rPr>
                <w:lang w:bidi="en-US"/>
              </w:rPr>
            </w:pPr>
            <w:r>
              <w:rPr>
                <w:lang w:bidi="en-US"/>
              </w:rPr>
              <w:t>Policy type</w:t>
            </w:r>
          </w:p>
        </w:tc>
        <w:tc>
          <w:tcPr>
            <w:tcW w:w="2500" w:type="pct"/>
          </w:tcPr>
          <w:p w14:paraId="323B21A8" w14:textId="653129D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Windows Firewall</w:t>
            </w:r>
          </w:p>
        </w:tc>
      </w:tr>
      <w:tr w:rsidR="003C448A" w14:paraId="7CA864E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38F94FA" w14:textId="2A1EFCF1" w:rsidR="003C448A" w:rsidRDefault="003C448A" w:rsidP="003C448A">
            <w:pPr>
              <w:pStyle w:val="1ATableTextStyle"/>
              <w:rPr>
                <w:lang w:bidi="en-US"/>
              </w:rPr>
            </w:pPr>
            <w:r>
              <w:rPr>
                <w:lang w:bidi="en-US"/>
              </w:rPr>
              <w:t>Platform supported</w:t>
            </w:r>
          </w:p>
        </w:tc>
        <w:tc>
          <w:tcPr>
            <w:tcW w:w="2500" w:type="pct"/>
          </w:tcPr>
          <w:p w14:paraId="4653170F" w14:textId="01DA693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0D35F75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334C711" w14:textId="33043223" w:rsidR="003C448A" w:rsidRDefault="003C448A" w:rsidP="003C448A">
            <w:pPr>
              <w:pStyle w:val="1ATableTextStyle"/>
              <w:rPr>
                <w:lang w:bidi="en-US"/>
              </w:rPr>
            </w:pPr>
            <w:r>
              <w:rPr>
                <w:lang w:bidi="en-US"/>
              </w:rPr>
              <w:t>Created</w:t>
            </w:r>
          </w:p>
        </w:tc>
        <w:tc>
          <w:tcPr>
            <w:tcW w:w="2500" w:type="pct"/>
          </w:tcPr>
          <w:p w14:paraId="7AC5B176" w14:textId="43042E8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09:27:46</w:t>
            </w:r>
          </w:p>
        </w:tc>
      </w:tr>
      <w:tr w:rsidR="003C448A" w14:paraId="10377B2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A5EF85B" w14:textId="127AACCB" w:rsidR="003C448A" w:rsidRDefault="003C448A" w:rsidP="003C448A">
            <w:pPr>
              <w:pStyle w:val="1ATableTextStyle"/>
              <w:rPr>
                <w:lang w:bidi="en-US"/>
              </w:rPr>
            </w:pPr>
            <w:r>
              <w:rPr>
                <w:lang w:bidi="en-US"/>
              </w:rPr>
              <w:t>Last modified</w:t>
            </w:r>
          </w:p>
        </w:tc>
        <w:tc>
          <w:tcPr>
            <w:tcW w:w="2500" w:type="pct"/>
          </w:tcPr>
          <w:p w14:paraId="586AB1E5" w14:textId="0743ABD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17 June 2025 13:22:28</w:t>
            </w:r>
          </w:p>
        </w:tc>
      </w:tr>
      <w:tr w:rsidR="003C448A" w14:paraId="5625FC4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B7D5726" w14:textId="4A24CEAB" w:rsidR="003C448A" w:rsidRDefault="003C448A" w:rsidP="003C448A">
            <w:pPr>
              <w:pStyle w:val="1ATableTextStyle"/>
              <w:rPr>
                <w:lang w:bidi="en-US"/>
              </w:rPr>
            </w:pPr>
            <w:r>
              <w:rPr>
                <w:lang w:bidi="en-US"/>
              </w:rPr>
              <w:t>Scope tags</w:t>
            </w:r>
          </w:p>
        </w:tc>
        <w:tc>
          <w:tcPr>
            <w:tcW w:w="2500" w:type="pct"/>
          </w:tcPr>
          <w:p w14:paraId="52851290" w14:textId="0119555C"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7ACF645B" w14:textId="7FB6C5C7" w:rsidR="003C448A" w:rsidRDefault="003C448A" w:rsidP="003C448A">
      <w:pPr>
        <w:pStyle w:val="Caption"/>
      </w:pPr>
      <w:r>
        <w:t xml:space="preserve">Table </w:t>
      </w:r>
      <w:r>
        <w:fldChar w:fldCharType="begin"/>
      </w:r>
      <w:r>
        <w:instrText xml:space="preserve"> SEQ Table \* ARABIC </w:instrText>
      </w:r>
      <w:r>
        <w:fldChar w:fldCharType="separate"/>
      </w:r>
      <w:r>
        <w:rPr>
          <w:noProof/>
        </w:rPr>
        <w:t>282</w:t>
      </w:r>
      <w:r>
        <w:fldChar w:fldCharType="end"/>
      </w:r>
      <w:r>
        <w:t>. Basics - Win - Windows Firewall - D - Firewall Configuration - v1.0.0</w:t>
      </w:r>
    </w:p>
    <w:tbl>
      <w:tblPr>
        <w:tblStyle w:val="GridTable4-Accent2"/>
        <w:tblW w:w="4994" w:type="pct"/>
        <w:tblLook w:val="04A0" w:firstRow="1" w:lastRow="0" w:firstColumn="1" w:lastColumn="0" w:noHBand="0" w:noVBand="1"/>
      </w:tblPr>
      <w:tblGrid>
        <w:gridCol w:w="2898"/>
        <w:gridCol w:w="6107"/>
      </w:tblGrid>
      <w:tr w:rsidR="003C448A" w14:paraId="53AB4D85"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7F6FF21" w14:textId="69F55F3F" w:rsidR="003C448A" w:rsidRDefault="003C448A" w:rsidP="003C448A">
            <w:pPr>
              <w:pStyle w:val="1ATableHeaderBold"/>
              <w:rPr>
                <w:lang w:bidi="en-US"/>
              </w:rPr>
            </w:pPr>
            <w:r>
              <w:rPr>
                <w:lang w:bidi="en-US"/>
              </w:rPr>
              <w:t>Name</w:t>
            </w:r>
          </w:p>
        </w:tc>
        <w:tc>
          <w:tcPr>
            <w:tcW w:w="2500" w:type="pct"/>
          </w:tcPr>
          <w:p w14:paraId="09A680E3" w14:textId="0553E63B"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2E52558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94CB1EB" w14:textId="500373D6" w:rsidR="003C448A" w:rsidRDefault="003C448A" w:rsidP="003C448A">
            <w:pPr>
              <w:pStyle w:val="1ATableCategoryHeaderRowBold"/>
              <w:rPr>
                <w:lang w:bidi="en-US"/>
              </w:rPr>
            </w:pPr>
            <w:r>
              <w:rPr>
                <w:lang w:bidi="en-US"/>
              </w:rPr>
              <w:t>Auditing</w:t>
            </w:r>
          </w:p>
        </w:tc>
      </w:tr>
      <w:tr w:rsidR="003C448A" w14:paraId="59B6D5C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DC9C4F9" w14:textId="7EB41FF3" w:rsidR="003C448A" w:rsidRDefault="003C448A" w:rsidP="003C448A">
            <w:pPr>
              <w:pStyle w:val="1ATableTextStyle"/>
              <w:rPr>
                <w:lang w:bidi="en-US"/>
              </w:rPr>
            </w:pPr>
            <w:r>
              <w:rPr>
                <w:lang w:bidi="en-US"/>
              </w:rPr>
              <w:t>Object Access Audit Filtering Platform Connection</w:t>
            </w:r>
          </w:p>
        </w:tc>
        <w:tc>
          <w:tcPr>
            <w:tcW w:w="2500" w:type="pct"/>
          </w:tcPr>
          <w:p w14:paraId="7096869B" w14:textId="5F3AA82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Failure</w:t>
            </w:r>
          </w:p>
        </w:tc>
      </w:tr>
      <w:tr w:rsidR="003C448A" w14:paraId="7A1F355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6341BAB" w14:textId="2F7FBDE6" w:rsidR="003C448A" w:rsidRDefault="003C448A" w:rsidP="003C448A">
            <w:pPr>
              <w:pStyle w:val="1ATableTextStyle"/>
              <w:rPr>
                <w:lang w:bidi="en-US"/>
              </w:rPr>
            </w:pPr>
            <w:r>
              <w:rPr>
                <w:lang w:bidi="en-US"/>
              </w:rPr>
              <w:t>Object Access Audit Filtering Platform Packet Drop</w:t>
            </w:r>
          </w:p>
        </w:tc>
        <w:tc>
          <w:tcPr>
            <w:tcW w:w="2500" w:type="pct"/>
          </w:tcPr>
          <w:p w14:paraId="281649F0" w14:textId="52A4DC4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Failure</w:t>
            </w:r>
          </w:p>
        </w:tc>
      </w:tr>
      <w:tr w:rsidR="003C448A" w14:paraId="0BA0579B"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1544CE05" w14:textId="6DE659DE" w:rsidR="003C448A" w:rsidRDefault="003C448A" w:rsidP="003C448A">
            <w:pPr>
              <w:pStyle w:val="1ATableCategoryHeaderRowBold"/>
              <w:rPr>
                <w:lang w:bidi="en-US"/>
              </w:rPr>
            </w:pPr>
            <w:r>
              <w:rPr>
                <w:lang w:bidi="en-US"/>
              </w:rPr>
              <w:t>Firewall</w:t>
            </w:r>
          </w:p>
        </w:tc>
      </w:tr>
      <w:tr w:rsidR="003C448A" w14:paraId="51D1891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A4ED49B" w14:textId="19A33A5B" w:rsidR="003C448A" w:rsidRDefault="003C448A" w:rsidP="003C448A">
            <w:pPr>
              <w:pStyle w:val="1ATableTextStyle"/>
              <w:rPr>
                <w:lang w:bidi="en-US"/>
              </w:rPr>
            </w:pPr>
            <w:r>
              <w:rPr>
                <w:lang w:bidi="en-US"/>
              </w:rPr>
              <w:t>Disable Stateful Ftp</w:t>
            </w:r>
          </w:p>
        </w:tc>
        <w:tc>
          <w:tcPr>
            <w:tcW w:w="2500" w:type="pct"/>
          </w:tcPr>
          <w:p w14:paraId="5D3EEB30" w14:textId="26026F2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True</w:t>
            </w:r>
          </w:p>
        </w:tc>
      </w:tr>
      <w:tr w:rsidR="003C448A" w14:paraId="42558A5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E84624F" w14:textId="391297FA" w:rsidR="003C448A" w:rsidRDefault="003C448A" w:rsidP="003C448A">
            <w:pPr>
              <w:pStyle w:val="1ATableTextStyle"/>
              <w:rPr>
                <w:lang w:bidi="en-US"/>
              </w:rPr>
            </w:pPr>
            <w:r>
              <w:rPr>
                <w:lang w:bidi="en-US"/>
              </w:rPr>
              <w:t>Enable Domain Network Firewall</w:t>
            </w:r>
          </w:p>
        </w:tc>
        <w:tc>
          <w:tcPr>
            <w:tcW w:w="2500" w:type="pct"/>
          </w:tcPr>
          <w:p w14:paraId="67BC6AAE" w14:textId="195D354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True</w:t>
            </w:r>
          </w:p>
        </w:tc>
      </w:tr>
      <w:tr w:rsidR="003C448A" w14:paraId="34D398A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6A86851" w14:textId="27D0B384" w:rsidR="003C448A" w:rsidRDefault="003C448A" w:rsidP="003C448A">
            <w:pPr>
              <w:pStyle w:val="1ATableTextStyle"/>
              <w:rPr>
                <w:lang w:bidi="en-US"/>
              </w:rPr>
            </w:pPr>
            <w:r>
              <w:rPr>
                <w:lang w:bidi="en-US"/>
              </w:rPr>
              <w:t xml:space="preserve">  Default Inbound Action for Domain Profile</w:t>
            </w:r>
          </w:p>
        </w:tc>
        <w:tc>
          <w:tcPr>
            <w:tcW w:w="2500" w:type="pct"/>
          </w:tcPr>
          <w:p w14:paraId="65B6E748" w14:textId="0C838B9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Block</w:t>
            </w:r>
          </w:p>
        </w:tc>
      </w:tr>
      <w:tr w:rsidR="003C448A" w14:paraId="1FA7A8B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4946DA0" w14:textId="2D8E37DB" w:rsidR="003C448A" w:rsidRDefault="003C448A" w:rsidP="003C448A">
            <w:pPr>
              <w:pStyle w:val="1ATableTextStyle"/>
              <w:rPr>
                <w:lang w:bidi="en-US"/>
              </w:rPr>
            </w:pPr>
            <w:r>
              <w:rPr>
                <w:lang w:bidi="en-US"/>
              </w:rPr>
              <w:lastRenderedPageBreak/>
              <w:t xml:space="preserve">  Default Outbound Action</w:t>
            </w:r>
          </w:p>
        </w:tc>
        <w:tc>
          <w:tcPr>
            <w:tcW w:w="2500" w:type="pct"/>
          </w:tcPr>
          <w:p w14:paraId="3D3E71FC" w14:textId="4401A1E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Allow</w:t>
            </w:r>
          </w:p>
        </w:tc>
      </w:tr>
      <w:tr w:rsidR="003C448A" w14:paraId="3C9B032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E012C7A" w14:textId="0DACF07D" w:rsidR="003C448A" w:rsidRDefault="003C448A" w:rsidP="003C448A">
            <w:pPr>
              <w:pStyle w:val="1ATableTextStyle"/>
              <w:rPr>
                <w:lang w:bidi="en-US"/>
              </w:rPr>
            </w:pPr>
            <w:r>
              <w:rPr>
                <w:lang w:bidi="en-US"/>
              </w:rPr>
              <w:t xml:space="preserve">  Disable Inbound Notifications</w:t>
            </w:r>
          </w:p>
        </w:tc>
        <w:tc>
          <w:tcPr>
            <w:tcW w:w="2500" w:type="pct"/>
          </w:tcPr>
          <w:p w14:paraId="0E145203" w14:textId="3E92AF8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True</w:t>
            </w:r>
          </w:p>
        </w:tc>
      </w:tr>
      <w:tr w:rsidR="003C448A" w14:paraId="5695E8B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1D49C47" w14:textId="1C645F6E" w:rsidR="003C448A" w:rsidRDefault="003C448A" w:rsidP="003C448A">
            <w:pPr>
              <w:pStyle w:val="1ATableTextStyle"/>
              <w:rPr>
                <w:lang w:bidi="en-US"/>
              </w:rPr>
            </w:pPr>
            <w:r>
              <w:rPr>
                <w:lang w:bidi="en-US"/>
              </w:rPr>
              <w:t xml:space="preserve">  Log Max File Size</w:t>
            </w:r>
          </w:p>
        </w:tc>
        <w:tc>
          <w:tcPr>
            <w:tcW w:w="2500" w:type="pct"/>
          </w:tcPr>
          <w:p w14:paraId="747C109A" w14:textId="51ADB7D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16384</w:t>
            </w:r>
          </w:p>
        </w:tc>
      </w:tr>
      <w:tr w:rsidR="003C448A" w14:paraId="3DD97CB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00DAF96" w14:textId="10723B0D" w:rsidR="003C448A" w:rsidRDefault="003C448A" w:rsidP="003C448A">
            <w:pPr>
              <w:pStyle w:val="1ATableTextStyle"/>
              <w:rPr>
                <w:lang w:bidi="en-US"/>
              </w:rPr>
            </w:pPr>
            <w:r>
              <w:rPr>
                <w:lang w:bidi="en-US"/>
              </w:rPr>
              <w:t xml:space="preserve">  Disable Stealth Mode</w:t>
            </w:r>
          </w:p>
        </w:tc>
        <w:tc>
          <w:tcPr>
            <w:tcW w:w="2500" w:type="pct"/>
          </w:tcPr>
          <w:p w14:paraId="3815F80B" w14:textId="09501EF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False</w:t>
            </w:r>
          </w:p>
        </w:tc>
      </w:tr>
      <w:tr w:rsidR="003C448A" w14:paraId="0D84F96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B922D3B" w14:textId="61BFC663" w:rsidR="003C448A" w:rsidRDefault="003C448A" w:rsidP="003C448A">
            <w:pPr>
              <w:pStyle w:val="1ATableTextStyle"/>
              <w:rPr>
                <w:lang w:bidi="en-US"/>
              </w:rPr>
            </w:pPr>
            <w:r>
              <w:rPr>
                <w:lang w:bidi="en-US"/>
              </w:rPr>
              <w:t xml:space="preserve">  Enable Log Dropped Packets</w:t>
            </w:r>
          </w:p>
        </w:tc>
        <w:tc>
          <w:tcPr>
            <w:tcW w:w="2500" w:type="pct"/>
          </w:tcPr>
          <w:p w14:paraId="11DE057B" w14:textId="152A9EB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 Logging Of Dropped Packets</w:t>
            </w:r>
          </w:p>
        </w:tc>
      </w:tr>
      <w:tr w:rsidR="003C448A" w14:paraId="6047043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15FD2D5" w14:textId="1F1737F5" w:rsidR="003C448A" w:rsidRDefault="003C448A" w:rsidP="003C448A">
            <w:pPr>
              <w:pStyle w:val="1ATableTextStyle"/>
              <w:rPr>
                <w:lang w:bidi="en-US"/>
              </w:rPr>
            </w:pPr>
            <w:r>
              <w:rPr>
                <w:lang w:bidi="en-US"/>
              </w:rPr>
              <w:t xml:space="preserve">  Enable Log Success Connections</w:t>
            </w:r>
          </w:p>
        </w:tc>
        <w:tc>
          <w:tcPr>
            <w:tcW w:w="2500" w:type="pct"/>
          </w:tcPr>
          <w:p w14:paraId="142811FE" w14:textId="58CA804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 Logging Of Successful Connections</w:t>
            </w:r>
          </w:p>
        </w:tc>
      </w:tr>
      <w:tr w:rsidR="003C448A" w14:paraId="6B67641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F7A25CD" w14:textId="6BA9030E" w:rsidR="003C448A" w:rsidRDefault="003C448A" w:rsidP="003C448A">
            <w:pPr>
              <w:pStyle w:val="1ATableTextStyle"/>
              <w:rPr>
                <w:lang w:bidi="en-US"/>
              </w:rPr>
            </w:pPr>
            <w:r>
              <w:rPr>
                <w:lang w:bidi="en-US"/>
              </w:rPr>
              <w:t xml:space="preserve">  Log File Path</w:t>
            </w:r>
          </w:p>
        </w:tc>
        <w:tc>
          <w:tcPr>
            <w:tcW w:w="2500" w:type="pct"/>
          </w:tcPr>
          <w:p w14:paraId="2C08DF33" w14:textId="4DE71E4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%SystemRoot%\System32\logfiles\firewall\domainfw.log</w:t>
            </w:r>
          </w:p>
        </w:tc>
      </w:tr>
      <w:tr w:rsidR="003C448A" w14:paraId="4B32931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876D762" w14:textId="368277AB" w:rsidR="003C448A" w:rsidRDefault="003C448A" w:rsidP="003C448A">
            <w:pPr>
              <w:pStyle w:val="1ATableTextStyle"/>
              <w:rPr>
                <w:lang w:bidi="en-US"/>
              </w:rPr>
            </w:pPr>
            <w:r>
              <w:rPr>
                <w:lang w:bidi="en-US"/>
              </w:rPr>
              <w:t>Enable Private Network Firewall</w:t>
            </w:r>
          </w:p>
        </w:tc>
        <w:tc>
          <w:tcPr>
            <w:tcW w:w="2500" w:type="pct"/>
          </w:tcPr>
          <w:p w14:paraId="0231CA82" w14:textId="4635B31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True</w:t>
            </w:r>
          </w:p>
        </w:tc>
      </w:tr>
      <w:tr w:rsidR="003C448A" w14:paraId="708F2DE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E4216ED" w14:textId="15243646" w:rsidR="003C448A" w:rsidRDefault="003C448A" w:rsidP="003C448A">
            <w:pPr>
              <w:pStyle w:val="1ATableTextStyle"/>
              <w:rPr>
                <w:lang w:bidi="en-US"/>
              </w:rPr>
            </w:pPr>
            <w:r>
              <w:rPr>
                <w:lang w:bidi="en-US"/>
              </w:rPr>
              <w:t xml:space="preserve">  Disable Inbound Notifications</w:t>
            </w:r>
          </w:p>
        </w:tc>
        <w:tc>
          <w:tcPr>
            <w:tcW w:w="2500" w:type="pct"/>
          </w:tcPr>
          <w:p w14:paraId="787661B4" w14:textId="2942E8C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True</w:t>
            </w:r>
          </w:p>
        </w:tc>
      </w:tr>
      <w:tr w:rsidR="003C448A" w14:paraId="7A9CFEC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FE0C5F8" w14:textId="06E81F57" w:rsidR="003C448A" w:rsidRDefault="003C448A" w:rsidP="003C448A">
            <w:pPr>
              <w:pStyle w:val="1ATableTextStyle"/>
              <w:rPr>
                <w:lang w:bidi="en-US"/>
              </w:rPr>
            </w:pPr>
            <w:r>
              <w:rPr>
                <w:lang w:bidi="en-US"/>
              </w:rPr>
              <w:t xml:space="preserve">  Default Outbound Action</w:t>
            </w:r>
          </w:p>
        </w:tc>
        <w:tc>
          <w:tcPr>
            <w:tcW w:w="2500" w:type="pct"/>
          </w:tcPr>
          <w:p w14:paraId="2D1786D9" w14:textId="1206FD5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Allow</w:t>
            </w:r>
          </w:p>
        </w:tc>
      </w:tr>
      <w:tr w:rsidR="003C448A" w14:paraId="0CC5C56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3E82C14" w14:textId="31309C16" w:rsidR="003C448A" w:rsidRDefault="003C448A" w:rsidP="003C448A">
            <w:pPr>
              <w:pStyle w:val="1ATableTextStyle"/>
              <w:rPr>
                <w:lang w:bidi="en-US"/>
              </w:rPr>
            </w:pPr>
            <w:r>
              <w:rPr>
                <w:lang w:bidi="en-US"/>
              </w:rPr>
              <w:t xml:space="preserve">  Log Max File Size</w:t>
            </w:r>
          </w:p>
        </w:tc>
        <w:tc>
          <w:tcPr>
            <w:tcW w:w="2500" w:type="pct"/>
          </w:tcPr>
          <w:p w14:paraId="2CEFF639" w14:textId="30E0D06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16384</w:t>
            </w:r>
          </w:p>
        </w:tc>
      </w:tr>
      <w:tr w:rsidR="003C448A" w14:paraId="7CBF500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A32819F" w14:textId="3BA80C82" w:rsidR="003C448A" w:rsidRDefault="003C448A" w:rsidP="003C448A">
            <w:pPr>
              <w:pStyle w:val="1ATableTextStyle"/>
              <w:rPr>
                <w:lang w:bidi="en-US"/>
              </w:rPr>
            </w:pPr>
            <w:r>
              <w:rPr>
                <w:lang w:bidi="en-US"/>
              </w:rPr>
              <w:t xml:space="preserve">  Default Inbound Action for Private Profile</w:t>
            </w:r>
          </w:p>
        </w:tc>
        <w:tc>
          <w:tcPr>
            <w:tcW w:w="2500" w:type="pct"/>
          </w:tcPr>
          <w:p w14:paraId="1EA360A5" w14:textId="38F4B23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Block</w:t>
            </w:r>
          </w:p>
        </w:tc>
      </w:tr>
      <w:tr w:rsidR="003C448A" w14:paraId="01082DA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26E6F04" w14:textId="1E64C8E9" w:rsidR="003C448A" w:rsidRDefault="003C448A" w:rsidP="003C448A">
            <w:pPr>
              <w:pStyle w:val="1ATableTextStyle"/>
              <w:rPr>
                <w:lang w:bidi="en-US"/>
              </w:rPr>
            </w:pPr>
            <w:r>
              <w:rPr>
                <w:lang w:bidi="en-US"/>
              </w:rPr>
              <w:t xml:space="preserve">  Enable Log Dropped Packets</w:t>
            </w:r>
          </w:p>
        </w:tc>
        <w:tc>
          <w:tcPr>
            <w:tcW w:w="2500" w:type="pct"/>
          </w:tcPr>
          <w:p w14:paraId="71A5CF22" w14:textId="1B7C549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 Logging Of Dropped Packets</w:t>
            </w:r>
          </w:p>
        </w:tc>
      </w:tr>
      <w:tr w:rsidR="003C448A" w14:paraId="2076AFF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1CC6BDC" w14:textId="0BC5ABFA" w:rsidR="003C448A" w:rsidRDefault="003C448A" w:rsidP="003C448A">
            <w:pPr>
              <w:pStyle w:val="1ATableTextStyle"/>
              <w:rPr>
                <w:lang w:bidi="en-US"/>
              </w:rPr>
            </w:pPr>
            <w:r>
              <w:rPr>
                <w:lang w:bidi="en-US"/>
              </w:rPr>
              <w:t xml:space="preserve">  Enable Log Success Connections</w:t>
            </w:r>
          </w:p>
        </w:tc>
        <w:tc>
          <w:tcPr>
            <w:tcW w:w="2500" w:type="pct"/>
          </w:tcPr>
          <w:p w14:paraId="0A52AAFF" w14:textId="3963531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 Logging Of Successful Connections</w:t>
            </w:r>
          </w:p>
        </w:tc>
      </w:tr>
      <w:tr w:rsidR="003C448A" w14:paraId="50B6629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449AF8D" w14:textId="32784957" w:rsidR="003C448A" w:rsidRDefault="003C448A" w:rsidP="003C448A">
            <w:pPr>
              <w:pStyle w:val="1ATableTextStyle"/>
              <w:rPr>
                <w:lang w:bidi="en-US"/>
              </w:rPr>
            </w:pPr>
            <w:r>
              <w:rPr>
                <w:lang w:bidi="en-US"/>
              </w:rPr>
              <w:t xml:space="preserve">  Log File Path</w:t>
            </w:r>
          </w:p>
        </w:tc>
        <w:tc>
          <w:tcPr>
            <w:tcW w:w="2500" w:type="pct"/>
          </w:tcPr>
          <w:p w14:paraId="19E06604" w14:textId="4BA2653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%SystemRoot%\System32\logfiles\firewall\privatefw.log</w:t>
            </w:r>
          </w:p>
        </w:tc>
      </w:tr>
      <w:tr w:rsidR="003C448A" w14:paraId="0D007EF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FF1D0E0" w14:textId="301214A6" w:rsidR="003C448A" w:rsidRDefault="003C448A" w:rsidP="003C448A">
            <w:pPr>
              <w:pStyle w:val="1ATableTextStyle"/>
              <w:rPr>
                <w:lang w:bidi="en-US"/>
              </w:rPr>
            </w:pPr>
            <w:r>
              <w:rPr>
                <w:lang w:bidi="en-US"/>
              </w:rPr>
              <w:t>Enable Public Network Firewall</w:t>
            </w:r>
          </w:p>
        </w:tc>
        <w:tc>
          <w:tcPr>
            <w:tcW w:w="2500" w:type="pct"/>
          </w:tcPr>
          <w:p w14:paraId="7AE70D91" w14:textId="40AEEF1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True</w:t>
            </w:r>
          </w:p>
        </w:tc>
      </w:tr>
      <w:tr w:rsidR="003C448A" w14:paraId="568F0EE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713BD58" w14:textId="1216DD1C" w:rsidR="003C448A" w:rsidRDefault="003C448A" w:rsidP="003C448A">
            <w:pPr>
              <w:pStyle w:val="1ATableTextStyle"/>
              <w:rPr>
                <w:lang w:bidi="en-US"/>
              </w:rPr>
            </w:pPr>
            <w:r>
              <w:rPr>
                <w:lang w:bidi="en-US"/>
              </w:rPr>
              <w:t xml:space="preserve">  Log Max File Size</w:t>
            </w:r>
          </w:p>
        </w:tc>
        <w:tc>
          <w:tcPr>
            <w:tcW w:w="2500" w:type="pct"/>
          </w:tcPr>
          <w:p w14:paraId="7B53BD38" w14:textId="122D44E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16384</w:t>
            </w:r>
          </w:p>
        </w:tc>
      </w:tr>
      <w:tr w:rsidR="003C448A" w14:paraId="2D95ECE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93B4347" w14:textId="6DB92190" w:rsidR="003C448A" w:rsidRDefault="003C448A" w:rsidP="003C448A">
            <w:pPr>
              <w:pStyle w:val="1ATableTextStyle"/>
              <w:rPr>
                <w:lang w:bidi="en-US"/>
              </w:rPr>
            </w:pPr>
            <w:r>
              <w:rPr>
                <w:lang w:bidi="en-US"/>
              </w:rPr>
              <w:t xml:space="preserve">  Allow Local Policy Merge</w:t>
            </w:r>
          </w:p>
        </w:tc>
        <w:tc>
          <w:tcPr>
            <w:tcW w:w="2500" w:type="pct"/>
          </w:tcPr>
          <w:p w14:paraId="0190DDB4" w14:textId="724994B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False</w:t>
            </w:r>
          </w:p>
        </w:tc>
      </w:tr>
      <w:tr w:rsidR="003C448A" w14:paraId="661E1CD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BAD26D7" w14:textId="0BDBE138" w:rsidR="003C448A" w:rsidRDefault="003C448A" w:rsidP="003C448A">
            <w:pPr>
              <w:pStyle w:val="1ATableTextStyle"/>
              <w:rPr>
                <w:lang w:bidi="en-US"/>
              </w:rPr>
            </w:pPr>
            <w:r>
              <w:rPr>
                <w:lang w:bidi="en-US"/>
              </w:rPr>
              <w:t xml:space="preserve">  Default Outbound Action</w:t>
            </w:r>
          </w:p>
        </w:tc>
        <w:tc>
          <w:tcPr>
            <w:tcW w:w="2500" w:type="pct"/>
          </w:tcPr>
          <w:p w14:paraId="6CB7E6CC" w14:textId="0D5BCAA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Allow</w:t>
            </w:r>
          </w:p>
        </w:tc>
      </w:tr>
      <w:tr w:rsidR="003C448A" w14:paraId="16825DB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C4634C3" w14:textId="15795F8D" w:rsidR="003C448A" w:rsidRDefault="003C448A" w:rsidP="003C448A">
            <w:pPr>
              <w:pStyle w:val="1ATableTextStyle"/>
              <w:rPr>
                <w:lang w:bidi="en-US"/>
              </w:rPr>
            </w:pPr>
            <w:r>
              <w:rPr>
                <w:lang w:bidi="en-US"/>
              </w:rPr>
              <w:t xml:space="preserve">  Disable Inbound Notifications</w:t>
            </w:r>
          </w:p>
        </w:tc>
        <w:tc>
          <w:tcPr>
            <w:tcW w:w="2500" w:type="pct"/>
          </w:tcPr>
          <w:p w14:paraId="1C62D497" w14:textId="6C536EA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True</w:t>
            </w:r>
          </w:p>
        </w:tc>
      </w:tr>
      <w:tr w:rsidR="003C448A" w14:paraId="5340EBD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2527D3E" w14:textId="57C7D820" w:rsidR="003C448A" w:rsidRDefault="003C448A" w:rsidP="003C448A">
            <w:pPr>
              <w:pStyle w:val="1ATableTextStyle"/>
              <w:rPr>
                <w:lang w:bidi="en-US"/>
              </w:rPr>
            </w:pPr>
            <w:r>
              <w:rPr>
                <w:lang w:bidi="en-US"/>
              </w:rPr>
              <w:t xml:space="preserve">  Default Inbound Action for Public Profile</w:t>
            </w:r>
          </w:p>
        </w:tc>
        <w:tc>
          <w:tcPr>
            <w:tcW w:w="2500" w:type="pct"/>
          </w:tcPr>
          <w:p w14:paraId="519B70BD" w14:textId="28BB21F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Block</w:t>
            </w:r>
          </w:p>
        </w:tc>
      </w:tr>
      <w:tr w:rsidR="003C448A" w14:paraId="0451C3D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CA531A8" w14:textId="2E12A825" w:rsidR="003C448A" w:rsidRDefault="003C448A" w:rsidP="003C448A">
            <w:pPr>
              <w:pStyle w:val="1ATableTextStyle"/>
              <w:rPr>
                <w:lang w:bidi="en-US"/>
              </w:rPr>
            </w:pPr>
            <w:r>
              <w:rPr>
                <w:lang w:bidi="en-US"/>
              </w:rPr>
              <w:t xml:space="preserve">  Enable Log Ignored Rules</w:t>
            </w:r>
          </w:p>
        </w:tc>
        <w:tc>
          <w:tcPr>
            <w:tcW w:w="2500" w:type="pct"/>
          </w:tcPr>
          <w:p w14:paraId="686EF8F5" w14:textId="1CC95BC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Disable Logging Of Ignored Rules</w:t>
            </w:r>
          </w:p>
        </w:tc>
      </w:tr>
      <w:tr w:rsidR="003C448A" w14:paraId="250710D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FD20995" w14:textId="73D19316" w:rsidR="003C448A" w:rsidRDefault="003C448A" w:rsidP="003C448A">
            <w:pPr>
              <w:pStyle w:val="1ATableTextStyle"/>
              <w:rPr>
                <w:lang w:bidi="en-US"/>
              </w:rPr>
            </w:pPr>
            <w:r>
              <w:rPr>
                <w:lang w:bidi="en-US"/>
              </w:rPr>
              <w:t xml:space="preserve">  Enable Log Dropped Packets</w:t>
            </w:r>
          </w:p>
        </w:tc>
        <w:tc>
          <w:tcPr>
            <w:tcW w:w="2500" w:type="pct"/>
          </w:tcPr>
          <w:p w14:paraId="47C67F1B" w14:textId="4A04B7F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 Logging Of Dropped Packets</w:t>
            </w:r>
          </w:p>
        </w:tc>
      </w:tr>
      <w:tr w:rsidR="003C448A" w14:paraId="5E623CF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B1CEBE2" w14:textId="32134EA3" w:rsidR="003C448A" w:rsidRDefault="003C448A" w:rsidP="003C448A">
            <w:pPr>
              <w:pStyle w:val="1ATableTextStyle"/>
              <w:rPr>
                <w:lang w:bidi="en-US"/>
              </w:rPr>
            </w:pPr>
            <w:r>
              <w:rPr>
                <w:lang w:bidi="en-US"/>
              </w:rPr>
              <w:t xml:space="preserve">  Enable Log Success Connections</w:t>
            </w:r>
          </w:p>
        </w:tc>
        <w:tc>
          <w:tcPr>
            <w:tcW w:w="2500" w:type="pct"/>
          </w:tcPr>
          <w:p w14:paraId="3F91FB4B" w14:textId="29BC820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 Logging Of Successful Connections</w:t>
            </w:r>
          </w:p>
        </w:tc>
      </w:tr>
      <w:tr w:rsidR="003C448A" w14:paraId="2E9D915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9C8DB70" w14:textId="3FD44272" w:rsidR="003C448A" w:rsidRDefault="003C448A" w:rsidP="003C448A">
            <w:pPr>
              <w:pStyle w:val="1ATableTextStyle"/>
              <w:rPr>
                <w:lang w:bidi="en-US"/>
              </w:rPr>
            </w:pPr>
            <w:r>
              <w:rPr>
                <w:lang w:bidi="en-US"/>
              </w:rPr>
              <w:t xml:space="preserve">  Log File Path</w:t>
            </w:r>
          </w:p>
        </w:tc>
        <w:tc>
          <w:tcPr>
            <w:tcW w:w="2500" w:type="pct"/>
          </w:tcPr>
          <w:p w14:paraId="29975B7D" w14:textId="4D05E05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%SystemRoot%\System32\logfiles\firewall\publicfw.log</w:t>
            </w:r>
          </w:p>
        </w:tc>
      </w:tr>
      <w:tr w:rsidR="003C448A" w14:paraId="09347DD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DDE9D82" w14:textId="757C23AC" w:rsidR="003C448A" w:rsidRDefault="003C448A" w:rsidP="003C448A">
            <w:pPr>
              <w:pStyle w:val="1ATableTextStyle"/>
              <w:rPr>
                <w:lang w:bidi="en-US"/>
              </w:rPr>
            </w:pPr>
            <w:r>
              <w:rPr>
                <w:lang w:bidi="en-US"/>
              </w:rPr>
              <w:t xml:space="preserve">  Allow Local Ipsec Policy Merge</w:t>
            </w:r>
          </w:p>
        </w:tc>
        <w:tc>
          <w:tcPr>
            <w:tcW w:w="2500" w:type="pct"/>
          </w:tcPr>
          <w:p w14:paraId="104D86AE" w14:textId="367174EC"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False</w:t>
            </w:r>
          </w:p>
        </w:tc>
      </w:tr>
    </w:tbl>
    <w:p w14:paraId="69990A80" w14:textId="44869E93" w:rsidR="003C448A" w:rsidRDefault="003C448A" w:rsidP="003C448A">
      <w:pPr>
        <w:pStyle w:val="Caption"/>
      </w:pPr>
      <w:r>
        <w:t xml:space="preserve">Table </w:t>
      </w:r>
      <w:r>
        <w:fldChar w:fldCharType="begin"/>
      </w:r>
      <w:r>
        <w:instrText xml:space="preserve"> SEQ Table \* ARABIC </w:instrText>
      </w:r>
      <w:r>
        <w:fldChar w:fldCharType="separate"/>
      </w:r>
      <w:r>
        <w:rPr>
          <w:noProof/>
        </w:rPr>
        <w:t>283</w:t>
      </w:r>
      <w:r>
        <w:fldChar w:fldCharType="end"/>
      </w:r>
      <w:r>
        <w:t>. Settings - Win - Windows Firewall - D - Firewall Configuration - v1.0.0</w:t>
      </w:r>
    </w:p>
    <w:tbl>
      <w:tblPr>
        <w:tblStyle w:val="GridTable4-Accent2"/>
        <w:tblW w:w="4994" w:type="pct"/>
        <w:tblLook w:val="04A0" w:firstRow="1" w:lastRow="0" w:firstColumn="1" w:lastColumn="0" w:noHBand="0" w:noVBand="1"/>
      </w:tblPr>
      <w:tblGrid>
        <w:gridCol w:w="3001"/>
        <w:gridCol w:w="3000"/>
        <w:gridCol w:w="3004"/>
      </w:tblGrid>
      <w:tr w:rsidR="003C448A" w14:paraId="1C6CF5E5"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74B61B9F" w14:textId="26F26BF1" w:rsidR="003C448A" w:rsidRDefault="003C448A" w:rsidP="003C448A">
            <w:pPr>
              <w:pStyle w:val="1ATableHeaderBold"/>
              <w:rPr>
                <w:lang w:bidi="en-US"/>
              </w:rPr>
            </w:pPr>
            <w:r>
              <w:rPr>
                <w:lang w:bidi="en-US"/>
              </w:rPr>
              <w:lastRenderedPageBreak/>
              <w:t>Group</w:t>
            </w:r>
          </w:p>
        </w:tc>
        <w:tc>
          <w:tcPr>
            <w:tcW w:w="1666" w:type="pct"/>
          </w:tcPr>
          <w:p w14:paraId="094E993A" w14:textId="3D23B1D3"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2759004B" w14:textId="1D69CB1D"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2456F8F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02557ADC" w14:textId="7A0A7EB3" w:rsidR="003C448A" w:rsidRDefault="003C448A" w:rsidP="003C448A">
            <w:pPr>
              <w:pStyle w:val="1ATableCategoryHeaderRowBold"/>
              <w:rPr>
                <w:lang w:bidi="en-US"/>
              </w:rPr>
            </w:pPr>
            <w:r>
              <w:rPr>
                <w:lang w:bidi="en-US"/>
              </w:rPr>
              <w:t>Included Groups</w:t>
            </w:r>
          </w:p>
        </w:tc>
      </w:tr>
      <w:tr w:rsidR="003C448A" w14:paraId="3F195132"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1B2211F5" w14:textId="7EA1DABE" w:rsidR="003C448A" w:rsidRDefault="003C448A" w:rsidP="003C448A">
            <w:pPr>
              <w:pStyle w:val="1ATableTextStyle"/>
              <w:rPr>
                <w:lang w:bidi="en-US"/>
              </w:rPr>
            </w:pPr>
            <w:r>
              <w:rPr>
                <w:lang w:bidi="en-US"/>
              </w:rPr>
              <w:t>All devices</w:t>
            </w:r>
          </w:p>
        </w:tc>
        <w:tc>
          <w:tcPr>
            <w:tcW w:w="1666" w:type="pct"/>
          </w:tcPr>
          <w:p w14:paraId="0517AD96" w14:textId="2251A89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786B1534" w14:textId="31BE0645"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3BF21196" w14:textId="5B496D3B" w:rsidR="003C448A" w:rsidRDefault="003C448A" w:rsidP="003C448A">
      <w:pPr>
        <w:pStyle w:val="Caption"/>
      </w:pPr>
      <w:r>
        <w:t xml:space="preserve">Table </w:t>
      </w:r>
      <w:r>
        <w:fldChar w:fldCharType="begin"/>
      </w:r>
      <w:r>
        <w:instrText xml:space="preserve"> SEQ Table \* ARABIC </w:instrText>
      </w:r>
      <w:r>
        <w:fldChar w:fldCharType="separate"/>
      </w:r>
      <w:r>
        <w:rPr>
          <w:noProof/>
        </w:rPr>
        <w:t>284</w:t>
      </w:r>
      <w:r>
        <w:fldChar w:fldCharType="end"/>
      </w:r>
      <w:r>
        <w:t>. Assignments - Win - Windows Firewall - D - Firewall Configuration - v1.0.0</w:t>
      </w:r>
    </w:p>
    <w:p w14:paraId="3653AD12" w14:textId="43234EE6" w:rsidR="003C448A" w:rsidRDefault="003C448A" w:rsidP="003C448A">
      <w:pPr>
        <w:pStyle w:val="1ANumberedHeading3"/>
      </w:pPr>
      <w:bookmarkStart w:id="146" w:name="_Toc204168950"/>
      <w:r>
        <w:t>Win - Windows Hello for Business - D - Disable Configuration - v1.0.0</w:t>
      </w:r>
      <w:bookmarkEnd w:id="146"/>
    </w:p>
    <w:p w14:paraId="7C52ABD5"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71EFCE6A"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B41C86F" w14:textId="5000C977" w:rsidR="003C448A" w:rsidRDefault="003C448A" w:rsidP="003C448A">
            <w:pPr>
              <w:pStyle w:val="1ATableHeaderBold"/>
              <w:rPr>
                <w:lang w:bidi="en-US"/>
              </w:rPr>
            </w:pPr>
            <w:r>
              <w:rPr>
                <w:lang w:bidi="en-US"/>
              </w:rPr>
              <w:t>Name</w:t>
            </w:r>
          </w:p>
        </w:tc>
        <w:tc>
          <w:tcPr>
            <w:tcW w:w="2500" w:type="pct"/>
          </w:tcPr>
          <w:p w14:paraId="75B31314" w14:textId="493DA888"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2A237AB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5006A637" w14:textId="2D776F2A" w:rsidR="003C448A" w:rsidRDefault="003C448A" w:rsidP="003C448A">
            <w:pPr>
              <w:pStyle w:val="1ATableCategoryHeaderRowBold"/>
              <w:rPr>
                <w:lang w:bidi="en-US"/>
              </w:rPr>
            </w:pPr>
            <w:r>
              <w:rPr>
                <w:lang w:bidi="en-US"/>
              </w:rPr>
              <w:t>Basics</w:t>
            </w:r>
          </w:p>
        </w:tc>
      </w:tr>
      <w:tr w:rsidR="003C448A" w14:paraId="4AB19E8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7CEA4EF" w14:textId="5D773C20" w:rsidR="003C448A" w:rsidRDefault="003C448A" w:rsidP="003C448A">
            <w:pPr>
              <w:pStyle w:val="1ATableTextStyle"/>
              <w:rPr>
                <w:lang w:bidi="en-US"/>
              </w:rPr>
            </w:pPr>
            <w:r>
              <w:rPr>
                <w:lang w:bidi="en-US"/>
              </w:rPr>
              <w:t>Name</w:t>
            </w:r>
          </w:p>
        </w:tc>
        <w:tc>
          <w:tcPr>
            <w:tcW w:w="2500" w:type="pct"/>
          </w:tcPr>
          <w:p w14:paraId="6D9A1201" w14:textId="424A85D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Windows Hello for Business - D - Disable Configuration - v1.0.0</w:t>
            </w:r>
          </w:p>
        </w:tc>
      </w:tr>
      <w:tr w:rsidR="003C448A" w14:paraId="32CF495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B1ABBAB" w14:textId="59F074B9" w:rsidR="003C448A" w:rsidRDefault="003C448A" w:rsidP="003C448A">
            <w:pPr>
              <w:pStyle w:val="1ATableTextStyle"/>
              <w:rPr>
                <w:lang w:bidi="en-US"/>
              </w:rPr>
            </w:pPr>
            <w:r>
              <w:rPr>
                <w:lang w:bidi="en-US"/>
              </w:rPr>
              <w:t>Description</w:t>
            </w:r>
          </w:p>
        </w:tc>
        <w:tc>
          <w:tcPr>
            <w:tcW w:w="2500" w:type="pct"/>
          </w:tcPr>
          <w:p w14:paraId="6B9E4BD0"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3E8220E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53DACA1" w14:textId="78BACE92" w:rsidR="003C448A" w:rsidRDefault="003C448A" w:rsidP="003C448A">
            <w:pPr>
              <w:pStyle w:val="1ATableTextStyle"/>
              <w:rPr>
                <w:lang w:bidi="en-US"/>
              </w:rPr>
            </w:pPr>
            <w:r>
              <w:rPr>
                <w:lang w:bidi="en-US"/>
              </w:rPr>
              <w:t>Profile type</w:t>
            </w:r>
          </w:p>
        </w:tc>
        <w:tc>
          <w:tcPr>
            <w:tcW w:w="2500" w:type="pct"/>
          </w:tcPr>
          <w:p w14:paraId="3A147966" w14:textId="3193B06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2AE7336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1346E59" w14:textId="09E402F8" w:rsidR="003C448A" w:rsidRDefault="003C448A" w:rsidP="003C448A">
            <w:pPr>
              <w:pStyle w:val="1ATableTextStyle"/>
              <w:rPr>
                <w:lang w:bidi="en-US"/>
              </w:rPr>
            </w:pPr>
            <w:r>
              <w:rPr>
                <w:lang w:bidi="en-US"/>
              </w:rPr>
              <w:t>Category</w:t>
            </w:r>
          </w:p>
        </w:tc>
        <w:tc>
          <w:tcPr>
            <w:tcW w:w="2500" w:type="pct"/>
          </w:tcPr>
          <w:p w14:paraId="737A038D" w14:textId="0B528E8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Account protection</w:t>
            </w:r>
          </w:p>
        </w:tc>
      </w:tr>
      <w:tr w:rsidR="003C448A" w14:paraId="11A4802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2ABE7F0" w14:textId="7931BD5B" w:rsidR="003C448A" w:rsidRDefault="003C448A" w:rsidP="003C448A">
            <w:pPr>
              <w:pStyle w:val="1ATableTextStyle"/>
              <w:rPr>
                <w:lang w:bidi="en-US"/>
              </w:rPr>
            </w:pPr>
            <w:r>
              <w:rPr>
                <w:lang w:bidi="en-US"/>
              </w:rPr>
              <w:t>Policy type</w:t>
            </w:r>
          </w:p>
        </w:tc>
        <w:tc>
          <w:tcPr>
            <w:tcW w:w="2500" w:type="pct"/>
          </w:tcPr>
          <w:p w14:paraId="17ED9CC9" w14:textId="043A4BB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Account Protection</w:t>
            </w:r>
          </w:p>
        </w:tc>
      </w:tr>
      <w:tr w:rsidR="003C448A" w14:paraId="6EE3CD1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ED4F3F7" w14:textId="4B7858EB" w:rsidR="003C448A" w:rsidRDefault="003C448A" w:rsidP="003C448A">
            <w:pPr>
              <w:pStyle w:val="1ATableTextStyle"/>
              <w:rPr>
                <w:lang w:bidi="en-US"/>
              </w:rPr>
            </w:pPr>
            <w:r>
              <w:rPr>
                <w:lang w:bidi="en-US"/>
              </w:rPr>
              <w:t>Platform supported</w:t>
            </w:r>
          </w:p>
        </w:tc>
        <w:tc>
          <w:tcPr>
            <w:tcW w:w="2500" w:type="pct"/>
          </w:tcPr>
          <w:p w14:paraId="7AA0337A" w14:textId="62F7FF3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52F23C7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4411D91" w14:textId="5F07DF7D" w:rsidR="003C448A" w:rsidRDefault="003C448A" w:rsidP="003C448A">
            <w:pPr>
              <w:pStyle w:val="1ATableTextStyle"/>
              <w:rPr>
                <w:lang w:bidi="en-US"/>
              </w:rPr>
            </w:pPr>
            <w:r>
              <w:rPr>
                <w:lang w:bidi="en-US"/>
              </w:rPr>
              <w:t>Created</w:t>
            </w:r>
          </w:p>
        </w:tc>
        <w:tc>
          <w:tcPr>
            <w:tcW w:w="2500" w:type="pct"/>
          </w:tcPr>
          <w:p w14:paraId="41180E88" w14:textId="4C15A2D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19 June 2025 11:23:12</w:t>
            </w:r>
          </w:p>
        </w:tc>
      </w:tr>
      <w:tr w:rsidR="003C448A" w14:paraId="1DBC41A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2077362" w14:textId="7513EEAF" w:rsidR="003C448A" w:rsidRDefault="003C448A" w:rsidP="003C448A">
            <w:pPr>
              <w:pStyle w:val="1ATableTextStyle"/>
              <w:rPr>
                <w:lang w:bidi="en-US"/>
              </w:rPr>
            </w:pPr>
            <w:r>
              <w:rPr>
                <w:lang w:bidi="en-US"/>
              </w:rPr>
              <w:t>Last modified</w:t>
            </w:r>
          </w:p>
        </w:tc>
        <w:tc>
          <w:tcPr>
            <w:tcW w:w="2500" w:type="pct"/>
          </w:tcPr>
          <w:p w14:paraId="62E246A0" w14:textId="18B8A9B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24 June 2025 11:25:06</w:t>
            </w:r>
          </w:p>
        </w:tc>
      </w:tr>
      <w:tr w:rsidR="003C448A" w14:paraId="63C73C9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A2FF2EB" w14:textId="7F536196" w:rsidR="003C448A" w:rsidRDefault="003C448A" w:rsidP="003C448A">
            <w:pPr>
              <w:pStyle w:val="1ATableTextStyle"/>
              <w:rPr>
                <w:lang w:bidi="en-US"/>
              </w:rPr>
            </w:pPr>
            <w:r>
              <w:rPr>
                <w:lang w:bidi="en-US"/>
              </w:rPr>
              <w:t>Scope tags</w:t>
            </w:r>
          </w:p>
        </w:tc>
        <w:tc>
          <w:tcPr>
            <w:tcW w:w="2500" w:type="pct"/>
          </w:tcPr>
          <w:p w14:paraId="7C870B3E" w14:textId="3CD3B9B8"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5E27B730" w14:textId="1A1BF266" w:rsidR="003C448A" w:rsidRDefault="003C448A" w:rsidP="003C448A">
      <w:pPr>
        <w:pStyle w:val="Caption"/>
      </w:pPr>
      <w:r>
        <w:t xml:space="preserve">Table </w:t>
      </w:r>
      <w:r>
        <w:fldChar w:fldCharType="begin"/>
      </w:r>
      <w:r>
        <w:instrText xml:space="preserve"> SEQ Table \* ARABIC </w:instrText>
      </w:r>
      <w:r>
        <w:fldChar w:fldCharType="separate"/>
      </w:r>
      <w:r>
        <w:rPr>
          <w:noProof/>
        </w:rPr>
        <w:t>285</w:t>
      </w:r>
      <w:r>
        <w:fldChar w:fldCharType="end"/>
      </w:r>
      <w:r>
        <w:t>. Basics - Win - Windows Hello for Business - D - Disable Configuration - v1.0.0</w:t>
      </w:r>
    </w:p>
    <w:tbl>
      <w:tblPr>
        <w:tblStyle w:val="GridTable4-Accent2"/>
        <w:tblW w:w="4994" w:type="pct"/>
        <w:tblLook w:val="04A0" w:firstRow="1" w:lastRow="0" w:firstColumn="1" w:lastColumn="0" w:noHBand="0" w:noVBand="1"/>
      </w:tblPr>
      <w:tblGrid>
        <w:gridCol w:w="4502"/>
        <w:gridCol w:w="4503"/>
      </w:tblGrid>
      <w:tr w:rsidR="003C448A" w14:paraId="478FE512"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AB5E28D" w14:textId="527286FA" w:rsidR="003C448A" w:rsidRDefault="003C448A" w:rsidP="003C448A">
            <w:pPr>
              <w:pStyle w:val="1ATableHeaderBold"/>
              <w:rPr>
                <w:lang w:bidi="en-US"/>
              </w:rPr>
            </w:pPr>
            <w:r>
              <w:rPr>
                <w:lang w:bidi="en-US"/>
              </w:rPr>
              <w:t>Name</w:t>
            </w:r>
          </w:p>
        </w:tc>
        <w:tc>
          <w:tcPr>
            <w:tcW w:w="2500" w:type="pct"/>
          </w:tcPr>
          <w:p w14:paraId="2EC14564" w14:textId="0EB10675"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10E9784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44046D0" w14:textId="51A658CD" w:rsidR="003C448A" w:rsidRDefault="003C448A" w:rsidP="003C448A">
            <w:pPr>
              <w:pStyle w:val="1ATableCategoryHeaderRowBold"/>
              <w:rPr>
                <w:lang w:bidi="en-US"/>
              </w:rPr>
            </w:pPr>
            <w:r>
              <w:rPr>
                <w:lang w:bidi="en-US"/>
              </w:rPr>
              <w:t>Windows Hello For Business</w:t>
            </w:r>
          </w:p>
        </w:tc>
      </w:tr>
      <w:tr w:rsidR="003C448A" w14:paraId="58AE91D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653B1E9" w14:textId="38515D9E" w:rsidR="003C448A" w:rsidRDefault="003C448A" w:rsidP="003C448A">
            <w:pPr>
              <w:pStyle w:val="1ATableTextStyle"/>
              <w:rPr>
                <w:lang w:bidi="en-US"/>
              </w:rPr>
            </w:pPr>
            <w:r>
              <w:rPr>
                <w:lang w:bidi="en-US"/>
              </w:rPr>
              <w:t xml:space="preserve">  Use Windows Hello For Business (User)</w:t>
            </w:r>
          </w:p>
        </w:tc>
        <w:tc>
          <w:tcPr>
            <w:tcW w:w="2500" w:type="pct"/>
          </w:tcPr>
          <w:p w14:paraId="03DD37B3" w14:textId="2481493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false</w:t>
            </w:r>
          </w:p>
        </w:tc>
      </w:tr>
      <w:tr w:rsidR="003C448A" w14:paraId="7F11D75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C1DA758" w14:textId="75A994A6" w:rsidR="003C448A" w:rsidRDefault="003C448A" w:rsidP="003C448A">
            <w:pPr>
              <w:pStyle w:val="1ATableTextStyle"/>
              <w:rPr>
                <w:lang w:bidi="en-US"/>
              </w:rPr>
            </w:pPr>
            <w:r>
              <w:rPr>
                <w:lang w:bidi="en-US"/>
              </w:rPr>
              <w:t xml:space="preserve">  Use Windows Hello For Business (Device)</w:t>
            </w:r>
          </w:p>
        </w:tc>
        <w:tc>
          <w:tcPr>
            <w:tcW w:w="2500" w:type="pct"/>
          </w:tcPr>
          <w:p w14:paraId="58A9A453" w14:textId="05B89EE4"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false</w:t>
            </w:r>
          </w:p>
        </w:tc>
      </w:tr>
    </w:tbl>
    <w:p w14:paraId="5CCBBD46" w14:textId="31C5FDEB" w:rsidR="003C448A" w:rsidRDefault="003C448A" w:rsidP="003C448A">
      <w:pPr>
        <w:pStyle w:val="Caption"/>
      </w:pPr>
      <w:r>
        <w:t xml:space="preserve">Table </w:t>
      </w:r>
      <w:r>
        <w:fldChar w:fldCharType="begin"/>
      </w:r>
      <w:r>
        <w:instrText xml:space="preserve"> SEQ Table \* ARABIC </w:instrText>
      </w:r>
      <w:r>
        <w:fldChar w:fldCharType="separate"/>
      </w:r>
      <w:r>
        <w:rPr>
          <w:noProof/>
        </w:rPr>
        <w:t>286</w:t>
      </w:r>
      <w:r>
        <w:fldChar w:fldCharType="end"/>
      </w:r>
      <w:r>
        <w:t>. Settings - Win - Windows Hello for Business - D - Disable Configuration - v1.0.0</w:t>
      </w:r>
    </w:p>
    <w:tbl>
      <w:tblPr>
        <w:tblStyle w:val="GridTable4-Accent2"/>
        <w:tblW w:w="4994" w:type="pct"/>
        <w:tblLook w:val="04A0" w:firstRow="1" w:lastRow="0" w:firstColumn="1" w:lastColumn="0" w:noHBand="0" w:noVBand="1"/>
      </w:tblPr>
      <w:tblGrid>
        <w:gridCol w:w="3001"/>
        <w:gridCol w:w="3000"/>
        <w:gridCol w:w="3004"/>
      </w:tblGrid>
      <w:tr w:rsidR="003C448A" w14:paraId="7A6852B4"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2B359442" w14:textId="3691E8A8" w:rsidR="003C448A" w:rsidRDefault="003C448A" w:rsidP="003C448A">
            <w:pPr>
              <w:pStyle w:val="1ATableHeaderBold"/>
              <w:rPr>
                <w:lang w:bidi="en-US"/>
              </w:rPr>
            </w:pPr>
            <w:r>
              <w:rPr>
                <w:lang w:bidi="en-US"/>
              </w:rPr>
              <w:t>Group</w:t>
            </w:r>
          </w:p>
        </w:tc>
        <w:tc>
          <w:tcPr>
            <w:tcW w:w="1666" w:type="pct"/>
          </w:tcPr>
          <w:p w14:paraId="418563D8" w14:textId="16974D73"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35543454" w14:textId="4582F524"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55E4ED6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1528B643" w14:textId="24614D5C" w:rsidR="003C448A" w:rsidRDefault="003C448A" w:rsidP="003C448A">
            <w:pPr>
              <w:pStyle w:val="1ATableCategoryHeaderRowBold"/>
              <w:rPr>
                <w:lang w:bidi="en-US"/>
              </w:rPr>
            </w:pPr>
            <w:r>
              <w:rPr>
                <w:lang w:bidi="en-US"/>
              </w:rPr>
              <w:t>Included Groups</w:t>
            </w:r>
          </w:p>
        </w:tc>
      </w:tr>
      <w:tr w:rsidR="003C448A" w14:paraId="387F47E0"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0F39BB94" w14:textId="4C03410A" w:rsidR="003C448A" w:rsidRDefault="003C448A" w:rsidP="003C448A">
            <w:pPr>
              <w:pStyle w:val="1ATableTextStyle"/>
              <w:rPr>
                <w:lang w:bidi="en-US"/>
              </w:rPr>
            </w:pPr>
            <w:r>
              <w:rPr>
                <w:lang w:bidi="en-US"/>
              </w:rPr>
              <w:t>All devices</w:t>
            </w:r>
          </w:p>
        </w:tc>
        <w:tc>
          <w:tcPr>
            <w:tcW w:w="1666" w:type="pct"/>
          </w:tcPr>
          <w:p w14:paraId="34DDDDBB" w14:textId="33E30A1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 GroupTags</w:t>
            </w:r>
          </w:p>
        </w:tc>
        <w:tc>
          <w:tcPr>
            <w:tcW w:w="1667" w:type="pct"/>
          </w:tcPr>
          <w:p w14:paraId="3E9014EB" w14:textId="28076FBF"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037D1D52" w14:textId="10172FCD" w:rsidR="003C448A" w:rsidRDefault="003C448A" w:rsidP="003C448A">
      <w:pPr>
        <w:pStyle w:val="Caption"/>
      </w:pPr>
      <w:r>
        <w:t xml:space="preserve">Table </w:t>
      </w:r>
      <w:r>
        <w:fldChar w:fldCharType="begin"/>
      </w:r>
      <w:r>
        <w:instrText xml:space="preserve"> SEQ Table \* ARABIC </w:instrText>
      </w:r>
      <w:r>
        <w:fldChar w:fldCharType="separate"/>
      </w:r>
      <w:r>
        <w:rPr>
          <w:noProof/>
        </w:rPr>
        <w:t>287</w:t>
      </w:r>
      <w:r>
        <w:fldChar w:fldCharType="end"/>
      </w:r>
      <w:r>
        <w:t>. Assignments - Win - Windows Hello for Business - D - Disable Configuration - v1.0.0</w:t>
      </w:r>
    </w:p>
    <w:p w14:paraId="36ED6C67" w14:textId="4D647572" w:rsidR="003C448A" w:rsidRDefault="003C448A" w:rsidP="003C448A">
      <w:pPr>
        <w:pStyle w:val="1ANumberedHeading3"/>
      </w:pPr>
      <w:bookmarkStart w:id="147" w:name="_Toc204168951"/>
      <w:r>
        <w:t>Win - Windows LAPS - D - LAPS Configuration - v1.0.1</w:t>
      </w:r>
      <w:bookmarkEnd w:id="147"/>
    </w:p>
    <w:p w14:paraId="2257A0C4"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530BE15F"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D62F333" w14:textId="1BB87581" w:rsidR="003C448A" w:rsidRDefault="003C448A" w:rsidP="003C448A">
            <w:pPr>
              <w:pStyle w:val="1ATableHeaderBold"/>
              <w:rPr>
                <w:lang w:bidi="en-US"/>
              </w:rPr>
            </w:pPr>
            <w:r>
              <w:rPr>
                <w:lang w:bidi="en-US"/>
              </w:rPr>
              <w:t>Name</w:t>
            </w:r>
          </w:p>
        </w:tc>
        <w:tc>
          <w:tcPr>
            <w:tcW w:w="2500" w:type="pct"/>
          </w:tcPr>
          <w:p w14:paraId="28189B55" w14:textId="0E808BF7"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1281EED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08006727" w14:textId="6B0E9300" w:rsidR="003C448A" w:rsidRDefault="003C448A" w:rsidP="003C448A">
            <w:pPr>
              <w:pStyle w:val="1ATableCategoryHeaderRowBold"/>
              <w:rPr>
                <w:lang w:bidi="en-US"/>
              </w:rPr>
            </w:pPr>
            <w:r>
              <w:rPr>
                <w:lang w:bidi="en-US"/>
              </w:rPr>
              <w:t>Basics</w:t>
            </w:r>
          </w:p>
        </w:tc>
      </w:tr>
      <w:tr w:rsidR="003C448A" w14:paraId="783E4C6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9D1DD05" w14:textId="74863BBF" w:rsidR="003C448A" w:rsidRDefault="003C448A" w:rsidP="003C448A">
            <w:pPr>
              <w:pStyle w:val="1ATableTextStyle"/>
              <w:rPr>
                <w:lang w:bidi="en-US"/>
              </w:rPr>
            </w:pPr>
            <w:r>
              <w:rPr>
                <w:lang w:bidi="en-US"/>
              </w:rPr>
              <w:t>Name</w:t>
            </w:r>
          </w:p>
        </w:tc>
        <w:tc>
          <w:tcPr>
            <w:tcW w:w="2500" w:type="pct"/>
          </w:tcPr>
          <w:p w14:paraId="5318C4AF" w14:textId="5CAF175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Windows LAPS - D - LAPS Configuration - v1.0.1</w:t>
            </w:r>
          </w:p>
        </w:tc>
      </w:tr>
      <w:tr w:rsidR="003C448A" w14:paraId="08894E2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9071685" w14:textId="292A4A35" w:rsidR="003C448A" w:rsidRDefault="003C448A" w:rsidP="003C448A">
            <w:pPr>
              <w:pStyle w:val="1ATableTextStyle"/>
              <w:rPr>
                <w:lang w:bidi="en-US"/>
              </w:rPr>
            </w:pPr>
            <w:r>
              <w:rPr>
                <w:lang w:bidi="en-US"/>
              </w:rPr>
              <w:t>Description</w:t>
            </w:r>
          </w:p>
        </w:tc>
        <w:tc>
          <w:tcPr>
            <w:tcW w:w="2500" w:type="pct"/>
          </w:tcPr>
          <w:p w14:paraId="6FF797D9" w14:textId="566D999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Testing new features</w:t>
            </w:r>
          </w:p>
        </w:tc>
      </w:tr>
      <w:tr w:rsidR="003C448A" w14:paraId="530F4350"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68709DA" w14:textId="45AAE504" w:rsidR="003C448A" w:rsidRDefault="003C448A" w:rsidP="003C448A">
            <w:pPr>
              <w:pStyle w:val="1ATableTextStyle"/>
              <w:rPr>
                <w:lang w:bidi="en-US"/>
              </w:rPr>
            </w:pPr>
            <w:r>
              <w:rPr>
                <w:lang w:bidi="en-US"/>
              </w:rPr>
              <w:t>Profile type</w:t>
            </w:r>
          </w:p>
        </w:tc>
        <w:tc>
          <w:tcPr>
            <w:tcW w:w="2500" w:type="pct"/>
          </w:tcPr>
          <w:p w14:paraId="5591BD12" w14:textId="4820A12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Settings catalog</w:t>
            </w:r>
          </w:p>
        </w:tc>
      </w:tr>
      <w:tr w:rsidR="003C448A" w14:paraId="4792543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B9643DC" w14:textId="26D2E85A" w:rsidR="003C448A" w:rsidRDefault="003C448A" w:rsidP="003C448A">
            <w:pPr>
              <w:pStyle w:val="1ATableTextStyle"/>
              <w:rPr>
                <w:lang w:bidi="en-US"/>
              </w:rPr>
            </w:pPr>
            <w:r>
              <w:rPr>
                <w:lang w:bidi="en-US"/>
              </w:rPr>
              <w:t>Category</w:t>
            </w:r>
          </w:p>
        </w:tc>
        <w:tc>
          <w:tcPr>
            <w:tcW w:w="2500" w:type="pct"/>
          </w:tcPr>
          <w:p w14:paraId="1EB602B3" w14:textId="04288B5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Account protection</w:t>
            </w:r>
          </w:p>
        </w:tc>
      </w:tr>
      <w:tr w:rsidR="003C448A" w14:paraId="1826AB7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3B56486" w14:textId="2276E08D" w:rsidR="003C448A" w:rsidRDefault="003C448A" w:rsidP="003C448A">
            <w:pPr>
              <w:pStyle w:val="1ATableTextStyle"/>
              <w:rPr>
                <w:lang w:bidi="en-US"/>
              </w:rPr>
            </w:pPr>
            <w:r>
              <w:rPr>
                <w:lang w:bidi="en-US"/>
              </w:rPr>
              <w:lastRenderedPageBreak/>
              <w:t>Policy type</w:t>
            </w:r>
          </w:p>
        </w:tc>
        <w:tc>
          <w:tcPr>
            <w:tcW w:w="2500" w:type="pct"/>
          </w:tcPr>
          <w:p w14:paraId="70DE3867" w14:textId="4591476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Local admin password solution (Windows LAPS)</w:t>
            </w:r>
          </w:p>
        </w:tc>
      </w:tr>
      <w:tr w:rsidR="003C448A" w14:paraId="2D20F75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E8C2123" w14:textId="716E285D" w:rsidR="003C448A" w:rsidRDefault="003C448A" w:rsidP="003C448A">
            <w:pPr>
              <w:pStyle w:val="1ATableTextStyle"/>
              <w:rPr>
                <w:lang w:bidi="en-US"/>
              </w:rPr>
            </w:pPr>
            <w:r>
              <w:rPr>
                <w:lang w:bidi="en-US"/>
              </w:rPr>
              <w:t>Platform supported</w:t>
            </w:r>
          </w:p>
        </w:tc>
        <w:tc>
          <w:tcPr>
            <w:tcW w:w="2500" w:type="pct"/>
          </w:tcPr>
          <w:p w14:paraId="00E004B3" w14:textId="2A0F7D1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Windows 10 and later</w:t>
            </w:r>
          </w:p>
        </w:tc>
      </w:tr>
      <w:tr w:rsidR="003C448A" w14:paraId="770DFBC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4BE3DF7" w14:textId="2F3E6DDD" w:rsidR="003C448A" w:rsidRDefault="003C448A" w:rsidP="003C448A">
            <w:pPr>
              <w:pStyle w:val="1ATableTextStyle"/>
              <w:rPr>
                <w:lang w:bidi="en-US"/>
              </w:rPr>
            </w:pPr>
            <w:r>
              <w:rPr>
                <w:lang w:bidi="en-US"/>
              </w:rPr>
              <w:t>Created</w:t>
            </w:r>
          </w:p>
        </w:tc>
        <w:tc>
          <w:tcPr>
            <w:tcW w:w="2500" w:type="pct"/>
          </w:tcPr>
          <w:p w14:paraId="715C2540" w14:textId="09098BF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17 April 2025 10:13:52</w:t>
            </w:r>
          </w:p>
        </w:tc>
      </w:tr>
      <w:tr w:rsidR="003C448A" w14:paraId="36D8C75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E8151D1" w14:textId="4E4AF338" w:rsidR="003C448A" w:rsidRDefault="003C448A" w:rsidP="003C448A">
            <w:pPr>
              <w:pStyle w:val="1ATableTextStyle"/>
              <w:rPr>
                <w:lang w:bidi="en-US"/>
              </w:rPr>
            </w:pPr>
            <w:r>
              <w:rPr>
                <w:lang w:bidi="en-US"/>
              </w:rPr>
              <w:t>Last modified</w:t>
            </w:r>
          </w:p>
        </w:tc>
        <w:tc>
          <w:tcPr>
            <w:tcW w:w="2500" w:type="pct"/>
          </w:tcPr>
          <w:p w14:paraId="722CAC3E" w14:textId="2C61948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17 June 2025 13:23:52</w:t>
            </w:r>
          </w:p>
        </w:tc>
      </w:tr>
      <w:tr w:rsidR="003C448A" w14:paraId="4FA158B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5639E49" w14:textId="368C733C" w:rsidR="003C448A" w:rsidRDefault="003C448A" w:rsidP="003C448A">
            <w:pPr>
              <w:pStyle w:val="1ATableTextStyle"/>
              <w:rPr>
                <w:lang w:bidi="en-US"/>
              </w:rPr>
            </w:pPr>
            <w:r>
              <w:rPr>
                <w:lang w:bidi="en-US"/>
              </w:rPr>
              <w:t>Scope tags</w:t>
            </w:r>
          </w:p>
        </w:tc>
        <w:tc>
          <w:tcPr>
            <w:tcW w:w="2500" w:type="pct"/>
          </w:tcPr>
          <w:p w14:paraId="49BC15E9" w14:textId="452D9D5D"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43B124B9" w14:textId="1631F7AD" w:rsidR="003C448A" w:rsidRDefault="003C448A" w:rsidP="003C448A">
      <w:pPr>
        <w:pStyle w:val="Caption"/>
      </w:pPr>
      <w:r>
        <w:t xml:space="preserve">Table </w:t>
      </w:r>
      <w:r>
        <w:fldChar w:fldCharType="begin"/>
      </w:r>
      <w:r>
        <w:instrText xml:space="preserve"> SEQ Table \* ARABIC </w:instrText>
      </w:r>
      <w:r>
        <w:fldChar w:fldCharType="separate"/>
      </w:r>
      <w:r>
        <w:rPr>
          <w:noProof/>
        </w:rPr>
        <w:t>288</w:t>
      </w:r>
      <w:r>
        <w:fldChar w:fldCharType="end"/>
      </w:r>
      <w:r>
        <w:t>. Basics - Win - Windows LAPS - D - LAPS Configuration - v1.0.1</w:t>
      </w:r>
    </w:p>
    <w:tbl>
      <w:tblPr>
        <w:tblStyle w:val="GridTable4-Accent2"/>
        <w:tblW w:w="4994" w:type="pct"/>
        <w:tblLook w:val="04A0" w:firstRow="1" w:lastRow="0" w:firstColumn="1" w:lastColumn="0" w:noHBand="0" w:noVBand="1"/>
      </w:tblPr>
      <w:tblGrid>
        <w:gridCol w:w="4502"/>
        <w:gridCol w:w="4503"/>
      </w:tblGrid>
      <w:tr w:rsidR="003C448A" w14:paraId="380EDD12"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92DF6FF" w14:textId="3CE93C3E" w:rsidR="003C448A" w:rsidRDefault="003C448A" w:rsidP="003C448A">
            <w:pPr>
              <w:pStyle w:val="1ATableHeaderBold"/>
              <w:rPr>
                <w:lang w:bidi="en-US"/>
              </w:rPr>
            </w:pPr>
            <w:r>
              <w:rPr>
                <w:lang w:bidi="en-US"/>
              </w:rPr>
              <w:t>Name</w:t>
            </w:r>
          </w:p>
        </w:tc>
        <w:tc>
          <w:tcPr>
            <w:tcW w:w="2500" w:type="pct"/>
          </w:tcPr>
          <w:p w14:paraId="436941D2" w14:textId="5AB8ED5D"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22A52E6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D43D5D4" w14:textId="0376F6A2" w:rsidR="003C448A" w:rsidRDefault="003C448A" w:rsidP="003C448A">
            <w:pPr>
              <w:pStyle w:val="1ATableTextStyle"/>
              <w:rPr>
                <w:lang w:bidi="en-US"/>
              </w:rPr>
            </w:pPr>
            <w:r>
              <w:rPr>
                <w:lang w:bidi="en-US"/>
              </w:rPr>
              <w:t xml:space="preserve">Backup Directory </w:t>
            </w:r>
          </w:p>
        </w:tc>
        <w:tc>
          <w:tcPr>
            <w:tcW w:w="2500" w:type="pct"/>
          </w:tcPr>
          <w:p w14:paraId="1E6EFB23" w14:textId="05E0634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Backup the password to Azure AD only</w:t>
            </w:r>
          </w:p>
        </w:tc>
      </w:tr>
      <w:tr w:rsidR="003C448A" w14:paraId="712F4D3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5F10FB6" w14:textId="0C4D0D4F" w:rsidR="003C448A" w:rsidRDefault="003C448A" w:rsidP="003C448A">
            <w:pPr>
              <w:pStyle w:val="1ATableTextStyle"/>
              <w:rPr>
                <w:lang w:bidi="en-US"/>
              </w:rPr>
            </w:pPr>
            <w:r>
              <w:rPr>
                <w:lang w:bidi="en-US"/>
              </w:rPr>
              <w:t xml:space="preserve">  Password Age Days</w:t>
            </w:r>
          </w:p>
        </w:tc>
        <w:tc>
          <w:tcPr>
            <w:tcW w:w="2500" w:type="pct"/>
          </w:tcPr>
          <w:p w14:paraId="7BF4961A" w14:textId="03044ED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7</w:t>
            </w:r>
          </w:p>
        </w:tc>
      </w:tr>
      <w:tr w:rsidR="003C448A" w14:paraId="21A7111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EB32FA5" w14:textId="575252D8" w:rsidR="003C448A" w:rsidRDefault="003C448A" w:rsidP="003C448A">
            <w:pPr>
              <w:pStyle w:val="1ATableTextStyle"/>
              <w:rPr>
                <w:lang w:bidi="en-US"/>
              </w:rPr>
            </w:pPr>
            <w:r>
              <w:rPr>
                <w:lang w:bidi="en-US"/>
              </w:rPr>
              <w:t xml:space="preserve">Password Complexity </w:t>
            </w:r>
          </w:p>
        </w:tc>
        <w:tc>
          <w:tcPr>
            <w:tcW w:w="2500" w:type="pct"/>
          </w:tcPr>
          <w:p w14:paraId="7B37AAF9" w14:textId="0C410B2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Large letters + small letters + numbers + special characters (improved readability)</w:t>
            </w:r>
          </w:p>
        </w:tc>
      </w:tr>
      <w:tr w:rsidR="003C448A" w14:paraId="6999E06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14751EF" w14:textId="3655AA1D" w:rsidR="003C448A" w:rsidRDefault="003C448A" w:rsidP="003C448A">
            <w:pPr>
              <w:pStyle w:val="1ATableTextStyle"/>
              <w:rPr>
                <w:lang w:bidi="en-US"/>
              </w:rPr>
            </w:pPr>
            <w:r>
              <w:rPr>
                <w:lang w:bidi="en-US"/>
              </w:rPr>
              <w:t xml:space="preserve">Password Length </w:t>
            </w:r>
          </w:p>
        </w:tc>
        <w:tc>
          <w:tcPr>
            <w:tcW w:w="2500" w:type="pct"/>
          </w:tcPr>
          <w:p w14:paraId="481F089A" w14:textId="0F6BF74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21</w:t>
            </w:r>
          </w:p>
        </w:tc>
      </w:tr>
      <w:tr w:rsidR="003C448A" w14:paraId="0A32ED5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F437F54" w14:textId="3BFAF381" w:rsidR="003C448A" w:rsidRDefault="003C448A" w:rsidP="003C448A">
            <w:pPr>
              <w:pStyle w:val="1ATableTextStyle"/>
              <w:rPr>
                <w:lang w:bidi="en-US"/>
              </w:rPr>
            </w:pPr>
            <w:r>
              <w:rPr>
                <w:lang w:bidi="en-US"/>
              </w:rPr>
              <w:t xml:space="preserve">Post Authentication Actions </w:t>
            </w:r>
          </w:p>
        </w:tc>
        <w:tc>
          <w:tcPr>
            <w:tcW w:w="2500" w:type="pct"/>
          </w:tcPr>
          <w:p w14:paraId="6B788929" w14:textId="255C6DF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Reset the password and logoff the managed account: upon expiry of the grace period, the managed account password will be reset and any interactive logon sessions using the managed account will terminated.</w:t>
            </w:r>
          </w:p>
        </w:tc>
      </w:tr>
      <w:tr w:rsidR="003C448A" w14:paraId="5908A29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EC72D57" w14:textId="65F43962" w:rsidR="003C448A" w:rsidRDefault="003C448A" w:rsidP="003C448A">
            <w:pPr>
              <w:pStyle w:val="1ATableTextStyle"/>
              <w:rPr>
                <w:lang w:bidi="en-US"/>
              </w:rPr>
            </w:pPr>
            <w:r>
              <w:rPr>
                <w:lang w:bidi="en-US"/>
              </w:rPr>
              <w:t xml:space="preserve">Post Authentication Reset Delay </w:t>
            </w:r>
          </w:p>
        </w:tc>
        <w:tc>
          <w:tcPr>
            <w:tcW w:w="2500" w:type="pct"/>
          </w:tcPr>
          <w:p w14:paraId="1A23588C" w14:textId="654A407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w:t>
            </w:r>
          </w:p>
        </w:tc>
      </w:tr>
      <w:tr w:rsidR="003C448A" w14:paraId="5146012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B524962" w14:textId="6C97E33A" w:rsidR="003C448A" w:rsidRDefault="003C448A" w:rsidP="003C448A">
            <w:pPr>
              <w:pStyle w:val="1ATableTextStyle"/>
              <w:rPr>
                <w:lang w:bidi="en-US"/>
              </w:rPr>
            </w:pPr>
            <w:r>
              <w:rPr>
                <w:lang w:bidi="en-US"/>
              </w:rPr>
              <w:t>Automatic Account Management Enabled</w:t>
            </w:r>
          </w:p>
        </w:tc>
        <w:tc>
          <w:tcPr>
            <w:tcW w:w="2500" w:type="pct"/>
          </w:tcPr>
          <w:p w14:paraId="5ED5F5DD" w14:textId="19F52BA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The target account will be automatically managed</w:t>
            </w:r>
          </w:p>
        </w:tc>
      </w:tr>
      <w:tr w:rsidR="003C448A" w14:paraId="4D719EE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5A6A476" w14:textId="6D983148" w:rsidR="003C448A" w:rsidRDefault="003C448A" w:rsidP="003C448A">
            <w:pPr>
              <w:pStyle w:val="1ATableTextStyle"/>
              <w:rPr>
                <w:lang w:bidi="en-US"/>
              </w:rPr>
            </w:pPr>
            <w:r>
              <w:rPr>
                <w:lang w:bidi="en-US"/>
              </w:rPr>
              <w:t xml:space="preserve">  Automatic Account Management Name Or Prefix</w:t>
            </w:r>
          </w:p>
        </w:tc>
        <w:tc>
          <w:tcPr>
            <w:tcW w:w="2500" w:type="pct"/>
          </w:tcPr>
          <w:p w14:paraId="6500094C" w14:textId="02A776E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SupportDesk</w:t>
            </w:r>
          </w:p>
        </w:tc>
      </w:tr>
      <w:tr w:rsidR="003C448A" w14:paraId="555EACE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AEA964F" w14:textId="6D89CE3D" w:rsidR="003C448A" w:rsidRDefault="003C448A" w:rsidP="003C448A">
            <w:pPr>
              <w:pStyle w:val="1ATableTextStyle"/>
              <w:rPr>
                <w:lang w:bidi="en-US"/>
              </w:rPr>
            </w:pPr>
            <w:r>
              <w:rPr>
                <w:lang w:bidi="en-US"/>
              </w:rPr>
              <w:t xml:space="preserve">  Automatic Account Management Randomize Name</w:t>
            </w:r>
          </w:p>
        </w:tc>
        <w:tc>
          <w:tcPr>
            <w:tcW w:w="2500" w:type="pct"/>
          </w:tcPr>
          <w:p w14:paraId="34950E9F" w14:textId="5AB9F53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The name of the target account will not use a random numeric suffix.</w:t>
            </w:r>
          </w:p>
        </w:tc>
      </w:tr>
      <w:tr w:rsidR="003C448A" w14:paraId="1272702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C1BC3CE" w14:textId="2B005376" w:rsidR="003C448A" w:rsidRDefault="003C448A" w:rsidP="003C448A">
            <w:pPr>
              <w:pStyle w:val="1ATableTextStyle"/>
              <w:rPr>
                <w:lang w:bidi="en-US"/>
              </w:rPr>
            </w:pPr>
            <w:r>
              <w:rPr>
                <w:lang w:bidi="en-US"/>
              </w:rPr>
              <w:t xml:space="preserve">  Automatic Account Management Target</w:t>
            </w:r>
          </w:p>
        </w:tc>
        <w:tc>
          <w:tcPr>
            <w:tcW w:w="2500" w:type="pct"/>
          </w:tcPr>
          <w:p w14:paraId="40337DEB" w14:textId="468E969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Manage a new custom administrator account</w:t>
            </w:r>
          </w:p>
        </w:tc>
      </w:tr>
      <w:tr w:rsidR="003C448A" w14:paraId="2A73D37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B460C9E" w14:textId="67348FBF" w:rsidR="003C448A" w:rsidRDefault="003C448A" w:rsidP="003C448A">
            <w:pPr>
              <w:pStyle w:val="1ATableTextStyle"/>
              <w:rPr>
                <w:lang w:bidi="en-US"/>
              </w:rPr>
            </w:pPr>
            <w:r>
              <w:rPr>
                <w:lang w:bidi="en-US"/>
              </w:rPr>
              <w:t xml:space="preserve">  Automatic Account Management Enable Account</w:t>
            </w:r>
          </w:p>
        </w:tc>
        <w:tc>
          <w:tcPr>
            <w:tcW w:w="2500" w:type="pct"/>
          </w:tcPr>
          <w:p w14:paraId="595EF1EC" w14:textId="667B919D"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The target account will be enabled</w:t>
            </w:r>
          </w:p>
        </w:tc>
      </w:tr>
    </w:tbl>
    <w:p w14:paraId="71060A1E" w14:textId="67F64735" w:rsidR="003C448A" w:rsidRDefault="003C448A" w:rsidP="003C448A">
      <w:pPr>
        <w:pStyle w:val="Caption"/>
      </w:pPr>
      <w:r>
        <w:t xml:space="preserve">Table </w:t>
      </w:r>
      <w:r>
        <w:fldChar w:fldCharType="begin"/>
      </w:r>
      <w:r>
        <w:instrText xml:space="preserve"> SEQ Table \* ARABIC </w:instrText>
      </w:r>
      <w:r>
        <w:fldChar w:fldCharType="separate"/>
      </w:r>
      <w:r>
        <w:rPr>
          <w:noProof/>
        </w:rPr>
        <w:t>289</w:t>
      </w:r>
      <w:r>
        <w:fldChar w:fldCharType="end"/>
      </w:r>
      <w:r>
        <w:t>. Settings - Win - Windows LAPS - D - LAPS Configuration - v1.0.1</w:t>
      </w:r>
    </w:p>
    <w:tbl>
      <w:tblPr>
        <w:tblStyle w:val="GridTable4-Accent2"/>
        <w:tblW w:w="4994" w:type="pct"/>
        <w:tblLook w:val="04A0" w:firstRow="1" w:lastRow="0" w:firstColumn="1" w:lastColumn="0" w:noHBand="0" w:noVBand="1"/>
      </w:tblPr>
      <w:tblGrid>
        <w:gridCol w:w="3001"/>
        <w:gridCol w:w="3000"/>
        <w:gridCol w:w="3004"/>
      </w:tblGrid>
      <w:tr w:rsidR="003C448A" w14:paraId="7862A5E7"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475C52D4" w14:textId="48339C7E" w:rsidR="003C448A" w:rsidRDefault="003C448A" w:rsidP="003C448A">
            <w:pPr>
              <w:pStyle w:val="1ATableHeaderBold"/>
              <w:rPr>
                <w:lang w:bidi="en-US"/>
              </w:rPr>
            </w:pPr>
            <w:r>
              <w:rPr>
                <w:lang w:bidi="en-US"/>
              </w:rPr>
              <w:t>Group</w:t>
            </w:r>
          </w:p>
        </w:tc>
        <w:tc>
          <w:tcPr>
            <w:tcW w:w="1666" w:type="pct"/>
          </w:tcPr>
          <w:p w14:paraId="3BE27106" w14:textId="7F077492"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7916BD21" w14:textId="5C100D55"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06A3FE4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4A785D66" w14:textId="78B043E9" w:rsidR="003C448A" w:rsidRDefault="003C448A" w:rsidP="003C448A">
            <w:pPr>
              <w:pStyle w:val="1ATableCategoryHeaderRowBold"/>
              <w:rPr>
                <w:lang w:bidi="en-US"/>
              </w:rPr>
            </w:pPr>
            <w:r>
              <w:rPr>
                <w:lang w:bidi="en-US"/>
              </w:rPr>
              <w:t>Included Groups</w:t>
            </w:r>
          </w:p>
        </w:tc>
      </w:tr>
      <w:tr w:rsidR="003C448A" w14:paraId="549FF0B5"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7B838620" w14:textId="6EDC5F4D" w:rsidR="003C448A" w:rsidRDefault="003C448A" w:rsidP="003C448A">
            <w:pPr>
              <w:pStyle w:val="1ATableTextStyle"/>
              <w:rPr>
                <w:lang w:bidi="en-US"/>
              </w:rPr>
            </w:pPr>
            <w:r>
              <w:rPr>
                <w:lang w:bidi="en-US"/>
              </w:rPr>
              <w:t>All devices</w:t>
            </w:r>
          </w:p>
        </w:tc>
        <w:tc>
          <w:tcPr>
            <w:tcW w:w="1666" w:type="pct"/>
          </w:tcPr>
          <w:p w14:paraId="7FBD7986" w14:textId="1740FC9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22EC0C48" w14:textId="332805C0"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4ACF22F0" w14:textId="19EA3BBB" w:rsidR="003C448A" w:rsidRDefault="003C448A" w:rsidP="003C448A">
      <w:pPr>
        <w:pStyle w:val="Caption"/>
      </w:pPr>
      <w:r>
        <w:t xml:space="preserve">Table </w:t>
      </w:r>
      <w:r>
        <w:fldChar w:fldCharType="begin"/>
      </w:r>
      <w:r>
        <w:instrText xml:space="preserve"> SEQ Table \* ARABIC </w:instrText>
      </w:r>
      <w:r>
        <w:fldChar w:fldCharType="separate"/>
      </w:r>
      <w:r>
        <w:rPr>
          <w:noProof/>
        </w:rPr>
        <w:t>290</w:t>
      </w:r>
      <w:r>
        <w:fldChar w:fldCharType="end"/>
      </w:r>
      <w:r>
        <w:t>. Assignments - Win - Windows LAPS - D - LAPS Configuration - v1.0.1</w:t>
      </w:r>
    </w:p>
    <w:p w14:paraId="5EB4654A" w14:textId="499E9FC6" w:rsidR="003C448A" w:rsidRDefault="003C448A" w:rsidP="003C448A">
      <w:pPr>
        <w:pStyle w:val="1ANumberedHeading2"/>
      </w:pPr>
      <w:bookmarkStart w:id="148" w:name="_Toc204168952"/>
      <w:r>
        <w:t>Templates</w:t>
      </w:r>
      <w:bookmarkEnd w:id="148"/>
    </w:p>
    <w:p w14:paraId="53A75AF8" w14:textId="5659C6F1" w:rsidR="003C448A" w:rsidRDefault="003C448A" w:rsidP="003C448A">
      <w:pPr>
        <w:pStyle w:val="1ANumberedHeading3"/>
      </w:pPr>
      <w:bookmarkStart w:id="149" w:name="_Toc204168953"/>
      <w:r>
        <w:t>**Win - Application Control - D - AppLocker - BLOCK - v1.0.0</w:t>
      </w:r>
      <w:bookmarkEnd w:id="149"/>
    </w:p>
    <w:p w14:paraId="0E56BDB6"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635D6271"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BD7308E" w14:textId="164E3D58" w:rsidR="003C448A" w:rsidRDefault="003C448A" w:rsidP="003C448A">
            <w:pPr>
              <w:pStyle w:val="1ATableHeaderBold"/>
              <w:rPr>
                <w:lang w:bidi="en-US"/>
              </w:rPr>
            </w:pPr>
            <w:r>
              <w:rPr>
                <w:lang w:bidi="en-US"/>
              </w:rPr>
              <w:t>Name</w:t>
            </w:r>
          </w:p>
        </w:tc>
        <w:tc>
          <w:tcPr>
            <w:tcW w:w="2500" w:type="pct"/>
          </w:tcPr>
          <w:p w14:paraId="396E9BD7" w14:textId="52940AF2"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5BF9482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802BC29" w14:textId="1FE6EDEC" w:rsidR="003C448A" w:rsidRDefault="003C448A" w:rsidP="003C448A">
            <w:pPr>
              <w:pStyle w:val="1ATableCategoryHeaderRowBold"/>
              <w:rPr>
                <w:lang w:bidi="en-US"/>
              </w:rPr>
            </w:pPr>
            <w:r>
              <w:rPr>
                <w:lang w:bidi="en-US"/>
              </w:rPr>
              <w:t>Basics</w:t>
            </w:r>
          </w:p>
        </w:tc>
      </w:tr>
      <w:tr w:rsidR="003C448A" w14:paraId="3C29746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0967301" w14:textId="1474C5AD" w:rsidR="003C448A" w:rsidRDefault="003C448A" w:rsidP="003C448A">
            <w:pPr>
              <w:pStyle w:val="1ATableTextStyle"/>
              <w:rPr>
                <w:lang w:bidi="en-US"/>
              </w:rPr>
            </w:pPr>
            <w:r>
              <w:rPr>
                <w:lang w:bidi="en-US"/>
              </w:rPr>
              <w:t>Name</w:t>
            </w:r>
          </w:p>
        </w:tc>
        <w:tc>
          <w:tcPr>
            <w:tcW w:w="2500" w:type="pct"/>
          </w:tcPr>
          <w:p w14:paraId="76C69AB1" w14:textId="5ED0369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Application Control - D - AppLocker - BLOCK - v1.0.0</w:t>
            </w:r>
          </w:p>
        </w:tc>
      </w:tr>
      <w:tr w:rsidR="003C448A" w14:paraId="120F22F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D62A5A7" w14:textId="7942317A" w:rsidR="003C448A" w:rsidRDefault="003C448A" w:rsidP="003C448A">
            <w:pPr>
              <w:pStyle w:val="1ATableTextStyle"/>
              <w:rPr>
                <w:lang w:bidi="en-US"/>
              </w:rPr>
            </w:pPr>
            <w:r>
              <w:rPr>
                <w:lang w:bidi="en-US"/>
              </w:rPr>
              <w:lastRenderedPageBreak/>
              <w:t>Description</w:t>
            </w:r>
          </w:p>
        </w:tc>
        <w:tc>
          <w:tcPr>
            <w:tcW w:w="2500" w:type="pct"/>
          </w:tcPr>
          <w:p w14:paraId="6C79A72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219EBE3E"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9BD51CB" w14:textId="7B70FEBE" w:rsidR="003C448A" w:rsidRDefault="003C448A" w:rsidP="003C448A">
            <w:pPr>
              <w:pStyle w:val="1ATableTextStyle"/>
              <w:rPr>
                <w:lang w:bidi="en-US"/>
              </w:rPr>
            </w:pPr>
            <w:r>
              <w:rPr>
                <w:lang w:bidi="en-US"/>
              </w:rPr>
              <w:t>Platform supported</w:t>
            </w:r>
          </w:p>
        </w:tc>
        <w:tc>
          <w:tcPr>
            <w:tcW w:w="2500" w:type="pct"/>
          </w:tcPr>
          <w:p w14:paraId="1EF7C073" w14:textId="38E9AEB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Windows 10 and later</w:t>
            </w:r>
          </w:p>
        </w:tc>
      </w:tr>
      <w:tr w:rsidR="003C448A" w14:paraId="0963186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1F5086B" w14:textId="77E18244" w:rsidR="003C448A" w:rsidRDefault="003C448A" w:rsidP="003C448A">
            <w:pPr>
              <w:pStyle w:val="1ATableTextStyle"/>
              <w:rPr>
                <w:lang w:bidi="en-US"/>
              </w:rPr>
            </w:pPr>
            <w:r>
              <w:rPr>
                <w:lang w:bidi="en-US"/>
              </w:rPr>
              <w:t>Profile type</w:t>
            </w:r>
          </w:p>
        </w:tc>
        <w:tc>
          <w:tcPr>
            <w:tcW w:w="2500" w:type="pct"/>
          </w:tcPr>
          <w:p w14:paraId="1050DE0B" w14:textId="214F635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Custom</w:t>
            </w:r>
          </w:p>
        </w:tc>
      </w:tr>
      <w:tr w:rsidR="003C448A" w14:paraId="63B2147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9ACCB90" w14:textId="7DA2C529" w:rsidR="003C448A" w:rsidRDefault="003C448A" w:rsidP="003C448A">
            <w:pPr>
              <w:pStyle w:val="1ATableTextStyle"/>
              <w:rPr>
                <w:lang w:bidi="en-US"/>
              </w:rPr>
            </w:pPr>
            <w:r>
              <w:rPr>
                <w:lang w:bidi="en-US"/>
              </w:rPr>
              <w:t>Platform</w:t>
            </w:r>
          </w:p>
        </w:tc>
        <w:tc>
          <w:tcPr>
            <w:tcW w:w="2500" w:type="pct"/>
          </w:tcPr>
          <w:p w14:paraId="350A3578" w14:textId="6872BDD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Windows 10 and later</w:t>
            </w:r>
          </w:p>
        </w:tc>
      </w:tr>
      <w:tr w:rsidR="003C448A" w14:paraId="45EB3E7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1C8B55C" w14:textId="14E8C196" w:rsidR="003C448A" w:rsidRDefault="003C448A" w:rsidP="003C448A">
            <w:pPr>
              <w:pStyle w:val="1ATableTextStyle"/>
              <w:rPr>
                <w:lang w:bidi="en-US"/>
              </w:rPr>
            </w:pPr>
            <w:r>
              <w:rPr>
                <w:lang w:bidi="en-US"/>
              </w:rPr>
              <w:t>Scope tags</w:t>
            </w:r>
          </w:p>
        </w:tc>
        <w:tc>
          <w:tcPr>
            <w:tcW w:w="2500" w:type="pct"/>
          </w:tcPr>
          <w:p w14:paraId="4BE25BDE" w14:textId="405755FC"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Default</w:t>
            </w:r>
          </w:p>
        </w:tc>
      </w:tr>
    </w:tbl>
    <w:p w14:paraId="35C3F895" w14:textId="22ECB3CB" w:rsidR="003C448A" w:rsidRDefault="003C448A" w:rsidP="003C448A">
      <w:pPr>
        <w:pStyle w:val="Caption"/>
      </w:pPr>
      <w:r>
        <w:t xml:space="preserve">Table </w:t>
      </w:r>
      <w:r>
        <w:fldChar w:fldCharType="begin"/>
      </w:r>
      <w:r>
        <w:instrText xml:space="preserve"> SEQ Table \* ARABIC </w:instrText>
      </w:r>
      <w:r>
        <w:fldChar w:fldCharType="separate"/>
      </w:r>
      <w:r>
        <w:rPr>
          <w:noProof/>
        </w:rPr>
        <w:t>291</w:t>
      </w:r>
      <w:r>
        <w:fldChar w:fldCharType="end"/>
      </w:r>
      <w:r>
        <w:t>. Basics - **Win - Application Control - D - AppLocker - BLOCK - v1.0.0</w:t>
      </w:r>
    </w:p>
    <w:tbl>
      <w:tblPr>
        <w:tblStyle w:val="GridTable4-Accent2"/>
        <w:tblW w:w="5000" w:type="pct"/>
        <w:tblLook w:val="04A0" w:firstRow="1" w:lastRow="0" w:firstColumn="1" w:lastColumn="0" w:noHBand="0" w:noVBand="1"/>
      </w:tblPr>
      <w:tblGrid>
        <w:gridCol w:w="1221"/>
        <w:gridCol w:w="7795"/>
      </w:tblGrid>
      <w:tr w:rsidR="003C448A" w14:paraId="79C26378"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 w:type="pct"/>
          </w:tcPr>
          <w:p w14:paraId="4F0FDC79" w14:textId="3C3F55B4" w:rsidR="003C448A" w:rsidRDefault="003C448A" w:rsidP="003C448A">
            <w:pPr>
              <w:pStyle w:val="1ATableHeaderBold"/>
              <w:rPr>
                <w:lang w:bidi="en-US"/>
              </w:rPr>
            </w:pPr>
            <w:r>
              <w:rPr>
                <w:lang w:bidi="en-US"/>
              </w:rPr>
              <w:t>Name</w:t>
            </w:r>
          </w:p>
        </w:tc>
        <w:tc>
          <w:tcPr>
            <w:tcW w:w="4323" w:type="pct"/>
          </w:tcPr>
          <w:p w14:paraId="2E89DBCF" w14:textId="64C7A1F2"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32C5C3E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CA64C31" w14:textId="3CCAC6D9" w:rsidR="003C448A" w:rsidRDefault="003C448A" w:rsidP="003C448A">
            <w:pPr>
              <w:pStyle w:val="1ATableCategoryHeaderRowBold"/>
              <w:rPr>
                <w:lang w:bidi="en-US"/>
              </w:rPr>
            </w:pPr>
            <w:r>
              <w:rPr>
                <w:lang w:bidi="en-US"/>
              </w:rPr>
              <w:t>OMA-URI Settings</w:t>
            </w:r>
          </w:p>
        </w:tc>
      </w:tr>
      <w:tr w:rsidR="003C448A" w14:paraId="00821AE1"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0F385E30" w14:textId="62754C5C" w:rsidR="003C448A" w:rsidRDefault="003C448A" w:rsidP="003C448A">
            <w:pPr>
              <w:pStyle w:val="1ATableSub-CategoryHeaderColumn"/>
              <w:rPr>
                <w:lang w:bidi="en-US"/>
              </w:rPr>
            </w:pPr>
            <w:r>
              <w:rPr>
                <w:lang w:bidi="en-US"/>
              </w:rPr>
              <w:t>AppLocker AppX</w:t>
            </w:r>
          </w:p>
        </w:tc>
      </w:tr>
      <w:tr w:rsidR="003C448A" w14:paraId="7629E51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 w:type="pct"/>
          </w:tcPr>
          <w:p w14:paraId="316EF98A" w14:textId="599CACA9" w:rsidR="003C448A" w:rsidRDefault="003C448A" w:rsidP="003C448A">
            <w:pPr>
              <w:pStyle w:val="1ATableTextStyle"/>
              <w:rPr>
                <w:lang w:bidi="en-US"/>
              </w:rPr>
            </w:pPr>
            <w:r>
              <w:rPr>
                <w:lang w:bidi="en-US"/>
              </w:rPr>
              <w:t>Name</w:t>
            </w:r>
          </w:p>
        </w:tc>
        <w:tc>
          <w:tcPr>
            <w:tcW w:w="4323" w:type="pct"/>
          </w:tcPr>
          <w:p w14:paraId="09680238" w14:textId="6A98B0E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AppLocker AppX</w:t>
            </w:r>
          </w:p>
        </w:tc>
      </w:tr>
      <w:tr w:rsidR="003C448A" w14:paraId="689FC8AE" w14:textId="77777777" w:rsidTr="003C448A">
        <w:tc>
          <w:tcPr>
            <w:cnfStyle w:val="001000000000" w:firstRow="0" w:lastRow="0" w:firstColumn="1" w:lastColumn="0" w:oddVBand="0" w:evenVBand="0" w:oddHBand="0" w:evenHBand="0" w:firstRowFirstColumn="0" w:firstRowLastColumn="0" w:lastRowFirstColumn="0" w:lastRowLastColumn="0"/>
            <w:tcW w:w="677" w:type="pct"/>
          </w:tcPr>
          <w:p w14:paraId="4045F5B9" w14:textId="48FF62AA" w:rsidR="003C448A" w:rsidRDefault="003C448A" w:rsidP="003C448A">
            <w:pPr>
              <w:pStyle w:val="1ATableTextStyle"/>
              <w:rPr>
                <w:lang w:bidi="en-US"/>
              </w:rPr>
            </w:pPr>
            <w:r>
              <w:rPr>
                <w:lang w:bidi="en-US"/>
              </w:rPr>
              <w:t>Description</w:t>
            </w:r>
          </w:p>
        </w:tc>
        <w:tc>
          <w:tcPr>
            <w:tcW w:w="4323" w:type="pct"/>
          </w:tcPr>
          <w:p w14:paraId="56F0A2BB" w14:textId="0878F1D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Applocker Configuration for AppX</w:t>
            </w:r>
          </w:p>
        </w:tc>
      </w:tr>
      <w:tr w:rsidR="003C448A" w14:paraId="20F2E4D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 w:type="pct"/>
          </w:tcPr>
          <w:p w14:paraId="54E2B8DD" w14:textId="22E3B0E2" w:rsidR="003C448A" w:rsidRDefault="003C448A" w:rsidP="003C448A">
            <w:pPr>
              <w:pStyle w:val="1ATableTextStyle"/>
              <w:rPr>
                <w:lang w:bidi="en-US"/>
              </w:rPr>
            </w:pPr>
            <w:r>
              <w:rPr>
                <w:lang w:bidi="en-US"/>
              </w:rPr>
              <w:t>OMA-URI</w:t>
            </w:r>
          </w:p>
        </w:tc>
        <w:tc>
          <w:tcPr>
            <w:tcW w:w="4323" w:type="pct"/>
          </w:tcPr>
          <w:p w14:paraId="18DAE794" w14:textId="1405A2C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./Vendor/MSFT/AppLocker/ApplicationLaunchRestrictions/StoreAppsGroup/StoreApps/Policy</w:t>
            </w:r>
          </w:p>
        </w:tc>
      </w:tr>
      <w:tr w:rsidR="003C448A" w14:paraId="235C6B52" w14:textId="77777777" w:rsidTr="003C448A">
        <w:tc>
          <w:tcPr>
            <w:cnfStyle w:val="001000000000" w:firstRow="0" w:lastRow="0" w:firstColumn="1" w:lastColumn="0" w:oddVBand="0" w:evenVBand="0" w:oddHBand="0" w:evenHBand="0" w:firstRowFirstColumn="0" w:firstRowLastColumn="0" w:lastRowFirstColumn="0" w:lastRowLastColumn="0"/>
            <w:tcW w:w="677" w:type="pct"/>
          </w:tcPr>
          <w:p w14:paraId="21410DC7" w14:textId="37424326" w:rsidR="003C448A" w:rsidRDefault="003C448A" w:rsidP="003C448A">
            <w:pPr>
              <w:pStyle w:val="1ATableTextStyle"/>
              <w:rPr>
                <w:lang w:bidi="en-US"/>
              </w:rPr>
            </w:pPr>
            <w:r>
              <w:rPr>
                <w:lang w:bidi="en-US"/>
              </w:rPr>
              <w:t>Data type</w:t>
            </w:r>
          </w:p>
        </w:tc>
        <w:tc>
          <w:tcPr>
            <w:tcW w:w="4323" w:type="pct"/>
          </w:tcPr>
          <w:p w14:paraId="57BA5BB1" w14:textId="0416CBA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String (XML file)</w:t>
            </w:r>
          </w:p>
        </w:tc>
      </w:tr>
      <w:tr w:rsidR="003C448A" w14:paraId="60478CF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 w:type="pct"/>
          </w:tcPr>
          <w:p w14:paraId="2B8DF059" w14:textId="798F2D50" w:rsidR="003C448A" w:rsidRDefault="003C448A" w:rsidP="003C448A">
            <w:pPr>
              <w:pStyle w:val="1ATableTextStyle"/>
              <w:rPr>
                <w:lang w:bidi="en-US"/>
              </w:rPr>
            </w:pPr>
            <w:r>
              <w:rPr>
                <w:lang w:bidi="en-US"/>
              </w:rPr>
              <w:t>Value</w:t>
            </w:r>
          </w:p>
        </w:tc>
        <w:tc>
          <w:tcPr>
            <w:tcW w:w="4323" w:type="pct"/>
          </w:tcPr>
          <w:p w14:paraId="612B62B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&lt;?xml version="1.0" encoding="utf-8"?&gt;</w:t>
            </w:r>
          </w:p>
          <w:p w14:paraId="700D8B4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&lt;RuleCollection Type="Appx" EnforcementMode="Enabled"&gt;</w:t>
            </w:r>
          </w:p>
          <w:p w14:paraId="6F6C781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&lt;FilePublisherRule Id="5b2a8477-5617-4653-badd-81ee23fc2bb6" Name="All signed packaged apps" Description="Allows members of the Everyone group to run packaged apps that are signed." UserOrGroupSid="S-1-1-0" Action="Allow"&gt;</w:t>
            </w:r>
          </w:p>
          <w:p w14:paraId="5BAC7C8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53785277"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 ProductName="*" BinaryName="*"&gt;</w:t>
            </w:r>
          </w:p>
          <w:p w14:paraId="0E48BAB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LowSection="0.0.0.0" HighSection="*" /&gt;</w:t>
            </w:r>
          </w:p>
          <w:p w14:paraId="724D6DC0"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67ABCAB7"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63BA7C9B"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&lt;Exceptions&gt;</w:t>
            </w:r>
          </w:p>
          <w:p w14:paraId="52CF2FF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PublisherName="CN=Microsoft Corporation, O=Microsoft Corporation, L=Redmond, S=Washington, C=US" ProductName="Microsoft.DesktopAppInstaller" BinaryName="*"&gt;</w:t>
            </w:r>
          </w:p>
          <w:p w14:paraId="6C37E08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LowSection="0.0.0.0" HighSection="*" /&gt;</w:t>
            </w:r>
          </w:p>
          <w:p w14:paraId="2489CD5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0D9942F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PublisherName="CN=Microsoft Corporation, O=Microsoft Corporation, L=Redmond, S=Washington, C=US" ProductName="Microsoft.Getstarted" BinaryName="*"&gt;</w:t>
            </w:r>
          </w:p>
          <w:p w14:paraId="20AFD47D"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LowSection="0.0.0.0" HighSection="*" /&gt;</w:t>
            </w:r>
          </w:p>
          <w:p w14:paraId="48705E4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438ED9B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PublisherName="CN=Microsoft Corporation, O=Microsoft Corporation, L=Redmond, S=Washington, C=US" ProductName="Microsoft.MicrosoftOfficeHub" BinaryName="*"&gt;</w:t>
            </w:r>
          </w:p>
          <w:p w14:paraId="440158E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LowSection="17.4218.0.0" HighSection="*" /&gt;</w:t>
            </w:r>
          </w:p>
          <w:p w14:paraId="7317BC37"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3D252887"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lastRenderedPageBreak/>
              <w:t xml:space="preserve">      &lt;FilePublisherCondition PublisherName="CN=Skype Software Sarl, O=Microsoft Corporation, L=Luxembourg, S=Luxembourg, C=LU" ProductName="Microsoft.SkypeApp" BinaryName="*"&gt;</w:t>
            </w:r>
          </w:p>
          <w:p w14:paraId="261C1014"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LowSection="3.2.0.0" HighSection="*" /&gt;</w:t>
            </w:r>
          </w:p>
          <w:p w14:paraId="5D09AC2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241A221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PublisherName="CN=Microsoft Windows, O=Microsoft Corporation, L=Redmond, S=Washington, C=US" ProductName="Microsoft.WindowsFeedback" BinaryName="*"&gt;</w:t>
            </w:r>
          </w:p>
          <w:p w14:paraId="39F5304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LowSection="10.0.0.0" HighSection="*" /&gt;</w:t>
            </w:r>
          </w:p>
          <w:p w14:paraId="6390939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4EB0027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PublisherName="CN=Microsoft Corporation, O=Microsoft Corporation, L=Redmond, S=Washington, C=US" ProductName="Microsoft.WindowsStore" BinaryName="*"&gt;</w:t>
            </w:r>
          </w:p>
          <w:p w14:paraId="309FFF07"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LowSection="0.0.0.0" HighSection="*" /&gt;</w:t>
            </w:r>
          </w:p>
          <w:p w14:paraId="0C50F03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28795AE7"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&lt;/Exceptions&gt;</w:t>
            </w:r>
          </w:p>
          <w:p w14:paraId="0A13FCF0"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&lt;/FilePublisherRule&gt;</w:t>
            </w:r>
          </w:p>
          <w:p w14:paraId="7F4A4BB6" w14:textId="663CAD5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&lt;/RuleCollection&gt;</w:t>
            </w:r>
          </w:p>
        </w:tc>
      </w:tr>
      <w:tr w:rsidR="003C448A" w14:paraId="46E61F35"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1813B3D1" w14:textId="7384666D" w:rsidR="003C448A" w:rsidRDefault="003C448A" w:rsidP="003C448A">
            <w:pPr>
              <w:pStyle w:val="1ATableSub-CategoryHeaderColumn"/>
              <w:rPr>
                <w:lang w:bidi="en-US"/>
              </w:rPr>
            </w:pPr>
            <w:r>
              <w:rPr>
                <w:lang w:bidi="en-US"/>
              </w:rPr>
              <w:lastRenderedPageBreak/>
              <w:t>Applocker EXE</w:t>
            </w:r>
          </w:p>
        </w:tc>
      </w:tr>
      <w:tr w:rsidR="003C448A" w14:paraId="10FF44C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 w:type="pct"/>
          </w:tcPr>
          <w:p w14:paraId="33F79F58" w14:textId="40D3BCA0" w:rsidR="003C448A" w:rsidRDefault="003C448A" w:rsidP="003C448A">
            <w:pPr>
              <w:pStyle w:val="1ATableTextStyle"/>
              <w:rPr>
                <w:lang w:bidi="en-US"/>
              </w:rPr>
            </w:pPr>
            <w:r>
              <w:rPr>
                <w:lang w:bidi="en-US"/>
              </w:rPr>
              <w:t>Name</w:t>
            </w:r>
          </w:p>
        </w:tc>
        <w:tc>
          <w:tcPr>
            <w:tcW w:w="4323" w:type="pct"/>
          </w:tcPr>
          <w:p w14:paraId="3DA8D4FA" w14:textId="15F818E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Applocker EXE</w:t>
            </w:r>
          </w:p>
        </w:tc>
      </w:tr>
      <w:tr w:rsidR="003C448A" w14:paraId="1D667FEB" w14:textId="77777777" w:rsidTr="003C448A">
        <w:tc>
          <w:tcPr>
            <w:cnfStyle w:val="001000000000" w:firstRow="0" w:lastRow="0" w:firstColumn="1" w:lastColumn="0" w:oddVBand="0" w:evenVBand="0" w:oddHBand="0" w:evenHBand="0" w:firstRowFirstColumn="0" w:firstRowLastColumn="0" w:lastRowFirstColumn="0" w:lastRowLastColumn="0"/>
            <w:tcW w:w="677" w:type="pct"/>
          </w:tcPr>
          <w:p w14:paraId="2BFE447C" w14:textId="395A495A" w:rsidR="003C448A" w:rsidRDefault="003C448A" w:rsidP="003C448A">
            <w:pPr>
              <w:pStyle w:val="1ATableTextStyle"/>
              <w:rPr>
                <w:lang w:bidi="en-US"/>
              </w:rPr>
            </w:pPr>
            <w:r>
              <w:rPr>
                <w:lang w:bidi="en-US"/>
              </w:rPr>
              <w:t>Description</w:t>
            </w:r>
          </w:p>
        </w:tc>
        <w:tc>
          <w:tcPr>
            <w:tcW w:w="4323" w:type="pct"/>
          </w:tcPr>
          <w:p w14:paraId="549619BE" w14:textId="57BCCEF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AppLocker Configuration for EXE Files</w:t>
            </w:r>
          </w:p>
        </w:tc>
      </w:tr>
      <w:tr w:rsidR="003C448A" w14:paraId="04297C0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 w:type="pct"/>
          </w:tcPr>
          <w:p w14:paraId="00461173" w14:textId="015BFE2C" w:rsidR="003C448A" w:rsidRDefault="003C448A" w:rsidP="003C448A">
            <w:pPr>
              <w:pStyle w:val="1ATableTextStyle"/>
              <w:rPr>
                <w:lang w:bidi="en-US"/>
              </w:rPr>
            </w:pPr>
            <w:r>
              <w:rPr>
                <w:lang w:bidi="en-US"/>
              </w:rPr>
              <w:t>OMA-URI</w:t>
            </w:r>
          </w:p>
        </w:tc>
        <w:tc>
          <w:tcPr>
            <w:tcW w:w="4323" w:type="pct"/>
          </w:tcPr>
          <w:p w14:paraId="1B18094C" w14:textId="413292C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./Vendor/MSFT/AppLocker/ApplicationLaunchRestrictions/EXEGroup/EXE/Policy</w:t>
            </w:r>
          </w:p>
        </w:tc>
      </w:tr>
      <w:tr w:rsidR="003C448A" w14:paraId="5ADC196A" w14:textId="77777777" w:rsidTr="003C448A">
        <w:tc>
          <w:tcPr>
            <w:cnfStyle w:val="001000000000" w:firstRow="0" w:lastRow="0" w:firstColumn="1" w:lastColumn="0" w:oddVBand="0" w:evenVBand="0" w:oddHBand="0" w:evenHBand="0" w:firstRowFirstColumn="0" w:firstRowLastColumn="0" w:lastRowFirstColumn="0" w:lastRowLastColumn="0"/>
            <w:tcW w:w="677" w:type="pct"/>
          </w:tcPr>
          <w:p w14:paraId="468720F5" w14:textId="4C36EB36" w:rsidR="003C448A" w:rsidRDefault="003C448A" w:rsidP="003C448A">
            <w:pPr>
              <w:pStyle w:val="1ATableTextStyle"/>
              <w:rPr>
                <w:lang w:bidi="en-US"/>
              </w:rPr>
            </w:pPr>
            <w:r>
              <w:rPr>
                <w:lang w:bidi="en-US"/>
              </w:rPr>
              <w:t>Data type</w:t>
            </w:r>
          </w:p>
        </w:tc>
        <w:tc>
          <w:tcPr>
            <w:tcW w:w="4323" w:type="pct"/>
          </w:tcPr>
          <w:p w14:paraId="490834BD" w14:textId="71EA5E0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String (XML file)</w:t>
            </w:r>
          </w:p>
        </w:tc>
      </w:tr>
      <w:tr w:rsidR="003C448A" w14:paraId="2B56D63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 w:type="pct"/>
          </w:tcPr>
          <w:p w14:paraId="48C7E0C8" w14:textId="4725B2C5" w:rsidR="003C448A" w:rsidRDefault="003C448A" w:rsidP="003C448A">
            <w:pPr>
              <w:pStyle w:val="1ATableTextStyle"/>
              <w:rPr>
                <w:lang w:bidi="en-US"/>
              </w:rPr>
            </w:pPr>
            <w:r>
              <w:rPr>
                <w:lang w:bidi="en-US"/>
              </w:rPr>
              <w:t>Value</w:t>
            </w:r>
          </w:p>
        </w:tc>
        <w:tc>
          <w:tcPr>
            <w:tcW w:w="4323" w:type="pct"/>
          </w:tcPr>
          <w:p w14:paraId="4002CA7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&lt;?xml version="1.0" encoding="utf-8"?&gt;</w:t>
            </w:r>
          </w:p>
          <w:p w14:paraId="7E7DFB96"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&lt;RuleCollection Type="Exe" EnforcementMode="Enabled"&gt;</w:t>
            </w:r>
          </w:p>
          <w:p w14:paraId="1EBD2F7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 Id="fd686d83-a829-4351-8ff4-27c7de5755d2" Name="(Default Rule) All files" Description="Allows members of the local Administrators group to run all applications." UserOrGroupSid="S-1-5-32-544" Action="Allow"&gt;</w:t>
            </w:r>
          </w:p>
          <w:p w14:paraId="3B8C7DF0"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76BA77F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 /&gt;</w:t>
            </w:r>
          </w:p>
          <w:p w14:paraId="1C4E09A6"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1A678CF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&lt;/FilePathRule&gt;</w:t>
            </w:r>
          </w:p>
          <w:p w14:paraId="5A42FBC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 Id="cdfd5d1c-828f-4bd6-9542-1395c6088f82" Name="All files located in the Program Files folder" Description="Allows members of the Everyone group to run applications that are located in the Program Files folder." UserOrGroupSid="S-1-1-0" Action="Allow"&gt;</w:t>
            </w:r>
          </w:p>
          <w:p w14:paraId="43A764A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474CB700"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Path="%PROGRAMFILES%\*" /&gt;</w:t>
            </w:r>
          </w:p>
          <w:p w14:paraId="00EB50A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3D9E68B7"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&lt;/FilePathRule&gt;</w:t>
            </w:r>
          </w:p>
          <w:p w14:paraId="05C166C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 Id="38080c1b-54bc-4f7e-804d-fafb70bf781b" Name="All files located in the Windows folder" Description="Allows members of the </w:t>
            </w:r>
            <w:r>
              <w:rPr>
                <w:lang w:bidi="en-US"/>
              </w:rPr>
              <w:lastRenderedPageBreak/>
              <w:t>Everyone group to run applications that are located in the Windows folder." UserOrGroupSid="S-1-1-0" Action="Allow"&gt;</w:t>
            </w:r>
          </w:p>
          <w:p w14:paraId="2469E986"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76C39C1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 /&gt;</w:t>
            </w:r>
          </w:p>
          <w:p w14:paraId="4967F44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79806D2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&lt;Exceptions&gt;</w:t>
            </w:r>
          </w:p>
          <w:p w14:paraId="5338E696"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Path="%SYSTEM32%\com\dmp\*" /&gt;</w:t>
            </w:r>
          </w:p>
          <w:p w14:paraId="2C1AA370"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Path="%SYSTEM32%\drivers\driverdata:*" /&gt;</w:t>
            </w:r>
          </w:p>
          <w:p w14:paraId="4320BBF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Path="%SYSTEM32%\drivers\driverdata\*" /&gt;</w:t>
            </w:r>
          </w:p>
          <w:p w14:paraId="71DC9ED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Path="%SYSTEM32%\fxstmp\*" /&gt;</w:t>
            </w:r>
          </w:p>
          <w:p w14:paraId="087573F0"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Path="%SYSTEM32%\microsoft\crypto\rsa\machinekeys:*" /&gt;</w:t>
            </w:r>
          </w:p>
          <w:p w14:paraId="4008C2E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Path="%SYSTEM32%\microsoft\crypto\rsa\machinekeys\*" /&gt;</w:t>
            </w:r>
          </w:p>
          <w:p w14:paraId="77CF7406"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Path="%SYSTEM32%\spool\drivers\color\*" /&gt;</w:t>
            </w:r>
          </w:p>
          <w:p w14:paraId="44177744"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Path="%SYSTEM32%\spool\printers\*" /&gt;</w:t>
            </w:r>
          </w:p>
          <w:p w14:paraId="6EA00A0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Path="%SYSTEM32%\spool\servers\*" /&gt;</w:t>
            </w:r>
          </w:p>
          <w:p w14:paraId="01A70E2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Path="%SYSTEM32%\tasks\*" /&gt;</w:t>
            </w:r>
          </w:p>
          <w:p w14:paraId="6CF77C7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Path="%SYSTEM32%\tasks_migrated\*" /&gt;</w:t>
            </w:r>
          </w:p>
          <w:p w14:paraId="5802227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Path="%WINDIR%\debug\*" /&gt;</w:t>
            </w:r>
          </w:p>
          <w:p w14:paraId="7627DB6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Path="%WINDIR%\Debug\wia\*" /&gt;</w:t>
            </w:r>
          </w:p>
          <w:p w14:paraId="1FD64B2A"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Path="%WINDIR%\pchealth\ERRORREP\*" /&gt;</w:t>
            </w:r>
          </w:p>
          <w:p w14:paraId="1AD0FDA6"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Path="%WINDIR%\registration\*" /&gt;</w:t>
            </w:r>
          </w:p>
          <w:p w14:paraId="2C459F7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Path="%WINDIR%\SysWOW64\com\dmp\*" /&gt;</w:t>
            </w:r>
          </w:p>
          <w:p w14:paraId="7803C17A"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Path="%WINDIR%\SysWOW64\FxsTmp\*" /&gt;</w:t>
            </w:r>
          </w:p>
          <w:p w14:paraId="17F42A9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Path="%WINDIR%\SysWOW64\Tasks\*" /&gt;</w:t>
            </w:r>
          </w:p>
          <w:p w14:paraId="7851E8A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Path="%WINDIR%\tasks\*" /&gt;</w:t>
            </w:r>
          </w:p>
          <w:p w14:paraId="53B109F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Path="%WINDIR%\temp\*" /&gt;</w:t>
            </w:r>
          </w:p>
          <w:p w14:paraId="2BEB7D7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Path="%WINDIR%\tracing:*" /&gt;</w:t>
            </w:r>
          </w:p>
          <w:p w14:paraId="1E882EC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Path="%WINDIR%\tracing\*" /&gt;</w:t>
            </w:r>
          </w:p>
          <w:p w14:paraId="7837B1C4"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WINDOWS® OPERATING SYSTEM" BinaryName="CIPHER.EXE"&gt;</w:t>
            </w:r>
          </w:p>
          <w:p w14:paraId="52BD1237"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10CE468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7A5712C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WINDOWS® OPERATING SYSTEM" BinaryName="FTP.EXE"&gt;</w:t>
            </w:r>
          </w:p>
          <w:p w14:paraId="7BC59C56"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3F62F2F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49661220"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.NET FRAMEWORK" BinaryName="INSTALLUTIL.EXE"&gt;</w:t>
            </w:r>
          </w:p>
          <w:p w14:paraId="7790CFA0"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2F633EAD"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lastRenderedPageBreak/>
              <w:t xml:space="preserve">      &lt;/FilePublisherCondition&gt;</w:t>
            </w:r>
          </w:p>
          <w:p w14:paraId="41AD3FD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.NET FRAMEWORK" BinaryName="MSBUILD.EXE"&gt;</w:t>
            </w:r>
          </w:p>
          <w:p w14:paraId="403EFB7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1AA5C72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31960FD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ProductName="INTERNET EXPLORER" BinaryName="MSHTA.EXE"&gt;</w:t>
            </w:r>
          </w:p>
          <w:p w14:paraId="1859374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750AC33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03009FF7"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WINDOWS® OPERATING SYSTEM" BinaryName="NET.EXE"&gt;</w:t>
            </w:r>
          </w:p>
          <w:p w14:paraId="50FFBFFA"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5F2E3FC7"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577A509D"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WINDOWS® OPERATING SYSTEM" BinaryName="NET1.EXE"&gt;</w:t>
            </w:r>
          </w:p>
          <w:p w14:paraId="0D5309C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5F5560A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000A7F66"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WINDOWS® OPERATING SYSTEM" BinaryName="NETSH.EXE"&gt;</w:t>
            </w:r>
          </w:p>
          <w:p w14:paraId="21841AC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3664200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0AC68DD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WINDOWS® OPERATING SYSTEM" BinaryName="POWERSHELL_ISE.EXE"&gt;</w:t>
            </w:r>
          </w:p>
          <w:p w14:paraId="08BA9326"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72C88C5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4E033AF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WINDOWS® OPERATING SYSTEM" BinaryName="PRESENTATIONHOST.EXE"&gt;</w:t>
            </w:r>
          </w:p>
          <w:p w14:paraId="602070AB"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2D8B2E8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3EF6183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WINDOWS® OPERATING SYSTEM" BinaryName="REG.EXE"&gt;</w:t>
            </w:r>
          </w:p>
          <w:p w14:paraId="4D35AE10"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47B081CD"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lastRenderedPageBreak/>
              <w:t xml:space="preserve">      &lt;/FilePublisherCondition&gt;</w:t>
            </w:r>
          </w:p>
          <w:p w14:paraId="2B96AA3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WINDOWS® OPERATING SYSTEM" BinaryName="REGEDT32.EXE"&gt;</w:t>
            </w:r>
          </w:p>
          <w:p w14:paraId="40A4D1AA"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08F709A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10DF193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WINDOWS® OPERATING SYSTEM" BinaryName="REGEDIT.EXE"&gt;</w:t>
            </w:r>
          </w:p>
          <w:p w14:paraId="458800FB"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7B0B64E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20F0A06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WINDOWS® OPERATING SYSTEM" BinaryName="REGINI.EXE"&gt;</w:t>
            </w:r>
          </w:p>
          <w:p w14:paraId="7D0F529A"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01EABBCB"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03DDB19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WINDOWS® OPERATING SYSTEM" BinaryName="RUNAS.EXE"&gt;</w:t>
            </w:r>
          </w:p>
          <w:p w14:paraId="1FEF6CBB"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72F516B0"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7173E66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 WINDOWS SCRIPT HOST" BinaryName="*SCRIPT.EXE"&gt;</w:t>
            </w:r>
          </w:p>
          <w:p w14:paraId="167162D0"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73CAF48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6AFBCAAA"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WINDOWS® OPERATING SYSTEM" BinaryName="WMIC.EXE"&gt;</w:t>
            </w:r>
          </w:p>
          <w:p w14:paraId="45DE962B"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69A1DB94"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01CA7A86"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&lt;/Exceptions&gt;</w:t>
            </w:r>
          </w:p>
          <w:p w14:paraId="3B364A8B"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&lt;/FilePathRule&gt;</w:t>
            </w:r>
          </w:p>
          <w:p w14:paraId="028375B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&lt;FilePublisherRule Id="27d9e82c-e5bb-4c3c-802f-bdba3c2b3dda" Name="Allow all Products and Binaries from O=MICROSOFT CORPORATION, L=REDMOND, S=WASHINGTON, C=US" Description="" UserOrGroupSid="S-1-1-0" Action="Allow"&gt;</w:t>
            </w:r>
          </w:p>
          <w:p w14:paraId="355CF74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532A887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 BinaryName="*"&gt;</w:t>
            </w:r>
          </w:p>
          <w:p w14:paraId="102EF67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lastRenderedPageBreak/>
              <w:t xml:space="preserve">        &lt;BinaryVersionRange LowSection="*" HighSection="*" /&gt;</w:t>
            </w:r>
          </w:p>
          <w:p w14:paraId="4BAC44C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5314A6B7"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4910865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&lt;Exceptions&gt;</w:t>
            </w:r>
          </w:p>
          <w:p w14:paraId="11A9993B"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WINDOWS® OPERATING SYSTEM" BinaryName="CIPHER.EXE"&gt;</w:t>
            </w:r>
          </w:p>
          <w:p w14:paraId="6223C237"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4A4160C6"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1F3558C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WINDOWS® OPERATING SYSTEM" BinaryName="FTP.EXE"&gt;</w:t>
            </w:r>
          </w:p>
          <w:p w14:paraId="35202637"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5BB46730"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102DB4F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.NET FRAMEWORK" BinaryName="INSTALLUTIL.EXE"&gt;</w:t>
            </w:r>
          </w:p>
          <w:p w14:paraId="05FE44C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18DDCED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27241E5A"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.NET FRAMEWORK" BinaryName="MSBUILD.EXE"&gt;</w:t>
            </w:r>
          </w:p>
          <w:p w14:paraId="2303D070"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546ED10A"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5636747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ProductName="INTERNET EXPLORER" BinaryName="MSHTA.EXE"&gt;</w:t>
            </w:r>
          </w:p>
          <w:p w14:paraId="20DA21C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3772B38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564B4BEA"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WINDOWS® OPERATING SYSTEM" BinaryName="NET.EXE"&gt;</w:t>
            </w:r>
          </w:p>
          <w:p w14:paraId="652D173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15ECEB8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5F0D338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WINDOWS® OPERATING SYSTEM" BinaryName="NET1.EXE"&gt;</w:t>
            </w:r>
          </w:p>
          <w:p w14:paraId="560ACD3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694C265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00F9BCB7"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w:t>
            </w:r>
            <w:r>
              <w:rPr>
                <w:lang w:bidi="en-US"/>
              </w:rPr>
              <w:lastRenderedPageBreak/>
              <w:t>ProductName="MICROSOFT® WINDOWS® OPERATING SYSTEM" BinaryName="NETSH.EXE"&gt;</w:t>
            </w:r>
          </w:p>
          <w:p w14:paraId="54A14ECA"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29FDCDB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2ED455B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WINDOWS® OPERATING SYSTEM" BinaryName="POWERSHELL_ISE.EXE"&gt;</w:t>
            </w:r>
          </w:p>
          <w:p w14:paraId="0BFB64C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6AB7BC6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45A74F7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WINDOWS® OPERATING SYSTEM" BinaryName="PRESENTATIONHOST.EXE"&gt;</w:t>
            </w:r>
          </w:p>
          <w:p w14:paraId="4E7C15A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60881284"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7BBE3FE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WINDOWS® OPERATING SYSTEM" BinaryName="REG.EXE"&gt;</w:t>
            </w:r>
          </w:p>
          <w:p w14:paraId="6230C534"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1C0E9B4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6AF72E6B"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WINDOWS® OPERATING SYSTEM" BinaryName="REGEDT32.EXE"&gt;</w:t>
            </w:r>
          </w:p>
          <w:p w14:paraId="0B99D4A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6E9F55B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2AC6B880"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WINDOWS® OPERATING SYSTEM" BinaryName="REGEDIT.EXE"&gt;</w:t>
            </w:r>
          </w:p>
          <w:p w14:paraId="46BD89F7"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11AD7C1B"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350612E0"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WINDOWS® OPERATING SYSTEM" BinaryName="REGINI.EXE"&gt;</w:t>
            </w:r>
          </w:p>
          <w:p w14:paraId="67610D7D"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2FE6207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1405482D"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WINDOWS® OPERATING SYSTEM" BinaryName="RUNAS.EXE"&gt;</w:t>
            </w:r>
          </w:p>
          <w:p w14:paraId="2B8C371A"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26768B07"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0C650ED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lastRenderedPageBreak/>
              <w:t xml:space="preserve">      &lt;FilePublisherCondition PublisherName="O=MICROSOFT CORPORATION, L=REDMOND, S=WASHINGTON, C=US" ProductName="MICROSOFT ® WINDOWS SCRIPT HOST" BinaryName="*SCRIPT.EXE"&gt;</w:t>
            </w:r>
          </w:p>
          <w:p w14:paraId="75E947E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339BEA0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249FEC7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WINDOWS® OPERATING SYSTEM" BinaryName="WMIC.EXE"&gt;</w:t>
            </w:r>
          </w:p>
          <w:p w14:paraId="5AE6F0E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6B8DA2A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60764D5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&lt;/Exceptions&gt;</w:t>
            </w:r>
          </w:p>
          <w:p w14:paraId="32F2582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&lt;/FilePublisherRule&gt;</w:t>
            </w:r>
          </w:p>
          <w:p w14:paraId="350D29DD"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 Id="b91a15a0-1086-4750-bcdd-b1aad9ab0a92" Name="Additional allowed path: %OSDRIVE%\PROGRAMDATA\MICROSOFT\WINDOWS DEFENDER\PLATFORM\*" Description="Allows Everyone to execute from %OSDRIVE%\PROGRAMDATA\MICROSOFT\WINDOWS DEFENDER\PLATFORM\*" UserOrGroupSid="S-1-1-0" Action="Allow"&gt;</w:t>
            </w:r>
          </w:p>
          <w:p w14:paraId="3F8E701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5C405BBB"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Path="%OSDRIVE%\PROGRAMDATA\MICROSOFT\WINDOWS DEFENDER\PLATFORM\*" /&gt;</w:t>
            </w:r>
          </w:p>
          <w:p w14:paraId="6274C0D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785F02D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&lt;/FilePathRule&gt;</w:t>
            </w:r>
          </w:p>
          <w:p w14:paraId="369D100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 Id="95b9ab17-6f3d-4f15-b93c-06cca9e1236f" Name="C:\ProgramData\Microsoft\*" Description="Windows Defender" UserOrGroupSid="S-1-1-0" Action="Allow"&gt;</w:t>
            </w:r>
          </w:p>
          <w:p w14:paraId="6AC07164"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4EC0BD8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Path="C:\ProgramData\Microsoft\*" /&gt;</w:t>
            </w:r>
          </w:p>
          <w:p w14:paraId="692982BD"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4CFCADD7"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&lt;/FilePathRule&gt;</w:t>
            </w:r>
          </w:p>
          <w:p w14:paraId="37073A5D" w14:textId="14A5F00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&lt;/RuleCollection&gt;</w:t>
            </w:r>
          </w:p>
        </w:tc>
      </w:tr>
      <w:tr w:rsidR="003C448A" w14:paraId="6A371007"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1828A462" w14:textId="6B61DDA4" w:rsidR="003C448A" w:rsidRDefault="003C448A" w:rsidP="003C448A">
            <w:pPr>
              <w:pStyle w:val="1ATableSub-CategoryHeaderColumn"/>
              <w:rPr>
                <w:lang w:bidi="en-US"/>
              </w:rPr>
            </w:pPr>
            <w:r>
              <w:rPr>
                <w:lang w:bidi="en-US"/>
              </w:rPr>
              <w:lastRenderedPageBreak/>
              <w:t>AppLocker MSI</w:t>
            </w:r>
          </w:p>
        </w:tc>
      </w:tr>
      <w:tr w:rsidR="003C448A" w14:paraId="21DDF72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 w:type="pct"/>
          </w:tcPr>
          <w:p w14:paraId="3D65641C" w14:textId="3CF68ECB" w:rsidR="003C448A" w:rsidRDefault="003C448A" w:rsidP="003C448A">
            <w:pPr>
              <w:pStyle w:val="1ATableTextStyle"/>
              <w:rPr>
                <w:lang w:bidi="en-US"/>
              </w:rPr>
            </w:pPr>
            <w:r>
              <w:rPr>
                <w:lang w:bidi="en-US"/>
              </w:rPr>
              <w:t>Name</w:t>
            </w:r>
          </w:p>
        </w:tc>
        <w:tc>
          <w:tcPr>
            <w:tcW w:w="4323" w:type="pct"/>
          </w:tcPr>
          <w:p w14:paraId="75BE555E" w14:textId="59D0CF7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AppLocker MSI</w:t>
            </w:r>
          </w:p>
        </w:tc>
      </w:tr>
      <w:tr w:rsidR="003C448A" w14:paraId="760A6FBF" w14:textId="77777777" w:rsidTr="003C448A">
        <w:tc>
          <w:tcPr>
            <w:cnfStyle w:val="001000000000" w:firstRow="0" w:lastRow="0" w:firstColumn="1" w:lastColumn="0" w:oddVBand="0" w:evenVBand="0" w:oddHBand="0" w:evenHBand="0" w:firstRowFirstColumn="0" w:firstRowLastColumn="0" w:lastRowFirstColumn="0" w:lastRowLastColumn="0"/>
            <w:tcW w:w="677" w:type="pct"/>
          </w:tcPr>
          <w:p w14:paraId="5B5E69C1" w14:textId="2480CA0D" w:rsidR="003C448A" w:rsidRDefault="003C448A" w:rsidP="003C448A">
            <w:pPr>
              <w:pStyle w:val="1ATableTextStyle"/>
              <w:rPr>
                <w:lang w:bidi="en-US"/>
              </w:rPr>
            </w:pPr>
            <w:r>
              <w:rPr>
                <w:lang w:bidi="en-US"/>
              </w:rPr>
              <w:t>Description</w:t>
            </w:r>
          </w:p>
        </w:tc>
        <w:tc>
          <w:tcPr>
            <w:tcW w:w="4323" w:type="pct"/>
          </w:tcPr>
          <w:p w14:paraId="500BF6DE" w14:textId="7BD416B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AppLocker Configuration for MSI Files</w:t>
            </w:r>
          </w:p>
        </w:tc>
      </w:tr>
      <w:tr w:rsidR="003C448A" w14:paraId="1BFD0F9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 w:type="pct"/>
          </w:tcPr>
          <w:p w14:paraId="096DEF12" w14:textId="1279051D" w:rsidR="003C448A" w:rsidRDefault="003C448A" w:rsidP="003C448A">
            <w:pPr>
              <w:pStyle w:val="1ATableTextStyle"/>
              <w:rPr>
                <w:lang w:bidi="en-US"/>
              </w:rPr>
            </w:pPr>
            <w:r>
              <w:rPr>
                <w:lang w:bidi="en-US"/>
              </w:rPr>
              <w:t>OMA-URI</w:t>
            </w:r>
          </w:p>
        </w:tc>
        <w:tc>
          <w:tcPr>
            <w:tcW w:w="4323" w:type="pct"/>
          </w:tcPr>
          <w:p w14:paraId="5979429B" w14:textId="47C5E2B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./Vendor/MSFT/AppLocker/ApplicationLaunchRestrictions/MSIGroup/MSI/Policy</w:t>
            </w:r>
          </w:p>
        </w:tc>
      </w:tr>
      <w:tr w:rsidR="003C448A" w14:paraId="45282632" w14:textId="77777777" w:rsidTr="003C448A">
        <w:tc>
          <w:tcPr>
            <w:cnfStyle w:val="001000000000" w:firstRow="0" w:lastRow="0" w:firstColumn="1" w:lastColumn="0" w:oddVBand="0" w:evenVBand="0" w:oddHBand="0" w:evenHBand="0" w:firstRowFirstColumn="0" w:firstRowLastColumn="0" w:lastRowFirstColumn="0" w:lastRowLastColumn="0"/>
            <w:tcW w:w="677" w:type="pct"/>
          </w:tcPr>
          <w:p w14:paraId="564B3705" w14:textId="0D9703F0" w:rsidR="003C448A" w:rsidRDefault="003C448A" w:rsidP="003C448A">
            <w:pPr>
              <w:pStyle w:val="1ATableTextStyle"/>
              <w:rPr>
                <w:lang w:bidi="en-US"/>
              </w:rPr>
            </w:pPr>
            <w:r>
              <w:rPr>
                <w:lang w:bidi="en-US"/>
              </w:rPr>
              <w:t>Data type</w:t>
            </w:r>
          </w:p>
        </w:tc>
        <w:tc>
          <w:tcPr>
            <w:tcW w:w="4323" w:type="pct"/>
          </w:tcPr>
          <w:p w14:paraId="1E8A92A2" w14:textId="757EBAE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String (XML file)</w:t>
            </w:r>
          </w:p>
        </w:tc>
      </w:tr>
      <w:tr w:rsidR="003C448A" w14:paraId="47508CE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 w:type="pct"/>
          </w:tcPr>
          <w:p w14:paraId="304E21BC" w14:textId="19D5B412" w:rsidR="003C448A" w:rsidRDefault="003C448A" w:rsidP="003C448A">
            <w:pPr>
              <w:pStyle w:val="1ATableTextStyle"/>
              <w:rPr>
                <w:lang w:bidi="en-US"/>
              </w:rPr>
            </w:pPr>
            <w:r>
              <w:rPr>
                <w:lang w:bidi="en-US"/>
              </w:rPr>
              <w:t>Value</w:t>
            </w:r>
          </w:p>
        </w:tc>
        <w:tc>
          <w:tcPr>
            <w:tcW w:w="4323" w:type="pct"/>
          </w:tcPr>
          <w:p w14:paraId="173DA1AD"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&lt;?xml version="1.0" encoding="utf-8"?&gt;</w:t>
            </w:r>
          </w:p>
          <w:p w14:paraId="118691D0"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&lt;RuleCollection Type="Msi" EnforcementMode="Enabled"&gt;</w:t>
            </w:r>
          </w:p>
          <w:p w14:paraId="1F9B36B0"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 Id="5b290184-345a-4453-b184-45305f6d9a54" Name="(Default Rule) All Windows Installer files in %systemdrive%\Windows\Installer" Description="Allows members of the </w:t>
            </w:r>
            <w:r>
              <w:rPr>
                <w:lang w:bidi="en-US"/>
              </w:rPr>
              <w:lastRenderedPageBreak/>
              <w:t>Everyone group to run all Windows Installer files located in %systemdrive%\Windows\Installer." UserOrGroupSid="S-1-1-0" Action="Allow"&gt;</w:t>
            </w:r>
          </w:p>
          <w:p w14:paraId="76E4A0CA"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67CF7347"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Path="%WINDIR%\Installer\*" /&gt;</w:t>
            </w:r>
          </w:p>
          <w:p w14:paraId="6811D4DB"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41C9797B"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&lt;/FilePathRule&gt;</w:t>
            </w:r>
          </w:p>
          <w:p w14:paraId="0B5669A0"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 Id="64ad46ff-0d71-4fa0-a30b-3f3d30c5433d" Name="(Default Rule) All Windows Installer files" Description="Allows members of the local Administrators group to run all Windows Installer files." UserOrGroupSid="S-1-5-32-544" Action="Allow"&gt;</w:t>
            </w:r>
          </w:p>
          <w:p w14:paraId="750332C6"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58B785D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 /&gt;</w:t>
            </w:r>
          </w:p>
          <w:p w14:paraId="754E4DB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4A1C9BE4"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&lt;/FilePathRule&gt;</w:t>
            </w:r>
          </w:p>
          <w:p w14:paraId="475A625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&lt;FilePublisherRule Id="40ec8db8-5b89-4a9d-99e1-b5a81a783108" Name="Microsoft-signed MSI files: Signer rule for O=MICROSOFT CORPORATION, L=REDMOND, S=WASHINGTON, C=US" Description="Information acquired from TrustedSigners.ps1" UserOrGroupSid="S-1-1-0" Action="Allow"&gt;</w:t>
            </w:r>
          </w:p>
          <w:p w14:paraId="562D4DE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5B7C5DAD"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 BinaryName="*"&gt;</w:t>
            </w:r>
          </w:p>
          <w:p w14:paraId="4295DD1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4575B5C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68AB638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61AA746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&lt;/FilePublisherRule&gt;</w:t>
            </w:r>
          </w:p>
          <w:p w14:paraId="5056746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 Id="12d32b5e-800b-479b-8182-d063c4ce19b5" Name="%WINDIR%\IMECache\*" Description="" UserOrGroupSid="S-1-1-0" Action="Allow"&gt;</w:t>
            </w:r>
          </w:p>
          <w:p w14:paraId="7A30E54D"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7D05527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Path="%WINDIR%\IMECache\*" /&gt;</w:t>
            </w:r>
          </w:p>
          <w:p w14:paraId="56AA6F4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3D45775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&lt;/FilePathRule&gt;</w:t>
            </w:r>
          </w:p>
          <w:p w14:paraId="4070ED68" w14:textId="2D014F0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&lt;/RuleCollection&gt;</w:t>
            </w:r>
          </w:p>
        </w:tc>
      </w:tr>
      <w:tr w:rsidR="003C448A" w14:paraId="7340AF2B"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374BD53F" w14:textId="55542605" w:rsidR="003C448A" w:rsidRDefault="003C448A" w:rsidP="003C448A">
            <w:pPr>
              <w:pStyle w:val="1ATableSub-CategoryHeaderColumn"/>
              <w:rPr>
                <w:lang w:bidi="en-US"/>
              </w:rPr>
            </w:pPr>
            <w:r>
              <w:rPr>
                <w:lang w:bidi="en-US"/>
              </w:rPr>
              <w:lastRenderedPageBreak/>
              <w:t>AppLocker DLL</w:t>
            </w:r>
          </w:p>
        </w:tc>
      </w:tr>
      <w:tr w:rsidR="003C448A" w14:paraId="7086FA6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 w:type="pct"/>
          </w:tcPr>
          <w:p w14:paraId="7839E60F" w14:textId="26419F61" w:rsidR="003C448A" w:rsidRDefault="003C448A" w:rsidP="003C448A">
            <w:pPr>
              <w:pStyle w:val="1ATableTextStyle"/>
              <w:rPr>
                <w:lang w:bidi="en-US"/>
              </w:rPr>
            </w:pPr>
            <w:r>
              <w:rPr>
                <w:lang w:bidi="en-US"/>
              </w:rPr>
              <w:t>Name</w:t>
            </w:r>
          </w:p>
        </w:tc>
        <w:tc>
          <w:tcPr>
            <w:tcW w:w="4323" w:type="pct"/>
          </w:tcPr>
          <w:p w14:paraId="603BC87B" w14:textId="3E8C0BE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AppLocker DLL</w:t>
            </w:r>
          </w:p>
        </w:tc>
      </w:tr>
      <w:tr w:rsidR="003C448A" w14:paraId="2E89B8BA" w14:textId="77777777" w:rsidTr="003C448A">
        <w:tc>
          <w:tcPr>
            <w:cnfStyle w:val="001000000000" w:firstRow="0" w:lastRow="0" w:firstColumn="1" w:lastColumn="0" w:oddVBand="0" w:evenVBand="0" w:oddHBand="0" w:evenHBand="0" w:firstRowFirstColumn="0" w:firstRowLastColumn="0" w:lastRowFirstColumn="0" w:lastRowLastColumn="0"/>
            <w:tcW w:w="677" w:type="pct"/>
          </w:tcPr>
          <w:p w14:paraId="05418549" w14:textId="1843664D" w:rsidR="003C448A" w:rsidRDefault="003C448A" w:rsidP="003C448A">
            <w:pPr>
              <w:pStyle w:val="1ATableTextStyle"/>
              <w:rPr>
                <w:lang w:bidi="en-US"/>
              </w:rPr>
            </w:pPr>
            <w:r>
              <w:rPr>
                <w:lang w:bidi="en-US"/>
              </w:rPr>
              <w:t>Description</w:t>
            </w:r>
          </w:p>
        </w:tc>
        <w:tc>
          <w:tcPr>
            <w:tcW w:w="4323" w:type="pct"/>
          </w:tcPr>
          <w:p w14:paraId="3DA2EDCD" w14:textId="6CB8500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AppLocker Configuration for DLL Files</w:t>
            </w:r>
          </w:p>
        </w:tc>
      </w:tr>
      <w:tr w:rsidR="003C448A" w14:paraId="0E00287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 w:type="pct"/>
          </w:tcPr>
          <w:p w14:paraId="74807695" w14:textId="75E2A48F" w:rsidR="003C448A" w:rsidRDefault="003C448A" w:rsidP="003C448A">
            <w:pPr>
              <w:pStyle w:val="1ATableTextStyle"/>
              <w:rPr>
                <w:lang w:bidi="en-US"/>
              </w:rPr>
            </w:pPr>
            <w:r>
              <w:rPr>
                <w:lang w:bidi="en-US"/>
              </w:rPr>
              <w:t>OMA-URI</w:t>
            </w:r>
          </w:p>
        </w:tc>
        <w:tc>
          <w:tcPr>
            <w:tcW w:w="4323" w:type="pct"/>
          </w:tcPr>
          <w:p w14:paraId="7F52291D" w14:textId="12CFEC9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./Vendor/MSFT/AppLocker/ApplicationLaunchRestrictions/DLLGroup/DLL/Policy</w:t>
            </w:r>
          </w:p>
        </w:tc>
      </w:tr>
      <w:tr w:rsidR="003C448A" w14:paraId="50CE8899" w14:textId="77777777" w:rsidTr="003C448A">
        <w:tc>
          <w:tcPr>
            <w:cnfStyle w:val="001000000000" w:firstRow="0" w:lastRow="0" w:firstColumn="1" w:lastColumn="0" w:oddVBand="0" w:evenVBand="0" w:oddHBand="0" w:evenHBand="0" w:firstRowFirstColumn="0" w:firstRowLastColumn="0" w:lastRowFirstColumn="0" w:lastRowLastColumn="0"/>
            <w:tcW w:w="677" w:type="pct"/>
          </w:tcPr>
          <w:p w14:paraId="371CF223" w14:textId="4DB38929" w:rsidR="003C448A" w:rsidRDefault="003C448A" w:rsidP="003C448A">
            <w:pPr>
              <w:pStyle w:val="1ATableTextStyle"/>
              <w:rPr>
                <w:lang w:bidi="en-US"/>
              </w:rPr>
            </w:pPr>
            <w:r>
              <w:rPr>
                <w:lang w:bidi="en-US"/>
              </w:rPr>
              <w:t>Data type</w:t>
            </w:r>
          </w:p>
        </w:tc>
        <w:tc>
          <w:tcPr>
            <w:tcW w:w="4323" w:type="pct"/>
          </w:tcPr>
          <w:p w14:paraId="6C81F630" w14:textId="7BA1C7D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String (XML file)</w:t>
            </w:r>
          </w:p>
        </w:tc>
      </w:tr>
      <w:tr w:rsidR="003C448A" w14:paraId="16DB20A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 w:type="pct"/>
          </w:tcPr>
          <w:p w14:paraId="1E5B247C" w14:textId="087CEDDC" w:rsidR="003C448A" w:rsidRDefault="003C448A" w:rsidP="003C448A">
            <w:pPr>
              <w:pStyle w:val="1ATableTextStyle"/>
              <w:rPr>
                <w:lang w:bidi="en-US"/>
              </w:rPr>
            </w:pPr>
            <w:r>
              <w:rPr>
                <w:lang w:bidi="en-US"/>
              </w:rPr>
              <w:t>Value</w:t>
            </w:r>
          </w:p>
        </w:tc>
        <w:tc>
          <w:tcPr>
            <w:tcW w:w="4323" w:type="pct"/>
          </w:tcPr>
          <w:p w14:paraId="7A9D094B"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&lt;?xml version="1.0" encoding="utf-8"?&gt;</w:t>
            </w:r>
          </w:p>
          <w:p w14:paraId="74E8EA2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&lt;RuleCollection Type="Dll" EnforcementMode="Enabled"&gt;</w:t>
            </w:r>
          </w:p>
          <w:p w14:paraId="24E936A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lastRenderedPageBreak/>
              <w:t xml:space="preserve">  &lt;FilePublisherRule Id="e4d4bc99-154b-4814-bfd5-e6fdc8b8c165" Name="All Products, from O=MICROSOFT CORPORATION, L=REDMOND, S=WASHINGTON, C=US" Description="Allows All DLLs signed by Microsoft" UserOrGroupSid="S-1-1-0" Action="Allow"&gt;</w:t>
            </w:r>
          </w:p>
          <w:p w14:paraId="11207690"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026CF4EB"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 BinaryName="*"&gt;</w:t>
            </w:r>
          </w:p>
          <w:p w14:paraId="1B25083B"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42FBAC0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1A8578F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4FD1933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&lt;/FilePublisherRule&gt;</w:t>
            </w:r>
          </w:p>
          <w:p w14:paraId="01D3A22B"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 Id="fe64f59f-6fca-45e5-a731-0f6715327c38" Name="(Default Rule) All DLLs" Description="Allows members of the local Administrators group to load all DLLs." UserOrGroupSid="S-1-5-32-544" Action="Allow"&gt;</w:t>
            </w:r>
          </w:p>
          <w:p w14:paraId="540516BB"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2DB002B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 /&gt;</w:t>
            </w:r>
          </w:p>
          <w:p w14:paraId="4BF0A68D"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2577848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&lt;/FilePathRule&gt;</w:t>
            </w:r>
          </w:p>
          <w:p w14:paraId="1DD33C0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 Id="860f0fa5-afd9-4929-880b-cf0c6f052c67" Name="Microsoft Windows DLLs" Description="Allows members of the Everyone group to load DLLs located in the Windows folder." UserOrGroupSid="S-1-1-0" Action="Allow"&gt;</w:t>
            </w:r>
          </w:p>
          <w:p w14:paraId="28EF7504"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22A23EC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 /&gt;</w:t>
            </w:r>
          </w:p>
          <w:p w14:paraId="6FD7645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297C992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&lt;Exceptions&gt;</w:t>
            </w:r>
          </w:p>
          <w:p w14:paraId="233A622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Path="%SYSTEM32%\com\dmp\*" /&gt;</w:t>
            </w:r>
          </w:p>
          <w:p w14:paraId="751BD18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Path="%SYSTEM32%\drivers\driverdata:*" /&gt;</w:t>
            </w:r>
          </w:p>
          <w:p w14:paraId="39F0096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Path="%SYSTEM32%\drivers\driverdata\*" /&gt;</w:t>
            </w:r>
          </w:p>
          <w:p w14:paraId="16DB7746"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Path="%SYSTEM32%\fxstmp\*" /&gt;</w:t>
            </w:r>
          </w:p>
          <w:p w14:paraId="216EB91A"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Path="%SYSTEM32%\microsoft\crypto\rsa\machinekeys:*" /&gt;</w:t>
            </w:r>
          </w:p>
          <w:p w14:paraId="6DF7F52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Path="%SYSTEM32%\microsoft\crypto\rsa\machinekeys\*" /&gt;</w:t>
            </w:r>
          </w:p>
          <w:p w14:paraId="52BB4F9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Path="%SYSTEM32%\spool\drivers\color\*" /&gt;</w:t>
            </w:r>
          </w:p>
          <w:p w14:paraId="4FA0AD54"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Path="%SYSTEM32%\spool\printers\*" /&gt;</w:t>
            </w:r>
          </w:p>
          <w:p w14:paraId="239B156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Path="%SYSTEM32%\spool\servers\*" /&gt;</w:t>
            </w:r>
          </w:p>
          <w:p w14:paraId="688BA3A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Path="%SYSTEM32%\tasks\*" /&gt;</w:t>
            </w:r>
          </w:p>
          <w:p w14:paraId="46AE185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Path="%SYSTEM32%\tasks_migrated\*" /&gt;</w:t>
            </w:r>
          </w:p>
          <w:p w14:paraId="2D51C3D4"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Path="%WINDIR%\debug\*" /&gt;</w:t>
            </w:r>
          </w:p>
          <w:p w14:paraId="3A6C085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Path="%WINDIR%\Debug\wia\*" /&gt;</w:t>
            </w:r>
          </w:p>
          <w:p w14:paraId="713A2D17"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Path="%WINDIR%\pchealth\ERRORREP\*" /&gt;</w:t>
            </w:r>
          </w:p>
          <w:p w14:paraId="4D66E4B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Path="%WINDIR%\registration\*" /&gt;</w:t>
            </w:r>
          </w:p>
          <w:p w14:paraId="347333DD"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Path="%WINDIR%\SysWOW64\com\dmp\*" /&gt;</w:t>
            </w:r>
          </w:p>
          <w:p w14:paraId="38ED3BD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Path="%WINDIR%\SysWOW64\FxsTmp\*" /&gt;</w:t>
            </w:r>
          </w:p>
          <w:p w14:paraId="0975183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lastRenderedPageBreak/>
              <w:t xml:space="preserve">      &lt;FilePathCondition Path="%WINDIR%\SysWOW64\Tasks\*" /&gt;</w:t>
            </w:r>
          </w:p>
          <w:p w14:paraId="6F9EFCBB"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Path="%WINDIR%\tasks\*" /&gt;</w:t>
            </w:r>
          </w:p>
          <w:p w14:paraId="138FCA9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Path="%WINDIR%\temp\*" /&gt;</w:t>
            </w:r>
          </w:p>
          <w:p w14:paraId="59304CB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Path="%WINDIR%\tracing:*" /&gt;</w:t>
            </w:r>
          </w:p>
          <w:p w14:paraId="620DC71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Path="%WINDIR%\tracing\*" /&gt;</w:t>
            </w:r>
          </w:p>
          <w:p w14:paraId="1D830B9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&lt;/Exceptions&gt;</w:t>
            </w:r>
          </w:p>
          <w:p w14:paraId="3DAFE6D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&lt;/FilePathRule&gt;</w:t>
            </w:r>
          </w:p>
          <w:p w14:paraId="7F0DE767"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 Id="e431d080-a8e3-48d6-904b-19bda95b3fb7" Name="All DLLs located in the Program Files folder" Description="Allows members of the Everyone group to load DLLs that are located in the Program Files folder." UserOrGroupSid="S-1-1-0" Action="Allow"&gt;</w:t>
            </w:r>
          </w:p>
          <w:p w14:paraId="08D8F500"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3996345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Path="%PROGRAMFILES%\*" /&gt;</w:t>
            </w:r>
          </w:p>
          <w:p w14:paraId="5852DEE7"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32FC6B2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&lt;/FilePathRule&gt;</w:t>
            </w:r>
          </w:p>
          <w:p w14:paraId="35C7540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 Id="4f39bf10-f9ea-49d5-ba26-55535ba5fb35" Name="Disallow PowerShell v2 x86" Description="Explicitly deny unsigned JIT native images needed for PowerShell v2" UserOrGroupSid="S-1-1-0" Action="Deny"&gt;</w:t>
            </w:r>
          </w:p>
          <w:p w14:paraId="7ECDD02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20D2CA5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Path="%WINDIR%\assembly\NativeImages_v2.0.50727_32\System.Management.A#\*" /&gt;</w:t>
            </w:r>
          </w:p>
          <w:p w14:paraId="012E7D50"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1D45345D"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&lt;/FilePathRule&gt;</w:t>
            </w:r>
          </w:p>
          <w:p w14:paraId="2BA81B7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 Id="31d0a17e-420f-4b79-953f-d681fd69289f" Name="Disallow PowerShell v2 x64" Description="Explicitly deny unsigned JIT native images needed for PowerShell v2" UserOrGroupSid="S-1-1-0" Action="Deny"&gt;</w:t>
            </w:r>
          </w:p>
          <w:p w14:paraId="322E882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76E5C35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Path="%WINDIR%\assembly\NativeImages_v2.0.50727_64\System.Management.A#\*" /&gt;</w:t>
            </w:r>
          </w:p>
          <w:p w14:paraId="26A2069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0125AEFD"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&lt;/FilePathRule&gt;</w:t>
            </w:r>
          </w:p>
          <w:p w14:paraId="55D61D9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&lt;FilePublisherRule Id="0645a114-e55a-4d95-9511-5905489867c6" Name="Disallow PowerShell v2" Description="Explicitly deny signed DLLs needed for PowerShell v2 (implicitly allow 10.* and above)" UserOrGroupSid="S-1-1-0" Action="Deny"&gt;</w:t>
            </w:r>
          </w:p>
          <w:p w14:paraId="5F9B3E7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32E1572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(R) WINDOWS (R) OPERATING SYSTEM" BinaryName="SYSTEM.MANAGEMENT.AUTOMATION.DLL"&gt;</w:t>
            </w:r>
          </w:p>
          <w:p w14:paraId="752640F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HighSection="9.9.9.9" /&gt;</w:t>
            </w:r>
          </w:p>
          <w:p w14:paraId="48BB3227"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562A933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08902BF0"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lastRenderedPageBreak/>
              <w:t xml:space="preserve">  &lt;/FilePublisherRule&gt;</w:t>
            </w:r>
          </w:p>
          <w:p w14:paraId="3847C0C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 Id="53d190c2-c82b-4f32-a1fa-ce5c2eb65861" Name="Additional allowed path: %OSDRIVE%\PROGRAMDATA\MICROSOFT\WINDOWS DEFENDER\PLATFORM\*" Description="Allows Everyone to execute from %OSDRIVE%\PROGRAMDATA\MICROSOFT\WINDOWS DEFENDER\PLATFORM\*" UserOrGroupSid="S-1-1-0" Action="Allow"&gt;</w:t>
            </w:r>
          </w:p>
          <w:p w14:paraId="6173EAC0"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55DA416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Path="%OSDRIVE%\PROGRAMDATA\MICROSOFT\WINDOWS DEFENDER\PLATFORM\*" /&gt;</w:t>
            </w:r>
          </w:p>
          <w:p w14:paraId="5A6681A6"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7BB5EE9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&lt;/FilePathRule&gt;</w:t>
            </w:r>
          </w:p>
          <w:p w14:paraId="3C7B641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 Id="1f5ba109-db69-4ee8-8a67-457e21dca38b" Name="C:\ProgramData\Microsoft\*" Description="Windows Defender" UserOrGroupSid="S-1-1-0" Action="Allow"&gt;</w:t>
            </w:r>
          </w:p>
          <w:p w14:paraId="12CE6CD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709EB59B"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Path="C:\ProgramData\Microsoft\*" /&gt;</w:t>
            </w:r>
          </w:p>
          <w:p w14:paraId="7B9B5CE7"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6EC20F90"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&lt;/FilePathRule&gt;</w:t>
            </w:r>
          </w:p>
          <w:p w14:paraId="299366CA" w14:textId="25DBFF5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&lt;/RuleCollection&gt;</w:t>
            </w:r>
          </w:p>
        </w:tc>
      </w:tr>
      <w:tr w:rsidR="003C448A" w14:paraId="41CB66ED"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64F5B91C" w14:textId="52283ABE" w:rsidR="003C448A" w:rsidRDefault="003C448A" w:rsidP="003C448A">
            <w:pPr>
              <w:pStyle w:val="1ATableSub-CategoryHeaderColumn"/>
              <w:rPr>
                <w:lang w:bidi="en-US"/>
              </w:rPr>
            </w:pPr>
            <w:r>
              <w:rPr>
                <w:lang w:bidi="en-US"/>
              </w:rPr>
              <w:lastRenderedPageBreak/>
              <w:t>AppLocker Script</w:t>
            </w:r>
          </w:p>
        </w:tc>
      </w:tr>
      <w:tr w:rsidR="003C448A" w14:paraId="4BB003B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 w:type="pct"/>
          </w:tcPr>
          <w:p w14:paraId="6F7FCB1A" w14:textId="03DFD2E0" w:rsidR="003C448A" w:rsidRDefault="003C448A" w:rsidP="003C448A">
            <w:pPr>
              <w:pStyle w:val="1ATableTextStyle"/>
              <w:rPr>
                <w:lang w:bidi="en-US"/>
              </w:rPr>
            </w:pPr>
            <w:r>
              <w:rPr>
                <w:lang w:bidi="en-US"/>
              </w:rPr>
              <w:t>Name</w:t>
            </w:r>
          </w:p>
        </w:tc>
        <w:tc>
          <w:tcPr>
            <w:tcW w:w="4323" w:type="pct"/>
          </w:tcPr>
          <w:p w14:paraId="149FA600" w14:textId="3CA9912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AppLocker Script</w:t>
            </w:r>
          </w:p>
        </w:tc>
      </w:tr>
      <w:tr w:rsidR="003C448A" w14:paraId="2443F911" w14:textId="77777777" w:rsidTr="003C448A">
        <w:tc>
          <w:tcPr>
            <w:cnfStyle w:val="001000000000" w:firstRow="0" w:lastRow="0" w:firstColumn="1" w:lastColumn="0" w:oddVBand="0" w:evenVBand="0" w:oddHBand="0" w:evenHBand="0" w:firstRowFirstColumn="0" w:firstRowLastColumn="0" w:lastRowFirstColumn="0" w:lastRowLastColumn="0"/>
            <w:tcW w:w="677" w:type="pct"/>
          </w:tcPr>
          <w:p w14:paraId="3A8BB31D" w14:textId="6C626503" w:rsidR="003C448A" w:rsidRDefault="003C448A" w:rsidP="003C448A">
            <w:pPr>
              <w:pStyle w:val="1ATableTextStyle"/>
              <w:rPr>
                <w:lang w:bidi="en-US"/>
              </w:rPr>
            </w:pPr>
            <w:r>
              <w:rPr>
                <w:lang w:bidi="en-US"/>
              </w:rPr>
              <w:t>Description</w:t>
            </w:r>
          </w:p>
        </w:tc>
        <w:tc>
          <w:tcPr>
            <w:tcW w:w="4323" w:type="pct"/>
          </w:tcPr>
          <w:p w14:paraId="1C633063" w14:textId="15CA03B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AppLocker Configuration for Scripts</w:t>
            </w:r>
          </w:p>
        </w:tc>
      </w:tr>
      <w:tr w:rsidR="003C448A" w14:paraId="7A06D1C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 w:type="pct"/>
          </w:tcPr>
          <w:p w14:paraId="5EB6D65E" w14:textId="01FCBB2E" w:rsidR="003C448A" w:rsidRDefault="003C448A" w:rsidP="003C448A">
            <w:pPr>
              <w:pStyle w:val="1ATableTextStyle"/>
              <w:rPr>
                <w:lang w:bidi="en-US"/>
              </w:rPr>
            </w:pPr>
            <w:r>
              <w:rPr>
                <w:lang w:bidi="en-US"/>
              </w:rPr>
              <w:t>OMA-URI</w:t>
            </w:r>
          </w:p>
        </w:tc>
        <w:tc>
          <w:tcPr>
            <w:tcW w:w="4323" w:type="pct"/>
          </w:tcPr>
          <w:p w14:paraId="274AC225" w14:textId="57A57C5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./Vendor/MSFT/AppLocker/ApplicationLaunchRestrictions/ScriptGroup/Script/Policy</w:t>
            </w:r>
          </w:p>
        </w:tc>
      </w:tr>
      <w:tr w:rsidR="003C448A" w14:paraId="2D753353" w14:textId="77777777" w:rsidTr="003C448A">
        <w:tc>
          <w:tcPr>
            <w:cnfStyle w:val="001000000000" w:firstRow="0" w:lastRow="0" w:firstColumn="1" w:lastColumn="0" w:oddVBand="0" w:evenVBand="0" w:oddHBand="0" w:evenHBand="0" w:firstRowFirstColumn="0" w:firstRowLastColumn="0" w:lastRowFirstColumn="0" w:lastRowLastColumn="0"/>
            <w:tcW w:w="677" w:type="pct"/>
          </w:tcPr>
          <w:p w14:paraId="72AB361B" w14:textId="029F40DE" w:rsidR="003C448A" w:rsidRDefault="003C448A" w:rsidP="003C448A">
            <w:pPr>
              <w:pStyle w:val="1ATableTextStyle"/>
              <w:rPr>
                <w:lang w:bidi="en-US"/>
              </w:rPr>
            </w:pPr>
            <w:r>
              <w:rPr>
                <w:lang w:bidi="en-US"/>
              </w:rPr>
              <w:t>Data type</w:t>
            </w:r>
          </w:p>
        </w:tc>
        <w:tc>
          <w:tcPr>
            <w:tcW w:w="4323" w:type="pct"/>
          </w:tcPr>
          <w:p w14:paraId="2D47903D" w14:textId="32883E6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String (XML file)</w:t>
            </w:r>
          </w:p>
        </w:tc>
      </w:tr>
      <w:tr w:rsidR="003C448A" w14:paraId="1248396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 w:type="pct"/>
          </w:tcPr>
          <w:p w14:paraId="043ED5B7" w14:textId="2FCF6A70" w:rsidR="003C448A" w:rsidRDefault="003C448A" w:rsidP="003C448A">
            <w:pPr>
              <w:pStyle w:val="1ATableTextStyle"/>
              <w:rPr>
                <w:lang w:bidi="en-US"/>
              </w:rPr>
            </w:pPr>
            <w:r>
              <w:rPr>
                <w:lang w:bidi="en-US"/>
              </w:rPr>
              <w:t>Value</w:t>
            </w:r>
          </w:p>
        </w:tc>
        <w:tc>
          <w:tcPr>
            <w:tcW w:w="4323" w:type="pct"/>
          </w:tcPr>
          <w:p w14:paraId="198C1D8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&lt;?xml version="1.0" encoding="utf-8"?&gt;</w:t>
            </w:r>
          </w:p>
          <w:p w14:paraId="2A818D06"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&lt;RuleCollection Type="Script" EnforcementMode="Enabled"&gt;</w:t>
            </w:r>
          </w:p>
          <w:p w14:paraId="208EE6FD"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 Id="ed97d0cb-15ff-430f-b82c-8d7832957725" Name="(Default Rule) All scripts" Description="Allows members of the local Administrators group to run all scripts." UserOrGroupSid="S-1-5-32-544" Action="Allow"&gt;</w:t>
            </w:r>
          </w:p>
          <w:p w14:paraId="2B09786A"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03B6E2D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 /&gt;</w:t>
            </w:r>
          </w:p>
          <w:p w14:paraId="35DB935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02D3971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&lt;/FilePathRule&gt;</w:t>
            </w:r>
          </w:p>
          <w:p w14:paraId="6CFC651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 Id="742c089a-d5bc-4f1e-98dc-2535b7b164b5" Name="All scripts located in the Program Files folder" Description="Allows members of the Everyone group to run scripts that are located in the Program Files folder." UserOrGroupSid="S-1-1-0" Action="Allow"&gt;</w:t>
            </w:r>
          </w:p>
          <w:p w14:paraId="3E6F0F0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5F483EC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Path="%PROGRAMFILES%\*" /&gt;</w:t>
            </w:r>
          </w:p>
          <w:p w14:paraId="63692FE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69D9E60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lastRenderedPageBreak/>
              <w:t xml:space="preserve">  &lt;/FilePathRule&gt;</w:t>
            </w:r>
          </w:p>
          <w:p w14:paraId="2B14E33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 Id="2d2e2715-50d1-4f32-9885-7c935e189f44" Name="All scripts located in the Windows folder" Description="Allows members of the Everyone group to run scripts that are located in the Windows folder." UserOrGroupSid="S-1-1-0" Action="Allow"&gt;</w:t>
            </w:r>
          </w:p>
          <w:p w14:paraId="234A699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107DBDF6"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 /&gt;</w:t>
            </w:r>
          </w:p>
          <w:p w14:paraId="239150F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4988FC7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&lt;Exceptions&gt;</w:t>
            </w:r>
          </w:p>
          <w:p w14:paraId="5095E76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Path="%WINDIR%\registration\crmlog\*" /&gt;</w:t>
            </w:r>
          </w:p>
          <w:p w14:paraId="4ABE6DBB"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Path="%WINDIR%\servicestate\detectionverificationdrv\data\*" /&gt;</w:t>
            </w:r>
          </w:p>
          <w:p w14:paraId="21624964"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Path="%WINDIR%\servicestate\detectionverificationdrv\data:*" /&gt;</w:t>
            </w:r>
          </w:p>
          <w:p w14:paraId="4FB4587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Path="%WINDIR%\servicestate\esif_umdf2\data\*" /&gt;</w:t>
            </w:r>
          </w:p>
          <w:p w14:paraId="46272FA0"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Path="%WINDIR%\servicestate\esif_umdf2\data:*" /&gt;</w:t>
            </w:r>
          </w:p>
          <w:p w14:paraId="349271E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Path="%WINDIR%\servicestate\helloface\data\*" /&gt;</w:t>
            </w:r>
          </w:p>
          <w:p w14:paraId="197C9F9D"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Path="%WINDIR%\servicestate\helloface\data:*" /&gt;</w:t>
            </w:r>
          </w:p>
          <w:p w14:paraId="7CFEDDC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Path="%WINDIR%\servicestate\sensorscx0102\data\*" /&gt;</w:t>
            </w:r>
          </w:p>
          <w:p w14:paraId="15EEC31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Path="%WINDIR%\servicestate\sensorscx0102\data:*" /&gt;</w:t>
            </w:r>
          </w:p>
          <w:p w14:paraId="5693886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Path="%WINDIR%\servicestate\sensorshidclassdriver\data\*" /&gt;</w:t>
            </w:r>
          </w:p>
          <w:p w14:paraId="6F0A3924"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Path="%WINDIR%\servicestate\sensorshidclassdriver\data:*" /&gt;</w:t>
            </w:r>
          </w:p>
          <w:p w14:paraId="3219F63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Path="%WINDIR%\servicestate\surfacepenpairing\data\*" /&gt;</w:t>
            </w:r>
          </w:p>
          <w:p w14:paraId="268EEB4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Path="%WINDIR%\servicestate\surfacepenpairing\data:*" /&gt;</w:t>
            </w:r>
          </w:p>
          <w:p w14:paraId="740C6EB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Path="%SYSTEM32%\com\dmp\*" /&gt;</w:t>
            </w:r>
          </w:p>
          <w:p w14:paraId="021FA744"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Path="%SYSTEM32%\drivers\driverdata:*" /&gt;</w:t>
            </w:r>
          </w:p>
          <w:p w14:paraId="5AFBB71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Path="%SYSTEM32%\drivers\driverdata\*" /&gt;</w:t>
            </w:r>
          </w:p>
          <w:p w14:paraId="2F805BBA"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Path="%SYSTEM32%\fxstmp\*" /&gt;</w:t>
            </w:r>
          </w:p>
          <w:p w14:paraId="75D61286"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Path="%SYSTEM32%\microsoft\crypto\rsa\machinekeys:*" /&gt;</w:t>
            </w:r>
          </w:p>
          <w:p w14:paraId="3FFD4760"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Path="%SYSTEM32%\microsoft\crypto\rsa\machinekeys\*" /&gt;</w:t>
            </w:r>
          </w:p>
          <w:p w14:paraId="31E9986A"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Path="%SYSTEM32%\spool\drivers\color\*" /&gt;</w:t>
            </w:r>
          </w:p>
          <w:p w14:paraId="4424623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Path="%SYSTEM32%\spool\printers\*" /&gt;</w:t>
            </w:r>
          </w:p>
          <w:p w14:paraId="3ED4A677"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Path="%SYSTEM32%\spool\servers\*" /&gt;</w:t>
            </w:r>
          </w:p>
          <w:p w14:paraId="6D071A8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Path="%SYSTEM32%\tasks\*" /&gt;</w:t>
            </w:r>
          </w:p>
          <w:p w14:paraId="136AF71B"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Path="%SYSTEM32%\tasks_migrated\*" /&gt;</w:t>
            </w:r>
          </w:p>
          <w:p w14:paraId="6CE6B3CD"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lastRenderedPageBreak/>
              <w:t xml:space="preserve">      &lt;FilePathCondition Path="%WINDIR%\debug\*" /&gt;</w:t>
            </w:r>
          </w:p>
          <w:p w14:paraId="55B697A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Path="%WINDIR%\Debug\wia\*" /&gt;</w:t>
            </w:r>
          </w:p>
          <w:p w14:paraId="3F498F4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Path="%WINDIR%\pchealth\ERRORREP\*" /&gt;</w:t>
            </w:r>
          </w:p>
          <w:p w14:paraId="1052F5BB"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Path="%WINDIR%\registration\*" /&gt;</w:t>
            </w:r>
          </w:p>
          <w:p w14:paraId="6160C8CB"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Path="%WINDIR%\SysWOW64\com\dmp\*" /&gt;</w:t>
            </w:r>
          </w:p>
          <w:p w14:paraId="0BBAABB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Path="%WINDIR%\SysWOW64\FxsTmp\*" /&gt;</w:t>
            </w:r>
          </w:p>
          <w:p w14:paraId="37DB298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Path="%WINDIR%\SysWOW64\Tasks\*" /&gt;</w:t>
            </w:r>
          </w:p>
          <w:p w14:paraId="7D2A609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Path="%WINDIR%\tasks\*" /&gt;</w:t>
            </w:r>
          </w:p>
          <w:p w14:paraId="1ACB21E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Path="%WINDIR%\temp\*" /&gt;</w:t>
            </w:r>
          </w:p>
          <w:p w14:paraId="4BB2009B"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Path="%WINDIR%\tracing:*" /&gt;</w:t>
            </w:r>
          </w:p>
          <w:p w14:paraId="2BF5FB5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Path="%WINDIR%\tracing\*" /&gt;</w:t>
            </w:r>
          </w:p>
          <w:p w14:paraId="1148C36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&lt;/Exceptions&gt;</w:t>
            </w:r>
          </w:p>
          <w:p w14:paraId="6E51156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&lt;/FilePathRule&gt;</w:t>
            </w:r>
          </w:p>
          <w:p w14:paraId="65D239C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 Id="8b003c31-cded-4a39-8ef9-f371807b5cde" Name="Additional allowed path: %OSDRIVE%\PROGRAMDATA\MICROSOFT\WINDOWS DEFENDER\PLATFORM\*" Description="Allows Everyone to execute from %OSDRIVE%\PROGRAMDATA\MICROSOFT\WINDOWS DEFENDER\PLATFORM\*" UserOrGroupSid="S-1-1-0" Action="Allow"&gt;</w:t>
            </w:r>
          </w:p>
          <w:p w14:paraId="2BE8620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32809E0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Path="%OSDRIVE%\PROGRAMDATA\MICROSOFT\WINDOWS DEFENDER\PLATFORM\*" /&gt;</w:t>
            </w:r>
          </w:p>
          <w:p w14:paraId="5FED4B5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27CB0DC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&lt;/FilePathRule&gt;</w:t>
            </w:r>
          </w:p>
          <w:p w14:paraId="5B384EDA"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&lt;FilePublisherRule Id="296a8057-5f36-4e83-a24f-f7136115ffe9" Name="Microsoft-signed script files: Signer rule for O=MICROSOFT CORPORATION, L=REDMOND, S=WASHINGTON, C=US" Description="Information acquired from TrustedSigners.ps1" UserOrGroupSid="S-1-1-0" Action="Allow"&gt;</w:t>
            </w:r>
          </w:p>
          <w:p w14:paraId="2187DE4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7980C92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 BinaryName="*"&gt;</w:t>
            </w:r>
          </w:p>
          <w:p w14:paraId="349F311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5F50B856"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005342E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6AC0F0C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&lt;/FilePublisherRule&gt;</w:t>
            </w:r>
          </w:p>
          <w:p w14:paraId="799989CB" w14:textId="06E0F99C"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&lt;/RuleCollection&gt;</w:t>
            </w:r>
          </w:p>
        </w:tc>
      </w:tr>
    </w:tbl>
    <w:p w14:paraId="7449F4A1" w14:textId="65721F5B" w:rsidR="003C448A" w:rsidRDefault="003C448A" w:rsidP="003C448A">
      <w:pPr>
        <w:pStyle w:val="Caption"/>
      </w:pPr>
      <w:r>
        <w:lastRenderedPageBreak/>
        <w:t xml:space="preserve">Table </w:t>
      </w:r>
      <w:r>
        <w:fldChar w:fldCharType="begin"/>
      </w:r>
      <w:r>
        <w:instrText xml:space="preserve"> SEQ Table \* ARABIC </w:instrText>
      </w:r>
      <w:r>
        <w:fldChar w:fldCharType="separate"/>
      </w:r>
      <w:r>
        <w:rPr>
          <w:noProof/>
        </w:rPr>
        <w:t>292</w:t>
      </w:r>
      <w:r>
        <w:fldChar w:fldCharType="end"/>
      </w:r>
      <w:r>
        <w:t>. Settings - **Win - Application Control - D - AppLocker - BLOCK - v1.0.0</w:t>
      </w:r>
    </w:p>
    <w:p w14:paraId="03938CD7" w14:textId="4E8EC914" w:rsidR="003C448A" w:rsidRDefault="003C448A" w:rsidP="003C448A">
      <w:pPr>
        <w:pStyle w:val="1ANumberedHeading3"/>
      </w:pPr>
      <w:bookmarkStart w:id="150" w:name="_Toc204168954"/>
      <w:r>
        <w:t>**Win - User Experience - D - Background and Lockscreen - v1.0.0</w:t>
      </w:r>
      <w:bookmarkEnd w:id="150"/>
    </w:p>
    <w:p w14:paraId="5BF387AD"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1441DA59"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FFCC9D5" w14:textId="270441A1" w:rsidR="003C448A" w:rsidRDefault="003C448A" w:rsidP="003C448A">
            <w:pPr>
              <w:pStyle w:val="1ATableHeaderBold"/>
              <w:rPr>
                <w:lang w:bidi="en-US"/>
              </w:rPr>
            </w:pPr>
            <w:r>
              <w:rPr>
                <w:lang w:bidi="en-US"/>
              </w:rPr>
              <w:t>Name</w:t>
            </w:r>
          </w:p>
        </w:tc>
        <w:tc>
          <w:tcPr>
            <w:tcW w:w="2500" w:type="pct"/>
          </w:tcPr>
          <w:p w14:paraId="7FD7C8DE" w14:textId="695674EF"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3FA2779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0AB888E" w14:textId="548D089C" w:rsidR="003C448A" w:rsidRDefault="003C448A" w:rsidP="003C448A">
            <w:pPr>
              <w:pStyle w:val="1ATableCategoryHeaderRowBold"/>
              <w:rPr>
                <w:lang w:bidi="en-US"/>
              </w:rPr>
            </w:pPr>
            <w:r>
              <w:rPr>
                <w:lang w:bidi="en-US"/>
              </w:rPr>
              <w:t>Basics</w:t>
            </w:r>
          </w:p>
        </w:tc>
      </w:tr>
      <w:tr w:rsidR="003C448A" w14:paraId="7D8DC9C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D6238D0" w14:textId="34D0DE8D" w:rsidR="003C448A" w:rsidRDefault="003C448A" w:rsidP="003C448A">
            <w:pPr>
              <w:pStyle w:val="1ATableTextStyle"/>
              <w:rPr>
                <w:lang w:bidi="en-US"/>
              </w:rPr>
            </w:pPr>
            <w:r>
              <w:rPr>
                <w:lang w:bidi="en-US"/>
              </w:rPr>
              <w:lastRenderedPageBreak/>
              <w:t>Name</w:t>
            </w:r>
          </w:p>
        </w:tc>
        <w:tc>
          <w:tcPr>
            <w:tcW w:w="2500" w:type="pct"/>
          </w:tcPr>
          <w:p w14:paraId="7C2A4B0A" w14:textId="4BF6860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User Experience - D - Background and Lockscreen - v1.0.0</w:t>
            </w:r>
          </w:p>
        </w:tc>
      </w:tr>
      <w:tr w:rsidR="003C448A" w14:paraId="293A2D2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382969C" w14:textId="419033F8" w:rsidR="003C448A" w:rsidRDefault="003C448A" w:rsidP="003C448A">
            <w:pPr>
              <w:pStyle w:val="1ATableTextStyle"/>
              <w:rPr>
                <w:lang w:bidi="en-US"/>
              </w:rPr>
            </w:pPr>
            <w:r>
              <w:rPr>
                <w:lang w:bidi="en-US"/>
              </w:rPr>
              <w:t>Description</w:t>
            </w:r>
          </w:p>
        </w:tc>
        <w:tc>
          <w:tcPr>
            <w:tcW w:w="2500" w:type="pct"/>
          </w:tcPr>
          <w:p w14:paraId="03D8A4E2" w14:textId="54268F2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Replaced</w:t>
            </w:r>
          </w:p>
        </w:tc>
      </w:tr>
      <w:tr w:rsidR="003C448A" w14:paraId="47C33BF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7E2C360" w14:textId="664DBD40" w:rsidR="003C448A" w:rsidRDefault="003C448A" w:rsidP="003C448A">
            <w:pPr>
              <w:pStyle w:val="1ATableTextStyle"/>
              <w:rPr>
                <w:lang w:bidi="en-US"/>
              </w:rPr>
            </w:pPr>
            <w:r>
              <w:rPr>
                <w:lang w:bidi="en-US"/>
              </w:rPr>
              <w:t>Platform supported</w:t>
            </w:r>
          </w:p>
        </w:tc>
        <w:tc>
          <w:tcPr>
            <w:tcW w:w="2500" w:type="pct"/>
          </w:tcPr>
          <w:p w14:paraId="116E1909" w14:textId="4F623F6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Windows 10 and later</w:t>
            </w:r>
          </w:p>
        </w:tc>
      </w:tr>
      <w:tr w:rsidR="003C448A" w14:paraId="761CC34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7E080CC" w14:textId="072735A0" w:rsidR="003C448A" w:rsidRDefault="003C448A" w:rsidP="003C448A">
            <w:pPr>
              <w:pStyle w:val="1ATableTextStyle"/>
              <w:rPr>
                <w:lang w:bidi="en-US"/>
              </w:rPr>
            </w:pPr>
            <w:r>
              <w:rPr>
                <w:lang w:bidi="en-US"/>
              </w:rPr>
              <w:t>Profile type</w:t>
            </w:r>
          </w:p>
        </w:tc>
        <w:tc>
          <w:tcPr>
            <w:tcW w:w="2500" w:type="pct"/>
          </w:tcPr>
          <w:p w14:paraId="6AB9D492" w14:textId="0641017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Device restrictions</w:t>
            </w:r>
          </w:p>
        </w:tc>
      </w:tr>
      <w:tr w:rsidR="003C448A" w14:paraId="3BE919D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87D27C8" w14:textId="06E2BB08" w:rsidR="003C448A" w:rsidRDefault="003C448A" w:rsidP="003C448A">
            <w:pPr>
              <w:pStyle w:val="1ATableTextStyle"/>
              <w:rPr>
                <w:lang w:bidi="en-US"/>
              </w:rPr>
            </w:pPr>
            <w:r>
              <w:rPr>
                <w:lang w:bidi="en-US"/>
              </w:rPr>
              <w:t>Created</w:t>
            </w:r>
          </w:p>
        </w:tc>
        <w:tc>
          <w:tcPr>
            <w:tcW w:w="2500" w:type="pct"/>
          </w:tcPr>
          <w:p w14:paraId="046BF029" w14:textId="432DD23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09:25:33</w:t>
            </w:r>
          </w:p>
        </w:tc>
      </w:tr>
      <w:tr w:rsidR="003C448A" w14:paraId="6B069CD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890B80C" w14:textId="4FE727B4" w:rsidR="003C448A" w:rsidRDefault="003C448A" w:rsidP="003C448A">
            <w:pPr>
              <w:pStyle w:val="1ATableTextStyle"/>
              <w:rPr>
                <w:lang w:bidi="en-US"/>
              </w:rPr>
            </w:pPr>
            <w:r>
              <w:rPr>
                <w:lang w:bidi="en-US"/>
              </w:rPr>
              <w:t>Last modified</w:t>
            </w:r>
          </w:p>
        </w:tc>
        <w:tc>
          <w:tcPr>
            <w:tcW w:w="2500" w:type="pct"/>
          </w:tcPr>
          <w:p w14:paraId="62F1A2FD" w14:textId="71EB116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02 July 2025 17:02:10</w:t>
            </w:r>
          </w:p>
        </w:tc>
      </w:tr>
      <w:tr w:rsidR="003C448A" w14:paraId="763E4DB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7BC21F8" w14:textId="6207CDFF" w:rsidR="003C448A" w:rsidRDefault="003C448A" w:rsidP="003C448A">
            <w:pPr>
              <w:pStyle w:val="1ATableTextStyle"/>
              <w:rPr>
                <w:lang w:bidi="en-US"/>
              </w:rPr>
            </w:pPr>
            <w:r>
              <w:rPr>
                <w:lang w:bidi="en-US"/>
              </w:rPr>
              <w:t>Version</w:t>
            </w:r>
          </w:p>
        </w:tc>
        <w:tc>
          <w:tcPr>
            <w:tcW w:w="2500" w:type="pct"/>
          </w:tcPr>
          <w:p w14:paraId="07703217" w14:textId="60769C5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13</w:t>
            </w:r>
          </w:p>
        </w:tc>
      </w:tr>
      <w:tr w:rsidR="003C448A" w14:paraId="3FFF2CD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F38F3AC" w14:textId="41593E67" w:rsidR="003C448A" w:rsidRDefault="003C448A" w:rsidP="003C448A">
            <w:pPr>
              <w:pStyle w:val="1ATableTextStyle"/>
              <w:rPr>
                <w:lang w:bidi="en-US"/>
              </w:rPr>
            </w:pPr>
            <w:r>
              <w:rPr>
                <w:lang w:bidi="en-US"/>
              </w:rPr>
              <w:t>Scope tags</w:t>
            </w:r>
          </w:p>
        </w:tc>
        <w:tc>
          <w:tcPr>
            <w:tcW w:w="2500" w:type="pct"/>
          </w:tcPr>
          <w:p w14:paraId="56E8E753" w14:textId="17BBCC1D"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Default</w:t>
            </w:r>
          </w:p>
        </w:tc>
      </w:tr>
    </w:tbl>
    <w:p w14:paraId="6EE305B8" w14:textId="4AC2B838" w:rsidR="003C448A" w:rsidRDefault="003C448A" w:rsidP="003C448A">
      <w:pPr>
        <w:pStyle w:val="Caption"/>
      </w:pPr>
      <w:r>
        <w:t xml:space="preserve">Table </w:t>
      </w:r>
      <w:r>
        <w:fldChar w:fldCharType="begin"/>
      </w:r>
      <w:r>
        <w:instrText xml:space="preserve"> SEQ Table \* ARABIC </w:instrText>
      </w:r>
      <w:r>
        <w:fldChar w:fldCharType="separate"/>
      </w:r>
      <w:r>
        <w:rPr>
          <w:noProof/>
        </w:rPr>
        <w:t>293</w:t>
      </w:r>
      <w:r>
        <w:fldChar w:fldCharType="end"/>
      </w:r>
      <w:r>
        <w:t>. Basics - **Win - User Experience - D - Background and Lockscreen - v1.0.0</w:t>
      </w:r>
    </w:p>
    <w:tbl>
      <w:tblPr>
        <w:tblStyle w:val="GridTable4-Accent2"/>
        <w:tblW w:w="5000" w:type="pct"/>
        <w:tblLook w:val="04A0" w:firstRow="1" w:lastRow="0" w:firstColumn="1" w:lastColumn="0" w:noHBand="0" w:noVBand="1"/>
      </w:tblPr>
      <w:tblGrid>
        <w:gridCol w:w="1371"/>
        <w:gridCol w:w="7645"/>
      </w:tblGrid>
      <w:tr w:rsidR="003C448A" w14:paraId="7FF39361"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pct"/>
          </w:tcPr>
          <w:p w14:paraId="720958F7" w14:textId="4ED0153B" w:rsidR="003C448A" w:rsidRDefault="003C448A" w:rsidP="003C448A">
            <w:pPr>
              <w:pStyle w:val="1ATableHeaderBold"/>
              <w:rPr>
                <w:lang w:bidi="en-US"/>
              </w:rPr>
            </w:pPr>
            <w:r>
              <w:rPr>
                <w:lang w:bidi="en-US"/>
              </w:rPr>
              <w:t>Name</w:t>
            </w:r>
          </w:p>
        </w:tc>
        <w:tc>
          <w:tcPr>
            <w:tcW w:w="4240" w:type="pct"/>
          </w:tcPr>
          <w:p w14:paraId="6BA6FAE2" w14:textId="1FCB60D0"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6EE2923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459E8F0C" w14:textId="702CBAA8" w:rsidR="003C448A" w:rsidRDefault="003C448A" w:rsidP="003C448A">
            <w:pPr>
              <w:pStyle w:val="1ATableCategoryHeaderRowBold"/>
              <w:rPr>
                <w:lang w:bidi="en-US"/>
              </w:rPr>
            </w:pPr>
            <w:r>
              <w:rPr>
                <w:lang w:bidi="en-US"/>
              </w:rPr>
              <w:t>Locked Screen Experience</w:t>
            </w:r>
          </w:p>
        </w:tc>
      </w:tr>
      <w:tr w:rsidR="003C448A" w14:paraId="252EF89E" w14:textId="77777777" w:rsidTr="003C448A">
        <w:tc>
          <w:tcPr>
            <w:cnfStyle w:val="001000000000" w:firstRow="0" w:lastRow="0" w:firstColumn="1" w:lastColumn="0" w:oddVBand="0" w:evenVBand="0" w:oddHBand="0" w:evenHBand="0" w:firstRowFirstColumn="0" w:firstRowLastColumn="0" w:lastRowFirstColumn="0" w:lastRowLastColumn="0"/>
            <w:tcW w:w="760" w:type="pct"/>
          </w:tcPr>
          <w:p w14:paraId="3E69E401" w14:textId="584DC003" w:rsidR="003C448A" w:rsidRDefault="003C448A" w:rsidP="003C448A">
            <w:pPr>
              <w:pStyle w:val="1ATableTextStyle"/>
              <w:rPr>
                <w:lang w:bidi="en-US"/>
              </w:rPr>
            </w:pPr>
            <w:r>
              <w:rPr>
                <w:lang w:bidi="en-US"/>
              </w:rPr>
              <w:t>Locked screen picture URL (Desktop only)</w:t>
            </w:r>
          </w:p>
        </w:tc>
        <w:tc>
          <w:tcPr>
            <w:tcW w:w="4240" w:type="pct"/>
          </w:tcPr>
          <w:p w14:paraId="7F5CC643" w14:textId="39CC12A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https://saitointunestah.blob.core.windows.net/lockscreen/Lockscreen.jpg?sp=r&amp;st=2025-04-15T10:56:24Z&amp;se=2028-08-31T18:56:24Z&amp;spr=https&amp;sv=2024-11-04&amp;sr=b&amp;sig=agaqKEGp3SBRJEhe%2BezdqTJqUZwKT3HMHqkCRrmy7FM%3D</w:t>
            </w:r>
          </w:p>
        </w:tc>
      </w:tr>
      <w:tr w:rsidR="003C448A" w14:paraId="4848ACE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65FE7B4" w14:textId="0FF6F403" w:rsidR="003C448A" w:rsidRDefault="003C448A" w:rsidP="003C448A">
            <w:pPr>
              <w:pStyle w:val="1ATableCategoryHeaderRowBold"/>
              <w:rPr>
                <w:lang w:bidi="en-US"/>
              </w:rPr>
            </w:pPr>
            <w:r>
              <w:rPr>
                <w:lang w:bidi="en-US"/>
              </w:rPr>
              <w:t>Microsoft Edge Legacy (Version 45 and earlier)</w:t>
            </w:r>
          </w:p>
        </w:tc>
      </w:tr>
      <w:tr w:rsidR="003C448A" w14:paraId="05118CAE"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4750E297" w14:textId="2CB70763" w:rsidR="003C448A" w:rsidRDefault="003C448A" w:rsidP="003C448A">
            <w:pPr>
              <w:pStyle w:val="1ATableSub-CategoryHeaderColumn"/>
              <w:rPr>
                <w:lang w:bidi="en-US"/>
              </w:rPr>
            </w:pPr>
            <w:r>
              <w:rPr>
                <w:lang w:bidi="en-US"/>
              </w:rPr>
              <w:t>Start experience</w:t>
            </w:r>
          </w:p>
        </w:tc>
      </w:tr>
      <w:tr w:rsidR="003C448A" w14:paraId="2421FE8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pct"/>
          </w:tcPr>
          <w:p w14:paraId="16049E0B" w14:textId="7F01A6A7" w:rsidR="003C448A" w:rsidRDefault="003C448A" w:rsidP="003C448A">
            <w:pPr>
              <w:pStyle w:val="1ATableTextStyle"/>
              <w:rPr>
                <w:lang w:bidi="en-US"/>
              </w:rPr>
            </w:pPr>
            <w:r>
              <w:rPr>
                <w:lang w:bidi="en-US"/>
              </w:rPr>
              <w:t>Allow user to change Start pages</w:t>
            </w:r>
          </w:p>
        </w:tc>
        <w:tc>
          <w:tcPr>
            <w:tcW w:w="4240" w:type="pct"/>
          </w:tcPr>
          <w:p w14:paraId="4A2FBAE7" w14:textId="7D635CF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w:t>
            </w:r>
          </w:p>
        </w:tc>
      </w:tr>
      <w:tr w:rsidR="003C448A" w14:paraId="56A5FDF9" w14:textId="77777777" w:rsidTr="003C448A">
        <w:tc>
          <w:tcPr>
            <w:cnfStyle w:val="001000000000" w:firstRow="0" w:lastRow="0" w:firstColumn="1" w:lastColumn="0" w:oddVBand="0" w:evenVBand="0" w:oddHBand="0" w:evenHBand="0" w:firstRowFirstColumn="0" w:firstRowLastColumn="0" w:lastRowFirstColumn="0" w:lastRowLastColumn="0"/>
            <w:tcW w:w="760" w:type="pct"/>
          </w:tcPr>
          <w:p w14:paraId="472DFC8C" w14:textId="04A32BBF" w:rsidR="003C448A" w:rsidRDefault="003C448A" w:rsidP="003C448A">
            <w:pPr>
              <w:pStyle w:val="1ATableTextStyle"/>
              <w:rPr>
                <w:lang w:bidi="en-US"/>
              </w:rPr>
            </w:pPr>
            <w:r>
              <w:rPr>
                <w:lang w:bidi="en-US"/>
              </w:rPr>
              <w:t>Allow web content on new Tab page</w:t>
            </w:r>
            <w:r>
              <w:rPr>
                <w:rFonts w:ascii="Arial" w:hAnsi="Arial" w:cs="Arial"/>
                <w:lang w:bidi="en-US"/>
              </w:rPr>
              <w:t>​</w:t>
            </w:r>
          </w:p>
        </w:tc>
        <w:tc>
          <w:tcPr>
            <w:tcW w:w="4240" w:type="pct"/>
          </w:tcPr>
          <w:p w14:paraId="4A3E6498" w14:textId="02D1FC8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Yes</w:t>
            </w:r>
          </w:p>
        </w:tc>
      </w:tr>
      <w:tr w:rsidR="003C448A" w14:paraId="66B5050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pct"/>
          </w:tcPr>
          <w:p w14:paraId="390D22BB" w14:textId="4CD0AA98" w:rsidR="003C448A" w:rsidRDefault="003C448A" w:rsidP="003C448A">
            <w:pPr>
              <w:pStyle w:val="1ATableTextStyle"/>
              <w:rPr>
                <w:lang w:bidi="en-US"/>
              </w:rPr>
            </w:pPr>
            <w:r>
              <w:rPr>
                <w:lang w:bidi="en-US"/>
              </w:rPr>
              <w:t>Allow Users to change Home button</w:t>
            </w:r>
          </w:p>
        </w:tc>
        <w:tc>
          <w:tcPr>
            <w:tcW w:w="4240" w:type="pct"/>
          </w:tcPr>
          <w:p w14:paraId="47FA41A4" w14:textId="7C2D58D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w:t>
            </w:r>
          </w:p>
        </w:tc>
      </w:tr>
      <w:tr w:rsidR="003C448A" w14:paraId="74947917" w14:textId="77777777" w:rsidTr="003C448A">
        <w:tc>
          <w:tcPr>
            <w:cnfStyle w:val="001000000000" w:firstRow="0" w:lastRow="0" w:firstColumn="1" w:lastColumn="0" w:oddVBand="0" w:evenVBand="0" w:oddHBand="0" w:evenHBand="0" w:firstRowFirstColumn="0" w:firstRowLastColumn="0" w:lastRowFirstColumn="0" w:lastRowLastColumn="0"/>
            <w:tcW w:w="760" w:type="pct"/>
          </w:tcPr>
          <w:p w14:paraId="498E85DB" w14:textId="72B730B6" w:rsidR="003C448A" w:rsidRDefault="003C448A" w:rsidP="003C448A">
            <w:pPr>
              <w:pStyle w:val="1ATableTextStyle"/>
              <w:rPr>
                <w:lang w:bidi="en-US"/>
              </w:rPr>
            </w:pPr>
            <w:r>
              <w:rPr>
                <w:lang w:bidi="en-US"/>
              </w:rPr>
              <w:t>Show First Run Experience page (Mobile only)</w:t>
            </w:r>
          </w:p>
        </w:tc>
        <w:tc>
          <w:tcPr>
            <w:tcW w:w="4240" w:type="pct"/>
          </w:tcPr>
          <w:p w14:paraId="7BB1F1C1" w14:textId="78D49DE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Yes</w:t>
            </w:r>
          </w:p>
        </w:tc>
      </w:tr>
      <w:tr w:rsidR="003C448A" w14:paraId="5BBBD18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pct"/>
          </w:tcPr>
          <w:p w14:paraId="7EF64A7B" w14:textId="0FBA23B3" w:rsidR="003C448A" w:rsidRDefault="003C448A" w:rsidP="003C448A">
            <w:pPr>
              <w:pStyle w:val="1ATableTextStyle"/>
              <w:rPr>
                <w:lang w:bidi="en-US"/>
              </w:rPr>
            </w:pPr>
            <w:r>
              <w:rPr>
                <w:lang w:bidi="en-US"/>
              </w:rPr>
              <w:t>Allow pop-ups</w:t>
            </w:r>
          </w:p>
        </w:tc>
        <w:tc>
          <w:tcPr>
            <w:tcW w:w="4240" w:type="pct"/>
          </w:tcPr>
          <w:p w14:paraId="49945CE0" w14:textId="72F844D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Yes</w:t>
            </w:r>
          </w:p>
        </w:tc>
      </w:tr>
      <w:tr w:rsidR="003C448A" w14:paraId="5CA89843" w14:textId="77777777" w:rsidTr="003C448A">
        <w:tc>
          <w:tcPr>
            <w:cnfStyle w:val="001000000000" w:firstRow="0" w:lastRow="0" w:firstColumn="1" w:lastColumn="0" w:oddVBand="0" w:evenVBand="0" w:oddHBand="0" w:evenHBand="0" w:firstRowFirstColumn="0" w:firstRowLastColumn="0" w:lastRowFirstColumn="0" w:lastRowLastColumn="0"/>
            <w:tcW w:w="760" w:type="pct"/>
          </w:tcPr>
          <w:p w14:paraId="4F61B47B" w14:textId="397602DD" w:rsidR="003C448A" w:rsidRDefault="003C448A" w:rsidP="003C448A">
            <w:pPr>
              <w:pStyle w:val="1ATableTextStyle"/>
              <w:rPr>
                <w:lang w:bidi="en-US"/>
              </w:rPr>
            </w:pPr>
            <w:r>
              <w:rPr>
                <w:lang w:bidi="en-US"/>
              </w:rPr>
              <w:t>Send intranet traffic to Internet Explorer</w:t>
            </w:r>
          </w:p>
        </w:tc>
        <w:tc>
          <w:tcPr>
            <w:tcW w:w="4240" w:type="pct"/>
          </w:tcPr>
          <w:p w14:paraId="7255B25D" w14:textId="7F589D7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w:t>
            </w:r>
          </w:p>
        </w:tc>
      </w:tr>
      <w:tr w:rsidR="003C448A" w14:paraId="5971B0E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pct"/>
          </w:tcPr>
          <w:p w14:paraId="4AE6338E" w14:textId="059CEAFF" w:rsidR="003C448A" w:rsidRDefault="003C448A" w:rsidP="003C448A">
            <w:pPr>
              <w:pStyle w:val="1ATableTextStyle"/>
              <w:rPr>
                <w:lang w:bidi="en-US"/>
              </w:rPr>
            </w:pPr>
            <w:r>
              <w:rPr>
                <w:lang w:bidi="en-US"/>
              </w:rPr>
              <w:lastRenderedPageBreak/>
              <w:t>Allow Microsoft compatibility list</w:t>
            </w:r>
          </w:p>
        </w:tc>
        <w:tc>
          <w:tcPr>
            <w:tcW w:w="4240" w:type="pct"/>
          </w:tcPr>
          <w:p w14:paraId="7C54BA08" w14:textId="6FEFDE5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Yes</w:t>
            </w:r>
          </w:p>
        </w:tc>
      </w:tr>
      <w:tr w:rsidR="003C448A" w14:paraId="3141C84B" w14:textId="77777777" w:rsidTr="003C448A">
        <w:tc>
          <w:tcPr>
            <w:cnfStyle w:val="001000000000" w:firstRow="0" w:lastRow="0" w:firstColumn="1" w:lastColumn="0" w:oddVBand="0" w:evenVBand="0" w:oddHBand="0" w:evenHBand="0" w:firstRowFirstColumn="0" w:firstRowLastColumn="0" w:lastRowFirstColumn="0" w:lastRowLastColumn="0"/>
            <w:tcW w:w="760" w:type="pct"/>
          </w:tcPr>
          <w:p w14:paraId="799B77D5" w14:textId="6030FE00" w:rsidR="003C448A" w:rsidRDefault="003C448A" w:rsidP="003C448A">
            <w:pPr>
              <w:pStyle w:val="1ATableTextStyle"/>
              <w:rPr>
                <w:lang w:bidi="en-US"/>
              </w:rPr>
            </w:pPr>
            <w:r>
              <w:rPr>
                <w:lang w:bidi="en-US"/>
              </w:rPr>
              <w:t>Preload Start pages and new Tab page</w:t>
            </w:r>
            <w:r>
              <w:rPr>
                <w:rFonts w:ascii="Arial" w:hAnsi="Arial" w:cs="Arial"/>
                <w:lang w:bidi="en-US"/>
              </w:rPr>
              <w:t>​</w:t>
            </w:r>
          </w:p>
        </w:tc>
        <w:tc>
          <w:tcPr>
            <w:tcW w:w="4240" w:type="pct"/>
          </w:tcPr>
          <w:p w14:paraId="5C512D40" w14:textId="528D3CE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Yes</w:t>
            </w:r>
          </w:p>
        </w:tc>
      </w:tr>
      <w:tr w:rsidR="003C448A" w14:paraId="0825A13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pct"/>
          </w:tcPr>
          <w:p w14:paraId="43ADA922" w14:textId="0F669A9A" w:rsidR="003C448A" w:rsidRDefault="003C448A" w:rsidP="003C448A">
            <w:pPr>
              <w:pStyle w:val="1ATableTextStyle"/>
              <w:rPr>
                <w:lang w:bidi="en-US"/>
              </w:rPr>
            </w:pPr>
            <w:r>
              <w:rPr>
                <w:lang w:bidi="en-US"/>
              </w:rPr>
              <w:t>Prelaunch Start pages and new Tab</w:t>
            </w:r>
            <w:r>
              <w:rPr>
                <w:rFonts w:ascii="Arial" w:hAnsi="Arial" w:cs="Arial"/>
                <w:lang w:bidi="en-US"/>
              </w:rPr>
              <w:t>​</w:t>
            </w:r>
            <w:r>
              <w:rPr>
                <w:lang w:bidi="en-US"/>
              </w:rPr>
              <w:t xml:space="preserve"> page</w:t>
            </w:r>
          </w:p>
        </w:tc>
        <w:tc>
          <w:tcPr>
            <w:tcW w:w="4240" w:type="pct"/>
          </w:tcPr>
          <w:p w14:paraId="783E468E" w14:textId="6E45C54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Yes</w:t>
            </w:r>
          </w:p>
        </w:tc>
      </w:tr>
      <w:tr w:rsidR="003C448A" w14:paraId="3F8D711E"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73347C32" w14:textId="21C66658" w:rsidR="003C448A" w:rsidRDefault="003C448A" w:rsidP="003C448A">
            <w:pPr>
              <w:pStyle w:val="1ATableSub-CategoryHeaderColumn"/>
              <w:rPr>
                <w:lang w:bidi="en-US"/>
              </w:rPr>
            </w:pPr>
            <w:r>
              <w:rPr>
                <w:lang w:bidi="en-US"/>
              </w:rPr>
              <w:t>Favorites and search</w:t>
            </w:r>
          </w:p>
        </w:tc>
      </w:tr>
      <w:tr w:rsidR="003C448A" w14:paraId="377370C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pct"/>
          </w:tcPr>
          <w:p w14:paraId="26A55B9F" w14:textId="05AD617A" w:rsidR="003C448A" w:rsidRDefault="003C448A" w:rsidP="003C448A">
            <w:pPr>
              <w:pStyle w:val="1ATableTextStyle"/>
              <w:rPr>
                <w:lang w:bidi="en-US"/>
              </w:rPr>
            </w:pPr>
            <w:r>
              <w:rPr>
                <w:lang w:bidi="en-US"/>
              </w:rPr>
              <w:t>Allow changes to favorites</w:t>
            </w:r>
          </w:p>
        </w:tc>
        <w:tc>
          <w:tcPr>
            <w:tcW w:w="4240" w:type="pct"/>
          </w:tcPr>
          <w:p w14:paraId="30B8AA8B" w14:textId="6781396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Yes</w:t>
            </w:r>
          </w:p>
        </w:tc>
      </w:tr>
      <w:tr w:rsidR="003C448A" w14:paraId="4DDD7E7F" w14:textId="77777777" w:rsidTr="003C448A">
        <w:tc>
          <w:tcPr>
            <w:cnfStyle w:val="001000000000" w:firstRow="0" w:lastRow="0" w:firstColumn="1" w:lastColumn="0" w:oddVBand="0" w:evenVBand="0" w:oddHBand="0" w:evenHBand="0" w:firstRowFirstColumn="0" w:firstRowLastColumn="0" w:lastRowFirstColumn="0" w:lastRowLastColumn="0"/>
            <w:tcW w:w="760" w:type="pct"/>
          </w:tcPr>
          <w:p w14:paraId="62BAA423" w14:textId="5350F185" w:rsidR="003C448A" w:rsidRDefault="003C448A" w:rsidP="003C448A">
            <w:pPr>
              <w:pStyle w:val="1ATableTextStyle"/>
              <w:rPr>
                <w:lang w:bidi="en-US"/>
              </w:rPr>
            </w:pPr>
            <w:r>
              <w:rPr>
                <w:lang w:bidi="en-US"/>
              </w:rPr>
              <w:t>Sync favorites between Microsoft browsers (Desktop only)</w:t>
            </w:r>
          </w:p>
        </w:tc>
        <w:tc>
          <w:tcPr>
            <w:tcW w:w="4240" w:type="pct"/>
          </w:tcPr>
          <w:p w14:paraId="2D37B9BE" w14:textId="634E53F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w:t>
            </w:r>
          </w:p>
        </w:tc>
      </w:tr>
      <w:tr w:rsidR="003C448A" w14:paraId="2889619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pct"/>
          </w:tcPr>
          <w:p w14:paraId="454AAB1F" w14:textId="4EF7B346" w:rsidR="003C448A" w:rsidRDefault="003C448A" w:rsidP="003C448A">
            <w:pPr>
              <w:pStyle w:val="1ATableTextStyle"/>
              <w:rPr>
                <w:lang w:bidi="en-US"/>
              </w:rPr>
            </w:pPr>
            <w:r>
              <w:rPr>
                <w:lang w:bidi="en-US"/>
              </w:rPr>
              <w:t>Show search suggestions</w:t>
            </w:r>
          </w:p>
        </w:tc>
        <w:tc>
          <w:tcPr>
            <w:tcW w:w="4240" w:type="pct"/>
          </w:tcPr>
          <w:p w14:paraId="5C93AE0F" w14:textId="0FA5530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Yes</w:t>
            </w:r>
          </w:p>
        </w:tc>
      </w:tr>
      <w:tr w:rsidR="003C448A" w14:paraId="5EE8E1AD"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6741B5D0" w14:textId="650C1CDD" w:rsidR="003C448A" w:rsidRDefault="003C448A" w:rsidP="003C448A">
            <w:pPr>
              <w:pStyle w:val="1ATableSub-CategoryHeaderColumn"/>
              <w:rPr>
                <w:lang w:bidi="en-US"/>
              </w:rPr>
            </w:pPr>
            <w:r>
              <w:rPr>
                <w:lang w:bidi="en-US"/>
              </w:rPr>
              <w:t>Privacy and security</w:t>
            </w:r>
          </w:p>
        </w:tc>
      </w:tr>
      <w:tr w:rsidR="003C448A" w14:paraId="5D88098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pct"/>
          </w:tcPr>
          <w:p w14:paraId="3970FC00" w14:textId="546F2223" w:rsidR="003C448A" w:rsidRDefault="003C448A" w:rsidP="003C448A">
            <w:pPr>
              <w:pStyle w:val="1ATableTextStyle"/>
              <w:rPr>
                <w:lang w:bidi="en-US"/>
              </w:rPr>
            </w:pPr>
            <w:r>
              <w:rPr>
                <w:lang w:bidi="en-US"/>
              </w:rPr>
              <w:t>Allow InPrivate browsing</w:t>
            </w:r>
          </w:p>
        </w:tc>
        <w:tc>
          <w:tcPr>
            <w:tcW w:w="4240" w:type="pct"/>
          </w:tcPr>
          <w:p w14:paraId="3E805D4C" w14:textId="467D7673"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Yes</w:t>
            </w:r>
          </w:p>
        </w:tc>
      </w:tr>
      <w:tr w:rsidR="003C448A" w14:paraId="2AE10C29" w14:textId="77777777" w:rsidTr="003C448A">
        <w:tc>
          <w:tcPr>
            <w:cnfStyle w:val="001000000000" w:firstRow="0" w:lastRow="0" w:firstColumn="1" w:lastColumn="0" w:oddVBand="0" w:evenVBand="0" w:oddHBand="0" w:evenHBand="0" w:firstRowFirstColumn="0" w:firstRowLastColumn="0" w:lastRowFirstColumn="0" w:lastRowLastColumn="0"/>
            <w:tcW w:w="760" w:type="pct"/>
          </w:tcPr>
          <w:p w14:paraId="46E21626" w14:textId="1CBC319D" w:rsidR="003C448A" w:rsidRDefault="003C448A" w:rsidP="003C448A">
            <w:pPr>
              <w:pStyle w:val="1ATableTextStyle"/>
              <w:rPr>
                <w:lang w:bidi="en-US"/>
              </w:rPr>
            </w:pPr>
            <w:r>
              <w:rPr>
                <w:lang w:bidi="en-US"/>
              </w:rPr>
              <w:t>Save browsing history</w:t>
            </w:r>
          </w:p>
        </w:tc>
        <w:tc>
          <w:tcPr>
            <w:tcW w:w="4240" w:type="pct"/>
          </w:tcPr>
          <w:p w14:paraId="6A7879AF" w14:textId="7AC81A0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Yes</w:t>
            </w:r>
          </w:p>
        </w:tc>
      </w:tr>
      <w:tr w:rsidR="003C448A" w14:paraId="076ADFD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pct"/>
          </w:tcPr>
          <w:p w14:paraId="169C55B7" w14:textId="699AFE51" w:rsidR="003C448A" w:rsidRDefault="003C448A" w:rsidP="003C448A">
            <w:pPr>
              <w:pStyle w:val="1ATableTextStyle"/>
              <w:rPr>
                <w:lang w:bidi="en-US"/>
              </w:rPr>
            </w:pPr>
            <w:r>
              <w:rPr>
                <w:lang w:bidi="en-US"/>
              </w:rPr>
              <w:t>Clear browsing data on exit (Desktop only)</w:t>
            </w:r>
          </w:p>
        </w:tc>
        <w:tc>
          <w:tcPr>
            <w:tcW w:w="4240" w:type="pct"/>
          </w:tcPr>
          <w:p w14:paraId="069118A3" w14:textId="7A1B54C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No</w:t>
            </w:r>
          </w:p>
        </w:tc>
      </w:tr>
      <w:tr w:rsidR="003C448A" w14:paraId="13C28253" w14:textId="77777777" w:rsidTr="003C448A">
        <w:tc>
          <w:tcPr>
            <w:cnfStyle w:val="001000000000" w:firstRow="0" w:lastRow="0" w:firstColumn="1" w:lastColumn="0" w:oddVBand="0" w:evenVBand="0" w:oddHBand="0" w:evenHBand="0" w:firstRowFirstColumn="0" w:firstRowLastColumn="0" w:lastRowFirstColumn="0" w:lastRowLastColumn="0"/>
            <w:tcW w:w="760" w:type="pct"/>
          </w:tcPr>
          <w:p w14:paraId="2A18E3B0" w14:textId="0590FB1E" w:rsidR="003C448A" w:rsidRDefault="003C448A" w:rsidP="003C448A">
            <w:pPr>
              <w:pStyle w:val="1ATableTextStyle"/>
              <w:rPr>
                <w:lang w:bidi="en-US"/>
              </w:rPr>
            </w:pPr>
            <w:r>
              <w:rPr>
                <w:lang w:bidi="en-US"/>
              </w:rPr>
              <w:t>Allow Password Manager</w:t>
            </w:r>
          </w:p>
        </w:tc>
        <w:tc>
          <w:tcPr>
            <w:tcW w:w="4240" w:type="pct"/>
          </w:tcPr>
          <w:p w14:paraId="17E3A876" w14:textId="25FE5BA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Yes</w:t>
            </w:r>
          </w:p>
        </w:tc>
      </w:tr>
      <w:tr w:rsidR="003C448A" w14:paraId="01FA503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pct"/>
          </w:tcPr>
          <w:p w14:paraId="280E5A42" w14:textId="2A0FFB61" w:rsidR="003C448A" w:rsidRDefault="003C448A" w:rsidP="003C448A">
            <w:pPr>
              <w:pStyle w:val="1ATableTextStyle"/>
              <w:rPr>
                <w:lang w:bidi="en-US"/>
              </w:rPr>
            </w:pPr>
            <w:r>
              <w:rPr>
                <w:lang w:bidi="en-US"/>
              </w:rPr>
              <w:lastRenderedPageBreak/>
              <w:t>Allow Autofill in forms</w:t>
            </w:r>
          </w:p>
        </w:tc>
        <w:tc>
          <w:tcPr>
            <w:tcW w:w="4240" w:type="pct"/>
          </w:tcPr>
          <w:p w14:paraId="49A960FB" w14:textId="422B718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Yes</w:t>
            </w:r>
          </w:p>
        </w:tc>
      </w:tr>
      <w:tr w:rsidR="003C448A" w14:paraId="49DF3358" w14:textId="77777777" w:rsidTr="003C448A">
        <w:tc>
          <w:tcPr>
            <w:cnfStyle w:val="001000000000" w:firstRow="0" w:lastRow="0" w:firstColumn="1" w:lastColumn="0" w:oddVBand="0" w:evenVBand="0" w:oddHBand="0" w:evenHBand="0" w:firstRowFirstColumn="0" w:firstRowLastColumn="0" w:lastRowFirstColumn="0" w:lastRowLastColumn="0"/>
            <w:tcW w:w="760" w:type="pct"/>
          </w:tcPr>
          <w:p w14:paraId="7AE3BE9E" w14:textId="17B05311" w:rsidR="003C448A" w:rsidRDefault="003C448A" w:rsidP="003C448A">
            <w:pPr>
              <w:pStyle w:val="1ATableTextStyle"/>
              <w:rPr>
                <w:lang w:bidi="en-US"/>
              </w:rPr>
            </w:pPr>
            <w:r>
              <w:rPr>
                <w:lang w:bidi="en-US"/>
              </w:rPr>
              <w:t>Send do-not-track headers</w:t>
            </w:r>
          </w:p>
        </w:tc>
        <w:tc>
          <w:tcPr>
            <w:tcW w:w="4240" w:type="pct"/>
          </w:tcPr>
          <w:p w14:paraId="0E14AA8A" w14:textId="626F7E0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w:t>
            </w:r>
          </w:p>
        </w:tc>
      </w:tr>
      <w:tr w:rsidR="003C448A" w14:paraId="7988983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pct"/>
          </w:tcPr>
          <w:p w14:paraId="12C18E30" w14:textId="6A42BDFD" w:rsidR="003C448A" w:rsidRDefault="003C448A" w:rsidP="003C448A">
            <w:pPr>
              <w:pStyle w:val="1ATableTextStyle"/>
              <w:rPr>
                <w:lang w:bidi="en-US"/>
              </w:rPr>
            </w:pPr>
            <w:r>
              <w:rPr>
                <w:lang w:bidi="en-US"/>
              </w:rPr>
              <w:t>Show WebRTC localhost IP address</w:t>
            </w:r>
          </w:p>
        </w:tc>
        <w:tc>
          <w:tcPr>
            <w:tcW w:w="4240" w:type="pct"/>
          </w:tcPr>
          <w:p w14:paraId="26788B66" w14:textId="1D7F7EE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Yes</w:t>
            </w:r>
          </w:p>
        </w:tc>
      </w:tr>
      <w:tr w:rsidR="003C448A" w14:paraId="76A0C2C9" w14:textId="77777777" w:rsidTr="003C448A">
        <w:tc>
          <w:tcPr>
            <w:cnfStyle w:val="001000000000" w:firstRow="0" w:lastRow="0" w:firstColumn="1" w:lastColumn="0" w:oddVBand="0" w:evenVBand="0" w:oddHBand="0" w:evenHBand="0" w:firstRowFirstColumn="0" w:firstRowLastColumn="0" w:lastRowFirstColumn="0" w:lastRowLastColumn="0"/>
            <w:tcW w:w="760" w:type="pct"/>
          </w:tcPr>
          <w:p w14:paraId="0844D08D" w14:textId="3F337420" w:rsidR="003C448A" w:rsidRDefault="003C448A" w:rsidP="003C448A">
            <w:pPr>
              <w:pStyle w:val="1ATableTextStyle"/>
              <w:rPr>
                <w:lang w:bidi="en-US"/>
              </w:rPr>
            </w:pPr>
            <w:r>
              <w:rPr>
                <w:lang w:bidi="en-US"/>
              </w:rPr>
              <w:t>Allow live tile data collection</w:t>
            </w:r>
          </w:p>
        </w:tc>
        <w:tc>
          <w:tcPr>
            <w:tcW w:w="4240" w:type="pct"/>
          </w:tcPr>
          <w:p w14:paraId="53015EDA" w14:textId="33FAC92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Yes</w:t>
            </w:r>
          </w:p>
        </w:tc>
      </w:tr>
      <w:tr w:rsidR="003C448A" w14:paraId="26DCCAE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pct"/>
          </w:tcPr>
          <w:p w14:paraId="105D80F3" w14:textId="37042C6C" w:rsidR="003C448A" w:rsidRDefault="003C448A" w:rsidP="003C448A">
            <w:pPr>
              <w:pStyle w:val="1ATableTextStyle"/>
              <w:rPr>
                <w:lang w:bidi="en-US"/>
              </w:rPr>
            </w:pPr>
            <w:r>
              <w:rPr>
                <w:lang w:bidi="en-US"/>
              </w:rPr>
              <w:t>User can override certificate errors</w:t>
            </w:r>
          </w:p>
        </w:tc>
        <w:tc>
          <w:tcPr>
            <w:tcW w:w="4240" w:type="pct"/>
          </w:tcPr>
          <w:p w14:paraId="6E289B5A" w14:textId="3628EEB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Yes</w:t>
            </w:r>
          </w:p>
        </w:tc>
      </w:tr>
      <w:tr w:rsidR="003C448A" w14:paraId="2EB7CA49"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27381CDB" w14:textId="23C61D62" w:rsidR="003C448A" w:rsidRDefault="003C448A" w:rsidP="003C448A">
            <w:pPr>
              <w:pStyle w:val="1ATableSub-CategoryHeaderColumn"/>
              <w:rPr>
                <w:lang w:bidi="en-US"/>
              </w:rPr>
            </w:pPr>
            <w:r>
              <w:rPr>
                <w:lang w:bidi="en-US"/>
              </w:rPr>
              <w:t>Additional</w:t>
            </w:r>
          </w:p>
        </w:tc>
      </w:tr>
      <w:tr w:rsidR="003C448A" w14:paraId="2007A86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pct"/>
          </w:tcPr>
          <w:p w14:paraId="7F61AA0E" w14:textId="5B5BE21D" w:rsidR="003C448A" w:rsidRDefault="003C448A" w:rsidP="003C448A">
            <w:pPr>
              <w:pStyle w:val="1ATableTextStyle"/>
              <w:rPr>
                <w:lang w:bidi="en-US"/>
              </w:rPr>
            </w:pPr>
            <w:r>
              <w:rPr>
                <w:lang w:bidi="en-US"/>
              </w:rPr>
              <w:t>Allow Microsoft Edge browser (Mobile only)</w:t>
            </w:r>
          </w:p>
        </w:tc>
        <w:tc>
          <w:tcPr>
            <w:tcW w:w="4240" w:type="pct"/>
          </w:tcPr>
          <w:p w14:paraId="60C5D19F" w14:textId="6EFE4C5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Yes</w:t>
            </w:r>
          </w:p>
        </w:tc>
      </w:tr>
      <w:tr w:rsidR="003C448A" w14:paraId="6AE335EA" w14:textId="77777777" w:rsidTr="003C448A">
        <w:tc>
          <w:tcPr>
            <w:cnfStyle w:val="001000000000" w:firstRow="0" w:lastRow="0" w:firstColumn="1" w:lastColumn="0" w:oddVBand="0" w:evenVBand="0" w:oddHBand="0" w:evenHBand="0" w:firstRowFirstColumn="0" w:firstRowLastColumn="0" w:lastRowFirstColumn="0" w:lastRowLastColumn="0"/>
            <w:tcW w:w="760" w:type="pct"/>
          </w:tcPr>
          <w:p w14:paraId="60D3BFD2" w14:textId="0261F4B3" w:rsidR="003C448A" w:rsidRDefault="003C448A" w:rsidP="003C448A">
            <w:pPr>
              <w:pStyle w:val="1ATableTextStyle"/>
              <w:rPr>
                <w:lang w:bidi="en-US"/>
              </w:rPr>
            </w:pPr>
            <w:r>
              <w:rPr>
                <w:lang w:bidi="en-US"/>
              </w:rPr>
              <w:t>Allow address bar dropdown</w:t>
            </w:r>
          </w:p>
        </w:tc>
        <w:tc>
          <w:tcPr>
            <w:tcW w:w="4240" w:type="pct"/>
          </w:tcPr>
          <w:p w14:paraId="3672BDAC" w14:textId="02F51E1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Yes</w:t>
            </w:r>
          </w:p>
        </w:tc>
      </w:tr>
      <w:tr w:rsidR="003C448A" w14:paraId="7B1D3D9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pct"/>
          </w:tcPr>
          <w:p w14:paraId="29984852" w14:textId="108F3E02" w:rsidR="003C448A" w:rsidRDefault="003C448A" w:rsidP="003C448A">
            <w:pPr>
              <w:pStyle w:val="1ATableTextStyle"/>
              <w:rPr>
                <w:lang w:bidi="en-US"/>
              </w:rPr>
            </w:pPr>
            <w:r>
              <w:rPr>
                <w:lang w:bidi="en-US"/>
              </w:rPr>
              <w:t>Allow full screen mode</w:t>
            </w:r>
          </w:p>
        </w:tc>
        <w:tc>
          <w:tcPr>
            <w:tcW w:w="4240" w:type="pct"/>
          </w:tcPr>
          <w:p w14:paraId="521B446F" w14:textId="624A964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Yes</w:t>
            </w:r>
          </w:p>
        </w:tc>
      </w:tr>
      <w:tr w:rsidR="003C448A" w14:paraId="045CF097" w14:textId="77777777" w:rsidTr="003C448A">
        <w:tc>
          <w:tcPr>
            <w:cnfStyle w:val="001000000000" w:firstRow="0" w:lastRow="0" w:firstColumn="1" w:lastColumn="0" w:oddVBand="0" w:evenVBand="0" w:oddHBand="0" w:evenHBand="0" w:firstRowFirstColumn="0" w:firstRowLastColumn="0" w:lastRowFirstColumn="0" w:lastRowLastColumn="0"/>
            <w:tcW w:w="760" w:type="pct"/>
          </w:tcPr>
          <w:p w14:paraId="2BD015C8" w14:textId="627520C5" w:rsidR="003C448A" w:rsidRDefault="003C448A" w:rsidP="003C448A">
            <w:pPr>
              <w:pStyle w:val="1ATableTextStyle"/>
              <w:rPr>
                <w:lang w:bidi="en-US"/>
              </w:rPr>
            </w:pPr>
            <w:r>
              <w:rPr>
                <w:lang w:bidi="en-US"/>
              </w:rPr>
              <w:t>Allow printing</w:t>
            </w:r>
          </w:p>
        </w:tc>
        <w:tc>
          <w:tcPr>
            <w:tcW w:w="4240" w:type="pct"/>
          </w:tcPr>
          <w:p w14:paraId="68E06A5A" w14:textId="4277058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Yes</w:t>
            </w:r>
          </w:p>
        </w:tc>
      </w:tr>
      <w:tr w:rsidR="003C448A" w14:paraId="7CC40F8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pct"/>
          </w:tcPr>
          <w:p w14:paraId="7C8687ED" w14:textId="6B1CBFD9" w:rsidR="003C448A" w:rsidRDefault="003C448A" w:rsidP="003C448A">
            <w:pPr>
              <w:pStyle w:val="1ATableTextStyle"/>
              <w:rPr>
                <w:lang w:bidi="en-US"/>
              </w:rPr>
            </w:pPr>
            <w:r>
              <w:rPr>
                <w:lang w:bidi="en-US"/>
              </w:rPr>
              <w:t>Allow about flags page</w:t>
            </w:r>
          </w:p>
        </w:tc>
        <w:tc>
          <w:tcPr>
            <w:tcW w:w="4240" w:type="pct"/>
          </w:tcPr>
          <w:p w14:paraId="50197C58" w14:textId="48F8C89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Yes</w:t>
            </w:r>
          </w:p>
        </w:tc>
      </w:tr>
      <w:tr w:rsidR="003C448A" w14:paraId="0FA3CF5B" w14:textId="77777777" w:rsidTr="003C448A">
        <w:tc>
          <w:tcPr>
            <w:cnfStyle w:val="001000000000" w:firstRow="0" w:lastRow="0" w:firstColumn="1" w:lastColumn="0" w:oddVBand="0" w:evenVBand="0" w:oddHBand="0" w:evenHBand="0" w:firstRowFirstColumn="0" w:firstRowLastColumn="0" w:lastRowFirstColumn="0" w:lastRowLastColumn="0"/>
            <w:tcW w:w="760" w:type="pct"/>
          </w:tcPr>
          <w:p w14:paraId="089402BD" w14:textId="0B332956" w:rsidR="003C448A" w:rsidRDefault="003C448A" w:rsidP="003C448A">
            <w:pPr>
              <w:pStyle w:val="1ATableTextStyle"/>
              <w:rPr>
                <w:lang w:bidi="en-US"/>
              </w:rPr>
            </w:pPr>
            <w:r>
              <w:rPr>
                <w:lang w:bidi="en-US"/>
              </w:rPr>
              <w:t>Allow developer tools</w:t>
            </w:r>
          </w:p>
        </w:tc>
        <w:tc>
          <w:tcPr>
            <w:tcW w:w="4240" w:type="pct"/>
          </w:tcPr>
          <w:p w14:paraId="3139C0BD" w14:textId="44C586B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Yes</w:t>
            </w:r>
          </w:p>
        </w:tc>
      </w:tr>
      <w:tr w:rsidR="003C448A" w14:paraId="1FAEFB3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pct"/>
          </w:tcPr>
          <w:p w14:paraId="1A568E7B" w14:textId="68CEA081" w:rsidR="003C448A" w:rsidRDefault="003C448A" w:rsidP="003C448A">
            <w:pPr>
              <w:pStyle w:val="1ATableTextStyle"/>
              <w:rPr>
                <w:lang w:bidi="en-US"/>
              </w:rPr>
            </w:pPr>
            <w:r>
              <w:rPr>
                <w:lang w:bidi="en-US"/>
              </w:rPr>
              <w:t>Allow JavaScript</w:t>
            </w:r>
          </w:p>
        </w:tc>
        <w:tc>
          <w:tcPr>
            <w:tcW w:w="4240" w:type="pct"/>
          </w:tcPr>
          <w:p w14:paraId="05A4D5E9" w14:textId="59F0564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Yes</w:t>
            </w:r>
          </w:p>
        </w:tc>
      </w:tr>
      <w:tr w:rsidR="003C448A" w14:paraId="3AF524AA" w14:textId="77777777" w:rsidTr="003C448A">
        <w:tc>
          <w:tcPr>
            <w:cnfStyle w:val="001000000000" w:firstRow="0" w:lastRow="0" w:firstColumn="1" w:lastColumn="0" w:oddVBand="0" w:evenVBand="0" w:oddHBand="0" w:evenHBand="0" w:firstRowFirstColumn="0" w:firstRowLastColumn="0" w:lastRowFirstColumn="0" w:lastRowLastColumn="0"/>
            <w:tcW w:w="760" w:type="pct"/>
          </w:tcPr>
          <w:p w14:paraId="16E8A0A9" w14:textId="742A73FF" w:rsidR="003C448A" w:rsidRDefault="003C448A" w:rsidP="003C448A">
            <w:pPr>
              <w:pStyle w:val="1ATableTextStyle"/>
              <w:rPr>
                <w:lang w:bidi="en-US"/>
              </w:rPr>
            </w:pPr>
            <w:r>
              <w:rPr>
                <w:lang w:bidi="en-US"/>
              </w:rPr>
              <w:t>User can install extensions</w:t>
            </w:r>
          </w:p>
        </w:tc>
        <w:tc>
          <w:tcPr>
            <w:tcW w:w="4240" w:type="pct"/>
          </w:tcPr>
          <w:p w14:paraId="75683CE5" w14:textId="1BB1032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Yes</w:t>
            </w:r>
          </w:p>
        </w:tc>
      </w:tr>
      <w:tr w:rsidR="003C448A" w14:paraId="32171A3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pct"/>
          </w:tcPr>
          <w:p w14:paraId="698C50D1" w14:textId="70D309BE" w:rsidR="003C448A" w:rsidRDefault="003C448A" w:rsidP="003C448A">
            <w:pPr>
              <w:pStyle w:val="1ATableTextStyle"/>
              <w:rPr>
                <w:lang w:bidi="en-US"/>
              </w:rPr>
            </w:pPr>
            <w:r>
              <w:rPr>
                <w:lang w:bidi="en-US"/>
              </w:rPr>
              <w:t>Allow sideloadin</w:t>
            </w:r>
            <w:r>
              <w:rPr>
                <w:lang w:bidi="en-US"/>
              </w:rPr>
              <w:lastRenderedPageBreak/>
              <w:t>g of developer extensions</w:t>
            </w:r>
          </w:p>
        </w:tc>
        <w:tc>
          <w:tcPr>
            <w:tcW w:w="4240" w:type="pct"/>
          </w:tcPr>
          <w:p w14:paraId="47055192" w14:textId="6B29B3A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lastRenderedPageBreak/>
              <w:t>Yes</w:t>
            </w:r>
          </w:p>
        </w:tc>
      </w:tr>
      <w:tr w:rsidR="003C448A" w14:paraId="53FE334C"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66974350" w14:textId="3CDCDCD2" w:rsidR="003C448A" w:rsidRDefault="003C448A" w:rsidP="003C448A">
            <w:pPr>
              <w:pStyle w:val="1ATableCategoryHeaderRowBold"/>
              <w:rPr>
                <w:lang w:bidi="en-US"/>
              </w:rPr>
            </w:pPr>
            <w:r>
              <w:rPr>
                <w:lang w:bidi="en-US"/>
              </w:rPr>
              <w:t>Network proxy</w:t>
            </w:r>
          </w:p>
        </w:tc>
      </w:tr>
      <w:tr w:rsidR="003C448A" w14:paraId="79FAC61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pct"/>
          </w:tcPr>
          <w:p w14:paraId="3B568BF3" w14:textId="39DE3B21" w:rsidR="003C448A" w:rsidRDefault="003C448A" w:rsidP="003C448A">
            <w:pPr>
              <w:pStyle w:val="1ATableTextStyle"/>
              <w:rPr>
                <w:lang w:bidi="en-US"/>
              </w:rPr>
            </w:pPr>
            <w:r>
              <w:rPr>
                <w:lang w:bidi="en-US"/>
              </w:rPr>
              <w:t>Use proxy script</w:t>
            </w:r>
          </w:p>
        </w:tc>
        <w:tc>
          <w:tcPr>
            <w:tcW w:w="4240" w:type="pct"/>
          </w:tcPr>
          <w:p w14:paraId="0243B170" w14:textId="1D8F27A6"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Allow</w:t>
            </w:r>
          </w:p>
        </w:tc>
      </w:tr>
    </w:tbl>
    <w:p w14:paraId="2A77D628" w14:textId="587A6B6C" w:rsidR="003C448A" w:rsidRDefault="003C448A" w:rsidP="003C448A">
      <w:pPr>
        <w:pStyle w:val="Caption"/>
      </w:pPr>
      <w:r>
        <w:t xml:space="preserve">Table </w:t>
      </w:r>
      <w:r>
        <w:fldChar w:fldCharType="begin"/>
      </w:r>
      <w:r>
        <w:instrText xml:space="preserve"> SEQ Table \* ARABIC </w:instrText>
      </w:r>
      <w:r>
        <w:fldChar w:fldCharType="separate"/>
      </w:r>
      <w:r>
        <w:rPr>
          <w:noProof/>
        </w:rPr>
        <w:t>294</w:t>
      </w:r>
      <w:r>
        <w:fldChar w:fldCharType="end"/>
      </w:r>
      <w:r>
        <w:t>. Settings - **Win - User Experience - D - Background and Lockscreen - v1.0.0</w:t>
      </w:r>
    </w:p>
    <w:p w14:paraId="35F44137" w14:textId="7676B20B" w:rsidR="003C448A" w:rsidRDefault="003C448A" w:rsidP="003C448A">
      <w:pPr>
        <w:pStyle w:val="1ANumberedHeading3"/>
      </w:pPr>
      <w:bookmarkStart w:id="151" w:name="_Toc204168955"/>
      <w:r>
        <w:t>Win - Application Control - D - AppLocker - AUDIT - v1.0.0</w:t>
      </w:r>
      <w:bookmarkEnd w:id="151"/>
    </w:p>
    <w:p w14:paraId="0F0841E1"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3088D871"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D9C1576" w14:textId="0E98409C" w:rsidR="003C448A" w:rsidRDefault="003C448A" w:rsidP="003C448A">
            <w:pPr>
              <w:pStyle w:val="1ATableHeaderBold"/>
              <w:rPr>
                <w:lang w:bidi="en-US"/>
              </w:rPr>
            </w:pPr>
            <w:r>
              <w:rPr>
                <w:lang w:bidi="en-US"/>
              </w:rPr>
              <w:t>Name</w:t>
            </w:r>
          </w:p>
        </w:tc>
        <w:tc>
          <w:tcPr>
            <w:tcW w:w="2500" w:type="pct"/>
          </w:tcPr>
          <w:p w14:paraId="57F01600" w14:textId="01F36011"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5B1D52F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A66F6F7" w14:textId="45BA348E" w:rsidR="003C448A" w:rsidRDefault="003C448A" w:rsidP="003C448A">
            <w:pPr>
              <w:pStyle w:val="1ATableCategoryHeaderRowBold"/>
              <w:rPr>
                <w:lang w:bidi="en-US"/>
              </w:rPr>
            </w:pPr>
            <w:r>
              <w:rPr>
                <w:lang w:bidi="en-US"/>
              </w:rPr>
              <w:t>Basics</w:t>
            </w:r>
          </w:p>
        </w:tc>
      </w:tr>
      <w:tr w:rsidR="003C448A" w14:paraId="4610EC6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CE423BF" w14:textId="70B912E9" w:rsidR="003C448A" w:rsidRDefault="003C448A" w:rsidP="003C448A">
            <w:pPr>
              <w:pStyle w:val="1ATableTextStyle"/>
              <w:rPr>
                <w:lang w:bidi="en-US"/>
              </w:rPr>
            </w:pPr>
            <w:r>
              <w:rPr>
                <w:lang w:bidi="en-US"/>
              </w:rPr>
              <w:t>Name</w:t>
            </w:r>
          </w:p>
        </w:tc>
        <w:tc>
          <w:tcPr>
            <w:tcW w:w="2500" w:type="pct"/>
          </w:tcPr>
          <w:p w14:paraId="273C0ECF" w14:textId="0717715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Application Control - D - AppLocker - AUDIT - v1.0.0</w:t>
            </w:r>
          </w:p>
        </w:tc>
      </w:tr>
      <w:tr w:rsidR="003C448A" w14:paraId="67E7CD7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24AC12E" w14:textId="137F0162" w:rsidR="003C448A" w:rsidRDefault="003C448A" w:rsidP="003C448A">
            <w:pPr>
              <w:pStyle w:val="1ATableTextStyle"/>
              <w:rPr>
                <w:lang w:bidi="en-US"/>
              </w:rPr>
            </w:pPr>
            <w:r>
              <w:rPr>
                <w:lang w:bidi="en-US"/>
              </w:rPr>
              <w:t>Description</w:t>
            </w:r>
          </w:p>
        </w:tc>
        <w:tc>
          <w:tcPr>
            <w:tcW w:w="2500" w:type="pct"/>
          </w:tcPr>
          <w:p w14:paraId="58E1C24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4672C47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2C2A26D" w14:textId="0A64BF42" w:rsidR="003C448A" w:rsidRDefault="003C448A" w:rsidP="003C448A">
            <w:pPr>
              <w:pStyle w:val="1ATableTextStyle"/>
              <w:rPr>
                <w:lang w:bidi="en-US"/>
              </w:rPr>
            </w:pPr>
            <w:r>
              <w:rPr>
                <w:lang w:bidi="en-US"/>
              </w:rPr>
              <w:t>Platform supported</w:t>
            </w:r>
          </w:p>
        </w:tc>
        <w:tc>
          <w:tcPr>
            <w:tcW w:w="2500" w:type="pct"/>
          </w:tcPr>
          <w:p w14:paraId="3FDE1906" w14:textId="5609F25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Windows 10 and later</w:t>
            </w:r>
          </w:p>
        </w:tc>
      </w:tr>
      <w:tr w:rsidR="003C448A" w14:paraId="63150FE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BE7AF12" w14:textId="56A393C7" w:rsidR="003C448A" w:rsidRDefault="003C448A" w:rsidP="003C448A">
            <w:pPr>
              <w:pStyle w:val="1ATableTextStyle"/>
              <w:rPr>
                <w:lang w:bidi="en-US"/>
              </w:rPr>
            </w:pPr>
            <w:r>
              <w:rPr>
                <w:lang w:bidi="en-US"/>
              </w:rPr>
              <w:t>Profile type</w:t>
            </w:r>
          </w:p>
        </w:tc>
        <w:tc>
          <w:tcPr>
            <w:tcW w:w="2500" w:type="pct"/>
          </w:tcPr>
          <w:p w14:paraId="423414F7" w14:textId="5C6929C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Custom</w:t>
            </w:r>
          </w:p>
        </w:tc>
      </w:tr>
      <w:tr w:rsidR="003C448A" w14:paraId="40CD039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A0F4E3C" w14:textId="4973E9F7" w:rsidR="003C448A" w:rsidRDefault="003C448A" w:rsidP="003C448A">
            <w:pPr>
              <w:pStyle w:val="1ATableTextStyle"/>
              <w:rPr>
                <w:lang w:bidi="en-US"/>
              </w:rPr>
            </w:pPr>
            <w:r>
              <w:rPr>
                <w:lang w:bidi="en-US"/>
              </w:rPr>
              <w:t>Platform</w:t>
            </w:r>
          </w:p>
        </w:tc>
        <w:tc>
          <w:tcPr>
            <w:tcW w:w="2500" w:type="pct"/>
          </w:tcPr>
          <w:p w14:paraId="7839144F" w14:textId="7EE3978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Windows 10 and later</w:t>
            </w:r>
          </w:p>
        </w:tc>
      </w:tr>
      <w:tr w:rsidR="003C448A" w14:paraId="55E2CB0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40FE9D0" w14:textId="7C39C87F" w:rsidR="003C448A" w:rsidRDefault="003C448A" w:rsidP="003C448A">
            <w:pPr>
              <w:pStyle w:val="1ATableTextStyle"/>
              <w:rPr>
                <w:lang w:bidi="en-US"/>
              </w:rPr>
            </w:pPr>
            <w:r>
              <w:rPr>
                <w:lang w:bidi="en-US"/>
              </w:rPr>
              <w:t>Scope tags</w:t>
            </w:r>
          </w:p>
        </w:tc>
        <w:tc>
          <w:tcPr>
            <w:tcW w:w="2500" w:type="pct"/>
          </w:tcPr>
          <w:p w14:paraId="41899340" w14:textId="4FCDAD0B"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Default</w:t>
            </w:r>
          </w:p>
        </w:tc>
      </w:tr>
    </w:tbl>
    <w:p w14:paraId="4645B562" w14:textId="43F2BBE6" w:rsidR="003C448A" w:rsidRDefault="003C448A" w:rsidP="003C448A">
      <w:pPr>
        <w:pStyle w:val="Caption"/>
      </w:pPr>
      <w:r>
        <w:t xml:space="preserve">Table </w:t>
      </w:r>
      <w:r>
        <w:fldChar w:fldCharType="begin"/>
      </w:r>
      <w:r>
        <w:instrText xml:space="preserve"> SEQ Table \* ARABIC </w:instrText>
      </w:r>
      <w:r>
        <w:fldChar w:fldCharType="separate"/>
      </w:r>
      <w:r>
        <w:rPr>
          <w:noProof/>
        </w:rPr>
        <w:t>295</w:t>
      </w:r>
      <w:r>
        <w:fldChar w:fldCharType="end"/>
      </w:r>
      <w:r>
        <w:t>. Basics - Win - Application Control - D - AppLocker - AUDIT - v1.0.0</w:t>
      </w:r>
    </w:p>
    <w:tbl>
      <w:tblPr>
        <w:tblStyle w:val="GridTable4-Accent2"/>
        <w:tblW w:w="5000" w:type="pct"/>
        <w:tblLook w:val="04A0" w:firstRow="1" w:lastRow="0" w:firstColumn="1" w:lastColumn="0" w:noHBand="0" w:noVBand="1"/>
      </w:tblPr>
      <w:tblGrid>
        <w:gridCol w:w="1221"/>
        <w:gridCol w:w="7795"/>
      </w:tblGrid>
      <w:tr w:rsidR="003C448A" w14:paraId="303525B6"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 w:type="pct"/>
          </w:tcPr>
          <w:p w14:paraId="6690EB58" w14:textId="5883E818" w:rsidR="003C448A" w:rsidRDefault="003C448A" w:rsidP="003C448A">
            <w:pPr>
              <w:pStyle w:val="1ATableHeaderBold"/>
              <w:rPr>
                <w:lang w:bidi="en-US"/>
              </w:rPr>
            </w:pPr>
            <w:r>
              <w:rPr>
                <w:lang w:bidi="en-US"/>
              </w:rPr>
              <w:t>Name</w:t>
            </w:r>
          </w:p>
        </w:tc>
        <w:tc>
          <w:tcPr>
            <w:tcW w:w="4323" w:type="pct"/>
          </w:tcPr>
          <w:p w14:paraId="60A189ED" w14:textId="576BB4F0"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7540F2E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0E2324A1" w14:textId="65BB6D73" w:rsidR="003C448A" w:rsidRDefault="003C448A" w:rsidP="003C448A">
            <w:pPr>
              <w:pStyle w:val="1ATableCategoryHeaderRowBold"/>
              <w:rPr>
                <w:lang w:bidi="en-US"/>
              </w:rPr>
            </w:pPr>
            <w:r>
              <w:rPr>
                <w:lang w:bidi="en-US"/>
              </w:rPr>
              <w:t>OMA-URI Settings</w:t>
            </w:r>
          </w:p>
        </w:tc>
      </w:tr>
      <w:tr w:rsidR="003C448A" w14:paraId="53F1A94B"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4A630633" w14:textId="0BBDF18D" w:rsidR="003C448A" w:rsidRDefault="003C448A" w:rsidP="003C448A">
            <w:pPr>
              <w:pStyle w:val="1ATableSub-CategoryHeaderColumn"/>
              <w:rPr>
                <w:lang w:bidi="en-US"/>
              </w:rPr>
            </w:pPr>
            <w:r>
              <w:rPr>
                <w:lang w:bidi="en-US"/>
              </w:rPr>
              <w:t>AppLocker AppX</w:t>
            </w:r>
          </w:p>
        </w:tc>
      </w:tr>
      <w:tr w:rsidR="003C448A" w14:paraId="505A01C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 w:type="pct"/>
          </w:tcPr>
          <w:p w14:paraId="01F47E14" w14:textId="5A093B52" w:rsidR="003C448A" w:rsidRDefault="003C448A" w:rsidP="003C448A">
            <w:pPr>
              <w:pStyle w:val="1ATableTextStyle"/>
              <w:rPr>
                <w:lang w:bidi="en-US"/>
              </w:rPr>
            </w:pPr>
            <w:r>
              <w:rPr>
                <w:lang w:bidi="en-US"/>
              </w:rPr>
              <w:t>Name</w:t>
            </w:r>
          </w:p>
        </w:tc>
        <w:tc>
          <w:tcPr>
            <w:tcW w:w="4323" w:type="pct"/>
          </w:tcPr>
          <w:p w14:paraId="1B957945" w14:textId="2F35945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AppLocker AppX</w:t>
            </w:r>
          </w:p>
        </w:tc>
      </w:tr>
      <w:tr w:rsidR="003C448A" w14:paraId="7C8733D4" w14:textId="77777777" w:rsidTr="003C448A">
        <w:tc>
          <w:tcPr>
            <w:cnfStyle w:val="001000000000" w:firstRow="0" w:lastRow="0" w:firstColumn="1" w:lastColumn="0" w:oddVBand="0" w:evenVBand="0" w:oddHBand="0" w:evenHBand="0" w:firstRowFirstColumn="0" w:firstRowLastColumn="0" w:lastRowFirstColumn="0" w:lastRowLastColumn="0"/>
            <w:tcW w:w="677" w:type="pct"/>
          </w:tcPr>
          <w:p w14:paraId="28039C4B" w14:textId="10E86513" w:rsidR="003C448A" w:rsidRDefault="003C448A" w:rsidP="003C448A">
            <w:pPr>
              <w:pStyle w:val="1ATableTextStyle"/>
              <w:rPr>
                <w:lang w:bidi="en-US"/>
              </w:rPr>
            </w:pPr>
            <w:r>
              <w:rPr>
                <w:lang w:bidi="en-US"/>
              </w:rPr>
              <w:t>Description</w:t>
            </w:r>
          </w:p>
        </w:tc>
        <w:tc>
          <w:tcPr>
            <w:tcW w:w="4323" w:type="pct"/>
          </w:tcPr>
          <w:p w14:paraId="2D8FB107" w14:textId="3E7A3BE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AppLocker Configuration for AppX Files</w:t>
            </w:r>
          </w:p>
        </w:tc>
      </w:tr>
      <w:tr w:rsidR="003C448A" w14:paraId="6A85ADB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 w:type="pct"/>
          </w:tcPr>
          <w:p w14:paraId="69DC477F" w14:textId="7258067E" w:rsidR="003C448A" w:rsidRDefault="003C448A" w:rsidP="003C448A">
            <w:pPr>
              <w:pStyle w:val="1ATableTextStyle"/>
              <w:rPr>
                <w:lang w:bidi="en-US"/>
              </w:rPr>
            </w:pPr>
            <w:r>
              <w:rPr>
                <w:lang w:bidi="en-US"/>
              </w:rPr>
              <w:t>OMA-URI</w:t>
            </w:r>
          </w:p>
        </w:tc>
        <w:tc>
          <w:tcPr>
            <w:tcW w:w="4323" w:type="pct"/>
          </w:tcPr>
          <w:p w14:paraId="42AFBA2A" w14:textId="35FE153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./Vendor/MSFT/AppLocker/ApplicationLaunchRestrictions/StoreAppsGroup/StoreApps/Policy</w:t>
            </w:r>
          </w:p>
        </w:tc>
      </w:tr>
      <w:tr w:rsidR="003C448A" w14:paraId="5B2D2DBE" w14:textId="77777777" w:rsidTr="003C448A">
        <w:tc>
          <w:tcPr>
            <w:cnfStyle w:val="001000000000" w:firstRow="0" w:lastRow="0" w:firstColumn="1" w:lastColumn="0" w:oddVBand="0" w:evenVBand="0" w:oddHBand="0" w:evenHBand="0" w:firstRowFirstColumn="0" w:firstRowLastColumn="0" w:lastRowFirstColumn="0" w:lastRowLastColumn="0"/>
            <w:tcW w:w="677" w:type="pct"/>
          </w:tcPr>
          <w:p w14:paraId="2566BBEC" w14:textId="6F80F283" w:rsidR="003C448A" w:rsidRDefault="003C448A" w:rsidP="003C448A">
            <w:pPr>
              <w:pStyle w:val="1ATableTextStyle"/>
              <w:rPr>
                <w:lang w:bidi="en-US"/>
              </w:rPr>
            </w:pPr>
            <w:r>
              <w:rPr>
                <w:lang w:bidi="en-US"/>
              </w:rPr>
              <w:t>Data type</w:t>
            </w:r>
          </w:p>
        </w:tc>
        <w:tc>
          <w:tcPr>
            <w:tcW w:w="4323" w:type="pct"/>
          </w:tcPr>
          <w:p w14:paraId="7144102B" w14:textId="40E47E6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String (XML file)</w:t>
            </w:r>
          </w:p>
        </w:tc>
      </w:tr>
      <w:tr w:rsidR="003C448A" w14:paraId="18C7D06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 w:type="pct"/>
          </w:tcPr>
          <w:p w14:paraId="6F40B00E" w14:textId="18D13392" w:rsidR="003C448A" w:rsidRDefault="003C448A" w:rsidP="003C448A">
            <w:pPr>
              <w:pStyle w:val="1ATableTextStyle"/>
              <w:rPr>
                <w:lang w:bidi="en-US"/>
              </w:rPr>
            </w:pPr>
            <w:r>
              <w:rPr>
                <w:lang w:bidi="en-US"/>
              </w:rPr>
              <w:t>Value</w:t>
            </w:r>
          </w:p>
        </w:tc>
        <w:tc>
          <w:tcPr>
            <w:tcW w:w="4323" w:type="pct"/>
          </w:tcPr>
          <w:p w14:paraId="15CF7A46"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&lt;?xml version="1.0" encoding="utf-8"?&gt;</w:t>
            </w:r>
          </w:p>
          <w:p w14:paraId="3713ABB0"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&lt;RuleCollection Type="Appx" EnforcementMode="AuditOnly"&gt;</w:t>
            </w:r>
          </w:p>
          <w:p w14:paraId="3958494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&lt;FilePublisherRule Id="5b2a8477-5617-4653-badd-81ee23fc2bb6" Name="All signed packaged apps" Description="Allows members of the Everyone group to run packaged apps that are signed." UserOrGroupSid="S-1-1-0" Action="Allow"&gt;</w:t>
            </w:r>
          </w:p>
          <w:p w14:paraId="1FB31600"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5A4477A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 ProductName="*" BinaryName="*"&gt;</w:t>
            </w:r>
          </w:p>
          <w:p w14:paraId="555BAD3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LowSection="0.0.0.0" HighSection="*" /&gt;</w:t>
            </w:r>
          </w:p>
          <w:p w14:paraId="6D6B35B0"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6A32DC4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2BBFF7E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&lt;Exceptions&gt;</w:t>
            </w:r>
          </w:p>
          <w:p w14:paraId="66B54526"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lastRenderedPageBreak/>
              <w:t xml:space="preserve">      &lt;FilePublisherCondition PublisherName="CN=Microsoft Corporation, O=Microsoft Corporation, L=Redmond, S=Washington, C=US" ProductName="Microsoft.Getstarted" BinaryName="*"&gt;</w:t>
            </w:r>
          </w:p>
          <w:p w14:paraId="7410E6F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LowSection="0.0.0.0" HighSection="*" /&gt;</w:t>
            </w:r>
          </w:p>
          <w:p w14:paraId="77D8658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0EE3AEA7"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PublisherName="CN=Microsoft Corporation, O=Microsoft Corporation, L=Redmond, S=Washington, C=US" ProductName="Microsoft.MicrosoftOfficeHub" BinaryName="*"&gt;</w:t>
            </w:r>
          </w:p>
          <w:p w14:paraId="4D7DCDD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LowSection="0.0.0.0" HighSection="*" /&gt;</w:t>
            </w:r>
          </w:p>
          <w:p w14:paraId="5D70644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58C5B9A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PublisherName="CN=Skype Software Sarl, O=Microsoft Corporation, L=Luxembourg, S=Luxembourg, C=LU" ProductName="Microsoft.SkypeApp" BinaryName="*"&gt;</w:t>
            </w:r>
          </w:p>
          <w:p w14:paraId="77924C1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LowSection="0.0.0.0" HighSection="*" /&gt;</w:t>
            </w:r>
          </w:p>
          <w:p w14:paraId="6EA9ECE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507147B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PublisherName="CN=Microsoft Windows, O=Microsoft Corporation, L=Redmond, S=Washington, C=US" ProductName="Microsoft.WindowsFeedback" BinaryName="*"&gt;</w:t>
            </w:r>
          </w:p>
          <w:p w14:paraId="63FF7C2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LowSection="0.0.0.0" HighSection="*" /&gt;</w:t>
            </w:r>
          </w:p>
          <w:p w14:paraId="7D06B837"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15502B4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PublisherName="CN=Microsoft Corporation, O=Microsoft Corporation, L=Redmond, S=Washington, C=US" ProductName="Microsoft.WindowsStore" BinaryName="*"&gt;</w:t>
            </w:r>
          </w:p>
          <w:p w14:paraId="0719399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LowSection="0.0.0.0" HighSection="*" /&gt;</w:t>
            </w:r>
          </w:p>
          <w:p w14:paraId="7B55FD4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188492BD"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PublisherName="CN=Microsoft Corporation, O=Microsoft Corporation, L=Redmond, S=Washington, C=US" ProductName="Microsoft.DesktopInstaller" BinaryName="*"&gt;</w:t>
            </w:r>
          </w:p>
          <w:p w14:paraId="201F44F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LowSection="0.0.0.0" HighSection="*" /&gt;</w:t>
            </w:r>
          </w:p>
          <w:p w14:paraId="73CA4F44"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1BE401A6"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&lt;/Exceptions&gt;</w:t>
            </w:r>
          </w:p>
          <w:p w14:paraId="0983EAD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&lt;/FilePublisherRule&gt;</w:t>
            </w:r>
          </w:p>
          <w:p w14:paraId="1FAF07B8" w14:textId="24D60FC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&lt;/RuleCollection&gt;</w:t>
            </w:r>
          </w:p>
        </w:tc>
      </w:tr>
      <w:tr w:rsidR="003C448A" w14:paraId="57AC1916"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7345CBE6" w14:textId="7B07F2DA" w:rsidR="003C448A" w:rsidRDefault="003C448A" w:rsidP="003C448A">
            <w:pPr>
              <w:pStyle w:val="1ATableSub-CategoryHeaderColumn"/>
              <w:rPr>
                <w:lang w:bidi="en-US"/>
              </w:rPr>
            </w:pPr>
            <w:r>
              <w:rPr>
                <w:lang w:bidi="en-US"/>
              </w:rPr>
              <w:lastRenderedPageBreak/>
              <w:t>Applocker EXE</w:t>
            </w:r>
          </w:p>
        </w:tc>
      </w:tr>
      <w:tr w:rsidR="003C448A" w14:paraId="249E9FC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 w:type="pct"/>
          </w:tcPr>
          <w:p w14:paraId="44938A03" w14:textId="432829EC" w:rsidR="003C448A" w:rsidRDefault="003C448A" w:rsidP="003C448A">
            <w:pPr>
              <w:pStyle w:val="1ATableTextStyle"/>
              <w:rPr>
                <w:lang w:bidi="en-US"/>
              </w:rPr>
            </w:pPr>
            <w:r>
              <w:rPr>
                <w:lang w:bidi="en-US"/>
              </w:rPr>
              <w:t>Name</w:t>
            </w:r>
          </w:p>
        </w:tc>
        <w:tc>
          <w:tcPr>
            <w:tcW w:w="4323" w:type="pct"/>
          </w:tcPr>
          <w:p w14:paraId="6B227991" w14:textId="76DD1A6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Applocker EXE</w:t>
            </w:r>
          </w:p>
        </w:tc>
      </w:tr>
      <w:tr w:rsidR="003C448A" w14:paraId="440A178D" w14:textId="77777777" w:rsidTr="003C448A">
        <w:tc>
          <w:tcPr>
            <w:cnfStyle w:val="001000000000" w:firstRow="0" w:lastRow="0" w:firstColumn="1" w:lastColumn="0" w:oddVBand="0" w:evenVBand="0" w:oddHBand="0" w:evenHBand="0" w:firstRowFirstColumn="0" w:firstRowLastColumn="0" w:lastRowFirstColumn="0" w:lastRowLastColumn="0"/>
            <w:tcW w:w="677" w:type="pct"/>
          </w:tcPr>
          <w:p w14:paraId="74641836" w14:textId="7AFCA042" w:rsidR="003C448A" w:rsidRDefault="003C448A" w:rsidP="003C448A">
            <w:pPr>
              <w:pStyle w:val="1ATableTextStyle"/>
              <w:rPr>
                <w:lang w:bidi="en-US"/>
              </w:rPr>
            </w:pPr>
            <w:r>
              <w:rPr>
                <w:lang w:bidi="en-US"/>
              </w:rPr>
              <w:t>Description</w:t>
            </w:r>
          </w:p>
        </w:tc>
        <w:tc>
          <w:tcPr>
            <w:tcW w:w="4323" w:type="pct"/>
          </w:tcPr>
          <w:p w14:paraId="3F01D30B" w14:textId="489D08F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AppLocker Configuration for EXE Files</w:t>
            </w:r>
          </w:p>
        </w:tc>
      </w:tr>
      <w:tr w:rsidR="003C448A" w14:paraId="0249446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 w:type="pct"/>
          </w:tcPr>
          <w:p w14:paraId="52364BCC" w14:textId="4B6E222E" w:rsidR="003C448A" w:rsidRDefault="003C448A" w:rsidP="003C448A">
            <w:pPr>
              <w:pStyle w:val="1ATableTextStyle"/>
              <w:rPr>
                <w:lang w:bidi="en-US"/>
              </w:rPr>
            </w:pPr>
            <w:r>
              <w:rPr>
                <w:lang w:bidi="en-US"/>
              </w:rPr>
              <w:t>OMA-URI</w:t>
            </w:r>
          </w:p>
        </w:tc>
        <w:tc>
          <w:tcPr>
            <w:tcW w:w="4323" w:type="pct"/>
          </w:tcPr>
          <w:p w14:paraId="0806A735" w14:textId="5B2223D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./Vendor/MSFT/AppLocker/ApplicationLaunchRestrictions/EXEGroup/EXE/Policy</w:t>
            </w:r>
          </w:p>
        </w:tc>
      </w:tr>
      <w:tr w:rsidR="003C448A" w14:paraId="3103AAA4" w14:textId="77777777" w:rsidTr="003C448A">
        <w:tc>
          <w:tcPr>
            <w:cnfStyle w:val="001000000000" w:firstRow="0" w:lastRow="0" w:firstColumn="1" w:lastColumn="0" w:oddVBand="0" w:evenVBand="0" w:oddHBand="0" w:evenHBand="0" w:firstRowFirstColumn="0" w:firstRowLastColumn="0" w:lastRowFirstColumn="0" w:lastRowLastColumn="0"/>
            <w:tcW w:w="677" w:type="pct"/>
          </w:tcPr>
          <w:p w14:paraId="4FD27E22" w14:textId="47C6B75E" w:rsidR="003C448A" w:rsidRDefault="003C448A" w:rsidP="003C448A">
            <w:pPr>
              <w:pStyle w:val="1ATableTextStyle"/>
              <w:rPr>
                <w:lang w:bidi="en-US"/>
              </w:rPr>
            </w:pPr>
            <w:r>
              <w:rPr>
                <w:lang w:bidi="en-US"/>
              </w:rPr>
              <w:t>Data type</w:t>
            </w:r>
          </w:p>
        </w:tc>
        <w:tc>
          <w:tcPr>
            <w:tcW w:w="4323" w:type="pct"/>
          </w:tcPr>
          <w:p w14:paraId="593DC036" w14:textId="2D75621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String (XML file)</w:t>
            </w:r>
          </w:p>
        </w:tc>
      </w:tr>
      <w:tr w:rsidR="003C448A" w14:paraId="4131989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 w:type="pct"/>
          </w:tcPr>
          <w:p w14:paraId="74B612F1" w14:textId="0B402CFA" w:rsidR="003C448A" w:rsidRDefault="003C448A" w:rsidP="003C448A">
            <w:pPr>
              <w:pStyle w:val="1ATableTextStyle"/>
              <w:rPr>
                <w:lang w:bidi="en-US"/>
              </w:rPr>
            </w:pPr>
            <w:r>
              <w:rPr>
                <w:lang w:bidi="en-US"/>
              </w:rPr>
              <w:t>Value</w:t>
            </w:r>
          </w:p>
        </w:tc>
        <w:tc>
          <w:tcPr>
            <w:tcW w:w="4323" w:type="pct"/>
          </w:tcPr>
          <w:p w14:paraId="771BB26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&lt;?xml version="1.0" encoding="utf-8"?&gt;</w:t>
            </w:r>
          </w:p>
          <w:p w14:paraId="7B0EB35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&lt;RuleCollection Type="Exe" EnforcementMode="AuditOnly"&gt;</w:t>
            </w:r>
          </w:p>
          <w:p w14:paraId="0737FD70"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 Id="fd686d83-a829-4351-8ff4-27c7de5755d2" Name="(Default Rule) All files" Description="Allows members of the local Administrators group to run all applications." UserOrGroupSid="S-1-5-32-544" Action="Allow"&gt;</w:t>
            </w:r>
          </w:p>
          <w:p w14:paraId="16EA6536"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lastRenderedPageBreak/>
              <w:t xml:space="preserve">    &lt;Conditions&gt;</w:t>
            </w:r>
          </w:p>
          <w:p w14:paraId="6F37A0E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 /&gt;</w:t>
            </w:r>
          </w:p>
          <w:p w14:paraId="688369CD"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5F9B439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&lt;/FilePathRule&gt;</w:t>
            </w:r>
          </w:p>
          <w:p w14:paraId="0CE154D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 Id="cdfd5d1c-828f-4bd6-9542-1395c6088f82" Name="All files located in the Program Files folder" Description="Allows members of the Everyone group to run applications that are located in the Program Files folder." UserOrGroupSid="S-1-1-0" Action="Allow"&gt;</w:t>
            </w:r>
          </w:p>
          <w:p w14:paraId="729D5C9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3A445C2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Path="%PROGRAMFILES%\*" /&gt;</w:t>
            </w:r>
          </w:p>
          <w:p w14:paraId="2E8F655A"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238125BD"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&lt;/FilePathRule&gt;</w:t>
            </w:r>
          </w:p>
          <w:p w14:paraId="13EA2AD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 Id="38080c1b-54bc-4f7e-804d-fafb70bf781b" Name="All files located in the Windows folder" Description="Allows members of the Everyone group to run applications that are located in the Windows folder." UserOrGroupSid="S-1-1-0" Action="Allow"&gt;</w:t>
            </w:r>
          </w:p>
          <w:p w14:paraId="1C00931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629B1F9B"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 /&gt;</w:t>
            </w:r>
          </w:p>
          <w:p w14:paraId="65D3F2F7"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6099614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&lt;Exceptions&gt;</w:t>
            </w:r>
          </w:p>
          <w:p w14:paraId="48921E0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Path="%SYSTEM32%\com\dmp\*" /&gt;</w:t>
            </w:r>
          </w:p>
          <w:p w14:paraId="6CAD6E9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Path="%SYSTEM32%\drivers\driverdata:*" /&gt;</w:t>
            </w:r>
          </w:p>
          <w:p w14:paraId="3721D2A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Path="%SYSTEM32%\drivers\driverdata\*" /&gt;</w:t>
            </w:r>
          </w:p>
          <w:p w14:paraId="70FD894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Path="%SYSTEM32%\fxstmp\*" /&gt;</w:t>
            </w:r>
          </w:p>
          <w:p w14:paraId="057217AA"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Path="%SYSTEM32%\microsoft\crypto\rsa\machinekeys:*" /&gt;</w:t>
            </w:r>
          </w:p>
          <w:p w14:paraId="006CF41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Path="%SYSTEM32%\microsoft\crypto\rsa\machinekeys\*" /&gt;</w:t>
            </w:r>
          </w:p>
          <w:p w14:paraId="518C9A7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Path="%SYSTEM32%\spool\drivers\color\*" /&gt;</w:t>
            </w:r>
          </w:p>
          <w:p w14:paraId="684A5D4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Path="%SYSTEM32%\spool\printers\*" /&gt;</w:t>
            </w:r>
          </w:p>
          <w:p w14:paraId="159EC7B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Path="%SYSTEM32%\spool\servers\*" /&gt;</w:t>
            </w:r>
          </w:p>
          <w:p w14:paraId="39CA24F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Path="%SYSTEM32%\tasks\*" /&gt;</w:t>
            </w:r>
          </w:p>
          <w:p w14:paraId="744E4037"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Path="%SYSTEM32%\tasks_migrated\*" /&gt;</w:t>
            </w:r>
          </w:p>
          <w:p w14:paraId="70C6763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Path="%WINDIR%\debug\*" /&gt;</w:t>
            </w:r>
          </w:p>
          <w:p w14:paraId="1A78AE2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Path="%WINDIR%\Debug\wia\*" /&gt;</w:t>
            </w:r>
          </w:p>
          <w:p w14:paraId="4C995E8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Path="%WINDIR%\pchealth\ERRORREP\*" /&gt;</w:t>
            </w:r>
          </w:p>
          <w:p w14:paraId="3118DD6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Path="%WINDIR%\registration\*" /&gt;</w:t>
            </w:r>
          </w:p>
          <w:p w14:paraId="1F38F56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Path="%WINDIR%\SysWOW64\com\dmp\*" /&gt;</w:t>
            </w:r>
          </w:p>
          <w:p w14:paraId="2C4CB9A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Path="%WINDIR%\SysWOW64\FxsTmp\*" /&gt;</w:t>
            </w:r>
          </w:p>
          <w:p w14:paraId="16352C5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Path="%WINDIR%\SysWOW64\Tasks\*" /&gt;</w:t>
            </w:r>
          </w:p>
          <w:p w14:paraId="1343239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Path="%WINDIR%\tasks\*" /&gt;</w:t>
            </w:r>
          </w:p>
          <w:p w14:paraId="6313DCB4"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Path="%WINDIR%\temp\*" /&gt;</w:t>
            </w:r>
          </w:p>
          <w:p w14:paraId="7F666C9A"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Path="%WINDIR%\tracing:*" /&gt;</w:t>
            </w:r>
          </w:p>
          <w:p w14:paraId="0CB3E350"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Path="%WINDIR%\tracing\*" /&gt;</w:t>
            </w:r>
          </w:p>
          <w:p w14:paraId="424F30E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w:t>
            </w:r>
            <w:r>
              <w:rPr>
                <w:lang w:bidi="en-US"/>
              </w:rPr>
              <w:lastRenderedPageBreak/>
              <w:t>ProductName="MICROSOFT® WINDOWS® OPERATING SYSTEM" BinaryName="CIPHER.EXE"&gt;</w:t>
            </w:r>
          </w:p>
          <w:p w14:paraId="7898F927"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2114285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1014A400"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WINDOWS® OPERATING SYSTEM" BinaryName="FTP.EXE"&gt;</w:t>
            </w:r>
          </w:p>
          <w:p w14:paraId="0ADBE1E4"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2D2F8CD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0468985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.NET FRAMEWORK" BinaryName="INSTALLUTIL.EXE"&gt;</w:t>
            </w:r>
          </w:p>
          <w:p w14:paraId="4E75321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2AD0EBE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30B5CBC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.NET FRAMEWORK" BinaryName="MSBUILD.EXE"&gt;</w:t>
            </w:r>
          </w:p>
          <w:p w14:paraId="542CF834"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5339512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531F4A9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ProductName="INTERNET EXPLORER" BinaryName="MSHTA.EXE"&gt;</w:t>
            </w:r>
          </w:p>
          <w:p w14:paraId="7C915607"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48C05D7B"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1E519A3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WINDOWS® OPERATING SYSTEM" BinaryName="NET.EXE"&gt;</w:t>
            </w:r>
          </w:p>
          <w:p w14:paraId="77C992D0"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552C8BF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36743A76"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WINDOWS® OPERATING SYSTEM" BinaryName="NET1.EXE"&gt;</w:t>
            </w:r>
          </w:p>
          <w:p w14:paraId="54B9557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726F4B5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251A44C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WINDOWS® OPERATING SYSTEM" BinaryName="NETSH.EXE"&gt;</w:t>
            </w:r>
          </w:p>
          <w:p w14:paraId="6C728E3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68E96C5A"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25ABF59B"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w:t>
            </w:r>
            <w:r>
              <w:rPr>
                <w:lang w:bidi="en-US"/>
              </w:rPr>
              <w:lastRenderedPageBreak/>
              <w:t>ProductName="MICROSOFT® WINDOWS® OPERATING SYSTEM" BinaryName="POWERSHELL_ISE.EXE"&gt;</w:t>
            </w:r>
          </w:p>
          <w:p w14:paraId="7FE91406"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6E07F83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7273FAD7"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WINDOWS® OPERATING SYSTEM" BinaryName="PRESENTATIONHOST.EXE"&gt;</w:t>
            </w:r>
          </w:p>
          <w:p w14:paraId="70F75BB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57C99C1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6D5055BD"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WINDOWS® OPERATING SYSTEM" BinaryName="REG.EXE"&gt;</w:t>
            </w:r>
          </w:p>
          <w:p w14:paraId="57CD942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0ABD8A5A"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1200ADFD"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WINDOWS® OPERATING SYSTEM" BinaryName="REGEDT32.EXE"&gt;</w:t>
            </w:r>
          </w:p>
          <w:p w14:paraId="37214DB6"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4006D90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3D83E47D"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WINDOWS® OPERATING SYSTEM" BinaryName="REGEDIT.EXE"&gt;</w:t>
            </w:r>
          </w:p>
          <w:p w14:paraId="6D44D14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01CE24A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47CB32A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WINDOWS® OPERATING SYSTEM" BinaryName="REGINI.EXE"&gt;</w:t>
            </w:r>
          </w:p>
          <w:p w14:paraId="7843DE4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0FBA1F2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20F48C97"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WINDOWS® OPERATING SYSTEM" BinaryName="RUNAS.EXE"&gt;</w:t>
            </w:r>
          </w:p>
          <w:p w14:paraId="16C4A78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0CD9595B"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52A56C0A"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 WINDOWS SCRIPT HOST" BinaryName="*SCRIPT.EXE"&gt;</w:t>
            </w:r>
          </w:p>
          <w:p w14:paraId="2A17A9E6"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1755AFC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1C693DE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lastRenderedPageBreak/>
              <w:t xml:space="preserve">      &lt;FilePublisherCondition PublisherName="O=MICROSOFT CORPORATION, L=REDMOND, S=WASHINGTON, C=US" ProductName="MICROSOFT® WINDOWS® OPERATING SYSTEM" BinaryName="WMIC.EXE"&gt;</w:t>
            </w:r>
          </w:p>
          <w:p w14:paraId="6CA45EBD"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631E500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04B01D1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&lt;/Exceptions&gt;</w:t>
            </w:r>
          </w:p>
          <w:p w14:paraId="4A4418F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&lt;/FilePathRule&gt;</w:t>
            </w:r>
          </w:p>
          <w:p w14:paraId="5D0AD8C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&lt;FilePublisherRule Id="27d9e82c-e5bb-4c3c-802f-bdba3c2b3dda" Name="Allow all Products and Binaries from O=MICROSOFT CORPORATION, L=REDMOND, S=WASHINGTON, C=US" Description="" UserOrGroupSid="S-1-1-0" Action="Allow"&gt;</w:t>
            </w:r>
          </w:p>
          <w:p w14:paraId="305F56F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2A76C41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 BinaryName="*"&gt;</w:t>
            </w:r>
          </w:p>
          <w:p w14:paraId="2251F54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0817B86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7530BFE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15981DD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&lt;Exceptions&gt;</w:t>
            </w:r>
          </w:p>
          <w:p w14:paraId="1E41758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WINDOWS® OPERATING SYSTEM" BinaryName="CIPHER.EXE"&gt;</w:t>
            </w:r>
          </w:p>
          <w:p w14:paraId="45DB811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1D8DB5E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7CD7AA7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WINDOWS® OPERATING SYSTEM" BinaryName="FTP.EXE"&gt;</w:t>
            </w:r>
          </w:p>
          <w:p w14:paraId="12038AF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1B30104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38720864"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.NET FRAMEWORK" BinaryName="INSTALLUTIL.EXE"&gt;</w:t>
            </w:r>
          </w:p>
          <w:p w14:paraId="0FDA23F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240462C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000A50C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.NET FRAMEWORK" BinaryName="MSBUILD.EXE"&gt;</w:t>
            </w:r>
          </w:p>
          <w:p w14:paraId="2482732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25B8853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7E2DA81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ProductName="INTERNET EXPLORER" BinaryName="MSHTA.EXE"&gt;</w:t>
            </w:r>
          </w:p>
          <w:p w14:paraId="2838016B"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lastRenderedPageBreak/>
              <w:t xml:space="preserve">        &lt;BinaryVersionRange LowSection="*" HighSection="*" /&gt;</w:t>
            </w:r>
          </w:p>
          <w:p w14:paraId="672D7A37"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63C91D9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WINDOWS® OPERATING SYSTEM" BinaryName="NET.EXE"&gt;</w:t>
            </w:r>
          </w:p>
          <w:p w14:paraId="5A9BBB7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4487450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14E53A90"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WINDOWS® OPERATING SYSTEM" BinaryName="NET1.EXE"&gt;</w:t>
            </w:r>
          </w:p>
          <w:p w14:paraId="77C7429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5F250C4A"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03A958A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WINDOWS® OPERATING SYSTEM" BinaryName="NETSH.EXE"&gt;</w:t>
            </w:r>
          </w:p>
          <w:p w14:paraId="260DB98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6085674D"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32A7DA8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WINDOWS® OPERATING SYSTEM" BinaryName="POWERSHELL_ISE.EXE"&gt;</w:t>
            </w:r>
          </w:p>
          <w:p w14:paraId="26D1EFE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2E346F6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1B9888C7"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WINDOWS® OPERATING SYSTEM" BinaryName="PRESENTATIONHOST.EXE"&gt;</w:t>
            </w:r>
          </w:p>
          <w:p w14:paraId="1B085F7D"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6C46B93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7228CECD"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WINDOWS® OPERATING SYSTEM" BinaryName="REG.EXE"&gt;</w:t>
            </w:r>
          </w:p>
          <w:p w14:paraId="60C5E36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34AEAD2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14E5AFD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WINDOWS® OPERATING SYSTEM" BinaryName="REGEDT32.EXE"&gt;</w:t>
            </w:r>
          </w:p>
          <w:p w14:paraId="2790F704"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48B6646B"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66F49EA4"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w:t>
            </w:r>
            <w:r>
              <w:rPr>
                <w:lang w:bidi="en-US"/>
              </w:rPr>
              <w:lastRenderedPageBreak/>
              <w:t>ProductName="MICROSOFT® WINDOWS® OPERATING SYSTEM" BinaryName="REGEDIT.EXE"&gt;</w:t>
            </w:r>
          </w:p>
          <w:p w14:paraId="58B8C91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77332B0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251D7AE4"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WINDOWS® OPERATING SYSTEM" BinaryName="REGINI.EXE"&gt;</w:t>
            </w:r>
          </w:p>
          <w:p w14:paraId="5FA876B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7F1E17C6"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2B5B37B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WINDOWS® OPERATING SYSTEM" BinaryName="RUNAS.EXE"&gt;</w:t>
            </w:r>
          </w:p>
          <w:p w14:paraId="3E012CEB"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008F4A3D"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778157EA"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 WINDOWS SCRIPT HOST" BinaryName="*SCRIPT.EXE"&gt;</w:t>
            </w:r>
          </w:p>
          <w:p w14:paraId="59874D80"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5C56F1D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4C9E445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WINDOWS® OPERATING SYSTEM" BinaryName="WMIC.EXE"&gt;</w:t>
            </w:r>
          </w:p>
          <w:p w14:paraId="65DCC79D"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530D5DD6"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1AF94FC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&lt;/Exceptions&gt;</w:t>
            </w:r>
          </w:p>
          <w:p w14:paraId="5486C12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&lt;/FilePublisherRule&gt;</w:t>
            </w:r>
          </w:p>
          <w:p w14:paraId="72E0E62A"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 Id="b91a15a0-1086-4750-bcdd-b1aad9ab0a92" Name="Additional allowed path: %OSDRIVE%\PROGRAMDATA\MICROSOFT\WINDOWS DEFENDER\PLATFORM\*" Description="Allows Everyone to execute from %OSDRIVE%\PROGRAMDATA\MICROSOFT\WINDOWS DEFENDER\PLATFORM\*" UserOrGroupSid="S-1-1-0" Action="Allow"&gt;</w:t>
            </w:r>
          </w:p>
          <w:p w14:paraId="21583BA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558BF92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Path="%OSDRIVE%\PROGRAMDATA\MICROSOFT\WINDOWS DEFENDER\PLATFORM\*" /&gt;</w:t>
            </w:r>
          </w:p>
          <w:p w14:paraId="2BDDF020"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666676B7"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&lt;/FilePathRule&gt;</w:t>
            </w:r>
          </w:p>
          <w:p w14:paraId="3EF5EA46"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 Id="95b9ab17-6f3d-4f15-b93c-06cca9e1236f" Name="C:\ProgramData\Microsoft\*" Description="Windows Defender" UserOrGroupSid="S-1-1-0" Action="Allow"&gt;</w:t>
            </w:r>
          </w:p>
          <w:p w14:paraId="7CBCD8F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55A3596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Path="C:\ProgramData\Microsoft\*" /&gt;</w:t>
            </w:r>
          </w:p>
          <w:p w14:paraId="5A758B6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lastRenderedPageBreak/>
              <w:t xml:space="preserve">    &lt;/Conditions&gt;</w:t>
            </w:r>
          </w:p>
          <w:p w14:paraId="11FDF37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&lt;/FilePathRule&gt;</w:t>
            </w:r>
          </w:p>
          <w:p w14:paraId="08019EB1" w14:textId="5671058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&lt;/RuleCollection&gt;</w:t>
            </w:r>
          </w:p>
        </w:tc>
      </w:tr>
      <w:tr w:rsidR="003C448A" w14:paraId="54AA9FB8"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120B4033" w14:textId="2A325B5A" w:rsidR="003C448A" w:rsidRDefault="003C448A" w:rsidP="003C448A">
            <w:pPr>
              <w:pStyle w:val="1ATableSub-CategoryHeaderColumn"/>
              <w:rPr>
                <w:lang w:bidi="en-US"/>
              </w:rPr>
            </w:pPr>
            <w:r>
              <w:rPr>
                <w:lang w:bidi="en-US"/>
              </w:rPr>
              <w:lastRenderedPageBreak/>
              <w:t>AppLocker MSI</w:t>
            </w:r>
          </w:p>
        </w:tc>
      </w:tr>
      <w:tr w:rsidR="003C448A" w14:paraId="295FBF0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 w:type="pct"/>
          </w:tcPr>
          <w:p w14:paraId="26B77362" w14:textId="48EEC159" w:rsidR="003C448A" w:rsidRDefault="003C448A" w:rsidP="003C448A">
            <w:pPr>
              <w:pStyle w:val="1ATableTextStyle"/>
              <w:rPr>
                <w:lang w:bidi="en-US"/>
              </w:rPr>
            </w:pPr>
            <w:r>
              <w:rPr>
                <w:lang w:bidi="en-US"/>
              </w:rPr>
              <w:t>Name</w:t>
            </w:r>
          </w:p>
        </w:tc>
        <w:tc>
          <w:tcPr>
            <w:tcW w:w="4323" w:type="pct"/>
          </w:tcPr>
          <w:p w14:paraId="66D2359D" w14:textId="0A7C45F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AppLocker MSI</w:t>
            </w:r>
          </w:p>
        </w:tc>
      </w:tr>
      <w:tr w:rsidR="003C448A" w14:paraId="4A1843DA" w14:textId="77777777" w:rsidTr="003C448A">
        <w:tc>
          <w:tcPr>
            <w:cnfStyle w:val="001000000000" w:firstRow="0" w:lastRow="0" w:firstColumn="1" w:lastColumn="0" w:oddVBand="0" w:evenVBand="0" w:oddHBand="0" w:evenHBand="0" w:firstRowFirstColumn="0" w:firstRowLastColumn="0" w:lastRowFirstColumn="0" w:lastRowLastColumn="0"/>
            <w:tcW w:w="677" w:type="pct"/>
          </w:tcPr>
          <w:p w14:paraId="59300DBD" w14:textId="68E74AA2" w:rsidR="003C448A" w:rsidRDefault="003C448A" w:rsidP="003C448A">
            <w:pPr>
              <w:pStyle w:val="1ATableTextStyle"/>
              <w:rPr>
                <w:lang w:bidi="en-US"/>
              </w:rPr>
            </w:pPr>
            <w:r>
              <w:rPr>
                <w:lang w:bidi="en-US"/>
              </w:rPr>
              <w:t>Description</w:t>
            </w:r>
          </w:p>
        </w:tc>
        <w:tc>
          <w:tcPr>
            <w:tcW w:w="4323" w:type="pct"/>
          </w:tcPr>
          <w:p w14:paraId="238BED38" w14:textId="0C2718D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AppLocker Configuration for MSI Files</w:t>
            </w:r>
          </w:p>
        </w:tc>
      </w:tr>
      <w:tr w:rsidR="003C448A" w14:paraId="0997D33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 w:type="pct"/>
          </w:tcPr>
          <w:p w14:paraId="1FEFD91D" w14:textId="52F1EBB1" w:rsidR="003C448A" w:rsidRDefault="003C448A" w:rsidP="003C448A">
            <w:pPr>
              <w:pStyle w:val="1ATableTextStyle"/>
              <w:rPr>
                <w:lang w:bidi="en-US"/>
              </w:rPr>
            </w:pPr>
            <w:r>
              <w:rPr>
                <w:lang w:bidi="en-US"/>
              </w:rPr>
              <w:t>OMA-URI</w:t>
            </w:r>
          </w:p>
        </w:tc>
        <w:tc>
          <w:tcPr>
            <w:tcW w:w="4323" w:type="pct"/>
          </w:tcPr>
          <w:p w14:paraId="4F68FBFC" w14:textId="25EBC67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./Vendor/MSFT/AppLocker/ApplicationLaunchRestrictions/MSIGroup/MSI/Policy</w:t>
            </w:r>
          </w:p>
        </w:tc>
      </w:tr>
      <w:tr w:rsidR="003C448A" w14:paraId="638B13FC" w14:textId="77777777" w:rsidTr="003C448A">
        <w:tc>
          <w:tcPr>
            <w:cnfStyle w:val="001000000000" w:firstRow="0" w:lastRow="0" w:firstColumn="1" w:lastColumn="0" w:oddVBand="0" w:evenVBand="0" w:oddHBand="0" w:evenHBand="0" w:firstRowFirstColumn="0" w:firstRowLastColumn="0" w:lastRowFirstColumn="0" w:lastRowLastColumn="0"/>
            <w:tcW w:w="677" w:type="pct"/>
          </w:tcPr>
          <w:p w14:paraId="208E57DF" w14:textId="612A4D13" w:rsidR="003C448A" w:rsidRDefault="003C448A" w:rsidP="003C448A">
            <w:pPr>
              <w:pStyle w:val="1ATableTextStyle"/>
              <w:rPr>
                <w:lang w:bidi="en-US"/>
              </w:rPr>
            </w:pPr>
            <w:r>
              <w:rPr>
                <w:lang w:bidi="en-US"/>
              </w:rPr>
              <w:t>Data type</w:t>
            </w:r>
          </w:p>
        </w:tc>
        <w:tc>
          <w:tcPr>
            <w:tcW w:w="4323" w:type="pct"/>
          </w:tcPr>
          <w:p w14:paraId="0FCDC1A8" w14:textId="2EDBBD6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String (XML file)</w:t>
            </w:r>
          </w:p>
        </w:tc>
      </w:tr>
      <w:tr w:rsidR="003C448A" w14:paraId="4585BBF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 w:type="pct"/>
          </w:tcPr>
          <w:p w14:paraId="698A8F19" w14:textId="3EFECB2D" w:rsidR="003C448A" w:rsidRDefault="003C448A" w:rsidP="003C448A">
            <w:pPr>
              <w:pStyle w:val="1ATableTextStyle"/>
              <w:rPr>
                <w:lang w:bidi="en-US"/>
              </w:rPr>
            </w:pPr>
            <w:r>
              <w:rPr>
                <w:lang w:bidi="en-US"/>
              </w:rPr>
              <w:t>Value</w:t>
            </w:r>
          </w:p>
        </w:tc>
        <w:tc>
          <w:tcPr>
            <w:tcW w:w="4323" w:type="pct"/>
          </w:tcPr>
          <w:p w14:paraId="5E97F62A"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&lt;?xml version="1.0" encoding="utf-8"?&gt;</w:t>
            </w:r>
          </w:p>
          <w:p w14:paraId="484329D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&lt;RuleCollection Type="Msi" EnforcementMode="AuditOnly"&gt;</w:t>
            </w:r>
          </w:p>
          <w:p w14:paraId="6BCBEF34"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 Id="5b290184-345a-4453-b184-45305f6d9a54" Name="(Default Rule) All Windows Installer files in %systemdrive%\Windows\Installer" Description="Allows members of the Everyone group to run all Windows Installer files located in %systemdrive%\Windows\Installer." UserOrGroupSid="S-1-1-0" Action="Allow"&gt;</w:t>
            </w:r>
          </w:p>
          <w:p w14:paraId="06EB032A"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711AAC7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Path="%WINDIR%\Installer\*" /&gt;</w:t>
            </w:r>
          </w:p>
          <w:p w14:paraId="653660C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3B067CF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&lt;/FilePathRule&gt;</w:t>
            </w:r>
          </w:p>
          <w:p w14:paraId="5084B17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 Id="64ad46ff-0d71-4fa0-a30b-3f3d30c5433d" Name="(Default Rule) All Windows Installer files" Description="Allows members of the local Administrators group to run all Windows Installer files." UserOrGroupSid="S-1-5-32-544" Action="Allow"&gt;</w:t>
            </w:r>
          </w:p>
          <w:p w14:paraId="280F4FF6"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0FA924CD"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 /&gt;</w:t>
            </w:r>
          </w:p>
          <w:p w14:paraId="728DE6B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3854C74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&lt;/FilePathRule&gt;</w:t>
            </w:r>
          </w:p>
          <w:p w14:paraId="79703DE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&lt;FilePublisherRule Id="40ec8db8-5b89-4a9d-99e1-b5a81a783108" Name="Microsoft-signed MSI files: Signer rule for O=MICROSOFT CORPORATION, L=REDMOND, S=WASHINGTON, C=US" Description="Information acquired from TrustedSigners.ps1" UserOrGroupSid="S-1-1-0" Action="Allow"&gt;</w:t>
            </w:r>
          </w:p>
          <w:p w14:paraId="4D80AB5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6227516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 BinaryName="*"&gt;</w:t>
            </w:r>
          </w:p>
          <w:p w14:paraId="5FCAD4AA"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4B65406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45D9392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699DAB5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&lt;/FilePublisherRule&gt;</w:t>
            </w:r>
          </w:p>
          <w:p w14:paraId="19FEB77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 Id="12d32b5e-800b-479b-8182-d063c4ce19b5" Name="%WINDIR%\IMECache\*" Description="" UserOrGroupSid="S-1-1-0" Action="Allow"&gt;</w:t>
            </w:r>
          </w:p>
          <w:p w14:paraId="27445C37"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lastRenderedPageBreak/>
              <w:t xml:space="preserve">    &lt;Conditions&gt;</w:t>
            </w:r>
          </w:p>
          <w:p w14:paraId="7EE719D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Path="%WINDIR%\IMECache\*" /&gt;</w:t>
            </w:r>
          </w:p>
          <w:p w14:paraId="36F2058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1B0DB87B"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&lt;/FilePathRule&gt;</w:t>
            </w:r>
          </w:p>
          <w:p w14:paraId="03A0A926" w14:textId="786B0C7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&lt;/RuleCollection&gt;</w:t>
            </w:r>
          </w:p>
        </w:tc>
      </w:tr>
      <w:tr w:rsidR="003C448A" w14:paraId="7F26B0D1"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59DC9AAC" w14:textId="4213F9D3" w:rsidR="003C448A" w:rsidRDefault="003C448A" w:rsidP="003C448A">
            <w:pPr>
              <w:pStyle w:val="1ATableSub-CategoryHeaderColumn"/>
              <w:rPr>
                <w:lang w:bidi="en-US"/>
              </w:rPr>
            </w:pPr>
            <w:r>
              <w:rPr>
                <w:lang w:bidi="en-US"/>
              </w:rPr>
              <w:lastRenderedPageBreak/>
              <w:t>AppLocker DLL</w:t>
            </w:r>
          </w:p>
        </w:tc>
      </w:tr>
      <w:tr w:rsidR="003C448A" w14:paraId="5B3A984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 w:type="pct"/>
          </w:tcPr>
          <w:p w14:paraId="3688F688" w14:textId="3DC92903" w:rsidR="003C448A" w:rsidRDefault="003C448A" w:rsidP="003C448A">
            <w:pPr>
              <w:pStyle w:val="1ATableTextStyle"/>
              <w:rPr>
                <w:lang w:bidi="en-US"/>
              </w:rPr>
            </w:pPr>
            <w:r>
              <w:rPr>
                <w:lang w:bidi="en-US"/>
              </w:rPr>
              <w:t>Name</w:t>
            </w:r>
          </w:p>
        </w:tc>
        <w:tc>
          <w:tcPr>
            <w:tcW w:w="4323" w:type="pct"/>
          </w:tcPr>
          <w:p w14:paraId="3F66864A" w14:textId="6937298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AppLocker DLL</w:t>
            </w:r>
          </w:p>
        </w:tc>
      </w:tr>
      <w:tr w:rsidR="003C448A" w14:paraId="4D2AEBDA" w14:textId="77777777" w:rsidTr="003C448A">
        <w:tc>
          <w:tcPr>
            <w:cnfStyle w:val="001000000000" w:firstRow="0" w:lastRow="0" w:firstColumn="1" w:lastColumn="0" w:oddVBand="0" w:evenVBand="0" w:oddHBand="0" w:evenHBand="0" w:firstRowFirstColumn="0" w:firstRowLastColumn="0" w:lastRowFirstColumn="0" w:lastRowLastColumn="0"/>
            <w:tcW w:w="677" w:type="pct"/>
          </w:tcPr>
          <w:p w14:paraId="71F0BC00" w14:textId="1363EA7F" w:rsidR="003C448A" w:rsidRDefault="003C448A" w:rsidP="003C448A">
            <w:pPr>
              <w:pStyle w:val="1ATableTextStyle"/>
              <w:rPr>
                <w:lang w:bidi="en-US"/>
              </w:rPr>
            </w:pPr>
            <w:r>
              <w:rPr>
                <w:lang w:bidi="en-US"/>
              </w:rPr>
              <w:t>Description</w:t>
            </w:r>
          </w:p>
        </w:tc>
        <w:tc>
          <w:tcPr>
            <w:tcW w:w="4323" w:type="pct"/>
          </w:tcPr>
          <w:p w14:paraId="3B692E88" w14:textId="7B27D19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AppLocker Configuration for DLL Files</w:t>
            </w:r>
          </w:p>
        </w:tc>
      </w:tr>
      <w:tr w:rsidR="003C448A" w14:paraId="41F39B3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 w:type="pct"/>
          </w:tcPr>
          <w:p w14:paraId="02A6D8E0" w14:textId="41A17F2D" w:rsidR="003C448A" w:rsidRDefault="003C448A" w:rsidP="003C448A">
            <w:pPr>
              <w:pStyle w:val="1ATableTextStyle"/>
              <w:rPr>
                <w:lang w:bidi="en-US"/>
              </w:rPr>
            </w:pPr>
            <w:r>
              <w:rPr>
                <w:lang w:bidi="en-US"/>
              </w:rPr>
              <w:t>OMA-URI</w:t>
            </w:r>
          </w:p>
        </w:tc>
        <w:tc>
          <w:tcPr>
            <w:tcW w:w="4323" w:type="pct"/>
          </w:tcPr>
          <w:p w14:paraId="55DAB236" w14:textId="6B98C70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./Vendor/MSFT/AppLocker/ApplicationLaunchRestrictions/DLLGroup/DLL/Policy</w:t>
            </w:r>
          </w:p>
        </w:tc>
      </w:tr>
      <w:tr w:rsidR="003C448A" w14:paraId="435DB8B6" w14:textId="77777777" w:rsidTr="003C448A">
        <w:tc>
          <w:tcPr>
            <w:cnfStyle w:val="001000000000" w:firstRow="0" w:lastRow="0" w:firstColumn="1" w:lastColumn="0" w:oddVBand="0" w:evenVBand="0" w:oddHBand="0" w:evenHBand="0" w:firstRowFirstColumn="0" w:firstRowLastColumn="0" w:lastRowFirstColumn="0" w:lastRowLastColumn="0"/>
            <w:tcW w:w="677" w:type="pct"/>
          </w:tcPr>
          <w:p w14:paraId="39972091" w14:textId="5F181DAD" w:rsidR="003C448A" w:rsidRDefault="003C448A" w:rsidP="003C448A">
            <w:pPr>
              <w:pStyle w:val="1ATableTextStyle"/>
              <w:rPr>
                <w:lang w:bidi="en-US"/>
              </w:rPr>
            </w:pPr>
            <w:r>
              <w:rPr>
                <w:lang w:bidi="en-US"/>
              </w:rPr>
              <w:t>Data type</w:t>
            </w:r>
          </w:p>
        </w:tc>
        <w:tc>
          <w:tcPr>
            <w:tcW w:w="4323" w:type="pct"/>
          </w:tcPr>
          <w:p w14:paraId="75C9375C" w14:textId="3B37504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String (XML file)</w:t>
            </w:r>
          </w:p>
        </w:tc>
      </w:tr>
      <w:tr w:rsidR="003C448A" w14:paraId="6C1942A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 w:type="pct"/>
          </w:tcPr>
          <w:p w14:paraId="7D83F45B" w14:textId="540FE393" w:rsidR="003C448A" w:rsidRDefault="003C448A" w:rsidP="003C448A">
            <w:pPr>
              <w:pStyle w:val="1ATableTextStyle"/>
              <w:rPr>
                <w:lang w:bidi="en-US"/>
              </w:rPr>
            </w:pPr>
            <w:r>
              <w:rPr>
                <w:lang w:bidi="en-US"/>
              </w:rPr>
              <w:t>Value</w:t>
            </w:r>
          </w:p>
        </w:tc>
        <w:tc>
          <w:tcPr>
            <w:tcW w:w="4323" w:type="pct"/>
          </w:tcPr>
          <w:p w14:paraId="3CF5CBA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&lt;?xml version="1.0" encoding="utf-8"?&gt;</w:t>
            </w:r>
          </w:p>
          <w:p w14:paraId="6AE81DA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&lt;RuleCollection Type="Dll" EnforcementMode="AuditOnly"&gt;</w:t>
            </w:r>
          </w:p>
          <w:p w14:paraId="16C93F4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&lt;FilePublisherRule Id="e4d4bc99-154b-4814-bfd5-e6fdc8b8c165" Name="All Products, from O=MICROSOFT CORPORATION, L=REDMOND, S=WASHINGTON, C=US" Description="Allows All DLLs signed by Microsoft" UserOrGroupSid="S-1-1-0" Action="Allow"&gt;</w:t>
            </w:r>
          </w:p>
          <w:p w14:paraId="4CC86F2A"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5CEC27B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 BinaryName="*"&gt;</w:t>
            </w:r>
          </w:p>
          <w:p w14:paraId="649C250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102B13ED"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50C09287"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636C102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&lt;/FilePublisherRule&gt;</w:t>
            </w:r>
          </w:p>
          <w:p w14:paraId="4551439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 Id="fe64f59f-6fca-45e5-a731-0f6715327c38" Name="(Default Rule) All DLLs" Description="Allows members of the local Administrators group to load all DLLs." UserOrGroupSid="S-1-5-32-544" Action="Allow"&gt;</w:t>
            </w:r>
          </w:p>
          <w:p w14:paraId="19E5D90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4AF2B82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 /&gt;</w:t>
            </w:r>
          </w:p>
          <w:p w14:paraId="69ED2E2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316C803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&lt;/FilePathRule&gt;</w:t>
            </w:r>
          </w:p>
          <w:p w14:paraId="77C86DA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 Id="860f0fa5-afd9-4929-880b-cf0c6f052c67" Name="Microsoft Windows DLLs" Description="Allows members of the Everyone group to load DLLs located in the Windows folder." UserOrGroupSid="S-1-1-0" Action="Allow"&gt;</w:t>
            </w:r>
          </w:p>
          <w:p w14:paraId="573C935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590A486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 /&gt;</w:t>
            </w:r>
          </w:p>
          <w:p w14:paraId="40F7418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50FDEBA7"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&lt;Exceptions&gt;</w:t>
            </w:r>
          </w:p>
          <w:p w14:paraId="162E2C0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Path="%SYSTEM32%\com\dmp\*" /&gt;</w:t>
            </w:r>
          </w:p>
          <w:p w14:paraId="45F3FD7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Path="%SYSTEM32%\drivers\driverdata:*" /&gt;</w:t>
            </w:r>
          </w:p>
          <w:p w14:paraId="3BCA593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Path="%SYSTEM32%\drivers\driverdata\*" /&gt;</w:t>
            </w:r>
          </w:p>
          <w:p w14:paraId="7C5CC50D"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Path="%SYSTEM32%\fxstmp\*" /&gt;</w:t>
            </w:r>
          </w:p>
          <w:p w14:paraId="6DDE0D7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lastRenderedPageBreak/>
              <w:t xml:space="preserve">      &lt;FilePathCondition Path="%SYSTEM32%\microsoft\crypto\rsa\machinekeys:*" /&gt;</w:t>
            </w:r>
          </w:p>
          <w:p w14:paraId="542C7D9B"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Path="%SYSTEM32%\microsoft\crypto\rsa\machinekeys\*" /&gt;</w:t>
            </w:r>
          </w:p>
          <w:p w14:paraId="07EF035B"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Path="%SYSTEM32%\spool\drivers\color\*" /&gt;</w:t>
            </w:r>
          </w:p>
          <w:p w14:paraId="4859FDD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Path="%SYSTEM32%\spool\printers\*" /&gt;</w:t>
            </w:r>
          </w:p>
          <w:p w14:paraId="4502A5DB"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Path="%SYSTEM32%\spool\servers\*" /&gt;</w:t>
            </w:r>
          </w:p>
          <w:p w14:paraId="7F89ABC4"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Path="%SYSTEM32%\tasks\*" /&gt;</w:t>
            </w:r>
          </w:p>
          <w:p w14:paraId="1FF6C1D6"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Path="%SYSTEM32%\tasks_migrated\*" /&gt;</w:t>
            </w:r>
          </w:p>
          <w:p w14:paraId="672149DD"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Path="%WINDIR%\debug\*" /&gt;</w:t>
            </w:r>
          </w:p>
          <w:p w14:paraId="74BFB44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Path="%WINDIR%\Debug\wia\*" /&gt;</w:t>
            </w:r>
          </w:p>
          <w:p w14:paraId="66B0859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Path="%WINDIR%\pchealth\ERRORREP\*" /&gt;</w:t>
            </w:r>
          </w:p>
          <w:p w14:paraId="54BA261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Path="%WINDIR%\registration\*" /&gt;</w:t>
            </w:r>
          </w:p>
          <w:p w14:paraId="597B591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Path="%WINDIR%\SysWOW64\com\dmp\*" /&gt;</w:t>
            </w:r>
          </w:p>
          <w:p w14:paraId="381376C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Path="%WINDIR%\SysWOW64\FxsTmp\*" /&gt;</w:t>
            </w:r>
          </w:p>
          <w:p w14:paraId="1E491F10"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Path="%WINDIR%\SysWOW64\Tasks\*" /&gt;</w:t>
            </w:r>
          </w:p>
          <w:p w14:paraId="12A1A88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Path="%WINDIR%\tasks\*" /&gt;</w:t>
            </w:r>
          </w:p>
          <w:p w14:paraId="311FDBC6"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Path="%WINDIR%\temp\*" /&gt;</w:t>
            </w:r>
          </w:p>
          <w:p w14:paraId="44FB5C04"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Path="%WINDIR%\tracing:*" /&gt;</w:t>
            </w:r>
          </w:p>
          <w:p w14:paraId="0E8A7A7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Path="%WINDIR%\tracing\*" /&gt;</w:t>
            </w:r>
          </w:p>
          <w:p w14:paraId="31457257"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&lt;/Exceptions&gt;</w:t>
            </w:r>
          </w:p>
          <w:p w14:paraId="4BD13824"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&lt;/FilePathRule&gt;</w:t>
            </w:r>
          </w:p>
          <w:p w14:paraId="4A5FEC2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 Id="e431d080-a8e3-48d6-904b-19bda95b3fb7" Name="All DLLs located in the Program Files folder" Description="Allows members of the Everyone group to load DLLs that are located in the Program Files folder." UserOrGroupSid="S-1-1-0" Action="Allow"&gt;</w:t>
            </w:r>
          </w:p>
          <w:p w14:paraId="68307B8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324302ED"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Path="%PROGRAMFILES%\*" /&gt;</w:t>
            </w:r>
          </w:p>
          <w:p w14:paraId="174DDC5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521F5F0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&lt;/FilePathRule&gt;</w:t>
            </w:r>
          </w:p>
          <w:p w14:paraId="5D5FE7A4"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 Id="4f39bf10-f9ea-49d5-ba26-55535ba5fb35" Name="Disallow PowerShell v2 x86" Description="Explicitly deny unsigned JIT native images needed for PowerShell v2" UserOrGroupSid="S-1-1-0" Action="Deny"&gt;</w:t>
            </w:r>
          </w:p>
          <w:p w14:paraId="7E1C62A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547D0570"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Path="%WINDIR%\assembly\NativeImages_v2.0.50727_32\System.Management.A#\*" /&gt;</w:t>
            </w:r>
          </w:p>
          <w:p w14:paraId="3C17EDB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7EB810D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&lt;/FilePathRule&gt;</w:t>
            </w:r>
          </w:p>
          <w:p w14:paraId="2319619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 Id="31d0a17e-420f-4b79-953f-d681fd69289f" Name="Disallow PowerShell v2 x64" Description="Explicitly deny unsigned JIT native images needed for PowerShell v2" UserOrGroupSid="S-1-1-0" Action="Deny"&gt;</w:t>
            </w:r>
          </w:p>
          <w:p w14:paraId="4346A5B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0F82A49A"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lastRenderedPageBreak/>
              <w:t xml:space="preserve">      &lt;FilePathCondition Path="%WINDIR%\assembly\NativeImages_v2.0.50727_64\System.Management.A#\*" /&gt;</w:t>
            </w:r>
          </w:p>
          <w:p w14:paraId="433EB08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68D6D3B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&lt;/FilePathRule&gt;</w:t>
            </w:r>
          </w:p>
          <w:p w14:paraId="3E60F50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&lt;FilePublisherRule Id="0645a114-e55a-4d95-9511-5905489867c6" Name="Disallow PowerShell v2" Description="Explicitly deny signed DLLs needed for PowerShell v2 (implicitly allow 10.* and above)" UserOrGroupSid="S-1-1-0" Action="Deny"&gt;</w:t>
            </w:r>
          </w:p>
          <w:p w14:paraId="4EB3E65B"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0433776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ProductName="MICROSOFT (R) WINDOWS (R) OPERATING SYSTEM" BinaryName="SYSTEM.MANAGEMENT.AUTOMATION.DLL"&gt;</w:t>
            </w:r>
          </w:p>
          <w:p w14:paraId="1152AF0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HighSection="9.9.9.9" /&gt;</w:t>
            </w:r>
          </w:p>
          <w:p w14:paraId="197D97E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72C0023B"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07D5677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&lt;/FilePublisherRule&gt;</w:t>
            </w:r>
          </w:p>
          <w:p w14:paraId="42A274D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 Id="53d190c2-c82b-4f32-a1fa-ce5c2eb65861" Name="Additional allowed path: %OSDRIVE%\PROGRAMDATA\MICROSOFT\WINDOWS DEFENDER\PLATFORM\*" Description="Allows Everyone to execute from %OSDRIVE%\PROGRAMDATA\MICROSOFT\WINDOWS DEFENDER\PLATFORM\*" UserOrGroupSid="S-1-1-0" Action="Allow"&gt;</w:t>
            </w:r>
          </w:p>
          <w:p w14:paraId="6D09F80A"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14739E4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Path="%OSDRIVE%\PROGRAMDATA\MICROSOFT\WINDOWS DEFENDER\PLATFORM\*" /&gt;</w:t>
            </w:r>
          </w:p>
          <w:p w14:paraId="6193BACA"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54F33A8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&lt;/FilePathRule&gt;</w:t>
            </w:r>
          </w:p>
          <w:p w14:paraId="2A9B168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 Id="1f5ba109-db69-4ee8-8a67-457e21dca38b" Name="C:\ProgramData\Microsoft\*" Description="Windows Defender" UserOrGroupSid="S-1-1-0" Action="Allow"&gt;</w:t>
            </w:r>
          </w:p>
          <w:p w14:paraId="697BCFF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6EB44C2D"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Path="C:\ProgramData\Microsoft\*" /&gt;</w:t>
            </w:r>
          </w:p>
          <w:p w14:paraId="16C3F7D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2CD0DC7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&lt;/FilePathRule&gt;</w:t>
            </w:r>
          </w:p>
          <w:p w14:paraId="4A4249E2" w14:textId="63A5F746"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&lt;/RuleCollection&gt;</w:t>
            </w:r>
          </w:p>
        </w:tc>
      </w:tr>
      <w:tr w:rsidR="003C448A" w14:paraId="5FCE6B70"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1FD59554" w14:textId="584163C7" w:rsidR="003C448A" w:rsidRDefault="003C448A" w:rsidP="003C448A">
            <w:pPr>
              <w:pStyle w:val="1ATableSub-CategoryHeaderColumn"/>
              <w:rPr>
                <w:lang w:bidi="en-US"/>
              </w:rPr>
            </w:pPr>
            <w:r>
              <w:rPr>
                <w:lang w:bidi="en-US"/>
              </w:rPr>
              <w:lastRenderedPageBreak/>
              <w:t>AppLocker Script</w:t>
            </w:r>
          </w:p>
        </w:tc>
      </w:tr>
      <w:tr w:rsidR="003C448A" w14:paraId="2B98437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 w:type="pct"/>
          </w:tcPr>
          <w:p w14:paraId="201E3165" w14:textId="710C2DEA" w:rsidR="003C448A" w:rsidRDefault="003C448A" w:rsidP="003C448A">
            <w:pPr>
              <w:pStyle w:val="1ATableTextStyle"/>
              <w:rPr>
                <w:lang w:bidi="en-US"/>
              </w:rPr>
            </w:pPr>
            <w:r>
              <w:rPr>
                <w:lang w:bidi="en-US"/>
              </w:rPr>
              <w:t>Name</w:t>
            </w:r>
          </w:p>
        </w:tc>
        <w:tc>
          <w:tcPr>
            <w:tcW w:w="4323" w:type="pct"/>
          </w:tcPr>
          <w:p w14:paraId="4159C2F0" w14:textId="7B4A6304"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AppLocker Script</w:t>
            </w:r>
          </w:p>
        </w:tc>
      </w:tr>
      <w:tr w:rsidR="003C448A" w14:paraId="086D8643" w14:textId="77777777" w:rsidTr="003C448A">
        <w:tc>
          <w:tcPr>
            <w:cnfStyle w:val="001000000000" w:firstRow="0" w:lastRow="0" w:firstColumn="1" w:lastColumn="0" w:oddVBand="0" w:evenVBand="0" w:oddHBand="0" w:evenHBand="0" w:firstRowFirstColumn="0" w:firstRowLastColumn="0" w:lastRowFirstColumn="0" w:lastRowLastColumn="0"/>
            <w:tcW w:w="677" w:type="pct"/>
          </w:tcPr>
          <w:p w14:paraId="0B60CA48" w14:textId="5F9DC0F4" w:rsidR="003C448A" w:rsidRDefault="003C448A" w:rsidP="003C448A">
            <w:pPr>
              <w:pStyle w:val="1ATableTextStyle"/>
              <w:rPr>
                <w:lang w:bidi="en-US"/>
              </w:rPr>
            </w:pPr>
            <w:r>
              <w:rPr>
                <w:lang w:bidi="en-US"/>
              </w:rPr>
              <w:t>Description</w:t>
            </w:r>
          </w:p>
        </w:tc>
        <w:tc>
          <w:tcPr>
            <w:tcW w:w="4323" w:type="pct"/>
          </w:tcPr>
          <w:p w14:paraId="1B3CD96A" w14:textId="42002D8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AppLocker Configuration for Scripts</w:t>
            </w:r>
          </w:p>
        </w:tc>
      </w:tr>
      <w:tr w:rsidR="003C448A" w14:paraId="2A1B3C6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 w:type="pct"/>
          </w:tcPr>
          <w:p w14:paraId="6CC46824" w14:textId="1BE05D0E" w:rsidR="003C448A" w:rsidRDefault="003C448A" w:rsidP="003C448A">
            <w:pPr>
              <w:pStyle w:val="1ATableTextStyle"/>
              <w:rPr>
                <w:lang w:bidi="en-US"/>
              </w:rPr>
            </w:pPr>
            <w:r>
              <w:rPr>
                <w:lang w:bidi="en-US"/>
              </w:rPr>
              <w:t>OMA-URI</w:t>
            </w:r>
          </w:p>
        </w:tc>
        <w:tc>
          <w:tcPr>
            <w:tcW w:w="4323" w:type="pct"/>
          </w:tcPr>
          <w:p w14:paraId="45DC28EF" w14:textId="095EABF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./Vendor/MSFT/AppLocker/ApplicationLaunchRestrictions/ScriptGroup/Script/Policy</w:t>
            </w:r>
          </w:p>
        </w:tc>
      </w:tr>
      <w:tr w:rsidR="003C448A" w14:paraId="4F28C35B" w14:textId="77777777" w:rsidTr="003C448A">
        <w:tc>
          <w:tcPr>
            <w:cnfStyle w:val="001000000000" w:firstRow="0" w:lastRow="0" w:firstColumn="1" w:lastColumn="0" w:oddVBand="0" w:evenVBand="0" w:oddHBand="0" w:evenHBand="0" w:firstRowFirstColumn="0" w:firstRowLastColumn="0" w:lastRowFirstColumn="0" w:lastRowLastColumn="0"/>
            <w:tcW w:w="677" w:type="pct"/>
          </w:tcPr>
          <w:p w14:paraId="71E9249D" w14:textId="0FF80052" w:rsidR="003C448A" w:rsidRDefault="003C448A" w:rsidP="003C448A">
            <w:pPr>
              <w:pStyle w:val="1ATableTextStyle"/>
              <w:rPr>
                <w:lang w:bidi="en-US"/>
              </w:rPr>
            </w:pPr>
            <w:r>
              <w:rPr>
                <w:lang w:bidi="en-US"/>
              </w:rPr>
              <w:t>Data type</w:t>
            </w:r>
          </w:p>
        </w:tc>
        <w:tc>
          <w:tcPr>
            <w:tcW w:w="4323" w:type="pct"/>
          </w:tcPr>
          <w:p w14:paraId="182E9C24" w14:textId="3830F83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String (XML file)</w:t>
            </w:r>
          </w:p>
        </w:tc>
      </w:tr>
      <w:tr w:rsidR="003C448A" w14:paraId="2FCCFF2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 w:type="pct"/>
          </w:tcPr>
          <w:p w14:paraId="69DB4F53" w14:textId="49B0540A" w:rsidR="003C448A" w:rsidRDefault="003C448A" w:rsidP="003C448A">
            <w:pPr>
              <w:pStyle w:val="1ATableTextStyle"/>
              <w:rPr>
                <w:lang w:bidi="en-US"/>
              </w:rPr>
            </w:pPr>
            <w:r>
              <w:rPr>
                <w:lang w:bidi="en-US"/>
              </w:rPr>
              <w:t>Value</w:t>
            </w:r>
          </w:p>
        </w:tc>
        <w:tc>
          <w:tcPr>
            <w:tcW w:w="4323" w:type="pct"/>
          </w:tcPr>
          <w:p w14:paraId="4712505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&lt;?xml version="1.0" encoding="utf-8"?&gt;</w:t>
            </w:r>
          </w:p>
          <w:p w14:paraId="5228DA3A"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lastRenderedPageBreak/>
              <w:t>&lt;RuleCollection Type="Script" EnforcementMode="AuditOnly"&gt;</w:t>
            </w:r>
          </w:p>
          <w:p w14:paraId="02DF47BD"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 Id="ed97d0cb-15ff-430f-b82c-8d7832957725" Name="(Default Rule) All scripts" Description="Allows members of the local Administrators group to run all scripts." UserOrGroupSid="S-1-5-32-544" Action="Allow"&gt;</w:t>
            </w:r>
          </w:p>
          <w:p w14:paraId="23126C5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62447C5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 /&gt;</w:t>
            </w:r>
          </w:p>
          <w:p w14:paraId="0F5EF44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51C06846"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&lt;/FilePathRule&gt;</w:t>
            </w:r>
          </w:p>
          <w:p w14:paraId="75AE9B4D"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 Id="742c089a-d5bc-4f1e-98dc-2535b7b164b5" Name="All scripts located in the Program Files folder" Description="Allows members of the Everyone group to run scripts that are located in the Program Files folder." UserOrGroupSid="S-1-1-0" Action="Allow"&gt;</w:t>
            </w:r>
          </w:p>
          <w:p w14:paraId="0B98BE2B"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6B683C3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Path="%PROGRAMFILES%\*" /&gt;</w:t>
            </w:r>
          </w:p>
          <w:p w14:paraId="304EC9A7"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4A270C9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&lt;/FilePathRule&gt;</w:t>
            </w:r>
          </w:p>
          <w:p w14:paraId="3B1B40B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 Id="2d2e2715-50d1-4f32-9885-7c935e189f44" Name="All scripts located in the Windows folder" Description="Allows members of the Everyone group to run scripts that are located in the Windows folder." UserOrGroupSid="S-1-1-0" Action="Allow"&gt;</w:t>
            </w:r>
          </w:p>
          <w:p w14:paraId="69A1C224"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46477B9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 /&gt;</w:t>
            </w:r>
          </w:p>
          <w:p w14:paraId="7B958CF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2C69639A"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&lt;Exceptions&gt;</w:t>
            </w:r>
          </w:p>
          <w:p w14:paraId="53534630"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Path="%WINDIR%\registration\crmlog\*" /&gt;</w:t>
            </w:r>
          </w:p>
          <w:p w14:paraId="4A80113A"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Path="%WINDIR%\servicestate\detectionverificationdrv\data\*" /&gt;</w:t>
            </w:r>
          </w:p>
          <w:p w14:paraId="5D2947DE"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Path="%WINDIR%\servicestate\detectionverificationdrv\data:*" /&gt;</w:t>
            </w:r>
          </w:p>
          <w:p w14:paraId="6F66C13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Path="%WINDIR%\servicestate\esif_umdf2\data\*" /&gt;</w:t>
            </w:r>
          </w:p>
          <w:p w14:paraId="4BDEDFC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Path="%WINDIR%\servicestate\esif_umdf2\data:*" /&gt;</w:t>
            </w:r>
          </w:p>
          <w:p w14:paraId="6046700A"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Path="%WINDIR%\servicestate\helloface\data\*" /&gt;</w:t>
            </w:r>
          </w:p>
          <w:p w14:paraId="3A1BA686"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Path="%WINDIR%\servicestate\helloface\data:*" /&gt;</w:t>
            </w:r>
          </w:p>
          <w:p w14:paraId="3C63CF5A"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Path="%WINDIR%\servicestate\sensorscx0102\data\*" /&gt;</w:t>
            </w:r>
          </w:p>
          <w:p w14:paraId="52795AA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Path="%WINDIR%\servicestate\sensorscx0102\data:*" /&gt;</w:t>
            </w:r>
          </w:p>
          <w:p w14:paraId="47527D3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Path="%WINDIR%\servicestate\sensorshidclassdriver\data\*" /&gt;</w:t>
            </w:r>
          </w:p>
          <w:p w14:paraId="40DEB55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Path="%WINDIR%\servicestate\sensorshidclassdriver\data:*" /&gt;</w:t>
            </w:r>
          </w:p>
          <w:p w14:paraId="67425F5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lastRenderedPageBreak/>
              <w:t xml:space="preserve">      &lt;FilePathCondition Path="%WINDIR%\servicestate\surfacepenpairing\data\*" /&gt;</w:t>
            </w:r>
          </w:p>
          <w:p w14:paraId="28ABBB9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Path="%WINDIR%\servicestate\surfacepenpairing\data:*" /&gt;</w:t>
            </w:r>
          </w:p>
          <w:p w14:paraId="209A5037"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Path="%SYSTEM32%\com\dmp\*" /&gt;</w:t>
            </w:r>
          </w:p>
          <w:p w14:paraId="439BF87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Path="%SYSTEM32%\drivers\driverdata:*" /&gt;</w:t>
            </w:r>
          </w:p>
          <w:p w14:paraId="2A072887"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Path="%SYSTEM32%\drivers\driverdata\*" /&gt;</w:t>
            </w:r>
          </w:p>
          <w:p w14:paraId="7F5FBB20"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Path="%SYSTEM32%\fxstmp\*" /&gt;</w:t>
            </w:r>
          </w:p>
          <w:p w14:paraId="45D94CF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Path="%SYSTEM32%\microsoft\crypto\rsa\machinekeys:*" /&gt;</w:t>
            </w:r>
          </w:p>
          <w:p w14:paraId="3DB2E2A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Path="%SYSTEM32%\microsoft\crypto\rsa\machinekeys\*" /&gt;</w:t>
            </w:r>
          </w:p>
          <w:p w14:paraId="42939E9B"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Path="%SYSTEM32%\spool\drivers\color\*" /&gt;</w:t>
            </w:r>
          </w:p>
          <w:p w14:paraId="7825794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Path="%SYSTEM32%\spool\printers\*" /&gt;</w:t>
            </w:r>
          </w:p>
          <w:p w14:paraId="3F039A9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Path="%SYSTEM32%\spool\servers\*" /&gt;</w:t>
            </w:r>
          </w:p>
          <w:p w14:paraId="394BC7D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Path="%SYSTEM32%\tasks\*" /&gt;</w:t>
            </w:r>
          </w:p>
          <w:p w14:paraId="0557992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Path="%SYSTEM32%\tasks_migrated\*" /&gt;</w:t>
            </w:r>
          </w:p>
          <w:p w14:paraId="4118EEA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Path="%WINDIR%\debug\*" /&gt;</w:t>
            </w:r>
          </w:p>
          <w:p w14:paraId="5CAB6AB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Path="%WINDIR%\Debug\wia\*" /&gt;</w:t>
            </w:r>
          </w:p>
          <w:p w14:paraId="3BFE911F"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Path="%WINDIR%\pchealth\ERRORREP\*" /&gt;</w:t>
            </w:r>
          </w:p>
          <w:p w14:paraId="0F4F53A3"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Path="%WINDIR%\registration\*" /&gt;</w:t>
            </w:r>
          </w:p>
          <w:p w14:paraId="7F23A9C0"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Path="%WINDIR%\SysWOW64\com\dmp\*" /&gt;</w:t>
            </w:r>
          </w:p>
          <w:p w14:paraId="6A9FE18A"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Path="%WINDIR%\SysWOW64\FxsTmp\*" /&gt;</w:t>
            </w:r>
          </w:p>
          <w:p w14:paraId="14B200B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Path="%WINDIR%\SysWOW64\Tasks\*" /&gt;</w:t>
            </w:r>
          </w:p>
          <w:p w14:paraId="56C4406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Path="%WINDIR%\tasks\*" /&gt;</w:t>
            </w:r>
          </w:p>
          <w:p w14:paraId="46F7145A"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Path="%WINDIR%\temp\*" /&gt;</w:t>
            </w:r>
          </w:p>
          <w:p w14:paraId="6BF3F786"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Path="%WINDIR%\tracing:*" /&gt;</w:t>
            </w:r>
          </w:p>
          <w:p w14:paraId="04E28795"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Path="%WINDIR%\tracing\*" /&gt;</w:t>
            </w:r>
          </w:p>
          <w:p w14:paraId="74944B5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&lt;/Exceptions&gt;</w:t>
            </w:r>
          </w:p>
          <w:p w14:paraId="25A00AB6"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&lt;/FilePathRule&gt;</w:t>
            </w:r>
          </w:p>
          <w:p w14:paraId="45FAF3D6"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 Id="8b003c31-cded-4a39-8ef9-f371807b5cde" Name="Additional allowed path: %OSDRIVE%\PROGRAMDATA\MICROSOFT\WINDOWS DEFENDER\PLATFORM\*" Description="Allows Everyone to execute from %OSDRIVE%\PROGRAMDATA\MICROSOFT\WINDOWS DEFENDER\PLATFORM\*" UserOrGroupSid="S-1-1-0" Action="Allow"&gt;</w:t>
            </w:r>
          </w:p>
          <w:p w14:paraId="2AEB829C"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67F6953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&lt;FilePathCondition Path="%OSDRIVE%\PROGRAMDATA\MICROSOFT\WINDOWS DEFENDER\PLATFORM\*" /&gt;</w:t>
            </w:r>
          </w:p>
          <w:p w14:paraId="49E9DD67"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3BEC34C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&lt;/FilePathRule&gt;</w:t>
            </w:r>
          </w:p>
          <w:p w14:paraId="2BB9EF94"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&lt;FilePublisherRule Id="296a8057-5f36-4e83-a24f-f7136115ffe9" Name="Microsoft-signed script files: Signer rule for O=MICROSOFT CORPORATION, L=REDMOND, S=WASHINGTON, C=US" Description="Information acquired from TrustedSigners.ps1" UserOrGroupSid="S-1-1-0" Action="Allow"&gt;</w:t>
            </w:r>
          </w:p>
          <w:p w14:paraId="1296FDAB"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lastRenderedPageBreak/>
              <w:t xml:space="preserve">    &lt;Conditions&gt;</w:t>
            </w:r>
          </w:p>
          <w:p w14:paraId="499506D6"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 PublisherName="O=MICROSOFT CORPORATION, L=REDMOND, S=WASHINGTON, C=US" ProductName="*" BinaryName="*"&gt;</w:t>
            </w:r>
          </w:p>
          <w:p w14:paraId="6C1F2B47"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&lt;BinaryVersionRange LowSection="*" HighSection="*" /&gt;</w:t>
            </w:r>
          </w:p>
          <w:p w14:paraId="71C87BA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&lt;/FilePublisherCondition&gt;</w:t>
            </w:r>
          </w:p>
          <w:p w14:paraId="3E758E1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&lt;/Conditions&gt;</w:t>
            </w:r>
          </w:p>
          <w:p w14:paraId="261913E9"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  &lt;/FilePublisherRule&gt;</w:t>
            </w:r>
          </w:p>
          <w:p w14:paraId="1D7F181E" w14:textId="2B1D8C8A"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&lt;/RuleCollection&gt;</w:t>
            </w:r>
          </w:p>
        </w:tc>
      </w:tr>
    </w:tbl>
    <w:p w14:paraId="7B503E6F" w14:textId="6514D150" w:rsidR="003C448A" w:rsidRDefault="003C448A" w:rsidP="003C448A">
      <w:pPr>
        <w:pStyle w:val="Caption"/>
      </w:pPr>
      <w:r>
        <w:lastRenderedPageBreak/>
        <w:t xml:space="preserve">Table </w:t>
      </w:r>
      <w:r>
        <w:fldChar w:fldCharType="begin"/>
      </w:r>
      <w:r>
        <w:instrText xml:space="preserve"> SEQ Table \* ARABIC </w:instrText>
      </w:r>
      <w:r>
        <w:fldChar w:fldCharType="separate"/>
      </w:r>
      <w:r>
        <w:rPr>
          <w:noProof/>
        </w:rPr>
        <w:t>296</w:t>
      </w:r>
      <w:r>
        <w:fldChar w:fldCharType="end"/>
      </w:r>
      <w:r>
        <w:t>. Settings - Win - Application Control - D - AppLocker - AUDIT - v1.0.0</w:t>
      </w:r>
    </w:p>
    <w:tbl>
      <w:tblPr>
        <w:tblStyle w:val="GridTable4-Accent2"/>
        <w:tblW w:w="4994" w:type="pct"/>
        <w:tblLook w:val="04A0" w:firstRow="1" w:lastRow="0" w:firstColumn="1" w:lastColumn="0" w:noHBand="0" w:noVBand="1"/>
      </w:tblPr>
      <w:tblGrid>
        <w:gridCol w:w="3001"/>
        <w:gridCol w:w="3000"/>
        <w:gridCol w:w="3004"/>
      </w:tblGrid>
      <w:tr w:rsidR="003C448A" w14:paraId="6863633B"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76B96C8D" w14:textId="0CA6C653" w:rsidR="003C448A" w:rsidRDefault="003C448A" w:rsidP="003C448A">
            <w:pPr>
              <w:pStyle w:val="1ATableHeaderBold"/>
              <w:rPr>
                <w:lang w:bidi="en-US"/>
              </w:rPr>
            </w:pPr>
            <w:r>
              <w:rPr>
                <w:lang w:bidi="en-US"/>
              </w:rPr>
              <w:t>Group</w:t>
            </w:r>
          </w:p>
        </w:tc>
        <w:tc>
          <w:tcPr>
            <w:tcW w:w="1666" w:type="pct"/>
          </w:tcPr>
          <w:p w14:paraId="42865E2D" w14:textId="751316F2"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37D7AF0D" w14:textId="786435FA"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5CB17EB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3F55E150" w14:textId="0420A7EC" w:rsidR="003C448A" w:rsidRDefault="003C448A" w:rsidP="003C448A">
            <w:pPr>
              <w:pStyle w:val="1ATableCategoryHeaderRowBold"/>
              <w:rPr>
                <w:lang w:bidi="en-US"/>
              </w:rPr>
            </w:pPr>
            <w:r>
              <w:rPr>
                <w:lang w:bidi="en-US"/>
              </w:rPr>
              <w:t>Included Groups</w:t>
            </w:r>
          </w:p>
        </w:tc>
      </w:tr>
      <w:tr w:rsidR="003C448A" w14:paraId="53B17C57"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47E2C2A6" w14:textId="37779F99" w:rsidR="003C448A" w:rsidRDefault="003C448A" w:rsidP="003C448A">
            <w:pPr>
              <w:pStyle w:val="1ATableTextStyle"/>
              <w:rPr>
                <w:lang w:bidi="en-US"/>
              </w:rPr>
            </w:pPr>
            <w:r>
              <w:rPr>
                <w:lang w:bidi="en-US"/>
              </w:rPr>
              <w:t>All devices</w:t>
            </w:r>
          </w:p>
        </w:tc>
        <w:tc>
          <w:tcPr>
            <w:tcW w:w="1666" w:type="pct"/>
          </w:tcPr>
          <w:p w14:paraId="61522994" w14:textId="03327A1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2811F35A" w14:textId="42827F19"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6240C556" w14:textId="7296714E" w:rsidR="003C448A" w:rsidRDefault="003C448A" w:rsidP="003C448A">
      <w:pPr>
        <w:pStyle w:val="Caption"/>
      </w:pPr>
      <w:r>
        <w:t xml:space="preserve">Table </w:t>
      </w:r>
      <w:r>
        <w:fldChar w:fldCharType="begin"/>
      </w:r>
      <w:r>
        <w:instrText xml:space="preserve"> SEQ Table \* ARABIC </w:instrText>
      </w:r>
      <w:r>
        <w:fldChar w:fldCharType="separate"/>
      </w:r>
      <w:r>
        <w:rPr>
          <w:noProof/>
        </w:rPr>
        <w:t>297</w:t>
      </w:r>
      <w:r>
        <w:fldChar w:fldCharType="end"/>
      </w:r>
      <w:r>
        <w:t>. Assignments - Win - Application Control - D - AppLocker - AUDIT - v1.0.0</w:t>
      </w:r>
    </w:p>
    <w:p w14:paraId="343A75CB" w14:textId="41C5BF3E" w:rsidR="003C448A" w:rsidRDefault="003C448A" w:rsidP="003C448A">
      <w:pPr>
        <w:pStyle w:val="1ANumberedHeading3"/>
      </w:pPr>
      <w:bookmarkStart w:id="152" w:name="_Toc204168956"/>
      <w:r>
        <w:t>Win - Certificate - D - Forcepoint Trusted Cert - v1.0.0</w:t>
      </w:r>
      <w:bookmarkEnd w:id="152"/>
    </w:p>
    <w:p w14:paraId="5EAFAD5C"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5E671554"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C718F3F" w14:textId="64D580CF" w:rsidR="003C448A" w:rsidRDefault="003C448A" w:rsidP="003C448A">
            <w:pPr>
              <w:pStyle w:val="1ATableHeaderBold"/>
              <w:rPr>
                <w:lang w:bidi="en-US"/>
              </w:rPr>
            </w:pPr>
            <w:r>
              <w:rPr>
                <w:lang w:bidi="en-US"/>
              </w:rPr>
              <w:t>Name</w:t>
            </w:r>
          </w:p>
        </w:tc>
        <w:tc>
          <w:tcPr>
            <w:tcW w:w="2500" w:type="pct"/>
          </w:tcPr>
          <w:p w14:paraId="0B914094" w14:textId="6DBB7D88"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69F53DD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D27C675" w14:textId="1AB45A8E" w:rsidR="003C448A" w:rsidRDefault="003C448A" w:rsidP="003C448A">
            <w:pPr>
              <w:pStyle w:val="1ATableCategoryHeaderRowBold"/>
              <w:rPr>
                <w:lang w:bidi="en-US"/>
              </w:rPr>
            </w:pPr>
            <w:r>
              <w:rPr>
                <w:lang w:bidi="en-US"/>
              </w:rPr>
              <w:t>Basics</w:t>
            </w:r>
          </w:p>
        </w:tc>
      </w:tr>
      <w:tr w:rsidR="003C448A" w14:paraId="01DD819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3AA0DC2" w14:textId="4CCBBFAB" w:rsidR="003C448A" w:rsidRDefault="003C448A" w:rsidP="003C448A">
            <w:pPr>
              <w:pStyle w:val="1ATableTextStyle"/>
              <w:rPr>
                <w:lang w:bidi="en-US"/>
              </w:rPr>
            </w:pPr>
            <w:r>
              <w:rPr>
                <w:lang w:bidi="en-US"/>
              </w:rPr>
              <w:t>Name</w:t>
            </w:r>
          </w:p>
        </w:tc>
        <w:tc>
          <w:tcPr>
            <w:tcW w:w="2500" w:type="pct"/>
          </w:tcPr>
          <w:p w14:paraId="1DDEA7F1" w14:textId="3F84E74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Certificate - D - Forcepoint Trusted Cert - v1.0.0</w:t>
            </w:r>
          </w:p>
        </w:tc>
      </w:tr>
      <w:tr w:rsidR="003C448A" w14:paraId="6A3A65B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9C0A0A5" w14:textId="1402B442" w:rsidR="003C448A" w:rsidRDefault="003C448A" w:rsidP="003C448A">
            <w:pPr>
              <w:pStyle w:val="1ATableTextStyle"/>
              <w:rPr>
                <w:lang w:bidi="en-US"/>
              </w:rPr>
            </w:pPr>
            <w:r>
              <w:rPr>
                <w:lang w:bidi="en-US"/>
              </w:rPr>
              <w:t>Description</w:t>
            </w:r>
          </w:p>
        </w:tc>
        <w:tc>
          <w:tcPr>
            <w:tcW w:w="2500" w:type="pct"/>
          </w:tcPr>
          <w:p w14:paraId="5DDFB54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5B608E9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D5E1B04" w14:textId="46CA0412" w:rsidR="003C448A" w:rsidRDefault="003C448A" w:rsidP="003C448A">
            <w:pPr>
              <w:pStyle w:val="1ATableTextStyle"/>
              <w:rPr>
                <w:lang w:bidi="en-US"/>
              </w:rPr>
            </w:pPr>
            <w:r>
              <w:rPr>
                <w:lang w:bidi="en-US"/>
              </w:rPr>
              <w:t>Platform supported</w:t>
            </w:r>
          </w:p>
        </w:tc>
        <w:tc>
          <w:tcPr>
            <w:tcW w:w="2500" w:type="pct"/>
          </w:tcPr>
          <w:p w14:paraId="7E3F3EFE" w14:textId="4F0AF3F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Windows 8.1 and later</w:t>
            </w:r>
          </w:p>
        </w:tc>
      </w:tr>
      <w:tr w:rsidR="003C448A" w14:paraId="556D6A7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24BC5B9" w14:textId="723D3060" w:rsidR="003C448A" w:rsidRDefault="003C448A" w:rsidP="003C448A">
            <w:pPr>
              <w:pStyle w:val="1ATableTextStyle"/>
              <w:rPr>
                <w:lang w:bidi="en-US"/>
              </w:rPr>
            </w:pPr>
            <w:r>
              <w:rPr>
                <w:lang w:bidi="en-US"/>
              </w:rPr>
              <w:t>Profile type</w:t>
            </w:r>
          </w:p>
        </w:tc>
        <w:tc>
          <w:tcPr>
            <w:tcW w:w="2500" w:type="pct"/>
          </w:tcPr>
          <w:p w14:paraId="4FED15E2" w14:textId="3075CC2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Trusted certificate</w:t>
            </w:r>
          </w:p>
        </w:tc>
      </w:tr>
      <w:tr w:rsidR="003C448A" w14:paraId="0D308FC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19A88F5" w14:textId="322703E9" w:rsidR="003C448A" w:rsidRDefault="003C448A" w:rsidP="003C448A">
            <w:pPr>
              <w:pStyle w:val="1ATableTextStyle"/>
              <w:rPr>
                <w:lang w:bidi="en-US"/>
              </w:rPr>
            </w:pPr>
            <w:r>
              <w:rPr>
                <w:lang w:bidi="en-US"/>
              </w:rPr>
              <w:t>Created</w:t>
            </w:r>
          </w:p>
        </w:tc>
        <w:tc>
          <w:tcPr>
            <w:tcW w:w="2500" w:type="pct"/>
          </w:tcPr>
          <w:p w14:paraId="00851984" w14:textId="1DCDDD8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14 April 2025 16:16:46</w:t>
            </w:r>
          </w:p>
        </w:tc>
      </w:tr>
      <w:tr w:rsidR="003C448A" w14:paraId="1FAA681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B07BECD" w14:textId="7DB79239" w:rsidR="003C448A" w:rsidRDefault="003C448A" w:rsidP="003C448A">
            <w:pPr>
              <w:pStyle w:val="1ATableTextStyle"/>
              <w:rPr>
                <w:lang w:bidi="en-US"/>
              </w:rPr>
            </w:pPr>
            <w:r>
              <w:rPr>
                <w:lang w:bidi="en-US"/>
              </w:rPr>
              <w:t>Last modified</w:t>
            </w:r>
          </w:p>
        </w:tc>
        <w:tc>
          <w:tcPr>
            <w:tcW w:w="2500" w:type="pct"/>
          </w:tcPr>
          <w:p w14:paraId="132F7BBB" w14:textId="0671984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14 April 2025 16:16:46</w:t>
            </w:r>
          </w:p>
        </w:tc>
      </w:tr>
      <w:tr w:rsidR="003C448A" w14:paraId="41C6E4C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7676665" w14:textId="4EEBDA7F" w:rsidR="003C448A" w:rsidRDefault="003C448A" w:rsidP="003C448A">
            <w:pPr>
              <w:pStyle w:val="1ATableTextStyle"/>
              <w:rPr>
                <w:lang w:bidi="en-US"/>
              </w:rPr>
            </w:pPr>
            <w:r>
              <w:rPr>
                <w:lang w:bidi="en-US"/>
              </w:rPr>
              <w:t>Version</w:t>
            </w:r>
          </w:p>
        </w:tc>
        <w:tc>
          <w:tcPr>
            <w:tcW w:w="2500" w:type="pct"/>
          </w:tcPr>
          <w:p w14:paraId="04D02FD0" w14:textId="492A19E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w:t>
            </w:r>
          </w:p>
        </w:tc>
      </w:tr>
      <w:tr w:rsidR="003C448A" w14:paraId="3AA251E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6437233" w14:textId="6F304546" w:rsidR="003C448A" w:rsidRDefault="003C448A" w:rsidP="003C448A">
            <w:pPr>
              <w:pStyle w:val="1ATableTextStyle"/>
              <w:rPr>
                <w:lang w:bidi="en-US"/>
              </w:rPr>
            </w:pPr>
            <w:r>
              <w:rPr>
                <w:lang w:bidi="en-US"/>
              </w:rPr>
              <w:t>Scope tags</w:t>
            </w:r>
          </w:p>
        </w:tc>
        <w:tc>
          <w:tcPr>
            <w:tcW w:w="2500" w:type="pct"/>
          </w:tcPr>
          <w:p w14:paraId="6480C213" w14:textId="29DE7B87"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Default</w:t>
            </w:r>
          </w:p>
        </w:tc>
      </w:tr>
    </w:tbl>
    <w:p w14:paraId="09DF5700" w14:textId="13601F88" w:rsidR="003C448A" w:rsidRDefault="003C448A" w:rsidP="003C448A">
      <w:pPr>
        <w:pStyle w:val="Caption"/>
      </w:pPr>
      <w:r>
        <w:t xml:space="preserve">Table </w:t>
      </w:r>
      <w:r>
        <w:fldChar w:fldCharType="begin"/>
      </w:r>
      <w:r>
        <w:instrText xml:space="preserve"> SEQ Table \* ARABIC </w:instrText>
      </w:r>
      <w:r>
        <w:fldChar w:fldCharType="separate"/>
      </w:r>
      <w:r>
        <w:rPr>
          <w:noProof/>
        </w:rPr>
        <w:t>298</w:t>
      </w:r>
      <w:r>
        <w:fldChar w:fldCharType="end"/>
      </w:r>
      <w:r>
        <w:t>. Basics - Win - Certificate - D - Forcepoint Trusted Cert - v1.0.0</w:t>
      </w:r>
    </w:p>
    <w:tbl>
      <w:tblPr>
        <w:tblStyle w:val="GridTable4-Accent2"/>
        <w:tblW w:w="4994" w:type="pct"/>
        <w:tblLook w:val="04A0" w:firstRow="1" w:lastRow="0" w:firstColumn="1" w:lastColumn="0" w:noHBand="0" w:noVBand="1"/>
      </w:tblPr>
      <w:tblGrid>
        <w:gridCol w:w="4502"/>
        <w:gridCol w:w="4503"/>
      </w:tblGrid>
      <w:tr w:rsidR="003C448A" w14:paraId="2897A130"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F9D7854" w14:textId="718576B4" w:rsidR="003C448A" w:rsidRDefault="003C448A" w:rsidP="003C448A">
            <w:pPr>
              <w:pStyle w:val="1ATableHeaderBold"/>
              <w:rPr>
                <w:lang w:bidi="en-US"/>
              </w:rPr>
            </w:pPr>
            <w:r>
              <w:rPr>
                <w:lang w:bidi="en-US"/>
              </w:rPr>
              <w:t>Name</w:t>
            </w:r>
          </w:p>
        </w:tc>
        <w:tc>
          <w:tcPr>
            <w:tcW w:w="2500" w:type="pct"/>
          </w:tcPr>
          <w:p w14:paraId="071E1851" w14:textId="2827D679"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2ED1A30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2A353C5" w14:textId="55FEF29A" w:rsidR="003C448A" w:rsidRDefault="003C448A" w:rsidP="003C448A">
            <w:pPr>
              <w:pStyle w:val="1ATableCategoryHeaderRowBold"/>
              <w:rPr>
                <w:lang w:bidi="en-US"/>
              </w:rPr>
            </w:pPr>
            <w:r>
              <w:rPr>
                <w:lang w:bidi="en-US"/>
              </w:rPr>
              <w:t>Trusted Certificate</w:t>
            </w:r>
          </w:p>
        </w:tc>
      </w:tr>
      <w:tr w:rsidR="003C448A" w14:paraId="49E8EF9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C0F6608" w14:textId="1B5B95D5" w:rsidR="003C448A" w:rsidRDefault="003C448A" w:rsidP="003C448A">
            <w:pPr>
              <w:pStyle w:val="1ATableTextStyle"/>
              <w:rPr>
                <w:lang w:bidi="en-US"/>
              </w:rPr>
            </w:pPr>
            <w:r>
              <w:rPr>
                <w:lang w:bidi="en-US"/>
              </w:rPr>
              <w:t>Certificate file</w:t>
            </w:r>
          </w:p>
        </w:tc>
        <w:tc>
          <w:tcPr>
            <w:tcW w:w="2500" w:type="pct"/>
          </w:tcPr>
          <w:p w14:paraId="55CA3891" w14:textId="238FD6DC"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Forcepoint.cer</w:t>
            </w:r>
          </w:p>
        </w:tc>
      </w:tr>
    </w:tbl>
    <w:p w14:paraId="529A8B94" w14:textId="2772DE9C" w:rsidR="003C448A" w:rsidRDefault="003C448A" w:rsidP="003C448A">
      <w:pPr>
        <w:pStyle w:val="Caption"/>
      </w:pPr>
      <w:r>
        <w:t xml:space="preserve">Table </w:t>
      </w:r>
      <w:r>
        <w:fldChar w:fldCharType="begin"/>
      </w:r>
      <w:r>
        <w:instrText xml:space="preserve"> SEQ Table \* ARABIC </w:instrText>
      </w:r>
      <w:r>
        <w:fldChar w:fldCharType="separate"/>
      </w:r>
      <w:r>
        <w:rPr>
          <w:noProof/>
        </w:rPr>
        <w:t>299</w:t>
      </w:r>
      <w:r>
        <w:fldChar w:fldCharType="end"/>
      </w:r>
      <w:r>
        <w:t>. Settings - Win - Certificate - D - Forcepoint Trusted Cert - v1.0.0</w:t>
      </w:r>
    </w:p>
    <w:tbl>
      <w:tblPr>
        <w:tblStyle w:val="GridTable4-Accent2"/>
        <w:tblW w:w="4994" w:type="pct"/>
        <w:tblLook w:val="04A0" w:firstRow="1" w:lastRow="0" w:firstColumn="1" w:lastColumn="0" w:noHBand="0" w:noVBand="1"/>
      </w:tblPr>
      <w:tblGrid>
        <w:gridCol w:w="3001"/>
        <w:gridCol w:w="3000"/>
        <w:gridCol w:w="3004"/>
      </w:tblGrid>
      <w:tr w:rsidR="003C448A" w14:paraId="7AF187D0"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72782190" w14:textId="5180076B" w:rsidR="003C448A" w:rsidRDefault="003C448A" w:rsidP="003C448A">
            <w:pPr>
              <w:pStyle w:val="1ATableHeaderBold"/>
              <w:rPr>
                <w:lang w:bidi="en-US"/>
              </w:rPr>
            </w:pPr>
            <w:r>
              <w:rPr>
                <w:lang w:bidi="en-US"/>
              </w:rPr>
              <w:t>Group</w:t>
            </w:r>
          </w:p>
        </w:tc>
        <w:tc>
          <w:tcPr>
            <w:tcW w:w="1666" w:type="pct"/>
          </w:tcPr>
          <w:p w14:paraId="05AC87A1" w14:textId="37A986A9"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46DBD7C5" w14:textId="7D9FE5B8"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2C98D5A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5E959C44" w14:textId="1E065FF2" w:rsidR="003C448A" w:rsidRDefault="003C448A" w:rsidP="003C448A">
            <w:pPr>
              <w:pStyle w:val="1ATableCategoryHeaderRowBold"/>
              <w:rPr>
                <w:lang w:bidi="en-US"/>
              </w:rPr>
            </w:pPr>
            <w:r>
              <w:rPr>
                <w:lang w:bidi="en-US"/>
              </w:rPr>
              <w:t>Included Groups</w:t>
            </w:r>
          </w:p>
        </w:tc>
      </w:tr>
      <w:tr w:rsidR="003C448A" w14:paraId="7976168B"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1EF4424E" w14:textId="7A3CCC5C" w:rsidR="003C448A" w:rsidRDefault="003C448A" w:rsidP="003C448A">
            <w:pPr>
              <w:pStyle w:val="1ATableTextStyle"/>
              <w:rPr>
                <w:lang w:bidi="en-US"/>
              </w:rPr>
            </w:pPr>
            <w:r>
              <w:rPr>
                <w:lang w:bidi="en-US"/>
              </w:rPr>
              <w:t>All devices</w:t>
            </w:r>
          </w:p>
        </w:tc>
        <w:tc>
          <w:tcPr>
            <w:tcW w:w="1666" w:type="pct"/>
          </w:tcPr>
          <w:p w14:paraId="1BA07B09" w14:textId="0978E3D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769CD3CB" w14:textId="7DC8FFF9"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5BC87265" w14:textId="06E13B49" w:rsidR="003C448A" w:rsidRDefault="003C448A" w:rsidP="003C448A">
      <w:pPr>
        <w:pStyle w:val="Caption"/>
      </w:pPr>
      <w:r>
        <w:t xml:space="preserve">Table </w:t>
      </w:r>
      <w:r>
        <w:fldChar w:fldCharType="begin"/>
      </w:r>
      <w:r>
        <w:instrText xml:space="preserve"> SEQ Table \* ARABIC </w:instrText>
      </w:r>
      <w:r>
        <w:fldChar w:fldCharType="separate"/>
      </w:r>
      <w:r>
        <w:rPr>
          <w:noProof/>
        </w:rPr>
        <w:t>300</w:t>
      </w:r>
      <w:r>
        <w:fldChar w:fldCharType="end"/>
      </w:r>
      <w:r>
        <w:t>. Assignments - Win - Certificate - D - Forcepoint Trusted Cert - v1.0.0</w:t>
      </w:r>
    </w:p>
    <w:p w14:paraId="53100AD5" w14:textId="297C6A5E" w:rsidR="003C448A" w:rsidRDefault="003C448A" w:rsidP="003C448A">
      <w:pPr>
        <w:pStyle w:val="1ANumberedHeading3"/>
      </w:pPr>
      <w:bookmarkStart w:id="153" w:name="_Toc204168957"/>
      <w:r>
        <w:t>Win - Certificate - D - Forcepoint Trusted Cert - v2.0.0</w:t>
      </w:r>
      <w:bookmarkEnd w:id="153"/>
    </w:p>
    <w:p w14:paraId="767DC78B"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00711D92"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6C00B65" w14:textId="2B797136" w:rsidR="003C448A" w:rsidRDefault="003C448A" w:rsidP="003C448A">
            <w:pPr>
              <w:pStyle w:val="1ATableHeaderBold"/>
              <w:rPr>
                <w:lang w:bidi="en-US"/>
              </w:rPr>
            </w:pPr>
            <w:r>
              <w:rPr>
                <w:lang w:bidi="en-US"/>
              </w:rPr>
              <w:t>Name</w:t>
            </w:r>
          </w:p>
        </w:tc>
        <w:tc>
          <w:tcPr>
            <w:tcW w:w="2500" w:type="pct"/>
          </w:tcPr>
          <w:p w14:paraId="3081D911" w14:textId="6CF8FDEE"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535BB07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6BB87F6" w14:textId="2808E1AC" w:rsidR="003C448A" w:rsidRDefault="003C448A" w:rsidP="003C448A">
            <w:pPr>
              <w:pStyle w:val="1ATableCategoryHeaderRowBold"/>
              <w:rPr>
                <w:lang w:bidi="en-US"/>
              </w:rPr>
            </w:pPr>
            <w:r>
              <w:rPr>
                <w:lang w:bidi="en-US"/>
              </w:rPr>
              <w:lastRenderedPageBreak/>
              <w:t>Basics</w:t>
            </w:r>
          </w:p>
        </w:tc>
      </w:tr>
      <w:tr w:rsidR="003C448A" w14:paraId="12A36E7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E882CF4" w14:textId="27328115" w:rsidR="003C448A" w:rsidRDefault="003C448A" w:rsidP="003C448A">
            <w:pPr>
              <w:pStyle w:val="1ATableTextStyle"/>
              <w:rPr>
                <w:lang w:bidi="en-US"/>
              </w:rPr>
            </w:pPr>
            <w:r>
              <w:rPr>
                <w:lang w:bidi="en-US"/>
              </w:rPr>
              <w:t>Name</w:t>
            </w:r>
          </w:p>
        </w:tc>
        <w:tc>
          <w:tcPr>
            <w:tcW w:w="2500" w:type="pct"/>
          </w:tcPr>
          <w:p w14:paraId="193147FD" w14:textId="578ED29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Certificate - D - Forcepoint Trusted Cert - v2.0.0</w:t>
            </w:r>
          </w:p>
        </w:tc>
      </w:tr>
      <w:tr w:rsidR="003C448A" w14:paraId="5750260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2D2B519" w14:textId="77C653E1" w:rsidR="003C448A" w:rsidRDefault="003C448A" w:rsidP="003C448A">
            <w:pPr>
              <w:pStyle w:val="1ATableTextStyle"/>
              <w:rPr>
                <w:lang w:bidi="en-US"/>
              </w:rPr>
            </w:pPr>
            <w:r>
              <w:rPr>
                <w:lang w:bidi="en-US"/>
              </w:rPr>
              <w:t>Description</w:t>
            </w:r>
          </w:p>
        </w:tc>
        <w:tc>
          <w:tcPr>
            <w:tcW w:w="2500" w:type="pct"/>
          </w:tcPr>
          <w:p w14:paraId="087A4FB2"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1124467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8D0ED19" w14:textId="0E8CDB1F" w:rsidR="003C448A" w:rsidRDefault="003C448A" w:rsidP="003C448A">
            <w:pPr>
              <w:pStyle w:val="1ATableTextStyle"/>
              <w:rPr>
                <w:lang w:bidi="en-US"/>
              </w:rPr>
            </w:pPr>
            <w:r>
              <w:rPr>
                <w:lang w:bidi="en-US"/>
              </w:rPr>
              <w:t>Platform supported</w:t>
            </w:r>
          </w:p>
        </w:tc>
        <w:tc>
          <w:tcPr>
            <w:tcW w:w="2500" w:type="pct"/>
          </w:tcPr>
          <w:p w14:paraId="42249992" w14:textId="4CBEFBD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Windows 8.1 and later</w:t>
            </w:r>
          </w:p>
        </w:tc>
      </w:tr>
      <w:tr w:rsidR="003C448A" w14:paraId="4D2E197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7AF0CB5" w14:textId="55CF6CAC" w:rsidR="003C448A" w:rsidRDefault="003C448A" w:rsidP="003C448A">
            <w:pPr>
              <w:pStyle w:val="1ATableTextStyle"/>
              <w:rPr>
                <w:lang w:bidi="en-US"/>
              </w:rPr>
            </w:pPr>
            <w:r>
              <w:rPr>
                <w:lang w:bidi="en-US"/>
              </w:rPr>
              <w:t>Profile type</w:t>
            </w:r>
          </w:p>
        </w:tc>
        <w:tc>
          <w:tcPr>
            <w:tcW w:w="2500" w:type="pct"/>
          </w:tcPr>
          <w:p w14:paraId="5187434F" w14:textId="1188E3F8"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Trusted certificate</w:t>
            </w:r>
          </w:p>
        </w:tc>
      </w:tr>
      <w:tr w:rsidR="003C448A" w14:paraId="10F411C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C930BE4" w14:textId="4B9E60A2" w:rsidR="003C448A" w:rsidRDefault="003C448A" w:rsidP="003C448A">
            <w:pPr>
              <w:pStyle w:val="1ATableTextStyle"/>
              <w:rPr>
                <w:lang w:bidi="en-US"/>
              </w:rPr>
            </w:pPr>
            <w:r>
              <w:rPr>
                <w:lang w:bidi="en-US"/>
              </w:rPr>
              <w:t>Created</w:t>
            </w:r>
          </w:p>
        </w:tc>
        <w:tc>
          <w:tcPr>
            <w:tcW w:w="2500" w:type="pct"/>
          </w:tcPr>
          <w:p w14:paraId="303C3618" w14:textId="15EE01E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20 June 2025 08:20:39</w:t>
            </w:r>
          </w:p>
        </w:tc>
      </w:tr>
      <w:tr w:rsidR="003C448A" w14:paraId="668349B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E5A0D8C" w14:textId="66CB55E7" w:rsidR="003C448A" w:rsidRDefault="003C448A" w:rsidP="003C448A">
            <w:pPr>
              <w:pStyle w:val="1ATableTextStyle"/>
              <w:rPr>
                <w:lang w:bidi="en-US"/>
              </w:rPr>
            </w:pPr>
            <w:r>
              <w:rPr>
                <w:lang w:bidi="en-US"/>
              </w:rPr>
              <w:t>Last modified</w:t>
            </w:r>
          </w:p>
        </w:tc>
        <w:tc>
          <w:tcPr>
            <w:tcW w:w="2500" w:type="pct"/>
          </w:tcPr>
          <w:p w14:paraId="5FC6BE66" w14:textId="21AB631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20 June 2025 08:20:39</w:t>
            </w:r>
          </w:p>
        </w:tc>
      </w:tr>
      <w:tr w:rsidR="003C448A" w14:paraId="640028E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5AFB238" w14:textId="47058A4D" w:rsidR="003C448A" w:rsidRDefault="003C448A" w:rsidP="003C448A">
            <w:pPr>
              <w:pStyle w:val="1ATableTextStyle"/>
              <w:rPr>
                <w:lang w:bidi="en-US"/>
              </w:rPr>
            </w:pPr>
            <w:r>
              <w:rPr>
                <w:lang w:bidi="en-US"/>
              </w:rPr>
              <w:t>Version</w:t>
            </w:r>
          </w:p>
        </w:tc>
        <w:tc>
          <w:tcPr>
            <w:tcW w:w="2500" w:type="pct"/>
          </w:tcPr>
          <w:p w14:paraId="5054E5C9" w14:textId="3A978C1B"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w:t>
            </w:r>
          </w:p>
        </w:tc>
      </w:tr>
      <w:tr w:rsidR="003C448A" w14:paraId="1055DA4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52D5046" w14:textId="62E6C35F" w:rsidR="003C448A" w:rsidRDefault="003C448A" w:rsidP="003C448A">
            <w:pPr>
              <w:pStyle w:val="1ATableTextStyle"/>
              <w:rPr>
                <w:lang w:bidi="en-US"/>
              </w:rPr>
            </w:pPr>
            <w:r>
              <w:rPr>
                <w:lang w:bidi="en-US"/>
              </w:rPr>
              <w:t>Scope tags</w:t>
            </w:r>
          </w:p>
        </w:tc>
        <w:tc>
          <w:tcPr>
            <w:tcW w:w="2500" w:type="pct"/>
          </w:tcPr>
          <w:p w14:paraId="666D7607" w14:textId="49E1EC00"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Default</w:t>
            </w:r>
          </w:p>
        </w:tc>
      </w:tr>
    </w:tbl>
    <w:p w14:paraId="5A539F3D" w14:textId="252C7B23" w:rsidR="003C448A" w:rsidRDefault="003C448A" w:rsidP="003C448A">
      <w:pPr>
        <w:pStyle w:val="Caption"/>
      </w:pPr>
      <w:r>
        <w:t xml:space="preserve">Table </w:t>
      </w:r>
      <w:r>
        <w:fldChar w:fldCharType="begin"/>
      </w:r>
      <w:r>
        <w:instrText xml:space="preserve"> SEQ Table \* ARABIC </w:instrText>
      </w:r>
      <w:r>
        <w:fldChar w:fldCharType="separate"/>
      </w:r>
      <w:r>
        <w:rPr>
          <w:noProof/>
        </w:rPr>
        <w:t>301</w:t>
      </w:r>
      <w:r>
        <w:fldChar w:fldCharType="end"/>
      </w:r>
      <w:r>
        <w:t>. Basics - Win - Certificate - D - Forcepoint Trusted Cert - v2.0.0</w:t>
      </w:r>
    </w:p>
    <w:tbl>
      <w:tblPr>
        <w:tblStyle w:val="GridTable4-Accent2"/>
        <w:tblW w:w="4994" w:type="pct"/>
        <w:tblLook w:val="04A0" w:firstRow="1" w:lastRow="0" w:firstColumn="1" w:lastColumn="0" w:noHBand="0" w:noVBand="1"/>
      </w:tblPr>
      <w:tblGrid>
        <w:gridCol w:w="4502"/>
        <w:gridCol w:w="4503"/>
      </w:tblGrid>
      <w:tr w:rsidR="003C448A" w14:paraId="12826DDE"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92E0C84" w14:textId="1C43098B" w:rsidR="003C448A" w:rsidRDefault="003C448A" w:rsidP="003C448A">
            <w:pPr>
              <w:pStyle w:val="1ATableHeaderBold"/>
              <w:rPr>
                <w:lang w:bidi="en-US"/>
              </w:rPr>
            </w:pPr>
            <w:r>
              <w:rPr>
                <w:lang w:bidi="en-US"/>
              </w:rPr>
              <w:t>Name</w:t>
            </w:r>
          </w:p>
        </w:tc>
        <w:tc>
          <w:tcPr>
            <w:tcW w:w="2500" w:type="pct"/>
          </w:tcPr>
          <w:p w14:paraId="66A2E6F0" w14:textId="52D1EBEB"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5C7D1E5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0F7C63F" w14:textId="7F966890" w:rsidR="003C448A" w:rsidRDefault="003C448A" w:rsidP="003C448A">
            <w:pPr>
              <w:pStyle w:val="1ATableCategoryHeaderRowBold"/>
              <w:rPr>
                <w:lang w:bidi="en-US"/>
              </w:rPr>
            </w:pPr>
            <w:r>
              <w:rPr>
                <w:lang w:bidi="en-US"/>
              </w:rPr>
              <w:t>Trusted Certificate</w:t>
            </w:r>
          </w:p>
        </w:tc>
      </w:tr>
      <w:tr w:rsidR="003C448A" w14:paraId="40C196E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0BD879C" w14:textId="5A5468B7" w:rsidR="003C448A" w:rsidRDefault="003C448A" w:rsidP="003C448A">
            <w:pPr>
              <w:pStyle w:val="1ATableTextStyle"/>
              <w:rPr>
                <w:lang w:bidi="en-US"/>
              </w:rPr>
            </w:pPr>
            <w:r>
              <w:rPr>
                <w:lang w:bidi="en-US"/>
              </w:rPr>
              <w:t>Certificate file</w:t>
            </w:r>
          </w:p>
        </w:tc>
        <w:tc>
          <w:tcPr>
            <w:tcW w:w="2500" w:type="pct"/>
          </w:tcPr>
          <w:p w14:paraId="72083AB8" w14:textId="73422638"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ForcepointCloudCA2044.cer</w:t>
            </w:r>
          </w:p>
        </w:tc>
      </w:tr>
    </w:tbl>
    <w:p w14:paraId="2D2F6BE9" w14:textId="39A985F2" w:rsidR="003C448A" w:rsidRDefault="003C448A" w:rsidP="003C448A">
      <w:pPr>
        <w:pStyle w:val="Caption"/>
      </w:pPr>
      <w:r>
        <w:t xml:space="preserve">Table </w:t>
      </w:r>
      <w:r>
        <w:fldChar w:fldCharType="begin"/>
      </w:r>
      <w:r>
        <w:instrText xml:space="preserve"> SEQ Table \* ARABIC </w:instrText>
      </w:r>
      <w:r>
        <w:fldChar w:fldCharType="separate"/>
      </w:r>
      <w:r>
        <w:rPr>
          <w:noProof/>
        </w:rPr>
        <w:t>302</w:t>
      </w:r>
      <w:r>
        <w:fldChar w:fldCharType="end"/>
      </w:r>
      <w:r>
        <w:t>. Settings - Win - Certificate - D - Forcepoint Trusted Cert - v2.0.0</w:t>
      </w:r>
    </w:p>
    <w:tbl>
      <w:tblPr>
        <w:tblStyle w:val="GridTable4-Accent2"/>
        <w:tblW w:w="4994" w:type="pct"/>
        <w:tblLook w:val="04A0" w:firstRow="1" w:lastRow="0" w:firstColumn="1" w:lastColumn="0" w:noHBand="0" w:noVBand="1"/>
      </w:tblPr>
      <w:tblGrid>
        <w:gridCol w:w="3001"/>
        <w:gridCol w:w="3000"/>
        <w:gridCol w:w="3004"/>
      </w:tblGrid>
      <w:tr w:rsidR="003C448A" w14:paraId="5963CF2F"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777140C1" w14:textId="528563B1" w:rsidR="003C448A" w:rsidRDefault="003C448A" w:rsidP="003C448A">
            <w:pPr>
              <w:pStyle w:val="1ATableHeaderBold"/>
              <w:rPr>
                <w:lang w:bidi="en-US"/>
              </w:rPr>
            </w:pPr>
            <w:r>
              <w:rPr>
                <w:lang w:bidi="en-US"/>
              </w:rPr>
              <w:t>Group</w:t>
            </w:r>
          </w:p>
        </w:tc>
        <w:tc>
          <w:tcPr>
            <w:tcW w:w="1666" w:type="pct"/>
          </w:tcPr>
          <w:p w14:paraId="4ECE13AA" w14:textId="624E5B09"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52D53BCB" w14:textId="73074B06"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4F48EEC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416EB600" w14:textId="11834479" w:rsidR="003C448A" w:rsidRDefault="003C448A" w:rsidP="003C448A">
            <w:pPr>
              <w:pStyle w:val="1ATableCategoryHeaderRowBold"/>
              <w:rPr>
                <w:lang w:bidi="en-US"/>
              </w:rPr>
            </w:pPr>
            <w:r>
              <w:rPr>
                <w:lang w:bidi="en-US"/>
              </w:rPr>
              <w:t>Included Groups</w:t>
            </w:r>
          </w:p>
        </w:tc>
      </w:tr>
      <w:tr w:rsidR="003C448A" w14:paraId="572DBF27"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65102240" w14:textId="79D60E73" w:rsidR="003C448A" w:rsidRDefault="003C448A" w:rsidP="003C448A">
            <w:pPr>
              <w:pStyle w:val="1ATableTextStyle"/>
              <w:rPr>
                <w:lang w:bidi="en-US"/>
              </w:rPr>
            </w:pPr>
            <w:r>
              <w:rPr>
                <w:lang w:bidi="en-US"/>
              </w:rPr>
              <w:t>All devices</w:t>
            </w:r>
          </w:p>
        </w:tc>
        <w:tc>
          <w:tcPr>
            <w:tcW w:w="1666" w:type="pct"/>
          </w:tcPr>
          <w:p w14:paraId="36FEEBD5" w14:textId="23F559E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6CAA2A82" w14:textId="16878E3A"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32052509" w14:textId="45FA16BC" w:rsidR="003C448A" w:rsidRDefault="003C448A" w:rsidP="003C448A">
      <w:pPr>
        <w:pStyle w:val="Caption"/>
      </w:pPr>
      <w:r>
        <w:t xml:space="preserve">Table </w:t>
      </w:r>
      <w:r>
        <w:fldChar w:fldCharType="begin"/>
      </w:r>
      <w:r>
        <w:instrText xml:space="preserve"> SEQ Table \* ARABIC </w:instrText>
      </w:r>
      <w:r>
        <w:fldChar w:fldCharType="separate"/>
      </w:r>
      <w:r>
        <w:rPr>
          <w:noProof/>
        </w:rPr>
        <w:t>303</w:t>
      </w:r>
      <w:r>
        <w:fldChar w:fldCharType="end"/>
      </w:r>
      <w:r>
        <w:t>. Assignments - Win - Certificate - D - Forcepoint Trusted Cert - v2.0.0</w:t>
      </w:r>
    </w:p>
    <w:p w14:paraId="436C6D30" w14:textId="31A59FC8" w:rsidR="003C448A" w:rsidRDefault="003C448A" w:rsidP="003C448A">
      <w:pPr>
        <w:pStyle w:val="1ANumberedHeading3"/>
      </w:pPr>
      <w:bookmarkStart w:id="154" w:name="_Toc204168958"/>
      <w:r>
        <w:t>Win - Certificate - D - St Andrews Device Cert - v2.0.0</w:t>
      </w:r>
      <w:bookmarkEnd w:id="154"/>
    </w:p>
    <w:p w14:paraId="36A3222E"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7152C6E4"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50C08D7" w14:textId="02AD5619" w:rsidR="003C448A" w:rsidRDefault="003C448A" w:rsidP="003C448A">
            <w:pPr>
              <w:pStyle w:val="1ATableHeaderBold"/>
              <w:rPr>
                <w:lang w:bidi="en-US"/>
              </w:rPr>
            </w:pPr>
            <w:r>
              <w:rPr>
                <w:lang w:bidi="en-US"/>
              </w:rPr>
              <w:t>Name</w:t>
            </w:r>
          </w:p>
        </w:tc>
        <w:tc>
          <w:tcPr>
            <w:tcW w:w="2500" w:type="pct"/>
          </w:tcPr>
          <w:p w14:paraId="69BC2134" w14:textId="4ECCAF0F"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1F1F83F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0D2B967" w14:textId="31E71491" w:rsidR="003C448A" w:rsidRDefault="003C448A" w:rsidP="003C448A">
            <w:pPr>
              <w:pStyle w:val="1ATableCategoryHeaderRowBold"/>
              <w:rPr>
                <w:lang w:bidi="en-US"/>
              </w:rPr>
            </w:pPr>
            <w:r>
              <w:rPr>
                <w:lang w:bidi="en-US"/>
              </w:rPr>
              <w:t>Basics</w:t>
            </w:r>
          </w:p>
        </w:tc>
      </w:tr>
      <w:tr w:rsidR="003C448A" w14:paraId="1026A09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FA51477" w14:textId="1D64B236" w:rsidR="003C448A" w:rsidRDefault="003C448A" w:rsidP="003C448A">
            <w:pPr>
              <w:pStyle w:val="1ATableTextStyle"/>
              <w:rPr>
                <w:lang w:bidi="en-US"/>
              </w:rPr>
            </w:pPr>
            <w:r>
              <w:rPr>
                <w:lang w:bidi="en-US"/>
              </w:rPr>
              <w:t>Name</w:t>
            </w:r>
          </w:p>
        </w:tc>
        <w:tc>
          <w:tcPr>
            <w:tcW w:w="2500" w:type="pct"/>
          </w:tcPr>
          <w:p w14:paraId="4B0EC19E" w14:textId="3B15915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Certificate - D - St Andrews Device Cert - v2.0.0</w:t>
            </w:r>
          </w:p>
        </w:tc>
      </w:tr>
      <w:tr w:rsidR="003C448A" w14:paraId="6FE9BED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4EAB02C" w14:textId="090CDF0A" w:rsidR="003C448A" w:rsidRDefault="003C448A" w:rsidP="003C448A">
            <w:pPr>
              <w:pStyle w:val="1ATableTextStyle"/>
              <w:rPr>
                <w:lang w:bidi="en-US"/>
              </w:rPr>
            </w:pPr>
            <w:r>
              <w:rPr>
                <w:lang w:bidi="en-US"/>
              </w:rPr>
              <w:t>Description</w:t>
            </w:r>
          </w:p>
        </w:tc>
        <w:tc>
          <w:tcPr>
            <w:tcW w:w="2500" w:type="pct"/>
          </w:tcPr>
          <w:p w14:paraId="2A754521" w14:textId="4DD5266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Certificate Includes a SAN (DNS ENDS_WITH Stah_Entra</w:t>
            </w:r>
          </w:p>
        </w:tc>
      </w:tr>
      <w:tr w:rsidR="003C448A" w14:paraId="05C89A7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54BB66A" w14:textId="052DFD02" w:rsidR="003C448A" w:rsidRDefault="003C448A" w:rsidP="003C448A">
            <w:pPr>
              <w:pStyle w:val="1ATableTextStyle"/>
              <w:rPr>
                <w:lang w:bidi="en-US"/>
              </w:rPr>
            </w:pPr>
            <w:r>
              <w:rPr>
                <w:lang w:bidi="en-US"/>
              </w:rPr>
              <w:t>Platform supported</w:t>
            </w:r>
          </w:p>
        </w:tc>
        <w:tc>
          <w:tcPr>
            <w:tcW w:w="2500" w:type="pct"/>
          </w:tcPr>
          <w:p w14:paraId="74A1FF35" w14:textId="504FD7D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Windows 8.1 and later</w:t>
            </w:r>
          </w:p>
        </w:tc>
      </w:tr>
      <w:tr w:rsidR="003C448A" w14:paraId="75A2042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BDA13E7" w14:textId="22175F91" w:rsidR="003C448A" w:rsidRDefault="003C448A" w:rsidP="003C448A">
            <w:pPr>
              <w:pStyle w:val="1ATableTextStyle"/>
              <w:rPr>
                <w:lang w:bidi="en-US"/>
              </w:rPr>
            </w:pPr>
            <w:r>
              <w:rPr>
                <w:lang w:bidi="en-US"/>
              </w:rPr>
              <w:t>Profile type</w:t>
            </w:r>
          </w:p>
        </w:tc>
        <w:tc>
          <w:tcPr>
            <w:tcW w:w="2500" w:type="pct"/>
          </w:tcPr>
          <w:p w14:paraId="783A74DC" w14:textId="75BA141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SCEP certificate</w:t>
            </w:r>
          </w:p>
        </w:tc>
      </w:tr>
      <w:tr w:rsidR="003C448A" w14:paraId="4595D11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385F2C1" w14:textId="7EA0BA92" w:rsidR="003C448A" w:rsidRDefault="003C448A" w:rsidP="003C448A">
            <w:pPr>
              <w:pStyle w:val="1ATableTextStyle"/>
              <w:rPr>
                <w:lang w:bidi="en-US"/>
              </w:rPr>
            </w:pPr>
            <w:r>
              <w:rPr>
                <w:lang w:bidi="en-US"/>
              </w:rPr>
              <w:t>Created</w:t>
            </w:r>
          </w:p>
        </w:tc>
        <w:tc>
          <w:tcPr>
            <w:tcW w:w="2500" w:type="pct"/>
          </w:tcPr>
          <w:p w14:paraId="24BEC4EF" w14:textId="7722708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04 June 2025 15:30:58</w:t>
            </w:r>
          </w:p>
        </w:tc>
      </w:tr>
      <w:tr w:rsidR="003C448A" w14:paraId="7138B03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F83A8D7" w14:textId="7F4467EC" w:rsidR="003C448A" w:rsidRDefault="003C448A" w:rsidP="003C448A">
            <w:pPr>
              <w:pStyle w:val="1ATableTextStyle"/>
              <w:rPr>
                <w:lang w:bidi="en-US"/>
              </w:rPr>
            </w:pPr>
            <w:r>
              <w:rPr>
                <w:lang w:bidi="en-US"/>
              </w:rPr>
              <w:t>Last modified</w:t>
            </w:r>
          </w:p>
        </w:tc>
        <w:tc>
          <w:tcPr>
            <w:tcW w:w="2500" w:type="pct"/>
          </w:tcPr>
          <w:p w14:paraId="18F10425" w14:textId="7E53CA6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12 June 2025 17:33:47</w:t>
            </w:r>
          </w:p>
        </w:tc>
      </w:tr>
      <w:tr w:rsidR="003C448A" w14:paraId="5D0BCAA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6CD37B3" w14:textId="6F89EE58" w:rsidR="003C448A" w:rsidRDefault="003C448A" w:rsidP="003C448A">
            <w:pPr>
              <w:pStyle w:val="1ATableTextStyle"/>
              <w:rPr>
                <w:lang w:bidi="en-US"/>
              </w:rPr>
            </w:pPr>
            <w:r>
              <w:rPr>
                <w:lang w:bidi="en-US"/>
              </w:rPr>
              <w:t>Version</w:t>
            </w:r>
          </w:p>
        </w:tc>
        <w:tc>
          <w:tcPr>
            <w:tcW w:w="2500" w:type="pct"/>
          </w:tcPr>
          <w:p w14:paraId="29DEA279" w14:textId="1989A71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2</w:t>
            </w:r>
          </w:p>
        </w:tc>
      </w:tr>
      <w:tr w:rsidR="003C448A" w14:paraId="42291A5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869780D" w14:textId="50DB362E" w:rsidR="003C448A" w:rsidRDefault="003C448A" w:rsidP="003C448A">
            <w:pPr>
              <w:pStyle w:val="1ATableTextStyle"/>
              <w:rPr>
                <w:lang w:bidi="en-US"/>
              </w:rPr>
            </w:pPr>
            <w:r>
              <w:rPr>
                <w:lang w:bidi="en-US"/>
              </w:rPr>
              <w:t>Scope tags</w:t>
            </w:r>
          </w:p>
        </w:tc>
        <w:tc>
          <w:tcPr>
            <w:tcW w:w="2500" w:type="pct"/>
          </w:tcPr>
          <w:p w14:paraId="712F6456" w14:textId="04BA57FC"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Default</w:t>
            </w:r>
          </w:p>
        </w:tc>
      </w:tr>
    </w:tbl>
    <w:p w14:paraId="14558387" w14:textId="3F400238" w:rsidR="003C448A" w:rsidRDefault="003C448A" w:rsidP="003C448A">
      <w:pPr>
        <w:pStyle w:val="Caption"/>
      </w:pPr>
      <w:r>
        <w:t xml:space="preserve">Table </w:t>
      </w:r>
      <w:r>
        <w:fldChar w:fldCharType="begin"/>
      </w:r>
      <w:r>
        <w:instrText xml:space="preserve"> SEQ Table \* ARABIC </w:instrText>
      </w:r>
      <w:r>
        <w:fldChar w:fldCharType="separate"/>
      </w:r>
      <w:r>
        <w:rPr>
          <w:noProof/>
        </w:rPr>
        <w:t>304</w:t>
      </w:r>
      <w:r>
        <w:fldChar w:fldCharType="end"/>
      </w:r>
      <w:r>
        <w:t>. Basics - Win - Certificate - D - St Andrews Device Cert - v2.0.0</w:t>
      </w:r>
    </w:p>
    <w:tbl>
      <w:tblPr>
        <w:tblStyle w:val="GridTable4-Accent2"/>
        <w:tblW w:w="4994" w:type="pct"/>
        <w:tblLook w:val="04A0" w:firstRow="1" w:lastRow="0" w:firstColumn="1" w:lastColumn="0" w:noHBand="0" w:noVBand="1"/>
      </w:tblPr>
      <w:tblGrid>
        <w:gridCol w:w="2883"/>
        <w:gridCol w:w="6122"/>
      </w:tblGrid>
      <w:tr w:rsidR="003C448A" w14:paraId="3AE48B24"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1" w:type="pct"/>
          </w:tcPr>
          <w:p w14:paraId="5CC15712" w14:textId="67B9250E" w:rsidR="003C448A" w:rsidRDefault="003C448A" w:rsidP="003C448A">
            <w:pPr>
              <w:pStyle w:val="1ATableHeaderBold"/>
              <w:rPr>
                <w:lang w:bidi="en-US"/>
              </w:rPr>
            </w:pPr>
            <w:r>
              <w:rPr>
                <w:lang w:bidi="en-US"/>
              </w:rPr>
              <w:t>Name</w:t>
            </w:r>
          </w:p>
        </w:tc>
        <w:tc>
          <w:tcPr>
            <w:tcW w:w="3399" w:type="pct"/>
          </w:tcPr>
          <w:p w14:paraId="003636E4" w14:textId="44CF662C"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361FC69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17D3DF07" w14:textId="061EFBC6" w:rsidR="003C448A" w:rsidRDefault="003C448A" w:rsidP="003C448A">
            <w:pPr>
              <w:pStyle w:val="1ATableCategoryHeaderRowBold"/>
              <w:rPr>
                <w:lang w:bidi="en-US"/>
              </w:rPr>
            </w:pPr>
            <w:r>
              <w:rPr>
                <w:lang w:bidi="en-US"/>
              </w:rPr>
              <w:t>SCEP Certificate</w:t>
            </w:r>
          </w:p>
        </w:tc>
      </w:tr>
      <w:tr w:rsidR="003C448A" w14:paraId="29388884" w14:textId="77777777" w:rsidTr="003C448A">
        <w:tc>
          <w:tcPr>
            <w:cnfStyle w:val="001000000000" w:firstRow="0" w:lastRow="0" w:firstColumn="1" w:lastColumn="0" w:oddVBand="0" w:evenVBand="0" w:oddHBand="0" w:evenHBand="0" w:firstRowFirstColumn="0" w:firstRowLastColumn="0" w:lastRowFirstColumn="0" w:lastRowLastColumn="0"/>
            <w:tcW w:w="1601" w:type="pct"/>
          </w:tcPr>
          <w:p w14:paraId="6CBAB466" w14:textId="638F88E3" w:rsidR="003C448A" w:rsidRDefault="003C448A" w:rsidP="003C448A">
            <w:pPr>
              <w:pStyle w:val="1ATableTextStyle"/>
              <w:rPr>
                <w:lang w:bidi="en-US"/>
              </w:rPr>
            </w:pPr>
            <w:r>
              <w:rPr>
                <w:lang w:bidi="en-US"/>
              </w:rPr>
              <w:t>Certificate type</w:t>
            </w:r>
          </w:p>
        </w:tc>
        <w:tc>
          <w:tcPr>
            <w:tcW w:w="3399" w:type="pct"/>
          </w:tcPr>
          <w:p w14:paraId="51A7B0DA" w14:textId="148363A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Device</w:t>
            </w:r>
          </w:p>
        </w:tc>
      </w:tr>
      <w:tr w:rsidR="003C448A" w14:paraId="7BA3019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1" w:type="pct"/>
          </w:tcPr>
          <w:p w14:paraId="78DA0A50" w14:textId="6DAD9D17" w:rsidR="003C448A" w:rsidRDefault="003C448A" w:rsidP="003C448A">
            <w:pPr>
              <w:pStyle w:val="1ATableTextStyle"/>
              <w:rPr>
                <w:lang w:bidi="en-US"/>
              </w:rPr>
            </w:pPr>
            <w:r>
              <w:rPr>
                <w:lang w:bidi="en-US"/>
              </w:rPr>
              <w:t>Subject alternative name</w:t>
            </w:r>
          </w:p>
        </w:tc>
        <w:tc>
          <w:tcPr>
            <w:tcW w:w="3399" w:type="pct"/>
          </w:tcPr>
          <w:p w14:paraId="4C764548"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domainNameService;Stah_Entra</w:t>
            </w:r>
          </w:p>
          <w:p w14:paraId="5FCAA183" w14:textId="704CA8E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universalResourceIdentifier;IntuneDeviceId://{{DeviceId}}</w:t>
            </w:r>
          </w:p>
        </w:tc>
      </w:tr>
      <w:tr w:rsidR="003C448A" w14:paraId="0F7A3E7D" w14:textId="77777777" w:rsidTr="003C448A">
        <w:tc>
          <w:tcPr>
            <w:cnfStyle w:val="001000000000" w:firstRow="0" w:lastRow="0" w:firstColumn="1" w:lastColumn="0" w:oddVBand="0" w:evenVBand="0" w:oddHBand="0" w:evenHBand="0" w:firstRowFirstColumn="0" w:firstRowLastColumn="0" w:lastRowFirstColumn="0" w:lastRowLastColumn="0"/>
            <w:tcW w:w="1601" w:type="pct"/>
          </w:tcPr>
          <w:p w14:paraId="378015DB" w14:textId="47F9A121" w:rsidR="003C448A" w:rsidRDefault="003C448A" w:rsidP="003C448A">
            <w:pPr>
              <w:pStyle w:val="1ATableTextStyle"/>
              <w:rPr>
                <w:lang w:bidi="en-US"/>
              </w:rPr>
            </w:pPr>
            <w:r>
              <w:rPr>
                <w:lang w:bidi="en-US"/>
              </w:rPr>
              <w:t>Certificate validity period</w:t>
            </w:r>
          </w:p>
        </w:tc>
        <w:tc>
          <w:tcPr>
            <w:tcW w:w="3399" w:type="pct"/>
          </w:tcPr>
          <w:p w14:paraId="47D347E7" w14:textId="4EA753C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 Years</w:t>
            </w:r>
          </w:p>
        </w:tc>
      </w:tr>
      <w:tr w:rsidR="003C448A" w14:paraId="09A03DD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1" w:type="pct"/>
          </w:tcPr>
          <w:p w14:paraId="5FBC0585" w14:textId="04456BCF" w:rsidR="003C448A" w:rsidRDefault="003C448A" w:rsidP="003C448A">
            <w:pPr>
              <w:pStyle w:val="1ATableTextStyle"/>
              <w:rPr>
                <w:lang w:bidi="en-US"/>
              </w:rPr>
            </w:pPr>
            <w:r>
              <w:rPr>
                <w:lang w:bidi="en-US"/>
              </w:rPr>
              <w:lastRenderedPageBreak/>
              <w:t>Key storage provider (KSP)</w:t>
            </w:r>
          </w:p>
        </w:tc>
        <w:tc>
          <w:tcPr>
            <w:tcW w:w="3399" w:type="pct"/>
          </w:tcPr>
          <w:p w14:paraId="4B2C9D6D" w14:textId="7645A35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Enroll to Trusted Platform Module (TPM) KSP if present, otherwise Software KSP</w:t>
            </w:r>
          </w:p>
        </w:tc>
      </w:tr>
      <w:tr w:rsidR="003C448A" w14:paraId="642C6463" w14:textId="77777777" w:rsidTr="003C448A">
        <w:tc>
          <w:tcPr>
            <w:cnfStyle w:val="001000000000" w:firstRow="0" w:lastRow="0" w:firstColumn="1" w:lastColumn="0" w:oddVBand="0" w:evenVBand="0" w:oddHBand="0" w:evenHBand="0" w:firstRowFirstColumn="0" w:firstRowLastColumn="0" w:lastRowFirstColumn="0" w:lastRowLastColumn="0"/>
            <w:tcW w:w="1601" w:type="pct"/>
          </w:tcPr>
          <w:p w14:paraId="6370E90C" w14:textId="68990558" w:rsidR="003C448A" w:rsidRDefault="003C448A" w:rsidP="003C448A">
            <w:pPr>
              <w:pStyle w:val="1ATableTextStyle"/>
              <w:rPr>
                <w:lang w:bidi="en-US"/>
              </w:rPr>
            </w:pPr>
            <w:r>
              <w:rPr>
                <w:lang w:bidi="en-US"/>
              </w:rPr>
              <w:t>Key usage</w:t>
            </w:r>
          </w:p>
        </w:tc>
        <w:tc>
          <w:tcPr>
            <w:tcW w:w="3399" w:type="pct"/>
          </w:tcPr>
          <w:p w14:paraId="7DA954F0" w14:textId="516EE3CC"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Key encipherment;Digital signature</w:t>
            </w:r>
          </w:p>
        </w:tc>
      </w:tr>
      <w:tr w:rsidR="003C448A" w14:paraId="7A59964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1" w:type="pct"/>
          </w:tcPr>
          <w:p w14:paraId="161404B5" w14:textId="2625F95B" w:rsidR="003C448A" w:rsidRDefault="003C448A" w:rsidP="003C448A">
            <w:pPr>
              <w:pStyle w:val="1ATableTextStyle"/>
              <w:rPr>
                <w:lang w:bidi="en-US"/>
              </w:rPr>
            </w:pPr>
            <w:r>
              <w:rPr>
                <w:lang w:bidi="en-US"/>
              </w:rPr>
              <w:t>Key size (bits)</w:t>
            </w:r>
          </w:p>
        </w:tc>
        <w:tc>
          <w:tcPr>
            <w:tcW w:w="3399" w:type="pct"/>
          </w:tcPr>
          <w:p w14:paraId="190545F5" w14:textId="19DBCF4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2048</w:t>
            </w:r>
          </w:p>
        </w:tc>
      </w:tr>
      <w:tr w:rsidR="003C448A" w14:paraId="497DE598" w14:textId="77777777" w:rsidTr="003C448A">
        <w:tc>
          <w:tcPr>
            <w:cnfStyle w:val="001000000000" w:firstRow="0" w:lastRow="0" w:firstColumn="1" w:lastColumn="0" w:oddVBand="0" w:evenVBand="0" w:oddHBand="0" w:evenHBand="0" w:firstRowFirstColumn="0" w:firstRowLastColumn="0" w:lastRowFirstColumn="0" w:lastRowLastColumn="0"/>
            <w:tcW w:w="1601" w:type="pct"/>
          </w:tcPr>
          <w:p w14:paraId="59E8010E" w14:textId="20ABD1FA" w:rsidR="003C448A" w:rsidRDefault="003C448A" w:rsidP="003C448A">
            <w:pPr>
              <w:pStyle w:val="1ATableTextStyle"/>
              <w:rPr>
                <w:lang w:bidi="en-US"/>
              </w:rPr>
            </w:pPr>
            <w:r>
              <w:rPr>
                <w:lang w:bidi="en-US"/>
              </w:rPr>
              <w:t>Hash algorithm</w:t>
            </w:r>
          </w:p>
        </w:tc>
        <w:tc>
          <w:tcPr>
            <w:tcW w:w="3399" w:type="pct"/>
          </w:tcPr>
          <w:p w14:paraId="347D644E" w14:textId="7AA32EF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SHA-2</w:t>
            </w:r>
          </w:p>
        </w:tc>
      </w:tr>
      <w:tr w:rsidR="003C448A" w14:paraId="35EDEE0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4E0BCE16" w14:textId="39AEBC62" w:rsidR="003C448A" w:rsidRDefault="003C448A" w:rsidP="003C448A">
            <w:pPr>
              <w:pStyle w:val="1ATableSub-CategoryHeaderColumn"/>
              <w:rPr>
                <w:lang w:bidi="en-US"/>
              </w:rPr>
            </w:pPr>
            <w:r>
              <w:rPr>
                <w:lang w:bidi="en-US"/>
              </w:rPr>
              <w:t>Root Certificate</w:t>
            </w:r>
          </w:p>
        </w:tc>
      </w:tr>
      <w:tr w:rsidR="003C448A" w14:paraId="1CCFBE8E" w14:textId="77777777" w:rsidTr="003C448A">
        <w:tc>
          <w:tcPr>
            <w:cnfStyle w:val="001000000000" w:firstRow="0" w:lastRow="0" w:firstColumn="1" w:lastColumn="0" w:oddVBand="0" w:evenVBand="0" w:oddHBand="0" w:evenHBand="0" w:firstRowFirstColumn="0" w:firstRowLastColumn="0" w:lastRowFirstColumn="0" w:lastRowLastColumn="0"/>
            <w:tcW w:w="1601" w:type="pct"/>
          </w:tcPr>
          <w:p w14:paraId="7DDDC936" w14:textId="614DE76A" w:rsidR="003C448A" w:rsidRDefault="003C448A" w:rsidP="003C448A">
            <w:pPr>
              <w:pStyle w:val="1ATableTextStyle"/>
              <w:rPr>
                <w:lang w:bidi="en-US"/>
              </w:rPr>
            </w:pPr>
            <w:r>
              <w:rPr>
                <w:lang w:bidi="en-US"/>
              </w:rPr>
              <w:t>Root Certificate</w:t>
            </w:r>
          </w:p>
        </w:tc>
        <w:tc>
          <w:tcPr>
            <w:tcW w:w="3399" w:type="pct"/>
          </w:tcPr>
          <w:p w14:paraId="407D2A62" w14:textId="04B3A92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Certificate - D - St Andrews Intermediate Cert - v1.0.0</w:t>
            </w:r>
          </w:p>
        </w:tc>
      </w:tr>
      <w:tr w:rsidR="003C448A" w14:paraId="000999F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1" w:type="pct"/>
          </w:tcPr>
          <w:p w14:paraId="68CE15F7" w14:textId="7F7DCEFE" w:rsidR="003C448A" w:rsidRDefault="003C448A" w:rsidP="003C448A">
            <w:pPr>
              <w:pStyle w:val="1ATableTextStyle"/>
              <w:rPr>
                <w:lang w:bidi="en-US"/>
              </w:rPr>
            </w:pPr>
            <w:r>
              <w:rPr>
                <w:lang w:bidi="en-US"/>
              </w:rPr>
              <w:t>Extended key usage</w:t>
            </w:r>
          </w:p>
        </w:tc>
        <w:tc>
          <w:tcPr>
            <w:tcW w:w="3399" w:type="pct"/>
          </w:tcPr>
          <w:p w14:paraId="452D9067" w14:textId="187AECD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Client Authentication;1.3.6.1.5.5.7.3.2</w:t>
            </w:r>
          </w:p>
        </w:tc>
      </w:tr>
      <w:tr w:rsidR="003C448A" w14:paraId="7C592606"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3E5C774A" w14:textId="4BE8387D" w:rsidR="003C448A" w:rsidRDefault="003C448A" w:rsidP="003C448A">
            <w:pPr>
              <w:pStyle w:val="1ATableSub-CategoryHeaderColumn"/>
              <w:rPr>
                <w:lang w:bidi="en-US"/>
              </w:rPr>
            </w:pPr>
            <w:r>
              <w:rPr>
                <w:lang w:bidi="en-US"/>
              </w:rPr>
              <w:t>Enrollment Settings</w:t>
            </w:r>
          </w:p>
        </w:tc>
      </w:tr>
      <w:tr w:rsidR="003C448A" w14:paraId="5D2DA95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1" w:type="pct"/>
          </w:tcPr>
          <w:p w14:paraId="0B63297D" w14:textId="3EDCFD00" w:rsidR="003C448A" w:rsidRDefault="003C448A" w:rsidP="003C448A">
            <w:pPr>
              <w:pStyle w:val="1ATableTextStyle"/>
              <w:rPr>
                <w:lang w:bidi="en-US"/>
              </w:rPr>
            </w:pPr>
            <w:r>
              <w:rPr>
                <w:lang w:bidi="en-US"/>
              </w:rPr>
              <w:t>Renewal threshold (%)</w:t>
            </w:r>
          </w:p>
        </w:tc>
        <w:tc>
          <w:tcPr>
            <w:tcW w:w="3399" w:type="pct"/>
          </w:tcPr>
          <w:p w14:paraId="763B54B5" w14:textId="3EE2BD5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20</w:t>
            </w:r>
          </w:p>
        </w:tc>
      </w:tr>
      <w:tr w:rsidR="003C448A" w14:paraId="3E5CB358" w14:textId="77777777" w:rsidTr="003C448A">
        <w:tc>
          <w:tcPr>
            <w:cnfStyle w:val="001000000000" w:firstRow="0" w:lastRow="0" w:firstColumn="1" w:lastColumn="0" w:oddVBand="0" w:evenVBand="0" w:oddHBand="0" w:evenHBand="0" w:firstRowFirstColumn="0" w:firstRowLastColumn="0" w:lastRowFirstColumn="0" w:lastRowLastColumn="0"/>
            <w:tcW w:w="1601" w:type="pct"/>
          </w:tcPr>
          <w:p w14:paraId="3BC76E77" w14:textId="26CBE9BB" w:rsidR="003C448A" w:rsidRDefault="003C448A" w:rsidP="003C448A">
            <w:pPr>
              <w:pStyle w:val="1ATableTextStyle"/>
              <w:rPr>
                <w:lang w:bidi="en-US"/>
              </w:rPr>
            </w:pPr>
            <w:r>
              <w:rPr>
                <w:lang w:bidi="en-US"/>
              </w:rPr>
              <w:t>SCEP Server URLs</w:t>
            </w:r>
          </w:p>
        </w:tc>
        <w:tc>
          <w:tcPr>
            <w:tcW w:w="3399" w:type="pct"/>
          </w:tcPr>
          <w:p w14:paraId="6CE5939C" w14:textId="77D267FF"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https://SNDESLVAP01-sahcorp.msappproxy.net/certsrv/mscep/mscep.dll</w:t>
            </w:r>
          </w:p>
        </w:tc>
      </w:tr>
    </w:tbl>
    <w:p w14:paraId="11869C6D" w14:textId="728A6A82" w:rsidR="003C448A" w:rsidRDefault="003C448A" w:rsidP="003C448A">
      <w:pPr>
        <w:pStyle w:val="Caption"/>
      </w:pPr>
      <w:r>
        <w:t xml:space="preserve">Table </w:t>
      </w:r>
      <w:r>
        <w:fldChar w:fldCharType="begin"/>
      </w:r>
      <w:r>
        <w:instrText xml:space="preserve"> SEQ Table \* ARABIC </w:instrText>
      </w:r>
      <w:r>
        <w:fldChar w:fldCharType="separate"/>
      </w:r>
      <w:r>
        <w:rPr>
          <w:noProof/>
        </w:rPr>
        <w:t>305</w:t>
      </w:r>
      <w:r>
        <w:fldChar w:fldCharType="end"/>
      </w:r>
      <w:r>
        <w:t>. Settings - Win - Certificate - D - St Andrews Device Cert - v2.0.0</w:t>
      </w:r>
    </w:p>
    <w:tbl>
      <w:tblPr>
        <w:tblStyle w:val="GridTable4-Accent2"/>
        <w:tblW w:w="4994" w:type="pct"/>
        <w:tblLook w:val="04A0" w:firstRow="1" w:lastRow="0" w:firstColumn="1" w:lastColumn="0" w:noHBand="0" w:noVBand="1"/>
      </w:tblPr>
      <w:tblGrid>
        <w:gridCol w:w="3001"/>
        <w:gridCol w:w="3000"/>
        <w:gridCol w:w="3004"/>
      </w:tblGrid>
      <w:tr w:rsidR="003C448A" w14:paraId="699C2752"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403655C9" w14:textId="18F3BB50" w:rsidR="003C448A" w:rsidRDefault="003C448A" w:rsidP="003C448A">
            <w:pPr>
              <w:pStyle w:val="1ATableHeaderBold"/>
              <w:rPr>
                <w:lang w:bidi="en-US"/>
              </w:rPr>
            </w:pPr>
            <w:r>
              <w:rPr>
                <w:lang w:bidi="en-US"/>
              </w:rPr>
              <w:t>Group</w:t>
            </w:r>
          </w:p>
        </w:tc>
        <w:tc>
          <w:tcPr>
            <w:tcW w:w="1666" w:type="pct"/>
          </w:tcPr>
          <w:p w14:paraId="7F85DEF3" w14:textId="5965B544"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4DC715CD" w14:textId="2DE7DD4D"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2742883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45DF6C17" w14:textId="292E9BDF" w:rsidR="003C448A" w:rsidRDefault="003C448A" w:rsidP="003C448A">
            <w:pPr>
              <w:pStyle w:val="1ATableCategoryHeaderRowBold"/>
              <w:rPr>
                <w:lang w:bidi="en-US"/>
              </w:rPr>
            </w:pPr>
            <w:r>
              <w:rPr>
                <w:lang w:bidi="en-US"/>
              </w:rPr>
              <w:t>Included Groups</w:t>
            </w:r>
          </w:p>
        </w:tc>
      </w:tr>
      <w:tr w:rsidR="003C448A" w14:paraId="1EF8C7FA"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269D6A6E" w14:textId="3321A685" w:rsidR="003C448A" w:rsidRDefault="003C448A" w:rsidP="003C448A">
            <w:pPr>
              <w:pStyle w:val="1ATableTextStyle"/>
              <w:rPr>
                <w:lang w:bidi="en-US"/>
              </w:rPr>
            </w:pPr>
            <w:r>
              <w:rPr>
                <w:lang w:bidi="en-US"/>
              </w:rPr>
              <w:t>All devices</w:t>
            </w:r>
          </w:p>
        </w:tc>
        <w:tc>
          <w:tcPr>
            <w:tcW w:w="1666" w:type="pct"/>
          </w:tcPr>
          <w:p w14:paraId="0008B82F" w14:textId="2CFE041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698E9BB8" w14:textId="27F00D5F"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698DB75C" w14:textId="58543E3E" w:rsidR="003C448A" w:rsidRDefault="003C448A" w:rsidP="003C448A">
      <w:pPr>
        <w:pStyle w:val="Caption"/>
      </w:pPr>
      <w:r>
        <w:t xml:space="preserve">Table </w:t>
      </w:r>
      <w:r>
        <w:fldChar w:fldCharType="begin"/>
      </w:r>
      <w:r>
        <w:instrText xml:space="preserve"> SEQ Table \* ARABIC </w:instrText>
      </w:r>
      <w:r>
        <w:fldChar w:fldCharType="separate"/>
      </w:r>
      <w:r>
        <w:rPr>
          <w:noProof/>
        </w:rPr>
        <w:t>306</w:t>
      </w:r>
      <w:r>
        <w:fldChar w:fldCharType="end"/>
      </w:r>
      <w:r>
        <w:t>. Assignments - Win - Certificate - D - St Andrews Device Cert - v2.0.0</w:t>
      </w:r>
    </w:p>
    <w:p w14:paraId="38BAB907" w14:textId="6E592678" w:rsidR="003C448A" w:rsidRDefault="003C448A" w:rsidP="003C448A">
      <w:pPr>
        <w:pStyle w:val="1ANumberedHeading3"/>
      </w:pPr>
      <w:bookmarkStart w:id="155" w:name="_Toc204168959"/>
      <w:r>
        <w:t>Win - Certificate - D - St Andrews Intermediate Cert - v1.0.0</w:t>
      </w:r>
      <w:bookmarkEnd w:id="155"/>
    </w:p>
    <w:p w14:paraId="5BD59EC9"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4CDF33E3"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630003F" w14:textId="0E529C4B" w:rsidR="003C448A" w:rsidRDefault="003C448A" w:rsidP="003C448A">
            <w:pPr>
              <w:pStyle w:val="1ATableHeaderBold"/>
              <w:rPr>
                <w:lang w:bidi="en-US"/>
              </w:rPr>
            </w:pPr>
            <w:r>
              <w:rPr>
                <w:lang w:bidi="en-US"/>
              </w:rPr>
              <w:t>Name</w:t>
            </w:r>
          </w:p>
        </w:tc>
        <w:tc>
          <w:tcPr>
            <w:tcW w:w="2500" w:type="pct"/>
          </w:tcPr>
          <w:p w14:paraId="3A864A5A" w14:textId="12429D19"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5C92803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532F6715" w14:textId="1D4F8E2C" w:rsidR="003C448A" w:rsidRDefault="003C448A" w:rsidP="003C448A">
            <w:pPr>
              <w:pStyle w:val="1ATableCategoryHeaderRowBold"/>
              <w:rPr>
                <w:lang w:bidi="en-US"/>
              </w:rPr>
            </w:pPr>
            <w:r>
              <w:rPr>
                <w:lang w:bidi="en-US"/>
              </w:rPr>
              <w:t>Basics</w:t>
            </w:r>
          </w:p>
        </w:tc>
      </w:tr>
      <w:tr w:rsidR="003C448A" w14:paraId="7323F1B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9D67976" w14:textId="2091963C" w:rsidR="003C448A" w:rsidRDefault="003C448A" w:rsidP="003C448A">
            <w:pPr>
              <w:pStyle w:val="1ATableTextStyle"/>
              <w:rPr>
                <w:lang w:bidi="en-US"/>
              </w:rPr>
            </w:pPr>
            <w:r>
              <w:rPr>
                <w:lang w:bidi="en-US"/>
              </w:rPr>
              <w:t>Name</w:t>
            </w:r>
          </w:p>
        </w:tc>
        <w:tc>
          <w:tcPr>
            <w:tcW w:w="2500" w:type="pct"/>
          </w:tcPr>
          <w:p w14:paraId="23FE7039" w14:textId="0C3D409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Certificate - D - St Andrews Intermediate Cert - v1.0.0</w:t>
            </w:r>
          </w:p>
        </w:tc>
      </w:tr>
      <w:tr w:rsidR="003C448A" w14:paraId="47B833E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4FC6CAB" w14:textId="100DF34C" w:rsidR="003C448A" w:rsidRDefault="003C448A" w:rsidP="003C448A">
            <w:pPr>
              <w:pStyle w:val="1ATableTextStyle"/>
              <w:rPr>
                <w:lang w:bidi="en-US"/>
              </w:rPr>
            </w:pPr>
            <w:r>
              <w:rPr>
                <w:lang w:bidi="en-US"/>
              </w:rPr>
              <w:t>Description</w:t>
            </w:r>
          </w:p>
        </w:tc>
        <w:tc>
          <w:tcPr>
            <w:tcW w:w="2500" w:type="pct"/>
          </w:tcPr>
          <w:p w14:paraId="22E1B3B7"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6DB6997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0ACA04E" w14:textId="023B5EC3" w:rsidR="003C448A" w:rsidRDefault="003C448A" w:rsidP="003C448A">
            <w:pPr>
              <w:pStyle w:val="1ATableTextStyle"/>
              <w:rPr>
                <w:lang w:bidi="en-US"/>
              </w:rPr>
            </w:pPr>
            <w:r>
              <w:rPr>
                <w:lang w:bidi="en-US"/>
              </w:rPr>
              <w:t>Platform supported</w:t>
            </w:r>
          </w:p>
        </w:tc>
        <w:tc>
          <w:tcPr>
            <w:tcW w:w="2500" w:type="pct"/>
          </w:tcPr>
          <w:p w14:paraId="798E9352" w14:textId="3AAF228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Windows 8.1 and later</w:t>
            </w:r>
          </w:p>
        </w:tc>
      </w:tr>
      <w:tr w:rsidR="003C448A" w14:paraId="3769BDD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12A462C" w14:textId="6BCB632A" w:rsidR="003C448A" w:rsidRDefault="003C448A" w:rsidP="003C448A">
            <w:pPr>
              <w:pStyle w:val="1ATableTextStyle"/>
              <w:rPr>
                <w:lang w:bidi="en-US"/>
              </w:rPr>
            </w:pPr>
            <w:r>
              <w:rPr>
                <w:lang w:bidi="en-US"/>
              </w:rPr>
              <w:t>Profile type</w:t>
            </w:r>
          </w:p>
        </w:tc>
        <w:tc>
          <w:tcPr>
            <w:tcW w:w="2500" w:type="pct"/>
          </w:tcPr>
          <w:p w14:paraId="1DD2B4AB" w14:textId="74A82AD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Trusted certificate</w:t>
            </w:r>
          </w:p>
        </w:tc>
      </w:tr>
      <w:tr w:rsidR="003C448A" w14:paraId="13865A6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EA3CF84" w14:textId="72810346" w:rsidR="003C448A" w:rsidRDefault="003C448A" w:rsidP="003C448A">
            <w:pPr>
              <w:pStyle w:val="1ATableTextStyle"/>
              <w:rPr>
                <w:lang w:bidi="en-US"/>
              </w:rPr>
            </w:pPr>
            <w:r>
              <w:rPr>
                <w:lang w:bidi="en-US"/>
              </w:rPr>
              <w:t>Created</w:t>
            </w:r>
          </w:p>
        </w:tc>
        <w:tc>
          <w:tcPr>
            <w:tcW w:w="2500" w:type="pct"/>
          </w:tcPr>
          <w:p w14:paraId="1D5CFDEE" w14:textId="5A678E0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21 April 2025 10:16:44</w:t>
            </w:r>
          </w:p>
        </w:tc>
      </w:tr>
      <w:tr w:rsidR="003C448A" w14:paraId="3089930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447953D" w14:textId="51C0E7FA" w:rsidR="003C448A" w:rsidRDefault="003C448A" w:rsidP="003C448A">
            <w:pPr>
              <w:pStyle w:val="1ATableTextStyle"/>
              <w:rPr>
                <w:lang w:bidi="en-US"/>
              </w:rPr>
            </w:pPr>
            <w:r>
              <w:rPr>
                <w:lang w:bidi="en-US"/>
              </w:rPr>
              <w:t>Last modified</w:t>
            </w:r>
          </w:p>
        </w:tc>
        <w:tc>
          <w:tcPr>
            <w:tcW w:w="2500" w:type="pct"/>
          </w:tcPr>
          <w:p w14:paraId="6934FAE2" w14:textId="7090538F"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22 April 2025 09:37:03</w:t>
            </w:r>
          </w:p>
        </w:tc>
      </w:tr>
      <w:tr w:rsidR="003C448A" w14:paraId="49561DD7"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8D98493" w14:textId="6BE28ACF" w:rsidR="003C448A" w:rsidRDefault="003C448A" w:rsidP="003C448A">
            <w:pPr>
              <w:pStyle w:val="1ATableTextStyle"/>
              <w:rPr>
                <w:lang w:bidi="en-US"/>
              </w:rPr>
            </w:pPr>
            <w:r>
              <w:rPr>
                <w:lang w:bidi="en-US"/>
              </w:rPr>
              <w:t>Version</w:t>
            </w:r>
          </w:p>
        </w:tc>
        <w:tc>
          <w:tcPr>
            <w:tcW w:w="2500" w:type="pct"/>
          </w:tcPr>
          <w:p w14:paraId="3BBFD4DE" w14:textId="6CF41CC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2</w:t>
            </w:r>
          </w:p>
        </w:tc>
      </w:tr>
      <w:tr w:rsidR="003C448A" w14:paraId="0C59237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7C3AF1B" w14:textId="6C003E87" w:rsidR="003C448A" w:rsidRDefault="003C448A" w:rsidP="003C448A">
            <w:pPr>
              <w:pStyle w:val="1ATableTextStyle"/>
              <w:rPr>
                <w:lang w:bidi="en-US"/>
              </w:rPr>
            </w:pPr>
            <w:r>
              <w:rPr>
                <w:lang w:bidi="en-US"/>
              </w:rPr>
              <w:t>Scope tags</w:t>
            </w:r>
          </w:p>
        </w:tc>
        <w:tc>
          <w:tcPr>
            <w:tcW w:w="2500" w:type="pct"/>
          </w:tcPr>
          <w:p w14:paraId="792144CB" w14:textId="606BAB37"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Default</w:t>
            </w:r>
          </w:p>
        </w:tc>
      </w:tr>
    </w:tbl>
    <w:p w14:paraId="0FE44DF9" w14:textId="64553852" w:rsidR="003C448A" w:rsidRDefault="003C448A" w:rsidP="003C448A">
      <w:pPr>
        <w:pStyle w:val="Caption"/>
      </w:pPr>
      <w:r>
        <w:t xml:space="preserve">Table </w:t>
      </w:r>
      <w:r>
        <w:fldChar w:fldCharType="begin"/>
      </w:r>
      <w:r>
        <w:instrText xml:space="preserve"> SEQ Table \* ARABIC </w:instrText>
      </w:r>
      <w:r>
        <w:fldChar w:fldCharType="separate"/>
      </w:r>
      <w:r>
        <w:rPr>
          <w:noProof/>
        </w:rPr>
        <w:t>307</w:t>
      </w:r>
      <w:r>
        <w:fldChar w:fldCharType="end"/>
      </w:r>
      <w:r>
        <w:t>. Basics - Win - Certificate - D - St Andrews Intermediate Cert - v1.0.0</w:t>
      </w:r>
    </w:p>
    <w:tbl>
      <w:tblPr>
        <w:tblStyle w:val="GridTable4-Accent2"/>
        <w:tblW w:w="4994" w:type="pct"/>
        <w:tblLook w:val="04A0" w:firstRow="1" w:lastRow="0" w:firstColumn="1" w:lastColumn="0" w:noHBand="0" w:noVBand="1"/>
      </w:tblPr>
      <w:tblGrid>
        <w:gridCol w:w="4502"/>
        <w:gridCol w:w="4503"/>
      </w:tblGrid>
      <w:tr w:rsidR="003C448A" w14:paraId="3DB37A78"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40F51EC" w14:textId="08613502" w:rsidR="003C448A" w:rsidRDefault="003C448A" w:rsidP="003C448A">
            <w:pPr>
              <w:pStyle w:val="1ATableHeaderBold"/>
              <w:rPr>
                <w:lang w:bidi="en-US"/>
              </w:rPr>
            </w:pPr>
            <w:r>
              <w:rPr>
                <w:lang w:bidi="en-US"/>
              </w:rPr>
              <w:t>Name</w:t>
            </w:r>
          </w:p>
        </w:tc>
        <w:tc>
          <w:tcPr>
            <w:tcW w:w="2500" w:type="pct"/>
          </w:tcPr>
          <w:p w14:paraId="4AC68A46" w14:textId="143B3046"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7614EA0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249036A" w14:textId="6B92BE02" w:rsidR="003C448A" w:rsidRDefault="003C448A" w:rsidP="003C448A">
            <w:pPr>
              <w:pStyle w:val="1ATableCategoryHeaderRowBold"/>
              <w:rPr>
                <w:lang w:bidi="en-US"/>
              </w:rPr>
            </w:pPr>
            <w:r>
              <w:rPr>
                <w:lang w:bidi="en-US"/>
              </w:rPr>
              <w:t>Trusted Certificate</w:t>
            </w:r>
          </w:p>
        </w:tc>
      </w:tr>
      <w:tr w:rsidR="003C448A" w14:paraId="2610853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96E1BAC" w14:textId="3DB796CA" w:rsidR="003C448A" w:rsidRDefault="003C448A" w:rsidP="003C448A">
            <w:pPr>
              <w:pStyle w:val="1ATableTextStyle"/>
              <w:rPr>
                <w:lang w:bidi="en-US"/>
              </w:rPr>
            </w:pPr>
            <w:r>
              <w:rPr>
                <w:lang w:bidi="en-US"/>
              </w:rPr>
              <w:t>Certificate file</w:t>
            </w:r>
          </w:p>
        </w:tc>
        <w:tc>
          <w:tcPr>
            <w:tcW w:w="2500" w:type="pct"/>
          </w:tcPr>
          <w:p w14:paraId="0028534E" w14:textId="4720A76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STAH-Issuing-CA1.cer</w:t>
            </w:r>
          </w:p>
        </w:tc>
      </w:tr>
      <w:tr w:rsidR="003C448A" w14:paraId="352ED9A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2D288EF" w14:textId="779045BD" w:rsidR="003C448A" w:rsidRDefault="003C448A" w:rsidP="003C448A">
            <w:pPr>
              <w:pStyle w:val="1ATableTextStyle"/>
              <w:rPr>
                <w:lang w:bidi="en-US"/>
              </w:rPr>
            </w:pPr>
            <w:r>
              <w:rPr>
                <w:lang w:bidi="en-US"/>
              </w:rPr>
              <w:t>Destination store</w:t>
            </w:r>
          </w:p>
        </w:tc>
        <w:tc>
          <w:tcPr>
            <w:tcW w:w="2500" w:type="pct"/>
          </w:tcPr>
          <w:p w14:paraId="41DC22C6" w14:textId="74D05CF7"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Computer certificate store - Intermediate</w:t>
            </w:r>
          </w:p>
        </w:tc>
      </w:tr>
    </w:tbl>
    <w:p w14:paraId="3B55B783" w14:textId="28335E5B" w:rsidR="003C448A" w:rsidRDefault="003C448A" w:rsidP="003C448A">
      <w:pPr>
        <w:pStyle w:val="Caption"/>
      </w:pPr>
      <w:r>
        <w:t xml:space="preserve">Table </w:t>
      </w:r>
      <w:r>
        <w:fldChar w:fldCharType="begin"/>
      </w:r>
      <w:r>
        <w:instrText xml:space="preserve"> SEQ Table \* ARABIC </w:instrText>
      </w:r>
      <w:r>
        <w:fldChar w:fldCharType="separate"/>
      </w:r>
      <w:r>
        <w:rPr>
          <w:noProof/>
        </w:rPr>
        <w:t>308</w:t>
      </w:r>
      <w:r>
        <w:fldChar w:fldCharType="end"/>
      </w:r>
      <w:r>
        <w:t>. Settings - Win - Certificate - D - St Andrews Intermediate Cert - v1.0.0</w:t>
      </w:r>
    </w:p>
    <w:tbl>
      <w:tblPr>
        <w:tblStyle w:val="GridTable4-Accent2"/>
        <w:tblW w:w="4994" w:type="pct"/>
        <w:tblLook w:val="04A0" w:firstRow="1" w:lastRow="0" w:firstColumn="1" w:lastColumn="0" w:noHBand="0" w:noVBand="1"/>
      </w:tblPr>
      <w:tblGrid>
        <w:gridCol w:w="3001"/>
        <w:gridCol w:w="3000"/>
        <w:gridCol w:w="3004"/>
      </w:tblGrid>
      <w:tr w:rsidR="003C448A" w14:paraId="711345DB"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20FEAB53" w14:textId="7F8E102A" w:rsidR="003C448A" w:rsidRDefault="003C448A" w:rsidP="003C448A">
            <w:pPr>
              <w:pStyle w:val="1ATableHeaderBold"/>
              <w:rPr>
                <w:lang w:bidi="en-US"/>
              </w:rPr>
            </w:pPr>
            <w:r>
              <w:rPr>
                <w:lang w:bidi="en-US"/>
              </w:rPr>
              <w:t>Group</w:t>
            </w:r>
          </w:p>
        </w:tc>
        <w:tc>
          <w:tcPr>
            <w:tcW w:w="1666" w:type="pct"/>
          </w:tcPr>
          <w:p w14:paraId="64FF561C" w14:textId="080F0596"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32974A89" w14:textId="4355F561"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7FD5303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0F746862" w14:textId="21866C36" w:rsidR="003C448A" w:rsidRDefault="003C448A" w:rsidP="003C448A">
            <w:pPr>
              <w:pStyle w:val="1ATableCategoryHeaderRowBold"/>
              <w:rPr>
                <w:lang w:bidi="en-US"/>
              </w:rPr>
            </w:pPr>
            <w:r>
              <w:rPr>
                <w:lang w:bidi="en-US"/>
              </w:rPr>
              <w:t>Included Groups</w:t>
            </w:r>
          </w:p>
        </w:tc>
      </w:tr>
      <w:tr w:rsidR="003C448A" w14:paraId="599B8220"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0B6BC578" w14:textId="53B35252" w:rsidR="003C448A" w:rsidRDefault="003C448A" w:rsidP="003C448A">
            <w:pPr>
              <w:pStyle w:val="1ATableTextStyle"/>
              <w:rPr>
                <w:lang w:bidi="en-US"/>
              </w:rPr>
            </w:pPr>
            <w:r>
              <w:rPr>
                <w:lang w:bidi="en-US"/>
              </w:rPr>
              <w:t>All devices</w:t>
            </w:r>
          </w:p>
        </w:tc>
        <w:tc>
          <w:tcPr>
            <w:tcW w:w="1666" w:type="pct"/>
          </w:tcPr>
          <w:p w14:paraId="40833714" w14:textId="2169E39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04E4D3BC" w14:textId="764CDC7D"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58286B80" w14:textId="48860762" w:rsidR="003C448A" w:rsidRDefault="003C448A" w:rsidP="003C448A">
      <w:pPr>
        <w:pStyle w:val="Caption"/>
      </w:pPr>
      <w:r>
        <w:t xml:space="preserve">Table </w:t>
      </w:r>
      <w:r>
        <w:fldChar w:fldCharType="begin"/>
      </w:r>
      <w:r>
        <w:instrText xml:space="preserve"> SEQ Table \* ARABIC </w:instrText>
      </w:r>
      <w:r>
        <w:fldChar w:fldCharType="separate"/>
      </w:r>
      <w:r>
        <w:rPr>
          <w:noProof/>
        </w:rPr>
        <w:t>309</w:t>
      </w:r>
      <w:r>
        <w:fldChar w:fldCharType="end"/>
      </w:r>
      <w:r>
        <w:t>. Assignments - Win - Certificate - D - St Andrews Intermediate Cert - v1.0.0</w:t>
      </w:r>
    </w:p>
    <w:p w14:paraId="3CE73D14" w14:textId="0E1EEDBA" w:rsidR="003C448A" w:rsidRDefault="003C448A" w:rsidP="003C448A">
      <w:pPr>
        <w:pStyle w:val="1ANumberedHeading3"/>
      </w:pPr>
      <w:bookmarkStart w:id="156" w:name="_Toc204168960"/>
      <w:r>
        <w:lastRenderedPageBreak/>
        <w:t>Win - Certificate - D - St Andrews Root Cert - v1.0.0</w:t>
      </w:r>
      <w:bookmarkEnd w:id="156"/>
    </w:p>
    <w:p w14:paraId="3F0FA0D0"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17FAC2F5"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3FFB347" w14:textId="6C3D9806" w:rsidR="003C448A" w:rsidRDefault="003C448A" w:rsidP="003C448A">
            <w:pPr>
              <w:pStyle w:val="1ATableHeaderBold"/>
              <w:rPr>
                <w:lang w:bidi="en-US"/>
              </w:rPr>
            </w:pPr>
            <w:r>
              <w:rPr>
                <w:lang w:bidi="en-US"/>
              </w:rPr>
              <w:t>Name</w:t>
            </w:r>
          </w:p>
        </w:tc>
        <w:tc>
          <w:tcPr>
            <w:tcW w:w="2500" w:type="pct"/>
          </w:tcPr>
          <w:p w14:paraId="738D8A2D" w14:textId="11FE1000"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54C84891"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E5A2EF5" w14:textId="3536379E" w:rsidR="003C448A" w:rsidRDefault="003C448A" w:rsidP="003C448A">
            <w:pPr>
              <w:pStyle w:val="1ATableCategoryHeaderRowBold"/>
              <w:rPr>
                <w:lang w:bidi="en-US"/>
              </w:rPr>
            </w:pPr>
            <w:r>
              <w:rPr>
                <w:lang w:bidi="en-US"/>
              </w:rPr>
              <w:t>Basics</w:t>
            </w:r>
          </w:p>
        </w:tc>
      </w:tr>
      <w:tr w:rsidR="003C448A" w14:paraId="66F9064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A15E5FB" w14:textId="5AB8802D" w:rsidR="003C448A" w:rsidRDefault="003C448A" w:rsidP="003C448A">
            <w:pPr>
              <w:pStyle w:val="1ATableTextStyle"/>
              <w:rPr>
                <w:lang w:bidi="en-US"/>
              </w:rPr>
            </w:pPr>
            <w:r>
              <w:rPr>
                <w:lang w:bidi="en-US"/>
              </w:rPr>
              <w:t>Name</w:t>
            </w:r>
          </w:p>
        </w:tc>
        <w:tc>
          <w:tcPr>
            <w:tcW w:w="2500" w:type="pct"/>
          </w:tcPr>
          <w:p w14:paraId="052491C6" w14:textId="731A36A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Certificate - D - St Andrews Root Cert - v1.0.0</w:t>
            </w:r>
          </w:p>
        </w:tc>
      </w:tr>
      <w:tr w:rsidR="003C448A" w14:paraId="7602091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A720E0E" w14:textId="7C008B13" w:rsidR="003C448A" w:rsidRDefault="003C448A" w:rsidP="003C448A">
            <w:pPr>
              <w:pStyle w:val="1ATableTextStyle"/>
              <w:rPr>
                <w:lang w:bidi="en-US"/>
              </w:rPr>
            </w:pPr>
            <w:r>
              <w:rPr>
                <w:lang w:bidi="en-US"/>
              </w:rPr>
              <w:t>Description</w:t>
            </w:r>
          </w:p>
        </w:tc>
        <w:tc>
          <w:tcPr>
            <w:tcW w:w="2500" w:type="pct"/>
          </w:tcPr>
          <w:p w14:paraId="04922780"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7CEE41A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7232B38" w14:textId="3BE46092" w:rsidR="003C448A" w:rsidRDefault="003C448A" w:rsidP="003C448A">
            <w:pPr>
              <w:pStyle w:val="1ATableTextStyle"/>
              <w:rPr>
                <w:lang w:bidi="en-US"/>
              </w:rPr>
            </w:pPr>
            <w:r>
              <w:rPr>
                <w:lang w:bidi="en-US"/>
              </w:rPr>
              <w:t>Platform supported</w:t>
            </w:r>
          </w:p>
        </w:tc>
        <w:tc>
          <w:tcPr>
            <w:tcW w:w="2500" w:type="pct"/>
          </w:tcPr>
          <w:p w14:paraId="2B3DCD00" w14:textId="4359A6D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Windows 8.1 and later</w:t>
            </w:r>
          </w:p>
        </w:tc>
      </w:tr>
      <w:tr w:rsidR="003C448A" w14:paraId="5F80F33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B5A9164" w14:textId="616366B7" w:rsidR="003C448A" w:rsidRDefault="003C448A" w:rsidP="003C448A">
            <w:pPr>
              <w:pStyle w:val="1ATableTextStyle"/>
              <w:rPr>
                <w:lang w:bidi="en-US"/>
              </w:rPr>
            </w:pPr>
            <w:r>
              <w:rPr>
                <w:lang w:bidi="en-US"/>
              </w:rPr>
              <w:t>Profile type</w:t>
            </w:r>
          </w:p>
        </w:tc>
        <w:tc>
          <w:tcPr>
            <w:tcW w:w="2500" w:type="pct"/>
          </w:tcPr>
          <w:p w14:paraId="3C8899CC" w14:textId="3D68730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Trusted certificate</w:t>
            </w:r>
          </w:p>
        </w:tc>
      </w:tr>
      <w:tr w:rsidR="003C448A" w14:paraId="4D2BC36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100339D" w14:textId="6B122A6F" w:rsidR="003C448A" w:rsidRDefault="003C448A" w:rsidP="003C448A">
            <w:pPr>
              <w:pStyle w:val="1ATableTextStyle"/>
              <w:rPr>
                <w:lang w:bidi="en-US"/>
              </w:rPr>
            </w:pPr>
            <w:r>
              <w:rPr>
                <w:lang w:bidi="en-US"/>
              </w:rPr>
              <w:t>Created</w:t>
            </w:r>
          </w:p>
        </w:tc>
        <w:tc>
          <w:tcPr>
            <w:tcW w:w="2500" w:type="pct"/>
          </w:tcPr>
          <w:p w14:paraId="2FC900AD" w14:textId="32F2E26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16 April 2025 15:29:32</w:t>
            </w:r>
          </w:p>
        </w:tc>
      </w:tr>
      <w:tr w:rsidR="003C448A" w14:paraId="7D33D41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2F3A54D" w14:textId="2AE5646A" w:rsidR="003C448A" w:rsidRDefault="003C448A" w:rsidP="003C448A">
            <w:pPr>
              <w:pStyle w:val="1ATableTextStyle"/>
              <w:rPr>
                <w:lang w:bidi="en-US"/>
              </w:rPr>
            </w:pPr>
            <w:r>
              <w:rPr>
                <w:lang w:bidi="en-US"/>
              </w:rPr>
              <w:t>Last modified</w:t>
            </w:r>
          </w:p>
        </w:tc>
        <w:tc>
          <w:tcPr>
            <w:tcW w:w="2500" w:type="pct"/>
          </w:tcPr>
          <w:p w14:paraId="781949DE" w14:textId="3D49F0C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22 April 2025 13:48:17</w:t>
            </w:r>
          </w:p>
        </w:tc>
      </w:tr>
      <w:tr w:rsidR="003C448A" w14:paraId="186A488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85D5026" w14:textId="58A7CE73" w:rsidR="003C448A" w:rsidRDefault="003C448A" w:rsidP="003C448A">
            <w:pPr>
              <w:pStyle w:val="1ATableTextStyle"/>
              <w:rPr>
                <w:lang w:bidi="en-US"/>
              </w:rPr>
            </w:pPr>
            <w:r>
              <w:rPr>
                <w:lang w:bidi="en-US"/>
              </w:rPr>
              <w:t>Version</w:t>
            </w:r>
          </w:p>
        </w:tc>
        <w:tc>
          <w:tcPr>
            <w:tcW w:w="2500" w:type="pct"/>
          </w:tcPr>
          <w:p w14:paraId="3ED8A622" w14:textId="38A7F3C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2</w:t>
            </w:r>
          </w:p>
        </w:tc>
      </w:tr>
      <w:tr w:rsidR="003C448A" w14:paraId="74E08B1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06C7B1E" w14:textId="1E402FFA" w:rsidR="003C448A" w:rsidRDefault="003C448A" w:rsidP="003C448A">
            <w:pPr>
              <w:pStyle w:val="1ATableTextStyle"/>
              <w:rPr>
                <w:lang w:bidi="en-US"/>
              </w:rPr>
            </w:pPr>
            <w:r>
              <w:rPr>
                <w:lang w:bidi="en-US"/>
              </w:rPr>
              <w:t>Scope tags</w:t>
            </w:r>
          </w:p>
        </w:tc>
        <w:tc>
          <w:tcPr>
            <w:tcW w:w="2500" w:type="pct"/>
          </w:tcPr>
          <w:p w14:paraId="1CBC0A36" w14:textId="1F7D4803"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Default</w:t>
            </w:r>
          </w:p>
        </w:tc>
      </w:tr>
    </w:tbl>
    <w:p w14:paraId="6F790F5F" w14:textId="5F204892" w:rsidR="003C448A" w:rsidRDefault="003C448A" w:rsidP="003C448A">
      <w:pPr>
        <w:pStyle w:val="Caption"/>
      </w:pPr>
      <w:r>
        <w:t xml:space="preserve">Table </w:t>
      </w:r>
      <w:r>
        <w:fldChar w:fldCharType="begin"/>
      </w:r>
      <w:r>
        <w:instrText xml:space="preserve"> SEQ Table \* ARABIC </w:instrText>
      </w:r>
      <w:r>
        <w:fldChar w:fldCharType="separate"/>
      </w:r>
      <w:r>
        <w:rPr>
          <w:noProof/>
        </w:rPr>
        <w:t>310</w:t>
      </w:r>
      <w:r>
        <w:fldChar w:fldCharType="end"/>
      </w:r>
      <w:r>
        <w:t>. Basics - Win - Certificate - D - St Andrews Root Cert - v1.0.0</w:t>
      </w:r>
    </w:p>
    <w:tbl>
      <w:tblPr>
        <w:tblStyle w:val="GridTable4-Accent2"/>
        <w:tblW w:w="4994" w:type="pct"/>
        <w:tblLook w:val="04A0" w:firstRow="1" w:lastRow="0" w:firstColumn="1" w:lastColumn="0" w:noHBand="0" w:noVBand="1"/>
      </w:tblPr>
      <w:tblGrid>
        <w:gridCol w:w="4502"/>
        <w:gridCol w:w="4503"/>
      </w:tblGrid>
      <w:tr w:rsidR="003C448A" w14:paraId="23147AAB"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D45DB83" w14:textId="58EB9B46" w:rsidR="003C448A" w:rsidRDefault="003C448A" w:rsidP="003C448A">
            <w:pPr>
              <w:pStyle w:val="1ATableHeaderBold"/>
              <w:rPr>
                <w:lang w:bidi="en-US"/>
              </w:rPr>
            </w:pPr>
            <w:r>
              <w:rPr>
                <w:lang w:bidi="en-US"/>
              </w:rPr>
              <w:t>Name</w:t>
            </w:r>
          </w:p>
        </w:tc>
        <w:tc>
          <w:tcPr>
            <w:tcW w:w="2500" w:type="pct"/>
          </w:tcPr>
          <w:p w14:paraId="7C033BA7" w14:textId="61B0A957"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15BFCDE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51571B51" w14:textId="16A23E0F" w:rsidR="003C448A" w:rsidRDefault="003C448A" w:rsidP="003C448A">
            <w:pPr>
              <w:pStyle w:val="1ATableCategoryHeaderRowBold"/>
              <w:rPr>
                <w:lang w:bidi="en-US"/>
              </w:rPr>
            </w:pPr>
            <w:r>
              <w:rPr>
                <w:lang w:bidi="en-US"/>
              </w:rPr>
              <w:t>Trusted Certificate</w:t>
            </w:r>
          </w:p>
        </w:tc>
      </w:tr>
      <w:tr w:rsidR="003C448A" w14:paraId="5DD137D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3B2B57B" w14:textId="515D516F" w:rsidR="003C448A" w:rsidRDefault="003C448A" w:rsidP="003C448A">
            <w:pPr>
              <w:pStyle w:val="1ATableTextStyle"/>
              <w:rPr>
                <w:lang w:bidi="en-US"/>
              </w:rPr>
            </w:pPr>
            <w:r>
              <w:rPr>
                <w:lang w:bidi="en-US"/>
              </w:rPr>
              <w:t>Certificate file</w:t>
            </w:r>
          </w:p>
        </w:tc>
        <w:tc>
          <w:tcPr>
            <w:tcW w:w="2500" w:type="pct"/>
          </w:tcPr>
          <w:p w14:paraId="59E914D6" w14:textId="0409FF92"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STAH-Root-CA.cer</w:t>
            </w:r>
          </w:p>
        </w:tc>
      </w:tr>
    </w:tbl>
    <w:p w14:paraId="2A51FCE2" w14:textId="1C6C5F28" w:rsidR="003C448A" w:rsidRDefault="003C448A" w:rsidP="003C448A">
      <w:pPr>
        <w:pStyle w:val="Caption"/>
      </w:pPr>
      <w:r>
        <w:t xml:space="preserve">Table </w:t>
      </w:r>
      <w:r>
        <w:fldChar w:fldCharType="begin"/>
      </w:r>
      <w:r>
        <w:instrText xml:space="preserve"> SEQ Table \* ARABIC </w:instrText>
      </w:r>
      <w:r>
        <w:fldChar w:fldCharType="separate"/>
      </w:r>
      <w:r>
        <w:rPr>
          <w:noProof/>
        </w:rPr>
        <w:t>311</w:t>
      </w:r>
      <w:r>
        <w:fldChar w:fldCharType="end"/>
      </w:r>
      <w:r>
        <w:t>. Settings - Win - Certificate - D - St Andrews Root Cert - v1.0.0</w:t>
      </w:r>
    </w:p>
    <w:tbl>
      <w:tblPr>
        <w:tblStyle w:val="GridTable4-Accent2"/>
        <w:tblW w:w="4994" w:type="pct"/>
        <w:tblLook w:val="04A0" w:firstRow="1" w:lastRow="0" w:firstColumn="1" w:lastColumn="0" w:noHBand="0" w:noVBand="1"/>
      </w:tblPr>
      <w:tblGrid>
        <w:gridCol w:w="3001"/>
        <w:gridCol w:w="3000"/>
        <w:gridCol w:w="3004"/>
      </w:tblGrid>
      <w:tr w:rsidR="003C448A" w14:paraId="467C37C3"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0BC5E634" w14:textId="2DFB9CF3" w:rsidR="003C448A" w:rsidRDefault="003C448A" w:rsidP="003C448A">
            <w:pPr>
              <w:pStyle w:val="1ATableHeaderBold"/>
              <w:rPr>
                <w:lang w:bidi="en-US"/>
              </w:rPr>
            </w:pPr>
            <w:r>
              <w:rPr>
                <w:lang w:bidi="en-US"/>
              </w:rPr>
              <w:t>Group</w:t>
            </w:r>
          </w:p>
        </w:tc>
        <w:tc>
          <w:tcPr>
            <w:tcW w:w="1666" w:type="pct"/>
          </w:tcPr>
          <w:p w14:paraId="421D1954" w14:textId="28C0E94D"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71618D72" w14:textId="0BC2EC58"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4D2FE02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3F26C3BC" w14:textId="24F8FB01" w:rsidR="003C448A" w:rsidRDefault="003C448A" w:rsidP="003C448A">
            <w:pPr>
              <w:pStyle w:val="1ATableCategoryHeaderRowBold"/>
              <w:rPr>
                <w:lang w:bidi="en-US"/>
              </w:rPr>
            </w:pPr>
            <w:r>
              <w:rPr>
                <w:lang w:bidi="en-US"/>
              </w:rPr>
              <w:t>Included Groups</w:t>
            </w:r>
          </w:p>
        </w:tc>
      </w:tr>
      <w:tr w:rsidR="003C448A" w14:paraId="432A188D"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26741CAB" w14:textId="4FF19661" w:rsidR="003C448A" w:rsidRDefault="003C448A" w:rsidP="003C448A">
            <w:pPr>
              <w:pStyle w:val="1ATableTextStyle"/>
              <w:rPr>
                <w:lang w:bidi="en-US"/>
              </w:rPr>
            </w:pPr>
            <w:r>
              <w:rPr>
                <w:lang w:bidi="en-US"/>
              </w:rPr>
              <w:t>All devices</w:t>
            </w:r>
          </w:p>
        </w:tc>
        <w:tc>
          <w:tcPr>
            <w:tcW w:w="1666" w:type="pct"/>
          </w:tcPr>
          <w:p w14:paraId="4F7C8404" w14:textId="0222D9B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w:t>
            </w:r>
          </w:p>
        </w:tc>
        <w:tc>
          <w:tcPr>
            <w:tcW w:w="1667" w:type="pct"/>
          </w:tcPr>
          <w:p w14:paraId="76E17A9F" w14:textId="0E07DA9D"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03E2D146" w14:textId="1B860D87" w:rsidR="003C448A" w:rsidRDefault="003C448A" w:rsidP="003C448A">
      <w:pPr>
        <w:pStyle w:val="Caption"/>
      </w:pPr>
      <w:r>
        <w:t xml:space="preserve">Table </w:t>
      </w:r>
      <w:r>
        <w:fldChar w:fldCharType="begin"/>
      </w:r>
      <w:r>
        <w:instrText xml:space="preserve"> SEQ Table \* ARABIC </w:instrText>
      </w:r>
      <w:r>
        <w:fldChar w:fldCharType="separate"/>
      </w:r>
      <w:r>
        <w:rPr>
          <w:noProof/>
        </w:rPr>
        <w:t>312</w:t>
      </w:r>
      <w:r>
        <w:fldChar w:fldCharType="end"/>
      </w:r>
      <w:r>
        <w:t>. Assignments - Win - Certificate - D - St Andrews Root Cert - v1.0.0</w:t>
      </w:r>
    </w:p>
    <w:p w14:paraId="743A77C3" w14:textId="02117445" w:rsidR="003C448A" w:rsidRDefault="003C448A" w:rsidP="003C448A">
      <w:pPr>
        <w:pStyle w:val="1ANumberedHeading3"/>
      </w:pPr>
      <w:bookmarkStart w:id="157" w:name="_Toc204168961"/>
      <w:r>
        <w:t>Win - Certificate - U - St Andrews User Cert - v1.0.0</w:t>
      </w:r>
      <w:bookmarkEnd w:id="157"/>
    </w:p>
    <w:p w14:paraId="6E42C5EC"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3D5F25FB"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4D6233F" w14:textId="525C94B6" w:rsidR="003C448A" w:rsidRDefault="003C448A" w:rsidP="003C448A">
            <w:pPr>
              <w:pStyle w:val="1ATableHeaderBold"/>
              <w:rPr>
                <w:lang w:bidi="en-US"/>
              </w:rPr>
            </w:pPr>
            <w:r>
              <w:rPr>
                <w:lang w:bidi="en-US"/>
              </w:rPr>
              <w:t>Name</w:t>
            </w:r>
          </w:p>
        </w:tc>
        <w:tc>
          <w:tcPr>
            <w:tcW w:w="2500" w:type="pct"/>
          </w:tcPr>
          <w:p w14:paraId="2612E16F" w14:textId="44C1F8B6"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42A69734"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43B645F5" w14:textId="25A80126" w:rsidR="003C448A" w:rsidRDefault="003C448A" w:rsidP="003C448A">
            <w:pPr>
              <w:pStyle w:val="1ATableCategoryHeaderRowBold"/>
              <w:rPr>
                <w:lang w:bidi="en-US"/>
              </w:rPr>
            </w:pPr>
            <w:r>
              <w:rPr>
                <w:lang w:bidi="en-US"/>
              </w:rPr>
              <w:t>Basics</w:t>
            </w:r>
          </w:p>
        </w:tc>
      </w:tr>
      <w:tr w:rsidR="003C448A" w14:paraId="36FFF58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640F30A" w14:textId="606F3BDA" w:rsidR="003C448A" w:rsidRDefault="003C448A" w:rsidP="003C448A">
            <w:pPr>
              <w:pStyle w:val="1ATableTextStyle"/>
              <w:rPr>
                <w:lang w:bidi="en-US"/>
              </w:rPr>
            </w:pPr>
            <w:r>
              <w:rPr>
                <w:lang w:bidi="en-US"/>
              </w:rPr>
              <w:t>Name</w:t>
            </w:r>
          </w:p>
        </w:tc>
        <w:tc>
          <w:tcPr>
            <w:tcW w:w="2500" w:type="pct"/>
          </w:tcPr>
          <w:p w14:paraId="04B88CD8" w14:textId="2657FCF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Certificate - U - St Andrews User Cert - v1.0.0</w:t>
            </w:r>
          </w:p>
        </w:tc>
      </w:tr>
      <w:tr w:rsidR="003C448A" w14:paraId="1EA395C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47A8187" w14:textId="3940E3B3" w:rsidR="003C448A" w:rsidRDefault="003C448A" w:rsidP="003C448A">
            <w:pPr>
              <w:pStyle w:val="1ATableTextStyle"/>
              <w:rPr>
                <w:lang w:bidi="en-US"/>
              </w:rPr>
            </w:pPr>
            <w:r>
              <w:rPr>
                <w:lang w:bidi="en-US"/>
              </w:rPr>
              <w:t>Description</w:t>
            </w:r>
          </w:p>
        </w:tc>
        <w:tc>
          <w:tcPr>
            <w:tcW w:w="2500" w:type="pct"/>
          </w:tcPr>
          <w:p w14:paraId="3AC7D0D7" w14:textId="096C1C2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St Andrews User Certificate</w:t>
            </w:r>
          </w:p>
        </w:tc>
      </w:tr>
      <w:tr w:rsidR="003C448A" w14:paraId="020FB47C"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04B6E78A" w14:textId="1380BAA5" w:rsidR="003C448A" w:rsidRDefault="003C448A" w:rsidP="003C448A">
            <w:pPr>
              <w:pStyle w:val="1ATableTextStyle"/>
              <w:rPr>
                <w:lang w:bidi="en-US"/>
              </w:rPr>
            </w:pPr>
            <w:r>
              <w:rPr>
                <w:lang w:bidi="en-US"/>
              </w:rPr>
              <w:t>Platform supported</w:t>
            </w:r>
          </w:p>
        </w:tc>
        <w:tc>
          <w:tcPr>
            <w:tcW w:w="2500" w:type="pct"/>
          </w:tcPr>
          <w:p w14:paraId="77DD5B97" w14:textId="4C85017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Windows 8.1 and later</w:t>
            </w:r>
          </w:p>
        </w:tc>
      </w:tr>
      <w:tr w:rsidR="003C448A" w14:paraId="1187CAA5"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F8B99A4" w14:textId="25951A0E" w:rsidR="003C448A" w:rsidRDefault="003C448A" w:rsidP="003C448A">
            <w:pPr>
              <w:pStyle w:val="1ATableTextStyle"/>
              <w:rPr>
                <w:lang w:bidi="en-US"/>
              </w:rPr>
            </w:pPr>
            <w:r>
              <w:rPr>
                <w:lang w:bidi="en-US"/>
              </w:rPr>
              <w:t>Profile type</w:t>
            </w:r>
          </w:p>
        </w:tc>
        <w:tc>
          <w:tcPr>
            <w:tcW w:w="2500" w:type="pct"/>
          </w:tcPr>
          <w:p w14:paraId="199202F2" w14:textId="641541E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SCEP certificate</w:t>
            </w:r>
          </w:p>
        </w:tc>
      </w:tr>
      <w:tr w:rsidR="003C448A" w14:paraId="6D4B66E2"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175CF6B" w14:textId="1E8F462B" w:rsidR="003C448A" w:rsidRDefault="003C448A" w:rsidP="003C448A">
            <w:pPr>
              <w:pStyle w:val="1ATableTextStyle"/>
              <w:rPr>
                <w:lang w:bidi="en-US"/>
              </w:rPr>
            </w:pPr>
            <w:r>
              <w:rPr>
                <w:lang w:bidi="en-US"/>
              </w:rPr>
              <w:t>Created</w:t>
            </w:r>
          </w:p>
        </w:tc>
        <w:tc>
          <w:tcPr>
            <w:tcW w:w="2500" w:type="pct"/>
          </w:tcPr>
          <w:p w14:paraId="3FA30D8B" w14:textId="79839903"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25 April 2025 15:48:30</w:t>
            </w:r>
          </w:p>
        </w:tc>
      </w:tr>
      <w:tr w:rsidR="003C448A" w14:paraId="01798F1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0B6E0B2" w14:textId="48920D89" w:rsidR="003C448A" w:rsidRDefault="003C448A" w:rsidP="003C448A">
            <w:pPr>
              <w:pStyle w:val="1ATableTextStyle"/>
              <w:rPr>
                <w:lang w:bidi="en-US"/>
              </w:rPr>
            </w:pPr>
            <w:r>
              <w:rPr>
                <w:lang w:bidi="en-US"/>
              </w:rPr>
              <w:t>Last modified</w:t>
            </w:r>
          </w:p>
        </w:tc>
        <w:tc>
          <w:tcPr>
            <w:tcW w:w="2500" w:type="pct"/>
          </w:tcPr>
          <w:p w14:paraId="02D6B20F" w14:textId="261E2DF1"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07 May 2025 13:20:01</w:t>
            </w:r>
          </w:p>
        </w:tc>
      </w:tr>
      <w:tr w:rsidR="003C448A" w14:paraId="0D1DD51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F724532" w14:textId="6ED542FA" w:rsidR="003C448A" w:rsidRDefault="003C448A" w:rsidP="003C448A">
            <w:pPr>
              <w:pStyle w:val="1ATableTextStyle"/>
              <w:rPr>
                <w:lang w:bidi="en-US"/>
              </w:rPr>
            </w:pPr>
            <w:r>
              <w:rPr>
                <w:lang w:bidi="en-US"/>
              </w:rPr>
              <w:t>Version</w:t>
            </w:r>
          </w:p>
        </w:tc>
        <w:tc>
          <w:tcPr>
            <w:tcW w:w="2500" w:type="pct"/>
          </w:tcPr>
          <w:p w14:paraId="4DD55B56" w14:textId="0677552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2</w:t>
            </w:r>
          </w:p>
        </w:tc>
      </w:tr>
      <w:tr w:rsidR="003C448A" w14:paraId="26CA2B8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C8573AE" w14:textId="2B0A750A" w:rsidR="003C448A" w:rsidRDefault="003C448A" w:rsidP="003C448A">
            <w:pPr>
              <w:pStyle w:val="1ATableTextStyle"/>
              <w:rPr>
                <w:lang w:bidi="en-US"/>
              </w:rPr>
            </w:pPr>
            <w:r>
              <w:rPr>
                <w:lang w:bidi="en-US"/>
              </w:rPr>
              <w:t>Scope tags</w:t>
            </w:r>
          </w:p>
        </w:tc>
        <w:tc>
          <w:tcPr>
            <w:tcW w:w="2500" w:type="pct"/>
          </w:tcPr>
          <w:p w14:paraId="36B3B241" w14:textId="4B38B921"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Default</w:t>
            </w:r>
          </w:p>
        </w:tc>
      </w:tr>
    </w:tbl>
    <w:p w14:paraId="0314F770" w14:textId="787633F6" w:rsidR="003C448A" w:rsidRDefault="003C448A" w:rsidP="003C448A">
      <w:pPr>
        <w:pStyle w:val="Caption"/>
      </w:pPr>
      <w:r>
        <w:t xml:space="preserve">Table </w:t>
      </w:r>
      <w:r>
        <w:fldChar w:fldCharType="begin"/>
      </w:r>
      <w:r>
        <w:instrText xml:space="preserve"> SEQ Table \* ARABIC </w:instrText>
      </w:r>
      <w:r>
        <w:fldChar w:fldCharType="separate"/>
      </w:r>
      <w:r>
        <w:rPr>
          <w:noProof/>
        </w:rPr>
        <w:t>313</w:t>
      </w:r>
      <w:r>
        <w:fldChar w:fldCharType="end"/>
      </w:r>
      <w:r>
        <w:t>. Basics - Win - Certificate - U - St Andrews User Cert - v1.0.0</w:t>
      </w:r>
    </w:p>
    <w:tbl>
      <w:tblPr>
        <w:tblStyle w:val="GridTable4-Accent2"/>
        <w:tblW w:w="4994" w:type="pct"/>
        <w:tblLook w:val="04A0" w:firstRow="1" w:lastRow="0" w:firstColumn="1" w:lastColumn="0" w:noHBand="0" w:noVBand="1"/>
      </w:tblPr>
      <w:tblGrid>
        <w:gridCol w:w="3469"/>
        <w:gridCol w:w="5536"/>
      </w:tblGrid>
      <w:tr w:rsidR="003C448A" w14:paraId="629CD25B"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pct"/>
          </w:tcPr>
          <w:p w14:paraId="6115FE19" w14:textId="392CE3F3" w:rsidR="003C448A" w:rsidRDefault="003C448A" w:rsidP="003C448A">
            <w:pPr>
              <w:pStyle w:val="1ATableHeaderBold"/>
              <w:rPr>
                <w:lang w:bidi="en-US"/>
              </w:rPr>
            </w:pPr>
            <w:r>
              <w:rPr>
                <w:lang w:bidi="en-US"/>
              </w:rPr>
              <w:t>Name</w:t>
            </w:r>
          </w:p>
        </w:tc>
        <w:tc>
          <w:tcPr>
            <w:tcW w:w="2549" w:type="pct"/>
          </w:tcPr>
          <w:p w14:paraId="23C1F33B" w14:textId="0A31B161"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47CCF8D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0C31A19" w14:textId="7613D775" w:rsidR="003C448A" w:rsidRDefault="003C448A" w:rsidP="003C448A">
            <w:pPr>
              <w:pStyle w:val="1ATableCategoryHeaderRowBold"/>
              <w:rPr>
                <w:lang w:bidi="en-US"/>
              </w:rPr>
            </w:pPr>
            <w:r>
              <w:rPr>
                <w:lang w:bidi="en-US"/>
              </w:rPr>
              <w:t>SCEP Certificate</w:t>
            </w:r>
          </w:p>
        </w:tc>
      </w:tr>
      <w:tr w:rsidR="003C448A" w14:paraId="4A103E5E" w14:textId="77777777" w:rsidTr="003C448A">
        <w:tc>
          <w:tcPr>
            <w:cnfStyle w:val="001000000000" w:firstRow="0" w:lastRow="0" w:firstColumn="1" w:lastColumn="0" w:oddVBand="0" w:evenVBand="0" w:oddHBand="0" w:evenHBand="0" w:firstRowFirstColumn="0" w:firstRowLastColumn="0" w:lastRowFirstColumn="0" w:lastRowLastColumn="0"/>
            <w:tcW w:w="2451" w:type="pct"/>
          </w:tcPr>
          <w:p w14:paraId="353EE88B" w14:textId="2F6E9062" w:rsidR="003C448A" w:rsidRDefault="003C448A" w:rsidP="003C448A">
            <w:pPr>
              <w:pStyle w:val="1ATableTextStyle"/>
              <w:rPr>
                <w:lang w:bidi="en-US"/>
              </w:rPr>
            </w:pPr>
            <w:r>
              <w:rPr>
                <w:lang w:bidi="en-US"/>
              </w:rPr>
              <w:t>Subject alternative name</w:t>
            </w:r>
          </w:p>
        </w:tc>
        <w:tc>
          <w:tcPr>
            <w:tcW w:w="2549" w:type="pct"/>
          </w:tcPr>
          <w:p w14:paraId="496BDD29" w14:textId="3FA5D7A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userPrincipalName;{{UserPrincipalName}}</w:t>
            </w:r>
          </w:p>
        </w:tc>
      </w:tr>
      <w:tr w:rsidR="003C448A" w14:paraId="543A58E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pct"/>
          </w:tcPr>
          <w:p w14:paraId="6C357922" w14:textId="723D9B89" w:rsidR="003C448A" w:rsidRDefault="003C448A" w:rsidP="003C448A">
            <w:pPr>
              <w:pStyle w:val="1ATableTextStyle"/>
              <w:rPr>
                <w:lang w:bidi="en-US"/>
              </w:rPr>
            </w:pPr>
            <w:r>
              <w:rPr>
                <w:lang w:bidi="en-US"/>
              </w:rPr>
              <w:t>Certificate validity period</w:t>
            </w:r>
          </w:p>
        </w:tc>
        <w:tc>
          <w:tcPr>
            <w:tcW w:w="2549" w:type="pct"/>
          </w:tcPr>
          <w:p w14:paraId="5A74F726" w14:textId="4084D6A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 Years</w:t>
            </w:r>
          </w:p>
        </w:tc>
      </w:tr>
      <w:tr w:rsidR="003C448A" w14:paraId="1D3CF64D" w14:textId="77777777" w:rsidTr="003C448A">
        <w:tc>
          <w:tcPr>
            <w:cnfStyle w:val="001000000000" w:firstRow="0" w:lastRow="0" w:firstColumn="1" w:lastColumn="0" w:oddVBand="0" w:evenVBand="0" w:oddHBand="0" w:evenHBand="0" w:firstRowFirstColumn="0" w:firstRowLastColumn="0" w:lastRowFirstColumn="0" w:lastRowLastColumn="0"/>
            <w:tcW w:w="2451" w:type="pct"/>
          </w:tcPr>
          <w:p w14:paraId="5D725A0E" w14:textId="432C60B9" w:rsidR="003C448A" w:rsidRDefault="003C448A" w:rsidP="003C448A">
            <w:pPr>
              <w:pStyle w:val="1ATableTextStyle"/>
              <w:rPr>
                <w:lang w:bidi="en-US"/>
              </w:rPr>
            </w:pPr>
            <w:r>
              <w:rPr>
                <w:lang w:bidi="en-US"/>
              </w:rPr>
              <w:lastRenderedPageBreak/>
              <w:t>Key storage provider (KSP)</w:t>
            </w:r>
          </w:p>
        </w:tc>
        <w:tc>
          <w:tcPr>
            <w:tcW w:w="2549" w:type="pct"/>
          </w:tcPr>
          <w:p w14:paraId="06F5C2C0" w14:textId="188763B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Enroll to Trusted Platform Module (TPM) KSP if present, otherwise Software KSP</w:t>
            </w:r>
          </w:p>
        </w:tc>
      </w:tr>
      <w:tr w:rsidR="003C448A" w14:paraId="3E6A240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pct"/>
          </w:tcPr>
          <w:p w14:paraId="46C1A471" w14:textId="1D081F8C" w:rsidR="003C448A" w:rsidRDefault="003C448A" w:rsidP="003C448A">
            <w:pPr>
              <w:pStyle w:val="1ATableTextStyle"/>
              <w:rPr>
                <w:lang w:bidi="en-US"/>
              </w:rPr>
            </w:pPr>
            <w:r>
              <w:rPr>
                <w:lang w:bidi="en-US"/>
              </w:rPr>
              <w:t>Key usage</w:t>
            </w:r>
          </w:p>
        </w:tc>
        <w:tc>
          <w:tcPr>
            <w:tcW w:w="2549" w:type="pct"/>
          </w:tcPr>
          <w:p w14:paraId="0DCE4CEF" w14:textId="5BAEF1B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Key encipherment;Digital signature</w:t>
            </w:r>
          </w:p>
        </w:tc>
      </w:tr>
      <w:tr w:rsidR="003C448A" w14:paraId="57DAAF3E" w14:textId="77777777" w:rsidTr="003C448A">
        <w:tc>
          <w:tcPr>
            <w:cnfStyle w:val="001000000000" w:firstRow="0" w:lastRow="0" w:firstColumn="1" w:lastColumn="0" w:oddVBand="0" w:evenVBand="0" w:oddHBand="0" w:evenHBand="0" w:firstRowFirstColumn="0" w:firstRowLastColumn="0" w:lastRowFirstColumn="0" w:lastRowLastColumn="0"/>
            <w:tcW w:w="2451" w:type="pct"/>
          </w:tcPr>
          <w:p w14:paraId="08F5B52F" w14:textId="617BA144" w:rsidR="003C448A" w:rsidRDefault="003C448A" w:rsidP="003C448A">
            <w:pPr>
              <w:pStyle w:val="1ATableTextStyle"/>
              <w:rPr>
                <w:lang w:bidi="en-US"/>
              </w:rPr>
            </w:pPr>
            <w:r>
              <w:rPr>
                <w:lang w:bidi="en-US"/>
              </w:rPr>
              <w:t>Key size (bits)</w:t>
            </w:r>
          </w:p>
        </w:tc>
        <w:tc>
          <w:tcPr>
            <w:tcW w:w="2549" w:type="pct"/>
          </w:tcPr>
          <w:p w14:paraId="553470DD" w14:textId="5EE698D9"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2048</w:t>
            </w:r>
          </w:p>
        </w:tc>
      </w:tr>
      <w:tr w:rsidR="003C448A" w14:paraId="2C7D477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pct"/>
          </w:tcPr>
          <w:p w14:paraId="7B81B902" w14:textId="4F82B34B" w:rsidR="003C448A" w:rsidRDefault="003C448A" w:rsidP="003C448A">
            <w:pPr>
              <w:pStyle w:val="1ATableTextStyle"/>
              <w:rPr>
                <w:lang w:bidi="en-US"/>
              </w:rPr>
            </w:pPr>
            <w:r>
              <w:rPr>
                <w:lang w:bidi="en-US"/>
              </w:rPr>
              <w:t>Hash algorithm</w:t>
            </w:r>
          </w:p>
        </w:tc>
        <w:tc>
          <w:tcPr>
            <w:tcW w:w="2549" w:type="pct"/>
          </w:tcPr>
          <w:p w14:paraId="3AA3799D" w14:textId="642524C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SHA-2</w:t>
            </w:r>
          </w:p>
        </w:tc>
      </w:tr>
      <w:tr w:rsidR="003C448A" w14:paraId="3BFC1BFA"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162246A0" w14:textId="027C801F" w:rsidR="003C448A" w:rsidRDefault="003C448A" w:rsidP="003C448A">
            <w:pPr>
              <w:pStyle w:val="1ATableSub-CategoryHeaderColumn"/>
              <w:rPr>
                <w:lang w:bidi="en-US"/>
              </w:rPr>
            </w:pPr>
            <w:r>
              <w:rPr>
                <w:lang w:bidi="en-US"/>
              </w:rPr>
              <w:t>Root Certificate</w:t>
            </w:r>
          </w:p>
        </w:tc>
      </w:tr>
      <w:tr w:rsidR="003C448A" w14:paraId="6E1AC20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pct"/>
          </w:tcPr>
          <w:p w14:paraId="5D2C5CE0" w14:textId="7FFFD827" w:rsidR="003C448A" w:rsidRDefault="003C448A" w:rsidP="003C448A">
            <w:pPr>
              <w:pStyle w:val="1ATableTextStyle"/>
              <w:rPr>
                <w:lang w:bidi="en-US"/>
              </w:rPr>
            </w:pPr>
            <w:r>
              <w:rPr>
                <w:lang w:bidi="en-US"/>
              </w:rPr>
              <w:t>Root Certificate</w:t>
            </w:r>
          </w:p>
        </w:tc>
        <w:tc>
          <w:tcPr>
            <w:tcW w:w="2549" w:type="pct"/>
          </w:tcPr>
          <w:p w14:paraId="09F3EEBF" w14:textId="15143A6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Win - Certificate - D - St Andrews Intermediate Cert - v1.0.0</w:t>
            </w:r>
          </w:p>
        </w:tc>
      </w:tr>
      <w:tr w:rsidR="003C448A" w14:paraId="27A92D56" w14:textId="77777777" w:rsidTr="003C448A">
        <w:tc>
          <w:tcPr>
            <w:cnfStyle w:val="001000000000" w:firstRow="0" w:lastRow="0" w:firstColumn="1" w:lastColumn="0" w:oddVBand="0" w:evenVBand="0" w:oddHBand="0" w:evenHBand="0" w:firstRowFirstColumn="0" w:firstRowLastColumn="0" w:lastRowFirstColumn="0" w:lastRowLastColumn="0"/>
            <w:tcW w:w="2451" w:type="pct"/>
          </w:tcPr>
          <w:p w14:paraId="139303BB" w14:textId="7D4BD55D" w:rsidR="003C448A" w:rsidRDefault="003C448A" w:rsidP="003C448A">
            <w:pPr>
              <w:pStyle w:val="1ATableTextStyle"/>
              <w:rPr>
                <w:lang w:bidi="en-US"/>
              </w:rPr>
            </w:pPr>
            <w:r>
              <w:rPr>
                <w:lang w:bidi="en-US"/>
              </w:rPr>
              <w:t>Extended key usage</w:t>
            </w:r>
          </w:p>
        </w:tc>
        <w:tc>
          <w:tcPr>
            <w:tcW w:w="2549" w:type="pct"/>
          </w:tcPr>
          <w:p w14:paraId="0A02C76C" w14:textId="6145422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Client Authentication;1.3.6.1.5.5.7.3.2</w:t>
            </w:r>
          </w:p>
        </w:tc>
      </w:tr>
      <w:tr w:rsidR="003C448A" w14:paraId="4B2CE60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BB2888A" w14:textId="410BBCEE" w:rsidR="003C448A" w:rsidRDefault="003C448A" w:rsidP="003C448A">
            <w:pPr>
              <w:pStyle w:val="1ATableSub-CategoryHeaderColumn"/>
              <w:rPr>
                <w:lang w:bidi="en-US"/>
              </w:rPr>
            </w:pPr>
            <w:r>
              <w:rPr>
                <w:lang w:bidi="en-US"/>
              </w:rPr>
              <w:t>Enrollment Settings</w:t>
            </w:r>
          </w:p>
        </w:tc>
      </w:tr>
      <w:tr w:rsidR="003C448A" w14:paraId="6CB5BF23" w14:textId="77777777" w:rsidTr="003C448A">
        <w:tc>
          <w:tcPr>
            <w:cnfStyle w:val="001000000000" w:firstRow="0" w:lastRow="0" w:firstColumn="1" w:lastColumn="0" w:oddVBand="0" w:evenVBand="0" w:oddHBand="0" w:evenHBand="0" w:firstRowFirstColumn="0" w:firstRowLastColumn="0" w:lastRowFirstColumn="0" w:lastRowLastColumn="0"/>
            <w:tcW w:w="2451" w:type="pct"/>
          </w:tcPr>
          <w:p w14:paraId="203D1170" w14:textId="3907BC31" w:rsidR="003C448A" w:rsidRDefault="003C448A" w:rsidP="003C448A">
            <w:pPr>
              <w:pStyle w:val="1ATableTextStyle"/>
              <w:rPr>
                <w:lang w:bidi="en-US"/>
              </w:rPr>
            </w:pPr>
            <w:r>
              <w:rPr>
                <w:lang w:bidi="en-US"/>
              </w:rPr>
              <w:t>Renewal threshold (%)</w:t>
            </w:r>
          </w:p>
        </w:tc>
        <w:tc>
          <w:tcPr>
            <w:tcW w:w="2549" w:type="pct"/>
          </w:tcPr>
          <w:p w14:paraId="61D2BD51" w14:textId="78CB7E7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20</w:t>
            </w:r>
          </w:p>
        </w:tc>
      </w:tr>
      <w:tr w:rsidR="003C448A" w14:paraId="60A85DF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pct"/>
          </w:tcPr>
          <w:p w14:paraId="1372A571" w14:textId="7A5BCECC" w:rsidR="003C448A" w:rsidRDefault="003C448A" w:rsidP="003C448A">
            <w:pPr>
              <w:pStyle w:val="1ATableTextStyle"/>
              <w:rPr>
                <w:lang w:bidi="en-US"/>
              </w:rPr>
            </w:pPr>
            <w:r>
              <w:rPr>
                <w:lang w:bidi="en-US"/>
              </w:rPr>
              <w:t>SCEP Server URLs</w:t>
            </w:r>
          </w:p>
        </w:tc>
        <w:tc>
          <w:tcPr>
            <w:tcW w:w="2549" w:type="pct"/>
          </w:tcPr>
          <w:p w14:paraId="3041A01E" w14:textId="2F196E3B"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https://SNDESLVAP01-sahcorp.msappproxy.net/certsrv/mscep/mscep.dll/</w:t>
            </w:r>
          </w:p>
        </w:tc>
      </w:tr>
    </w:tbl>
    <w:p w14:paraId="021E4CD7" w14:textId="4B778525" w:rsidR="003C448A" w:rsidRDefault="003C448A" w:rsidP="003C448A">
      <w:pPr>
        <w:pStyle w:val="Caption"/>
      </w:pPr>
      <w:r>
        <w:t xml:space="preserve">Table </w:t>
      </w:r>
      <w:r>
        <w:fldChar w:fldCharType="begin"/>
      </w:r>
      <w:r>
        <w:instrText xml:space="preserve"> SEQ Table \* ARABIC </w:instrText>
      </w:r>
      <w:r>
        <w:fldChar w:fldCharType="separate"/>
      </w:r>
      <w:r>
        <w:rPr>
          <w:noProof/>
        </w:rPr>
        <w:t>314</w:t>
      </w:r>
      <w:r>
        <w:fldChar w:fldCharType="end"/>
      </w:r>
      <w:r>
        <w:t>. Settings - Win - Certificate - U - St Andrews User Cert - v1.0.0</w:t>
      </w:r>
    </w:p>
    <w:tbl>
      <w:tblPr>
        <w:tblStyle w:val="GridTable4-Accent2"/>
        <w:tblW w:w="4994" w:type="pct"/>
        <w:tblLook w:val="04A0" w:firstRow="1" w:lastRow="0" w:firstColumn="1" w:lastColumn="0" w:noHBand="0" w:noVBand="1"/>
      </w:tblPr>
      <w:tblGrid>
        <w:gridCol w:w="3001"/>
        <w:gridCol w:w="3000"/>
        <w:gridCol w:w="3004"/>
      </w:tblGrid>
      <w:tr w:rsidR="003C448A" w14:paraId="2D418AB1"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3C52005D" w14:textId="28565083" w:rsidR="003C448A" w:rsidRDefault="003C448A" w:rsidP="003C448A">
            <w:pPr>
              <w:pStyle w:val="1ATableHeaderBold"/>
              <w:rPr>
                <w:lang w:bidi="en-US"/>
              </w:rPr>
            </w:pPr>
            <w:r>
              <w:rPr>
                <w:lang w:bidi="en-US"/>
              </w:rPr>
              <w:t>Group</w:t>
            </w:r>
          </w:p>
        </w:tc>
        <w:tc>
          <w:tcPr>
            <w:tcW w:w="1666" w:type="pct"/>
          </w:tcPr>
          <w:p w14:paraId="30E4B59F" w14:textId="125B7866"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8" w:type="pct"/>
          </w:tcPr>
          <w:p w14:paraId="51185353" w14:textId="5A26AD7B"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3F2BC0D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5338A556" w14:textId="5E6A6116" w:rsidR="003C448A" w:rsidRDefault="003C448A" w:rsidP="003C448A">
            <w:pPr>
              <w:pStyle w:val="1ATableCategoryHeaderRowBold"/>
              <w:rPr>
                <w:lang w:bidi="en-US"/>
              </w:rPr>
            </w:pPr>
            <w:r>
              <w:rPr>
                <w:lang w:bidi="en-US"/>
              </w:rPr>
              <w:t>Included Groups</w:t>
            </w:r>
          </w:p>
        </w:tc>
      </w:tr>
      <w:tr w:rsidR="003C448A" w14:paraId="37784FA2"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46728596" w14:textId="18DA2C04" w:rsidR="003C448A" w:rsidRDefault="003C448A" w:rsidP="003C448A">
            <w:pPr>
              <w:pStyle w:val="1ATableTextStyle"/>
              <w:rPr>
                <w:lang w:bidi="en-US"/>
              </w:rPr>
            </w:pPr>
            <w:r>
              <w:rPr>
                <w:lang w:bidi="en-US"/>
              </w:rPr>
              <w:t>All devices</w:t>
            </w:r>
          </w:p>
        </w:tc>
        <w:tc>
          <w:tcPr>
            <w:tcW w:w="1666" w:type="pct"/>
          </w:tcPr>
          <w:p w14:paraId="327BAACD" w14:textId="04D7514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*StAH-Win-Filter-Standard GroupTag</w:t>
            </w:r>
          </w:p>
        </w:tc>
        <w:tc>
          <w:tcPr>
            <w:tcW w:w="1668" w:type="pct"/>
          </w:tcPr>
          <w:p w14:paraId="4D54561C" w14:textId="5354B5C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r w:rsidR="003C448A" w14:paraId="1492F34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7F73B27A" w14:textId="0589CDA8" w:rsidR="003C448A" w:rsidRDefault="003C448A" w:rsidP="003C448A">
            <w:pPr>
              <w:pStyle w:val="1ATableCategoryHeaderRowBold"/>
              <w:rPr>
                <w:lang w:bidi="en-US"/>
              </w:rPr>
            </w:pPr>
            <w:r>
              <w:rPr>
                <w:lang w:bidi="en-US"/>
              </w:rPr>
              <w:t>Excluded Groups</w:t>
            </w:r>
          </w:p>
        </w:tc>
      </w:tr>
      <w:tr w:rsidR="003C448A" w14:paraId="4A4F08D2"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1D93BD11" w14:textId="321B7BC9" w:rsidR="003C448A" w:rsidRDefault="003C448A" w:rsidP="003C448A">
            <w:pPr>
              <w:pStyle w:val="1ATableTextStyle"/>
              <w:rPr>
                <w:lang w:bidi="en-US"/>
              </w:rPr>
            </w:pPr>
            <w:r>
              <w:rPr>
                <w:lang w:bidi="en-US"/>
              </w:rPr>
              <w:t>W11_Device Exclude Cert Test Group</w:t>
            </w:r>
          </w:p>
        </w:tc>
        <w:tc>
          <w:tcPr>
            <w:tcW w:w="1666" w:type="pct"/>
          </w:tcPr>
          <w:p w14:paraId="47C8E607" w14:textId="7777777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p>
        </w:tc>
        <w:tc>
          <w:tcPr>
            <w:tcW w:w="1668" w:type="pct"/>
          </w:tcPr>
          <w:p w14:paraId="012D84DF" w14:textId="77777777"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p>
        </w:tc>
      </w:tr>
    </w:tbl>
    <w:p w14:paraId="7B705299" w14:textId="33472760" w:rsidR="003C448A" w:rsidRDefault="003C448A" w:rsidP="003C448A">
      <w:pPr>
        <w:pStyle w:val="Caption"/>
      </w:pPr>
      <w:r>
        <w:t xml:space="preserve">Table </w:t>
      </w:r>
      <w:r>
        <w:fldChar w:fldCharType="begin"/>
      </w:r>
      <w:r>
        <w:instrText xml:space="preserve"> SEQ Table \* ARABIC </w:instrText>
      </w:r>
      <w:r>
        <w:fldChar w:fldCharType="separate"/>
      </w:r>
      <w:r>
        <w:rPr>
          <w:noProof/>
        </w:rPr>
        <w:t>315</w:t>
      </w:r>
      <w:r>
        <w:fldChar w:fldCharType="end"/>
      </w:r>
      <w:r>
        <w:t>. Assignments - Win - Certificate - U - St Andrews User Cert - v1.0.0</w:t>
      </w:r>
    </w:p>
    <w:p w14:paraId="4BE23301" w14:textId="3FCB930B" w:rsidR="003C448A" w:rsidRDefault="003C448A" w:rsidP="003C448A">
      <w:pPr>
        <w:pStyle w:val="1ANumberedHeading3"/>
      </w:pPr>
      <w:bookmarkStart w:id="158" w:name="_Toc204168962"/>
      <w:r>
        <w:t>Win - Health Monitoring - D - Endpoint Analytics - v1.0.0</w:t>
      </w:r>
      <w:bookmarkEnd w:id="158"/>
    </w:p>
    <w:p w14:paraId="22B4736E"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2103BAF2"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935B5AD" w14:textId="1231A103" w:rsidR="003C448A" w:rsidRDefault="003C448A" w:rsidP="003C448A">
            <w:pPr>
              <w:pStyle w:val="1ATableHeaderBold"/>
              <w:rPr>
                <w:lang w:bidi="en-US"/>
              </w:rPr>
            </w:pPr>
            <w:r>
              <w:rPr>
                <w:lang w:bidi="en-US"/>
              </w:rPr>
              <w:t>Name</w:t>
            </w:r>
          </w:p>
        </w:tc>
        <w:tc>
          <w:tcPr>
            <w:tcW w:w="2500" w:type="pct"/>
          </w:tcPr>
          <w:p w14:paraId="6C876392" w14:textId="14FAAE49"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5DAD679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41F3E80" w14:textId="20863C12" w:rsidR="003C448A" w:rsidRDefault="003C448A" w:rsidP="003C448A">
            <w:pPr>
              <w:pStyle w:val="1ATableCategoryHeaderRowBold"/>
              <w:rPr>
                <w:lang w:bidi="en-US"/>
              </w:rPr>
            </w:pPr>
            <w:r>
              <w:rPr>
                <w:lang w:bidi="en-US"/>
              </w:rPr>
              <w:t>Basics</w:t>
            </w:r>
          </w:p>
        </w:tc>
      </w:tr>
      <w:tr w:rsidR="003C448A" w14:paraId="15BC658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727A6C3" w14:textId="6FFCD0DA" w:rsidR="003C448A" w:rsidRDefault="003C448A" w:rsidP="003C448A">
            <w:pPr>
              <w:pStyle w:val="1ATableTextStyle"/>
              <w:rPr>
                <w:lang w:bidi="en-US"/>
              </w:rPr>
            </w:pPr>
            <w:r>
              <w:rPr>
                <w:lang w:bidi="en-US"/>
              </w:rPr>
              <w:t>Name</w:t>
            </w:r>
          </w:p>
        </w:tc>
        <w:tc>
          <w:tcPr>
            <w:tcW w:w="2500" w:type="pct"/>
          </w:tcPr>
          <w:p w14:paraId="3735604E" w14:textId="50E52D1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Health Monitoring - D - Endpoint Analytics - v1.0.0</w:t>
            </w:r>
          </w:p>
        </w:tc>
      </w:tr>
      <w:tr w:rsidR="003C448A" w14:paraId="486A09F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78FDA09" w14:textId="58BB3A1B" w:rsidR="003C448A" w:rsidRDefault="003C448A" w:rsidP="003C448A">
            <w:pPr>
              <w:pStyle w:val="1ATableTextStyle"/>
              <w:rPr>
                <w:lang w:bidi="en-US"/>
              </w:rPr>
            </w:pPr>
            <w:r>
              <w:rPr>
                <w:lang w:bidi="en-US"/>
              </w:rPr>
              <w:t>Description</w:t>
            </w:r>
          </w:p>
        </w:tc>
        <w:tc>
          <w:tcPr>
            <w:tcW w:w="2500" w:type="pct"/>
          </w:tcPr>
          <w:p w14:paraId="64AC7DFC" w14:textId="21B1072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 Endpoint Analytics Data collection</w:t>
            </w:r>
          </w:p>
        </w:tc>
      </w:tr>
      <w:tr w:rsidR="003C448A" w14:paraId="1B24BD4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70DCF6E" w14:textId="1F6C7235" w:rsidR="003C448A" w:rsidRDefault="003C448A" w:rsidP="003C448A">
            <w:pPr>
              <w:pStyle w:val="1ATableTextStyle"/>
              <w:rPr>
                <w:lang w:bidi="en-US"/>
              </w:rPr>
            </w:pPr>
            <w:r>
              <w:rPr>
                <w:lang w:bidi="en-US"/>
              </w:rPr>
              <w:t>Platform supported</w:t>
            </w:r>
          </w:p>
        </w:tc>
        <w:tc>
          <w:tcPr>
            <w:tcW w:w="2500" w:type="pct"/>
          </w:tcPr>
          <w:p w14:paraId="57DB825B" w14:textId="1E662B9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Windows 10 and later</w:t>
            </w:r>
          </w:p>
        </w:tc>
      </w:tr>
      <w:tr w:rsidR="003C448A" w14:paraId="2CB11F7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B7DBC3B" w14:textId="50A29BD0" w:rsidR="003C448A" w:rsidRDefault="003C448A" w:rsidP="003C448A">
            <w:pPr>
              <w:pStyle w:val="1ATableTextStyle"/>
              <w:rPr>
                <w:lang w:bidi="en-US"/>
              </w:rPr>
            </w:pPr>
            <w:r>
              <w:rPr>
                <w:lang w:bidi="en-US"/>
              </w:rPr>
              <w:t>Created</w:t>
            </w:r>
          </w:p>
        </w:tc>
        <w:tc>
          <w:tcPr>
            <w:tcW w:w="2500" w:type="pct"/>
          </w:tcPr>
          <w:p w14:paraId="51AB1E2A" w14:textId="09406C9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10 April 2025 09:25:32</w:t>
            </w:r>
          </w:p>
        </w:tc>
      </w:tr>
      <w:tr w:rsidR="003C448A" w14:paraId="58FE323D"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22116C94" w14:textId="07933B52" w:rsidR="003C448A" w:rsidRDefault="003C448A" w:rsidP="003C448A">
            <w:pPr>
              <w:pStyle w:val="1ATableTextStyle"/>
              <w:rPr>
                <w:lang w:bidi="en-US"/>
              </w:rPr>
            </w:pPr>
            <w:r>
              <w:rPr>
                <w:lang w:bidi="en-US"/>
              </w:rPr>
              <w:t>Last modified</w:t>
            </w:r>
          </w:p>
        </w:tc>
        <w:tc>
          <w:tcPr>
            <w:tcW w:w="2500" w:type="pct"/>
          </w:tcPr>
          <w:p w14:paraId="117F3AC4" w14:textId="3657776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10 April 2025 09:25:32</w:t>
            </w:r>
          </w:p>
        </w:tc>
      </w:tr>
      <w:tr w:rsidR="003C448A" w14:paraId="582A97B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ADA417A" w14:textId="548D8B1B" w:rsidR="003C448A" w:rsidRDefault="003C448A" w:rsidP="003C448A">
            <w:pPr>
              <w:pStyle w:val="1ATableTextStyle"/>
              <w:rPr>
                <w:lang w:bidi="en-US"/>
              </w:rPr>
            </w:pPr>
            <w:r>
              <w:rPr>
                <w:lang w:bidi="en-US"/>
              </w:rPr>
              <w:t>Version</w:t>
            </w:r>
          </w:p>
        </w:tc>
        <w:tc>
          <w:tcPr>
            <w:tcW w:w="2500" w:type="pct"/>
          </w:tcPr>
          <w:p w14:paraId="120EADB4" w14:textId="551E63F9"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w:t>
            </w:r>
          </w:p>
        </w:tc>
      </w:tr>
      <w:tr w:rsidR="003C448A" w14:paraId="1683D94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750A888A" w14:textId="09EE2725" w:rsidR="003C448A" w:rsidRDefault="003C448A" w:rsidP="003C448A">
            <w:pPr>
              <w:pStyle w:val="1ATableTextStyle"/>
              <w:rPr>
                <w:lang w:bidi="en-US"/>
              </w:rPr>
            </w:pPr>
            <w:r>
              <w:rPr>
                <w:lang w:bidi="en-US"/>
              </w:rPr>
              <w:t>Scope tags</w:t>
            </w:r>
          </w:p>
        </w:tc>
        <w:tc>
          <w:tcPr>
            <w:tcW w:w="2500" w:type="pct"/>
          </w:tcPr>
          <w:p w14:paraId="30250028" w14:textId="10606832"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Default</w:t>
            </w:r>
          </w:p>
        </w:tc>
      </w:tr>
    </w:tbl>
    <w:p w14:paraId="10AB6853" w14:textId="59D28D9F" w:rsidR="003C448A" w:rsidRDefault="003C448A" w:rsidP="003C448A">
      <w:pPr>
        <w:pStyle w:val="Caption"/>
      </w:pPr>
      <w:r>
        <w:t xml:space="preserve">Table </w:t>
      </w:r>
      <w:r>
        <w:fldChar w:fldCharType="begin"/>
      </w:r>
      <w:r>
        <w:instrText xml:space="preserve"> SEQ Table \* ARABIC </w:instrText>
      </w:r>
      <w:r>
        <w:fldChar w:fldCharType="separate"/>
      </w:r>
      <w:r>
        <w:rPr>
          <w:noProof/>
        </w:rPr>
        <w:t>316</w:t>
      </w:r>
      <w:r>
        <w:fldChar w:fldCharType="end"/>
      </w:r>
      <w:r>
        <w:t>. Basics - Win - Health Monitoring - D - Endpoint Analytics - v1.0.0</w:t>
      </w:r>
    </w:p>
    <w:tbl>
      <w:tblPr>
        <w:tblStyle w:val="GridTable4-Accent2"/>
        <w:tblW w:w="4994" w:type="pct"/>
        <w:tblLook w:val="04A0" w:firstRow="1" w:lastRow="0" w:firstColumn="1" w:lastColumn="0" w:noHBand="0" w:noVBand="1"/>
      </w:tblPr>
      <w:tblGrid>
        <w:gridCol w:w="4502"/>
        <w:gridCol w:w="4503"/>
      </w:tblGrid>
      <w:tr w:rsidR="003C448A" w14:paraId="5B788CA4"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8098B72" w14:textId="50771100" w:rsidR="003C448A" w:rsidRDefault="003C448A" w:rsidP="003C448A">
            <w:pPr>
              <w:pStyle w:val="1ATableHeaderBold"/>
              <w:rPr>
                <w:lang w:bidi="en-US"/>
              </w:rPr>
            </w:pPr>
            <w:r>
              <w:rPr>
                <w:lang w:bidi="en-US"/>
              </w:rPr>
              <w:t>Name</w:t>
            </w:r>
          </w:p>
        </w:tc>
        <w:tc>
          <w:tcPr>
            <w:tcW w:w="2500" w:type="pct"/>
          </w:tcPr>
          <w:p w14:paraId="51378F12" w14:textId="02D404B5"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731EFC1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EB14E8A" w14:textId="2BEA57CB" w:rsidR="003C448A" w:rsidRDefault="003C448A" w:rsidP="003C448A">
            <w:pPr>
              <w:pStyle w:val="1ATableCategoryHeaderRowBold"/>
              <w:rPr>
                <w:lang w:bidi="en-US"/>
              </w:rPr>
            </w:pPr>
            <w:r>
              <w:rPr>
                <w:lang w:bidi="en-US"/>
              </w:rPr>
              <w:t>Health monitoring</w:t>
            </w:r>
          </w:p>
        </w:tc>
      </w:tr>
      <w:tr w:rsidR="003C448A" w14:paraId="13C1F463"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AB84705" w14:textId="1AC54B81" w:rsidR="003C448A" w:rsidRDefault="003C448A" w:rsidP="003C448A">
            <w:pPr>
              <w:pStyle w:val="1ATableTextStyle"/>
              <w:rPr>
                <w:lang w:bidi="en-US"/>
              </w:rPr>
            </w:pPr>
            <w:r>
              <w:rPr>
                <w:lang w:bidi="en-US"/>
              </w:rPr>
              <w:t>Health monitoring</w:t>
            </w:r>
          </w:p>
        </w:tc>
        <w:tc>
          <w:tcPr>
            <w:tcW w:w="2500" w:type="pct"/>
          </w:tcPr>
          <w:p w14:paraId="4A8963AE" w14:textId="1DEE4CB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w:t>
            </w:r>
          </w:p>
        </w:tc>
      </w:tr>
      <w:tr w:rsidR="003C448A" w14:paraId="14D4240F"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2C93C34" w14:textId="5836CA8E" w:rsidR="003C448A" w:rsidRDefault="003C448A" w:rsidP="003C448A">
            <w:pPr>
              <w:pStyle w:val="1ATableTextStyle"/>
              <w:rPr>
                <w:lang w:bidi="en-US"/>
              </w:rPr>
            </w:pPr>
            <w:r>
              <w:rPr>
                <w:lang w:bidi="en-US"/>
              </w:rPr>
              <w:t>Scope</w:t>
            </w:r>
          </w:p>
        </w:tc>
        <w:tc>
          <w:tcPr>
            <w:tcW w:w="2500" w:type="pct"/>
          </w:tcPr>
          <w:p w14:paraId="4D17603F" w14:textId="49059230"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Endpoint analytics</w:t>
            </w:r>
          </w:p>
        </w:tc>
      </w:tr>
    </w:tbl>
    <w:p w14:paraId="50B1B996" w14:textId="791D83FA" w:rsidR="003C448A" w:rsidRDefault="003C448A" w:rsidP="003C448A">
      <w:pPr>
        <w:pStyle w:val="Caption"/>
      </w:pPr>
      <w:r>
        <w:t xml:space="preserve">Table </w:t>
      </w:r>
      <w:r>
        <w:fldChar w:fldCharType="begin"/>
      </w:r>
      <w:r>
        <w:instrText xml:space="preserve"> SEQ Table \* ARABIC </w:instrText>
      </w:r>
      <w:r>
        <w:fldChar w:fldCharType="separate"/>
      </w:r>
      <w:r>
        <w:rPr>
          <w:noProof/>
        </w:rPr>
        <w:t>317</w:t>
      </w:r>
      <w:r>
        <w:fldChar w:fldCharType="end"/>
      </w:r>
      <w:r>
        <w:t>. Settings - Win - Health Monitoring - D - Endpoint Analytics - v1.0.0</w:t>
      </w:r>
    </w:p>
    <w:tbl>
      <w:tblPr>
        <w:tblStyle w:val="GridTable4-Accent2"/>
        <w:tblW w:w="4994" w:type="pct"/>
        <w:tblLook w:val="04A0" w:firstRow="1" w:lastRow="0" w:firstColumn="1" w:lastColumn="0" w:noHBand="0" w:noVBand="1"/>
      </w:tblPr>
      <w:tblGrid>
        <w:gridCol w:w="3001"/>
        <w:gridCol w:w="3000"/>
        <w:gridCol w:w="3004"/>
      </w:tblGrid>
      <w:tr w:rsidR="003C448A" w14:paraId="47D14F22"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2B1E1E30" w14:textId="3CC64832" w:rsidR="003C448A" w:rsidRDefault="003C448A" w:rsidP="003C448A">
            <w:pPr>
              <w:pStyle w:val="1ATableHeaderBold"/>
              <w:rPr>
                <w:lang w:bidi="en-US"/>
              </w:rPr>
            </w:pPr>
            <w:r>
              <w:rPr>
                <w:lang w:bidi="en-US"/>
              </w:rPr>
              <w:t>Group</w:t>
            </w:r>
          </w:p>
        </w:tc>
        <w:tc>
          <w:tcPr>
            <w:tcW w:w="1666" w:type="pct"/>
          </w:tcPr>
          <w:p w14:paraId="3D78CEA9" w14:textId="1DCC7B23"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5E9CFE36" w14:textId="489CA071"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0207D83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5EA8851F" w14:textId="06440E07" w:rsidR="003C448A" w:rsidRDefault="003C448A" w:rsidP="003C448A">
            <w:pPr>
              <w:pStyle w:val="1ATableCategoryHeaderRowBold"/>
              <w:rPr>
                <w:lang w:bidi="en-US"/>
              </w:rPr>
            </w:pPr>
            <w:r>
              <w:rPr>
                <w:lang w:bidi="en-US"/>
              </w:rPr>
              <w:lastRenderedPageBreak/>
              <w:t>Included Groups</w:t>
            </w:r>
          </w:p>
        </w:tc>
      </w:tr>
      <w:tr w:rsidR="003C448A" w14:paraId="3F1C80D2"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43D5AC4F" w14:textId="3BC3E7C4" w:rsidR="003C448A" w:rsidRDefault="003C448A" w:rsidP="003C448A">
            <w:pPr>
              <w:pStyle w:val="1ATableTextStyle"/>
              <w:rPr>
                <w:lang w:bidi="en-US"/>
              </w:rPr>
            </w:pPr>
            <w:r>
              <w:rPr>
                <w:lang w:bidi="en-US"/>
              </w:rPr>
              <w:t>All devices</w:t>
            </w:r>
          </w:p>
        </w:tc>
        <w:tc>
          <w:tcPr>
            <w:tcW w:w="1666" w:type="pct"/>
          </w:tcPr>
          <w:p w14:paraId="77402E2F" w14:textId="659F2670"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None</w:t>
            </w:r>
          </w:p>
        </w:tc>
        <w:tc>
          <w:tcPr>
            <w:tcW w:w="1667" w:type="pct"/>
          </w:tcPr>
          <w:p w14:paraId="7438B8F5" w14:textId="25928788"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None</w:t>
            </w:r>
          </w:p>
        </w:tc>
      </w:tr>
    </w:tbl>
    <w:p w14:paraId="574E6B09" w14:textId="15DB28DD" w:rsidR="003C448A" w:rsidRDefault="003C448A" w:rsidP="003C448A">
      <w:pPr>
        <w:pStyle w:val="Caption"/>
      </w:pPr>
      <w:r>
        <w:t xml:space="preserve">Table </w:t>
      </w:r>
      <w:r>
        <w:fldChar w:fldCharType="begin"/>
      </w:r>
      <w:r>
        <w:instrText xml:space="preserve"> SEQ Table \* ARABIC </w:instrText>
      </w:r>
      <w:r>
        <w:fldChar w:fldCharType="separate"/>
      </w:r>
      <w:r>
        <w:rPr>
          <w:noProof/>
        </w:rPr>
        <w:t>318</w:t>
      </w:r>
      <w:r>
        <w:fldChar w:fldCharType="end"/>
      </w:r>
      <w:r>
        <w:t>. Assignments - Win - Health Monitoring - D - Endpoint Analytics - v1.0.0</w:t>
      </w:r>
    </w:p>
    <w:p w14:paraId="36721C9F" w14:textId="52C0CD03" w:rsidR="003C448A" w:rsidRDefault="003C448A" w:rsidP="003C448A">
      <w:pPr>
        <w:pStyle w:val="1ANumberedHeading3"/>
      </w:pPr>
      <w:bookmarkStart w:id="159" w:name="_Toc204168963"/>
      <w:r>
        <w:t>Win - Shared Multi User Device - D - TBA- v1.0.0</w:t>
      </w:r>
      <w:bookmarkEnd w:id="159"/>
    </w:p>
    <w:p w14:paraId="2D969B28"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665BD500"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B9F11F5" w14:textId="6C934844" w:rsidR="003C448A" w:rsidRDefault="003C448A" w:rsidP="003C448A">
            <w:pPr>
              <w:pStyle w:val="1ATableHeaderBold"/>
              <w:rPr>
                <w:lang w:bidi="en-US"/>
              </w:rPr>
            </w:pPr>
            <w:r>
              <w:rPr>
                <w:lang w:bidi="en-US"/>
              </w:rPr>
              <w:t>Name</w:t>
            </w:r>
          </w:p>
        </w:tc>
        <w:tc>
          <w:tcPr>
            <w:tcW w:w="2500" w:type="pct"/>
          </w:tcPr>
          <w:p w14:paraId="0080C03F" w14:textId="69484E1D"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2E928BAB"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59626391" w14:textId="0ED6153F" w:rsidR="003C448A" w:rsidRDefault="003C448A" w:rsidP="003C448A">
            <w:pPr>
              <w:pStyle w:val="1ATableCategoryHeaderRowBold"/>
              <w:rPr>
                <w:lang w:bidi="en-US"/>
              </w:rPr>
            </w:pPr>
            <w:r>
              <w:rPr>
                <w:lang w:bidi="en-US"/>
              </w:rPr>
              <w:t>Basics</w:t>
            </w:r>
          </w:p>
        </w:tc>
      </w:tr>
      <w:tr w:rsidR="003C448A" w14:paraId="12A3EC24"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C074FF8" w14:textId="15E9A0A7" w:rsidR="003C448A" w:rsidRDefault="003C448A" w:rsidP="003C448A">
            <w:pPr>
              <w:pStyle w:val="1ATableTextStyle"/>
              <w:rPr>
                <w:lang w:bidi="en-US"/>
              </w:rPr>
            </w:pPr>
            <w:r>
              <w:rPr>
                <w:lang w:bidi="en-US"/>
              </w:rPr>
              <w:t>Name</w:t>
            </w:r>
          </w:p>
        </w:tc>
        <w:tc>
          <w:tcPr>
            <w:tcW w:w="2500" w:type="pct"/>
          </w:tcPr>
          <w:p w14:paraId="6F93C2C5" w14:textId="3EC4F2A5"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Shared Multi User Device - D - TBA- v1.0.0</w:t>
            </w:r>
          </w:p>
        </w:tc>
      </w:tr>
      <w:tr w:rsidR="003C448A" w14:paraId="6CBE7736"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5A6DC33" w14:textId="45F9BCBF" w:rsidR="003C448A" w:rsidRDefault="003C448A" w:rsidP="003C448A">
            <w:pPr>
              <w:pStyle w:val="1ATableTextStyle"/>
              <w:rPr>
                <w:lang w:bidi="en-US"/>
              </w:rPr>
            </w:pPr>
            <w:r>
              <w:rPr>
                <w:lang w:bidi="en-US"/>
              </w:rPr>
              <w:t>Description</w:t>
            </w:r>
          </w:p>
        </w:tc>
        <w:tc>
          <w:tcPr>
            <w:tcW w:w="2500" w:type="pct"/>
          </w:tcPr>
          <w:p w14:paraId="5D5A5011" w14:textId="77777777"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p>
        </w:tc>
      </w:tr>
      <w:tr w:rsidR="003C448A" w14:paraId="6C2F6CA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1F0470E" w14:textId="18CAC155" w:rsidR="003C448A" w:rsidRDefault="003C448A" w:rsidP="003C448A">
            <w:pPr>
              <w:pStyle w:val="1ATableTextStyle"/>
              <w:rPr>
                <w:lang w:bidi="en-US"/>
              </w:rPr>
            </w:pPr>
            <w:r>
              <w:rPr>
                <w:lang w:bidi="en-US"/>
              </w:rPr>
              <w:t>Platform supported</w:t>
            </w:r>
          </w:p>
        </w:tc>
        <w:tc>
          <w:tcPr>
            <w:tcW w:w="2500" w:type="pct"/>
          </w:tcPr>
          <w:p w14:paraId="59E2C86A" w14:textId="35679A78"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Windows 10 and later</w:t>
            </w:r>
          </w:p>
        </w:tc>
      </w:tr>
      <w:tr w:rsidR="003C448A" w14:paraId="48F45FC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2688DA5" w14:textId="629DB719" w:rsidR="003C448A" w:rsidRDefault="003C448A" w:rsidP="003C448A">
            <w:pPr>
              <w:pStyle w:val="1ATableTextStyle"/>
              <w:rPr>
                <w:lang w:bidi="en-US"/>
              </w:rPr>
            </w:pPr>
            <w:r>
              <w:rPr>
                <w:lang w:bidi="en-US"/>
              </w:rPr>
              <w:t>Profile type</w:t>
            </w:r>
          </w:p>
        </w:tc>
        <w:tc>
          <w:tcPr>
            <w:tcW w:w="2500" w:type="pct"/>
          </w:tcPr>
          <w:p w14:paraId="300EF5B1" w14:textId="57861B30"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Shared multi-user device</w:t>
            </w:r>
          </w:p>
        </w:tc>
      </w:tr>
      <w:tr w:rsidR="003C448A" w14:paraId="34259DA8"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20BB613" w14:textId="4ECDE9DC" w:rsidR="003C448A" w:rsidRDefault="003C448A" w:rsidP="003C448A">
            <w:pPr>
              <w:pStyle w:val="1ATableTextStyle"/>
              <w:rPr>
                <w:lang w:bidi="en-US"/>
              </w:rPr>
            </w:pPr>
            <w:r>
              <w:rPr>
                <w:lang w:bidi="en-US"/>
              </w:rPr>
              <w:t>Created</w:t>
            </w:r>
          </w:p>
        </w:tc>
        <w:tc>
          <w:tcPr>
            <w:tcW w:w="2500" w:type="pct"/>
          </w:tcPr>
          <w:p w14:paraId="7654F41B" w14:textId="4C918C91"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15 April 2025 15:26:20</w:t>
            </w:r>
          </w:p>
        </w:tc>
      </w:tr>
      <w:tr w:rsidR="003C448A" w14:paraId="376915C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21DF499" w14:textId="06CA62E2" w:rsidR="003C448A" w:rsidRDefault="003C448A" w:rsidP="003C448A">
            <w:pPr>
              <w:pStyle w:val="1ATableTextStyle"/>
              <w:rPr>
                <w:lang w:bidi="en-US"/>
              </w:rPr>
            </w:pPr>
            <w:r>
              <w:rPr>
                <w:lang w:bidi="en-US"/>
              </w:rPr>
              <w:t>Last modified</w:t>
            </w:r>
          </w:p>
        </w:tc>
        <w:tc>
          <w:tcPr>
            <w:tcW w:w="2500" w:type="pct"/>
          </w:tcPr>
          <w:p w14:paraId="723D5EC1" w14:textId="1D40212A"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15 April 2025 15:26:20</w:t>
            </w:r>
          </w:p>
        </w:tc>
      </w:tr>
      <w:tr w:rsidR="003C448A" w14:paraId="6C49B26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574B939" w14:textId="4045106A" w:rsidR="003C448A" w:rsidRDefault="003C448A" w:rsidP="003C448A">
            <w:pPr>
              <w:pStyle w:val="1ATableTextStyle"/>
              <w:rPr>
                <w:lang w:bidi="en-US"/>
              </w:rPr>
            </w:pPr>
            <w:r>
              <w:rPr>
                <w:lang w:bidi="en-US"/>
              </w:rPr>
              <w:t>Version</w:t>
            </w:r>
          </w:p>
        </w:tc>
        <w:tc>
          <w:tcPr>
            <w:tcW w:w="2500" w:type="pct"/>
          </w:tcPr>
          <w:p w14:paraId="79F2A24F" w14:textId="3493894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w:t>
            </w:r>
          </w:p>
        </w:tc>
      </w:tr>
      <w:tr w:rsidR="003C448A" w14:paraId="5876B5E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24DDD14" w14:textId="1B06294F" w:rsidR="003C448A" w:rsidRDefault="003C448A" w:rsidP="003C448A">
            <w:pPr>
              <w:pStyle w:val="1ATableTextStyle"/>
              <w:rPr>
                <w:lang w:bidi="en-US"/>
              </w:rPr>
            </w:pPr>
            <w:r>
              <w:rPr>
                <w:lang w:bidi="en-US"/>
              </w:rPr>
              <w:t>Scope tags</w:t>
            </w:r>
          </w:p>
        </w:tc>
        <w:tc>
          <w:tcPr>
            <w:tcW w:w="2500" w:type="pct"/>
          </w:tcPr>
          <w:p w14:paraId="60272301" w14:textId="566B7E3C"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Default</w:t>
            </w:r>
          </w:p>
        </w:tc>
      </w:tr>
    </w:tbl>
    <w:p w14:paraId="5E05956E" w14:textId="5B6BC5E2" w:rsidR="003C448A" w:rsidRDefault="003C448A" w:rsidP="003C448A">
      <w:pPr>
        <w:pStyle w:val="Caption"/>
      </w:pPr>
      <w:r>
        <w:t xml:space="preserve">Table </w:t>
      </w:r>
      <w:r>
        <w:fldChar w:fldCharType="begin"/>
      </w:r>
      <w:r>
        <w:instrText xml:space="preserve"> SEQ Table \* ARABIC </w:instrText>
      </w:r>
      <w:r>
        <w:fldChar w:fldCharType="separate"/>
      </w:r>
      <w:r>
        <w:rPr>
          <w:noProof/>
        </w:rPr>
        <w:t>319</w:t>
      </w:r>
      <w:r>
        <w:fldChar w:fldCharType="end"/>
      </w:r>
      <w:r>
        <w:t>. Basics - Win - Shared Multi User Device - D - TBA- v1.0.0</w:t>
      </w:r>
    </w:p>
    <w:tbl>
      <w:tblPr>
        <w:tblStyle w:val="GridTable4-Accent2"/>
        <w:tblW w:w="4994" w:type="pct"/>
        <w:tblLook w:val="04A0" w:firstRow="1" w:lastRow="0" w:firstColumn="1" w:lastColumn="0" w:noHBand="0" w:noVBand="1"/>
      </w:tblPr>
      <w:tblGrid>
        <w:gridCol w:w="4502"/>
        <w:gridCol w:w="4503"/>
      </w:tblGrid>
      <w:tr w:rsidR="003C448A" w14:paraId="0C5456D4"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5EA4C19" w14:textId="338F7B1D" w:rsidR="003C448A" w:rsidRDefault="003C448A" w:rsidP="003C448A">
            <w:pPr>
              <w:pStyle w:val="1ATableHeaderBold"/>
              <w:rPr>
                <w:lang w:bidi="en-US"/>
              </w:rPr>
            </w:pPr>
            <w:r>
              <w:rPr>
                <w:lang w:bidi="en-US"/>
              </w:rPr>
              <w:t>Name</w:t>
            </w:r>
          </w:p>
        </w:tc>
        <w:tc>
          <w:tcPr>
            <w:tcW w:w="2500" w:type="pct"/>
          </w:tcPr>
          <w:p w14:paraId="1876457C" w14:textId="2272C5F4"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6080106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F5E5216" w14:textId="38E32549" w:rsidR="003C448A" w:rsidRDefault="003C448A" w:rsidP="003C448A">
            <w:pPr>
              <w:pStyle w:val="1ATableCategoryHeaderRowBold"/>
              <w:rPr>
                <w:lang w:bidi="en-US"/>
              </w:rPr>
            </w:pPr>
            <w:r>
              <w:rPr>
                <w:lang w:bidi="en-US"/>
              </w:rPr>
              <w:t>Shared multi-user device</w:t>
            </w:r>
          </w:p>
        </w:tc>
      </w:tr>
      <w:tr w:rsidR="003C448A" w14:paraId="0C418FAB" w14:textId="77777777" w:rsidTr="003C448A">
        <w:tc>
          <w:tcPr>
            <w:cnfStyle w:val="001000000000" w:firstRow="0" w:lastRow="0" w:firstColumn="1" w:lastColumn="0" w:oddVBand="0" w:evenVBand="0" w:oddHBand="0" w:evenHBand="0" w:firstRowFirstColumn="0" w:firstRowLastColumn="0" w:lastRowFirstColumn="0" w:lastRowLastColumn="0"/>
            <w:tcW w:w="5000" w:type="pct"/>
            <w:gridSpan w:val="2"/>
          </w:tcPr>
          <w:p w14:paraId="5A410AA0" w14:textId="07C39814" w:rsidR="003C448A" w:rsidRDefault="003C448A" w:rsidP="003C448A">
            <w:pPr>
              <w:pStyle w:val="1ATableSub-CategoryHeaderColumn"/>
              <w:rPr>
                <w:lang w:bidi="en-US"/>
              </w:rPr>
            </w:pPr>
            <w:r>
              <w:rPr>
                <w:lang w:bidi="en-US"/>
              </w:rPr>
              <w:t>Click here for more info.</w:t>
            </w:r>
          </w:p>
        </w:tc>
      </w:tr>
      <w:tr w:rsidR="003C448A" w14:paraId="147A63E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A93C003" w14:textId="2820E0E2" w:rsidR="003C448A" w:rsidRDefault="003C448A" w:rsidP="003C448A">
            <w:pPr>
              <w:pStyle w:val="1ATableTextStyle"/>
              <w:rPr>
                <w:lang w:bidi="en-US"/>
              </w:rPr>
            </w:pPr>
            <w:r>
              <w:rPr>
                <w:lang w:bidi="en-US"/>
              </w:rPr>
              <w:t>Shared PC mode</w:t>
            </w:r>
          </w:p>
        </w:tc>
        <w:tc>
          <w:tcPr>
            <w:tcW w:w="2500" w:type="pct"/>
          </w:tcPr>
          <w:p w14:paraId="3139E106" w14:textId="105FFD45"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w:t>
            </w:r>
          </w:p>
        </w:tc>
      </w:tr>
      <w:tr w:rsidR="003C448A" w14:paraId="647FA0C5"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65805D0" w14:textId="75ADE1D2" w:rsidR="003C448A" w:rsidRDefault="003C448A" w:rsidP="003C448A">
            <w:pPr>
              <w:pStyle w:val="1ATableTextStyle"/>
              <w:rPr>
                <w:lang w:bidi="en-US"/>
              </w:rPr>
            </w:pPr>
            <w:r>
              <w:rPr>
                <w:lang w:bidi="en-US"/>
              </w:rPr>
              <w:t>Account management</w:t>
            </w:r>
          </w:p>
        </w:tc>
        <w:tc>
          <w:tcPr>
            <w:tcW w:w="2500" w:type="pct"/>
          </w:tcPr>
          <w:p w14:paraId="69E3D56D" w14:textId="2ABD3C1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10CED9FE"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F478E2B" w14:textId="38B6E924" w:rsidR="003C448A" w:rsidRDefault="003C448A" w:rsidP="003C448A">
            <w:pPr>
              <w:pStyle w:val="1ATableTextStyle"/>
              <w:rPr>
                <w:lang w:bidi="en-US"/>
              </w:rPr>
            </w:pPr>
            <w:r>
              <w:rPr>
                <w:lang w:bidi="en-US"/>
              </w:rPr>
              <w:t xml:space="preserve">  Start delete threshold(%)</w:t>
            </w:r>
          </w:p>
        </w:tc>
        <w:tc>
          <w:tcPr>
            <w:tcW w:w="2500" w:type="pct"/>
          </w:tcPr>
          <w:p w14:paraId="4725D0FA" w14:textId="5C1AD90D"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60</w:t>
            </w:r>
          </w:p>
        </w:tc>
      </w:tr>
      <w:tr w:rsidR="003C448A" w14:paraId="3B7EC4D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A8DB093" w14:textId="0D05B2CC" w:rsidR="003C448A" w:rsidRDefault="003C448A" w:rsidP="003C448A">
            <w:pPr>
              <w:pStyle w:val="1ATableTextStyle"/>
              <w:rPr>
                <w:lang w:bidi="en-US"/>
              </w:rPr>
            </w:pPr>
            <w:r>
              <w:rPr>
                <w:lang w:bidi="en-US"/>
              </w:rPr>
              <w:t>Local Storage</w:t>
            </w:r>
          </w:p>
        </w:tc>
        <w:tc>
          <w:tcPr>
            <w:tcW w:w="2500" w:type="pct"/>
          </w:tcPr>
          <w:p w14:paraId="58BBE64C" w14:textId="2EA9053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r w:rsidR="003C448A" w14:paraId="00267B0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952D7D5" w14:textId="253AD9CA" w:rsidR="003C448A" w:rsidRDefault="003C448A" w:rsidP="003C448A">
            <w:pPr>
              <w:pStyle w:val="1ATableTextStyle"/>
              <w:rPr>
                <w:lang w:bidi="en-US"/>
              </w:rPr>
            </w:pPr>
            <w:r>
              <w:rPr>
                <w:lang w:bidi="en-US"/>
              </w:rPr>
              <w:t>Power Policies</w:t>
            </w:r>
          </w:p>
        </w:tc>
        <w:tc>
          <w:tcPr>
            <w:tcW w:w="2500" w:type="pct"/>
          </w:tcPr>
          <w:p w14:paraId="4A2ECACA" w14:textId="5DC1F20C"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Enabled</w:t>
            </w:r>
          </w:p>
        </w:tc>
      </w:tr>
      <w:tr w:rsidR="003C448A" w14:paraId="081F5746"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F49A41D" w14:textId="746FA420" w:rsidR="003C448A" w:rsidRDefault="003C448A" w:rsidP="003C448A">
            <w:pPr>
              <w:pStyle w:val="1ATableTextStyle"/>
              <w:rPr>
                <w:lang w:bidi="en-US"/>
              </w:rPr>
            </w:pPr>
            <w:r>
              <w:rPr>
                <w:lang w:bidi="en-US"/>
              </w:rPr>
              <w:t>Sign-in when PC wakes</w:t>
            </w:r>
          </w:p>
        </w:tc>
        <w:tc>
          <w:tcPr>
            <w:tcW w:w="2500" w:type="pct"/>
          </w:tcPr>
          <w:p w14:paraId="2729C2B5" w14:textId="79F863CC"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Enabled</w:t>
            </w:r>
          </w:p>
        </w:tc>
      </w:tr>
    </w:tbl>
    <w:p w14:paraId="10B8FB69" w14:textId="707288A3" w:rsidR="003C448A" w:rsidRDefault="003C448A" w:rsidP="003C448A">
      <w:pPr>
        <w:pStyle w:val="Caption"/>
      </w:pPr>
      <w:r>
        <w:t xml:space="preserve">Table </w:t>
      </w:r>
      <w:r>
        <w:fldChar w:fldCharType="begin"/>
      </w:r>
      <w:r>
        <w:instrText xml:space="preserve"> SEQ Table \* ARABIC </w:instrText>
      </w:r>
      <w:r>
        <w:fldChar w:fldCharType="separate"/>
      </w:r>
      <w:r>
        <w:rPr>
          <w:noProof/>
        </w:rPr>
        <w:t>320</w:t>
      </w:r>
      <w:r>
        <w:fldChar w:fldCharType="end"/>
      </w:r>
      <w:r>
        <w:t>. Settings - Win - Shared Multi User Device - D - TBA- v1.0.0</w:t>
      </w:r>
    </w:p>
    <w:tbl>
      <w:tblPr>
        <w:tblStyle w:val="GridTable4-Accent2"/>
        <w:tblW w:w="4994" w:type="pct"/>
        <w:tblLook w:val="04A0" w:firstRow="1" w:lastRow="0" w:firstColumn="1" w:lastColumn="0" w:noHBand="0" w:noVBand="1"/>
      </w:tblPr>
      <w:tblGrid>
        <w:gridCol w:w="3001"/>
        <w:gridCol w:w="3000"/>
        <w:gridCol w:w="3004"/>
      </w:tblGrid>
      <w:tr w:rsidR="003C448A" w14:paraId="157C05DF"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4CD604A9" w14:textId="76A2BF81" w:rsidR="003C448A" w:rsidRDefault="003C448A" w:rsidP="003C448A">
            <w:pPr>
              <w:pStyle w:val="1ATableHeaderBold"/>
              <w:rPr>
                <w:lang w:bidi="en-US"/>
              </w:rPr>
            </w:pPr>
            <w:r>
              <w:rPr>
                <w:lang w:bidi="en-US"/>
              </w:rPr>
              <w:t>Group</w:t>
            </w:r>
          </w:p>
        </w:tc>
        <w:tc>
          <w:tcPr>
            <w:tcW w:w="1666" w:type="pct"/>
          </w:tcPr>
          <w:p w14:paraId="497DB3D1" w14:textId="5C999E4A"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76682C65" w14:textId="0C5A626A"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6A2F0B42"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7BFE69D5" w14:textId="78AB2E8F" w:rsidR="003C448A" w:rsidRDefault="003C448A" w:rsidP="003C448A">
            <w:pPr>
              <w:pStyle w:val="1ATableCategoryHeaderRowBold"/>
              <w:rPr>
                <w:lang w:bidi="en-US"/>
              </w:rPr>
            </w:pPr>
            <w:r>
              <w:rPr>
                <w:lang w:bidi="en-US"/>
              </w:rPr>
              <w:t>Included Groups</w:t>
            </w:r>
          </w:p>
        </w:tc>
      </w:tr>
      <w:tr w:rsidR="003C448A" w14:paraId="3FAAFDB0"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51F9F422" w14:textId="027E34B5" w:rsidR="003C448A" w:rsidRDefault="003C448A" w:rsidP="003C448A">
            <w:pPr>
              <w:pStyle w:val="1ATableTextStyle"/>
              <w:rPr>
                <w:lang w:bidi="en-US"/>
              </w:rPr>
            </w:pPr>
            <w:r>
              <w:rPr>
                <w:lang w:bidi="en-US"/>
              </w:rPr>
              <w:t>All devices</w:t>
            </w:r>
          </w:p>
        </w:tc>
        <w:tc>
          <w:tcPr>
            <w:tcW w:w="1666" w:type="pct"/>
          </w:tcPr>
          <w:p w14:paraId="7D17980F" w14:textId="3EB8C012"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*StAH-Win-Filter-Shared-GroupTag</w:t>
            </w:r>
          </w:p>
        </w:tc>
        <w:tc>
          <w:tcPr>
            <w:tcW w:w="1667" w:type="pct"/>
          </w:tcPr>
          <w:p w14:paraId="0D31843E" w14:textId="50AD54D9"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40237697" w14:textId="18A9E0B6" w:rsidR="003C448A" w:rsidRDefault="003C448A" w:rsidP="003C448A">
      <w:pPr>
        <w:pStyle w:val="Caption"/>
      </w:pPr>
      <w:r>
        <w:t xml:space="preserve">Table </w:t>
      </w:r>
      <w:r>
        <w:fldChar w:fldCharType="begin"/>
      </w:r>
      <w:r>
        <w:instrText xml:space="preserve"> SEQ Table \* ARABIC </w:instrText>
      </w:r>
      <w:r>
        <w:fldChar w:fldCharType="separate"/>
      </w:r>
      <w:r>
        <w:rPr>
          <w:noProof/>
        </w:rPr>
        <w:t>321</w:t>
      </w:r>
      <w:r>
        <w:fldChar w:fldCharType="end"/>
      </w:r>
      <w:r>
        <w:t>. Assignments - Win - Shared Multi User Device - D - TBA- v1.0.0</w:t>
      </w:r>
    </w:p>
    <w:p w14:paraId="124E4CDE" w14:textId="60E79433" w:rsidR="003C448A" w:rsidRDefault="003C448A" w:rsidP="003C448A">
      <w:pPr>
        <w:pStyle w:val="1ANumberedHeading3"/>
      </w:pPr>
      <w:bookmarkStart w:id="160" w:name="_Toc204168964"/>
      <w:r>
        <w:t>Win - Wi-Fi Policy Profile - D - St Andrews Wi-Fi - v2.0.0</w:t>
      </w:r>
      <w:bookmarkEnd w:id="160"/>
    </w:p>
    <w:p w14:paraId="7629E3E3" w14:textId="77777777" w:rsidR="003C448A" w:rsidRDefault="003C448A" w:rsidP="003C448A">
      <w:pPr>
        <w:pStyle w:val="1ABodyTextLevel3"/>
        <w:rPr>
          <w:lang w:bidi="en-US"/>
        </w:rPr>
      </w:pPr>
    </w:p>
    <w:tbl>
      <w:tblPr>
        <w:tblStyle w:val="GridTable4-Accent2"/>
        <w:tblW w:w="4994" w:type="pct"/>
        <w:tblLook w:val="04A0" w:firstRow="1" w:lastRow="0" w:firstColumn="1" w:lastColumn="0" w:noHBand="0" w:noVBand="1"/>
      </w:tblPr>
      <w:tblGrid>
        <w:gridCol w:w="4502"/>
        <w:gridCol w:w="4503"/>
      </w:tblGrid>
      <w:tr w:rsidR="003C448A" w14:paraId="00C6B7B0"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2013128" w14:textId="2578914C" w:rsidR="003C448A" w:rsidRDefault="003C448A" w:rsidP="003C448A">
            <w:pPr>
              <w:pStyle w:val="1ATableHeaderBold"/>
              <w:rPr>
                <w:lang w:bidi="en-US"/>
              </w:rPr>
            </w:pPr>
            <w:r>
              <w:rPr>
                <w:lang w:bidi="en-US"/>
              </w:rPr>
              <w:t>Name</w:t>
            </w:r>
          </w:p>
        </w:tc>
        <w:tc>
          <w:tcPr>
            <w:tcW w:w="2500" w:type="pct"/>
          </w:tcPr>
          <w:p w14:paraId="42C7A9B7" w14:textId="1D6ADF96"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62ADF3F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4BF8715" w14:textId="752F4E8B" w:rsidR="003C448A" w:rsidRDefault="003C448A" w:rsidP="003C448A">
            <w:pPr>
              <w:pStyle w:val="1ATableCategoryHeaderRowBold"/>
              <w:rPr>
                <w:lang w:bidi="en-US"/>
              </w:rPr>
            </w:pPr>
            <w:r>
              <w:rPr>
                <w:lang w:bidi="en-US"/>
              </w:rPr>
              <w:t>Basics</w:t>
            </w:r>
          </w:p>
        </w:tc>
      </w:tr>
      <w:tr w:rsidR="003C448A" w14:paraId="3CAC611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6281851F" w14:textId="28104234" w:rsidR="003C448A" w:rsidRDefault="003C448A" w:rsidP="003C448A">
            <w:pPr>
              <w:pStyle w:val="1ATableTextStyle"/>
              <w:rPr>
                <w:lang w:bidi="en-US"/>
              </w:rPr>
            </w:pPr>
            <w:r>
              <w:rPr>
                <w:lang w:bidi="en-US"/>
              </w:rPr>
              <w:t>Name</w:t>
            </w:r>
          </w:p>
        </w:tc>
        <w:tc>
          <w:tcPr>
            <w:tcW w:w="2500" w:type="pct"/>
          </w:tcPr>
          <w:p w14:paraId="1DDCDA38" w14:textId="12C88E0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Wi-Fi Policy Profile - D - St Andrews Wi-Fi - v2.0.0</w:t>
            </w:r>
          </w:p>
        </w:tc>
      </w:tr>
      <w:tr w:rsidR="003C448A" w14:paraId="51022BC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C16C6BE" w14:textId="32E512A6" w:rsidR="003C448A" w:rsidRDefault="003C448A" w:rsidP="003C448A">
            <w:pPr>
              <w:pStyle w:val="1ATableTextStyle"/>
              <w:rPr>
                <w:lang w:bidi="en-US"/>
              </w:rPr>
            </w:pPr>
            <w:r>
              <w:rPr>
                <w:lang w:bidi="en-US"/>
              </w:rPr>
              <w:t>Description</w:t>
            </w:r>
          </w:p>
        </w:tc>
        <w:tc>
          <w:tcPr>
            <w:tcW w:w="2500" w:type="pct"/>
          </w:tcPr>
          <w:p w14:paraId="50D330C1" w14:textId="1909305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StAH_Wireless_Policy - This Policy Automates the Wifi Connection for all Users</w:t>
            </w:r>
          </w:p>
        </w:tc>
      </w:tr>
      <w:tr w:rsidR="003C448A" w14:paraId="4CF04DC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B55B4E6" w14:textId="10913342" w:rsidR="003C448A" w:rsidRDefault="003C448A" w:rsidP="003C448A">
            <w:pPr>
              <w:pStyle w:val="1ATableTextStyle"/>
              <w:rPr>
                <w:lang w:bidi="en-US"/>
              </w:rPr>
            </w:pPr>
            <w:r>
              <w:rPr>
                <w:lang w:bidi="en-US"/>
              </w:rPr>
              <w:lastRenderedPageBreak/>
              <w:t>Platform supported</w:t>
            </w:r>
          </w:p>
        </w:tc>
        <w:tc>
          <w:tcPr>
            <w:tcW w:w="2500" w:type="pct"/>
          </w:tcPr>
          <w:p w14:paraId="0209CC53" w14:textId="2D682BCA"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Windows 10 and later</w:t>
            </w:r>
          </w:p>
        </w:tc>
      </w:tr>
      <w:tr w:rsidR="003C448A" w14:paraId="7910F05C"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9E51CB8" w14:textId="1064C2CC" w:rsidR="003C448A" w:rsidRDefault="003C448A" w:rsidP="003C448A">
            <w:pPr>
              <w:pStyle w:val="1ATableTextStyle"/>
              <w:rPr>
                <w:lang w:bidi="en-US"/>
              </w:rPr>
            </w:pPr>
            <w:r>
              <w:rPr>
                <w:lang w:bidi="en-US"/>
              </w:rPr>
              <w:t>Profile type</w:t>
            </w:r>
          </w:p>
        </w:tc>
        <w:tc>
          <w:tcPr>
            <w:tcW w:w="2500" w:type="pct"/>
          </w:tcPr>
          <w:p w14:paraId="258BA3A0" w14:textId="0491BA7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Wi-Fi</w:t>
            </w:r>
          </w:p>
        </w:tc>
      </w:tr>
      <w:tr w:rsidR="003C448A" w14:paraId="0ED8125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9E20551" w14:textId="65AC37F5" w:rsidR="003C448A" w:rsidRDefault="003C448A" w:rsidP="003C448A">
            <w:pPr>
              <w:pStyle w:val="1ATableTextStyle"/>
              <w:rPr>
                <w:lang w:bidi="en-US"/>
              </w:rPr>
            </w:pPr>
            <w:r>
              <w:rPr>
                <w:lang w:bidi="en-US"/>
              </w:rPr>
              <w:t>Created</w:t>
            </w:r>
          </w:p>
        </w:tc>
        <w:tc>
          <w:tcPr>
            <w:tcW w:w="2500" w:type="pct"/>
          </w:tcPr>
          <w:p w14:paraId="0EF2ACB3" w14:textId="1AEB971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11 June 2025 11:41:11</w:t>
            </w:r>
          </w:p>
        </w:tc>
      </w:tr>
      <w:tr w:rsidR="003C448A" w14:paraId="36932AE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2436540" w14:textId="5B0FDBBE" w:rsidR="003C448A" w:rsidRDefault="003C448A" w:rsidP="003C448A">
            <w:pPr>
              <w:pStyle w:val="1ATableTextStyle"/>
              <w:rPr>
                <w:lang w:bidi="en-US"/>
              </w:rPr>
            </w:pPr>
            <w:r>
              <w:rPr>
                <w:lang w:bidi="en-US"/>
              </w:rPr>
              <w:t>Last modified</w:t>
            </w:r>
          </w:p>
        </w:tc>
        <w:tc>
          <w:tcPr>
            <w:tcW w:w="2500" w:type="pct"/>
          </w:tcPr>
          <w:p w14:paraId="3E900817" w14:textId="0A6DDD12"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11 June 2025 14:38:49</w:t>
            </w:r>
          </w:p>
        </w:tc>
      </w:tr>
      <w:tr w:rsidR="003C448A" w14:paraId="2C13776F"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6E1C3DF" w14:textId="33C6B53C" w:rsidR="003C448A" w:rsidRDefault="003C448A" w:rsidP="003C448A">
            <w:pPr>
              <w:pStyle w:val="1ATableTextStyle"/>
              <w:rPr>
                <w:lang w:bidi="en-US"/>
              </w:rPr>
            </w:pPr>
            <w:r>
              <w:rPr>
                <w:lang w:bidi="en-US"/>
              </w:rPr>
              <w:t>Version</w:t>
            </w:r>
          </w:p>
        </w:tc>
        <w:tc>
          <w:tcPr>
            <w:tcW w:w="2500" w:type="pct"/>
          </w:tcPr>
          <w:p w14:paraId="5E2427B0" w14:textId="6923936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3</w:t>
            </w:r>
          </w:p>
        </w:tc>
      </w:tr>
      <w:tr w:rsidR="003C448A" w14:paraId="7288ADFA"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1D9B7C4" w14:textId="14DA3FF1" w:rsidR="003C448A" w:rsidRDefault="003C448A" w:rsidP="003C448A">
            <w:pPr>
              <w:pStyle w:val="1ATableTextStyle"/>
              <w:rPr>
                <w:lang w:bidi="en-US"/>
              </w:rPr>
            </w:pPr>
            <w:r>
              <w:rPr>
                <w:lang w:bidi="en-US"/>
              </w:rPr>
              <w:t>Scope tags</w:t>
            </w:r>
          </w:p>
        </w:tc>
        <w:tc>
          <w:tcPr>
            <w:tcW w:w="2500" w:type="pct"/>
          </w:tcPr>
          <w:p w14:paraId="186B96E6" w14:textId="13D3C783" w:rsidR="003C448A" w:rsidRDefault="003C448A" w:rsidP="003C448A">
            <w:pPr>
              <w:pStyle w:val="1ATableTextStyle"/>
              <w:keepNext/>
              <w:cnfStyle w:val="000000100000" w:firstRow="0" w:lastRow="0" w:firstColumn="0" w:lastColumn="0" w:oddVBand="0" w:evenVBand="0" w:oddHBand="1" w:evenHBand="0" w:firstRowFirstColumn="0" w:firstRowLastColumn="0" w:lastRowFirstColumn="0" w:lastRowLastColumn="0"/>
              <w:rPr>
                <w:lang w:bidi="en-US"/>
              </w:rPr>
            </w:pPr>
            <w:r>
              <w:rPr>
                <w:lang w:bidi="en-US"/>
              </w:rPr>
              <w:t>Default</w:t>
            </w:r>
          </w:p>
        </w:tc>
      </w:tr>
    </w:tbl>
    <w:p w14:paraId="049DF445" w14:textId="67885250" w:rsidR="003C448A" w:rsidRDefault="003C448A" w:rsidP="003C448A">
      <w:pPr>
        <w:pStyle w:val="Caption"/>
      </w:pPr>
      <w:r>
        <w:t xml:space="preserve">Table </w:t>
      </w:r>
      <w:r>
        <w:fldChar w:fldCharType="begin"/>
      </w:r>
      <w:r>
        <w:instrText xml:space="preserve"> SEQ Table \* ARABIC </w:instrText>
      </w:r>
      <w:r>
        <w:fldChar w:fldCharType="separate"/>
      </w:r>
      <w:r>
        <w:rPr>
          <w:noProof/>
        </w:rPr>
        <w:t>322</w:t>
      </w:r>
      <w:r>
        <w:fldChar w:fldCharType="end"/>
      </w:r>
      <w:r>
        <w:t>. Basics - Win - Wi-Fi Policy Profile - D - St Andrews Wi-Fi - v2.0.0</w:t>
      </w:r>
    </w:p>
    <w:tbl>
      <w:tblPr>
        <w:tblStyle w:val="GridTable4-Accent2"/>
        <w:tblW w:w="4994" w:type="pct"/>
        <w:tblLook w:val="04A0" w:firstRow="1" w:lastRow="0" w:firstColumn="1" w:lastColumn="0" w:noHBand="0" w:noVBand="1"/>
      </w:tblPr>
      <w:tblGrid>
        <w:gridCol w:w="4502"/>
        <w:gridCol w:w="4503"/>
      </w:tblGrid>
      <w:tr w:rsidR="003C448A" w14:paraId="723E392D"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B1A53D2" w14:textId="7CC79202" w:rsidR="003C448A" w:rsidRDefault="003C448A" w:rsidP="003C448A">
            <w:pPr>
              <w:pStyle w:val="1ATableHeaderBold"/>
              <w:rPr>
                <w:lang w:bidi="en-US"/>
              </w:rPr>
            </w:pPr>
            <w:r>
              <w:rPr>
                <w:lang w:bidi="en-US"/>
              </w:rPr>
              <w:t>Name</w:t>
            </w:r>
          </w:p>
        </w:tc>
        <w:tc>
          <w:tcPr>
            <w:tcW w:w="2500" w:type="pct"/>
          </w:tcPr>
          <w:p w14:paraId="1C0E78D5" w14:textId="0F394DCA"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Value</w:t>
            </w:r>
          </w:p>
        </w:tc>
      </w:tr>
      <w:tr w:rsidR="003C448A" w14:paraId="16141878"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136958D" w14:textId="6882D430" w:rsidR="003C448A" w:rsidRDefault="003C448A" w:rsidP="003C448A">
            <w:pPr>
              <w:pStyle w:val="1ATableCategoryHeaderRowBold"/>
              <w:rPr>
                <w:lang w:bidi="en-US"/>
              </w:rPr>
            </w:pPr>
            <w:r>
              <w:rPr>
                <w:lang w:bidi="en-US"/>
              </w:rPr>
              <w:t>Wi-Fi</w:t>
            </w:r>
          </w:p>
        </w:tc>
      </w:tr>
      <w:tr w:rsidR="003C448A" w14:paraId="0D00FC0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8245D38" w14:textId="246A09FD" w:rsidR="003C448A" w:rsidRDefault="003C448A" w:rsidP="003C448A">
            <w:pPr>
              <w:pStyle w:val="1ATableTextStyle"/>
              <w:rPr>
                <w:lang w:bidi="en-US"/>
              </w:rPr>
            </w:pPr>
            <w:r>
              <w:rPr>
                <w:lang w:bidi="en-US"/>
              </w:rPr>
              <w:t>Wi-Fi type</w:t>
            </w:r>
          </w:p>
        </w:tc>
        <w:tc>
          <w:tcPr>
            <w:tcW w:w="2500" w:type="pct"/>
          </w:tcPr>
          <w:p w14:paraId="06192083" w14:textId="130DECF4"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Enterprise</w:t>
            </w:r>
          </w:p>
        </w:tc>
      </w:tr>
      <w:tr w:rsidR="003C448A" w14:paraId="52636FF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9D1B2D1" w14:textId="7E1331AA" w:rsidR="003C448A" w:rsidRDefault="003C448A" w:rsidP="003C448A">
            <w:pPr>
              <w:pStyle w:val="1ATableTextStyle"/>
              <w:rPr>
                <w:lang w:bidi="en-US"/>
              </w:rPr>
            </w:pPr>
            <w:r>
              <w:rPr>
                <w:lang w:bidi="en-US"/>
              </w:rPr>
              <w:t xml:space="preserve">  Wi-Fi name (SSID)</w:t>
            </w:r>
          </w:p>
        </w:tc>
        <w:tc>
          <w:tcPr>
            <w:tcW w:w="2500" w:type="pct"/>
          </w:tcPr>
          <w:p w14:paraId="7CC5FC0D" w14:textId="41654D1B"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StAH_Secure</w:t>
            </w:r>
          </w:p>
        </w:tc>
      </w:tr>
      <w:tr w:rsidR="003C448A" w14:paraId="41469F91"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4BCA35B6" w14:textId="664BD282" w:rsidR="003C448A" w:rsidRDefault="003C448A" w:rsidP="003C448A">
            <w:pPr>
              <w:pStyle w:val="1ATableTextStyle"/>
              <w:rPr>
                <w:lang w:bidi="en-US"/>
              </w:rPr>
            </w:pPr>
            <w:r>
              <w:rPr>
                <w:lang w:bidi="en-US"/>
              </w:rPr>
              <w:t xml:space="preserve">  Connection name</w:t>
            </w:r>
          </w:p>
        </w:tc>
        <w:tc>
          <w:tcPr>
            <w:tcW w:w="2500" w:type="pct"/>
          </w:tcPr>
          <w:p w14:paraId="277B53B2" w14:textId="05D7ACEE"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StAH_Secure</w:t>
            </w:r>
          </w:p>
        </w:tc>
      </w:tr>
      <w:tr w:rsidR="003C448A" w14:paraId="7BFC2167"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D645797" w14:textId="3E11E8EC" w:rsidR="003C448A" w:rsidRDefault="003C448A" w:rsidP="003C448A">
            <w:pPr>
              <w:pStyle w:val="1ATableTextStyle"/>
              <w:rPr>
                <w:lang w:bidi="en-US"/>
              </w:rPr>
            </w:pPr>
            <w:r>
              <w:rPr>
                <w:lang w:bidi="en-US"/>
              </w:rPr>
              <w:t xml:space="preserve">  Connect automatically when in range</w:t>
            </w:r>
          </w:p>
        </w:tc>
        <w:tc>
          <w:tcPr>
            <w:tcW w:w="2500" w:type="pct"/>
          </w:tcPr>
          <w:p w14:paraId="1D811480" w14:textId="502183FE" w:rsidR="003C448A" w:rsidRDefault="003C448A" w:rsidP="003C448A">
            <w:pPr>
              <w:pStyle w:val="1ATableTextStyle"/>
              <w:cnfStyle w:val="000000100000" w:firstRow="0" w:lastRow="0" w:firstColumn="0" w:lastColumn="0" w:oddVBand="0" w:evenVBand="0" w:oddHBand="1" w:evenHBand="0" w:firstRowFirstColumn="0" w:firstRowLastColumn="0" w:lastRowFirstColumn="0" w:lastRowLastColumn="0"/>
              <w:rPr>
                <w:lang w:bidi="en-US"/>
              </w:rPr>
            </w:pPr>
            <w:r>
              <w:rPr>
                <w:lang w:bidi="en-US"/>
              </w:rPr>
              <w:t>Yes</w:t>
            </w:r>
          </w:p>
        </w:tc>
      </w:tr>
      <w:tr w:rsidR="003C448A" w14:paraId="7BA70CFB"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129A6162" w14:textId="30D19472" w:rsidR="003C448A" w:rsidRDefault="003C448A" w:rsidP="003C448A">
            <w:pPr>
              <w:pStyle w:val="1ATableTextStyle"/>
              <w:rPr>
                <w:lang w:bidi="en-US"/>
              </w:rPr>
            </w:pPr>
            <w:r>
              <w:rPr>
                <w:lang w:bidi="en-US"/>
              </w:rPr>
              <w:t xml:space="preserve">  Connect to this network, even when it is not broadcasting its SSID</w:t>
            </w:r>
          </w:p>
        </w:tc>
        <w:tc>
          <w:tcPr>
            <w:tcW w:w="2500" w:type="pct"/>
          </w:tcPr>
          <w:p w14:paraId="4796B4E8" w14:textId="7338A5D7"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Yes</w:t>
            </w:r>
          </w:p>
        </w:tc>
      </w:tr>
      <w:tr w:rsidR="003C448A" w14:paraId="22D84A69"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61E4D550" w14:textId="50D93490" w:rsidR="003C448A" w:rsidRDefault="003C448A" w:rsidP="003C448A">
            <w:pPr>
              <w:pStyle w:val="1ATableSub-CategoryHeaderColumn"/>
              <w:rPr>
                <w:lang w:bidi="en-US"/>
              </w:rPr>
            </w:pPr>
            <w:r>
              <w:rPr>
                <w:lang w:bidi="en-US"/>
              </w:rPr>
              <w:t>Extensible Authentication Protocol (EAP)</w:t>
            </w:r>
          </w:p>
        </w:tc>
      </w:tr>
      <w:tr w:rsidR="003C448A" w14:paraId="4BE1CB7A"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2A9FE2E" w14:textId="5F3F0D6F" w:rsidR="003C448A" w:rsidRDefault="003C448A" w:rsidP="003C448A">
            <w:pPr>
              <w:pStyle w:val="1ATableTextStyle"/>
              <w:rPr>
                <w:lang w:bidi="en-US"/>
              </w:rPr>
            </w:pPr>
            <w:r>
              <w:rPr>
                <w:lang w:bidi="en-US"/>
              </w:rPr>
              <w:t>EAP type</w:t>
            </w:r>
          </w:p>
        </w:tc>
        <w:tc>
          <w:tcPr>
            <w:tcW w:w="2500" w:type="pct"/>
          </w:tcPr>
          <w:p w14:paraId="5E89146F" w14:textId="10F33D8F"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EAP - TLS</w:t>
            </w:r>
          </w:p>
        </w:tc>
      </w:tr>
      <w:tr w:rsidR="003C448A" w14:paraId="2643E320"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4DF760A8" w14:textId="6F31288B" w:rsidR="003C448A" w:rsidRDefault="003C448A" w:rsidP="003C448A">
            <w:pPr>
              <w:pStyle w:val="1ATableSub-CategoryHeaderColumn"/>
              <w:rPr>
                <w:lang w:bidi="en-US"/>
              </w:rPr>
            </w:pPr>
            <w:r>
              <w:rPr>
                <w:lang w:bidi="en-US"/>
              </w:rPr>
              <w:t>Root certificates for server validation</w:t>
            </w:r>
          </w:p>
        </w:tc>
      </w:tr>
      <w:tr w:rsidR="003C448A" w14:paraId="7C581B0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3047E967" w14:textId="37C26423" w:rsidR="003C448A" w:rsidRDefault="003C448A" w:rsidP="003C448A">
            <w:pPr>
              <w:pStyle w:val="1ATableTextStyle"/>
              <w:rPr>
                <w:lang w:bidi="en-US"/>
              </w:rPr>
            </w:pPr>
            <w:r>
              <w:rPr>
                <w:lang w:bidi="en-US"/>
              </w:rPr>
              <w:t>Root certificates for server validation</w:t>
            </w:r>
          </w:p>
        </w:tc>
        <w:tc>
          <w:tcPr>
            <w:tcW w:w="2500" w:type="pct"/>
          </w:tcPr>
          <w:p w14:paraId="51D1E557" w14:textId="378854CD"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Win - Certificate - D - St Andrews Root Cert - v1.0.0</w:t>
            </w:r>
          </w:p>
        </w:tc>
      </w:tr>
      <w:tr w:rsidR="003C448A" w14:paraId="3635C693"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94DBC17" w14:textId="665DB737" w:rsidR="003C448A" w:rsidRDefault="003C448A" w:rsidP="003C448A">
            <w:pPr>
              <w:pStyle w:val="1ATableSub-CategoryHeaderColumn"/>
              <w:rPr>
                <w:lang w:bidi="en-US"/>
              </w:rPr>
            </w:pPr>
            <w:r>
              <w:rPr>
                <w:lang w:bidi="en-US"/>
              </w:rPr>
              <w:t>Client Authentication</w:t>
            </w:r>
          </w:p>
        </w:tc>
      </w:tr>
      <w:tr w:rsidR="003C448A" w14:paraId="68160369" w14:textId="77777777" w:rsidTr="003C448A">
        <w:tc>
          <w:tcPr>
            <w:cnfStyle w:val="001000000000" w:firstRow="0" w:lastRow="0" w:firstColumn="1" w:lastColumn="0" w:oddVBand="0" w:evenVBand="0" w:oddHBand="0" w:evenHBand="0" w:firstRowFirstColumn="0" w:firstRowLastColumn="0" w:lastRowFirstColumn="0" w:lastRowLastColumn="0"/>
            <w:tcW w:w="2500" w:type="pct"/>
          </w:tcPr>
          <w:p w14:paraId="5B121FB4" w14:textId="4BED3CC7" w:rsidR="003C448A" w:rsidRDefault="003C448A" w:rsidP="003C448A">
            <w:pPr>
              <w:pStyle w:val="1ATableTextStyle"/>
              <w:rPr>
                <w:lang w:bidi="en-US"/>
              </w:rPr>
            </w:pPr>
            <w:r>
              <w:rPr>
                <w:lang w:bidi="en-US"/>
              </w:rPr>
              <w:t>Force Wi-Fi profile to be compliant with the Federal Information Processing Standard (FIPS)</w:t>
            </w:r>
          </w:p>
        </w:tc>
        <w:tc>
          <w:tcPr>
            <w:tcW w:w="2500" w:type="pct"/>
          </w:tcPr>
          <w:p w14:paraId="61572AE8" w14:textId="674187DD"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No</w:t>
            </w:r>
          </w:p>
        </w:tc>
      </w:tr>
    </w:tbl>
    <w:p w14:paraId="41C6E792" w14:textId="773A3042" w:rsidR="003C448A" w:rsidRDefault="003C448A" w:rsidP="003C448A">
      <w:pPr>
        <w:pStyle w:val="Caption"/>
      </w:pPr>
      <w:r>
        <w:t xml:space="preserve">Table </w:t>
      </w:r>
      <w:r>
        <w:fldChar w:fldCharType="begin"/>
      </w:r>
      <w:r>
        <w:instrText xml:space="preserve"> SEQ Table \* ARABIC </w:instrText>
      </w:r>
      <w:r>
        <w:fldChar w:fldCharType="separate"/>
      </w:r>
      <w:r>
        <w:rPr>
          <w:noProof/>
        </w:rPr>
        <w:t>323</w:t>
      </w:r>
      <w:r>
        <w:fldChar w:fldCharType="end"/>
      </w:r>
      <w:r>
        <w:t>. Settings - Win - Wi-Fi Policy Profile - D - St Andrews Wi-Fi - v2.0.0</w:t>
      </w:r>
    </w:p>
    <w:tbl>
      <w:tblPr>
        <w:tblStyle w:val="GridTable4-Accent2"/>
        <w:tblW w:w="4994" w:type="pct"/>
        <w:tblLook w:val="04A0" w:firstRow="1" w:lastRow="0" w:firstColumn="1" w:lastColumn="0" w:noHBand="0" w:noVBand="1"/>
      </w:tblPr>
      <w:tblGrid>
        <w:gridCol w:w="3001"/>
        <w:gridCol w:w="3000"/>
        <w:gridCol w:w="3004"/>
      </w:tblGrid>
      <w:tr w:rsidR="003C448A" w14:paraId="18F09793" w14:textId="77777777" w:rsidTr="003C4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41C60D9B" w14:textId="282E5DD8" w:rsidR="003C448A" w:rsidRDefault="003C448A" w:rsidP="003C448A">
            <w:pPr>
              <w:pStyle w:val="1ATableHeaderBold"/>
              <w:rPr>
                <w:lang w:bidi="en-US"/>
              </w:rPr>
            </w:pPr>
            <w:r>
              <w:rPr>
                <w:lang w:bidi="en-US"/>
              </w:rPr>
              <w:t>Group</w:t>
            </w:r>
          </w:p>
        </w:tc>
        <w:tc>
          <w:tcPr>
            <w:tcW w:w="1666" w:type="pct"/>
          </w:tcPr>
          <w:p w14:paraId="6604D576" w14:textId="15D2FA44"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w:t>
            </w:r>
          </w:p>
        </w:tc>
        <w:tc>
          <w:tcPr>
            <w:tcW w:w="1667" w:type="pct"/>
          </w:tcPr>
          <w:p w14:paraId="627E0E1F" w14:textId="59D7D187" w:rsidR="003C448A" w:rsidRDefault="003C448A" w:rsidP="003C448A">
            <w:pPr>
              <w:pStyle w:val="1ATableHeaderBold"/>
              <w:cnfStyle w:val="100000000000" w:firstRow="1" w:lastRow="0" w:firstColumn="0" w:lastColumn="0" w:oddVBand="0" w:evenVBand="0" w:oddHBand="0" w:evenHBand="0" w:firstRowFirstColumn="0" w:firstRowLastColumn="0" w:lastRowFirstColumn="0" w:lastRowLastColumn="0"/>
              <w:rPr>
                <w:lang w:bidi="en-US"/>
              </w:rPr>
            </w:pPr>
            <w:r>
              <w:rPr>
                <w:lang w:bidi="en-US"/>
              </w:rPr>
              <w:t>Filter mode</w:t>
            </w:r>
          </w:p>
        </w:tc>
      </w:tr>
      <w:tr w:rsidR="003C448A" w14:paraId="6BB87C1D" w14:textId="77777777" w:rsidTr="003C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757A310B" w14:textId="6C5C2B70" w:rsidR="003C448A" w:rsidRDefault="003C448A" w:rsidP="003C448A">
            <w:pPr>
              <w:pStyle w:val="1ATableCategoryHeaderRowBold"/>
              <w:rPr>
                <w:lang w:bidi="en-US"/>
              </w:rPr>
            </w:pPr>
            <w:r>
              <w:rPr>
                <w:lang w:bidi="en-US"/>
              </w:rPr>
              <w:t>Included Groups</w:t>
            </w:r>
          </w:p>
        </w:tc>
      </w:tr>
      <w:tr w:rsidR="003C448A" w14:paraId="43B7421A" w14:textId="77777777" w:rsidTr="003C448A">
        <w:tc>
          <w:tcPr>
            <w:cnfStyle w:val="001000000000" w:firstRow="0" w:lastRow="0" w:firstColumn="1" w:lastColumn="0" w:oddVBand="0" w:evenVBand="0" w:oddHBand="0" w:evenHBand="0" w:firstRowFirstColumn="0" w:firstRowLastColumn="0" w:lastRowFirstColumn="0" w:lastRowLastColumn="0"/>
            <w:tcW w:w="1666" w:type="pct"/>
          </w:tcPr>
          <w:p w14:paraId="60F3B3D9" w14:textId="478E052E" w:rsidR="003C448A" w:rsidRDefault="003C448A" w:rsidP="003C448A">
            <w:pPr>
              <w:pStyle w:val="1ATableTextStyle"/>
              <w:rPr>
                <w:lang w:bidi="en-US"/>
              </w:rPr>
            </w:pPr>
            <w:r>
              <w:rPr>
                <w:lang w:bidi="en-US"/>
              </w:rPr>
              <w:t>All devices</w:t>
            </w:r>
          </w:p>
        </w:tc>
        <w:tc>
          <w:tcPr>
            <w:tcW w:w="1666" w:type="pct"/>
          </w:tcPr>
          <w:p w14:paraId="004776AF" w14:textId="2E698716" w:rsidR="003C448A" w:rsidRDefault="003C448A" w:rsidP="003C448A">
            <w:pPr>
              <w:pStyle w:val="1ATableTextStyle"/>
              <w:cnfStyle w:val="000000000000" w:firstRow="0" w:lastRow="0" w:firstColumn="0" w:lastColumn="0" w:oddVBand="0" w:evenVBand="0" w:oddHBand="0" w:evenHBand="0" w:firstRowFirstColumn="0" w:firstRowLastColumn="0" w:lastRowFirstColumn="0" w:lastRowLastColumn="0"/>
              <w:rPr>
                <w:lang w:bidi="en-US"/>
              </w:rPr>
            </w:pPr>
            <w:r>
              <w:rPr>
                <w:lang w:bidi="en-US"/>
              </w:rPr>
              <w:t>*StAH-Win-Filter-Baseline - All GroupTags</w:t>
            </w:r>
          </w:p>
        </w:tc>
        <w:tc>
          <w:tcPr>
            <w:tcW w:w="1667" w:type="pct"/>
          </w:tcPr>
          <w:p w14:paraId="50A0CBCC" w14:textId="21701483" w:rsidR="003C448A" w:rsidRDefault="003C448A" w:rsidP="003C448A">
            <w:pPr>
              <w:pStyle w:val="1ATableTextStyle"/>
              <w:keepNext/>
              <w:cnfStyle w:val="000000000000" w:firstRow="0" w:lastRow="0" w:firstColumn="0" w:lastColumn="0" w:oddVBand="0" w:evenVBand="0" w:oddHBand="0" w:evenHBand="0" w:firstRowFirstColumn="0" w:firstRowLastColumn="0" w:lastRowFirstColumn="0" w:lastRowLastColumn="0"/>
              <w:rPr>
                <w:lang w:bidi="en-US"/>
              </w:rPr>
            </w:pPr>
            <w:r>
              <w:rPr>
                <w:lang w:bidi="en-US"/>
              </w:rPr>
              <w:t>Include</w:t>
            </w:r>
          </w:p>
        </w:tc>
      </w:tr>
    </w:tbl>
    <w:p w14:paraId="0016F025" w14:textId="297C1B89" w:rsidR="003C448A" w:rsidRDefault="003C448A" w:rsidP="003C448A">
      <w:pPr>
        <w:pStyle w:val="Caption"/>
      </w:pPr>
      <w:r>
        <w:t xml:space="preserve">Table </w:t>
      </w:r>
      <w:r>
        <w:fldChar w:fldCharType="begin"/>
      </w:r>
      <w:r>
        <w:instrText xml:space="preserve"> SEQ Table \* ARABIC </w:instrText>
      </w:r>
      <w:r>
        <w:fldChar w:fldCharType="separate"/>
      </w:r>
      <w:r>
        <w:rPr>
          <w:noProof/>
        </w:rPr>
        <w:t>324</w:t>
      </w:r>
      <w:r>
        <w:fldChar w:fldCharType="end"/>
      </w:r>
      <w:r>
        <w:t>. Assignments - Win - Wi-Fi Policy Profile - D - St Andrews Wi-Fi - v2.0.0</w:t>
      </w:r>
    </w:p>
    <w:p w14:paraId="05A1E18A" w14:textId="77777777" w:rsidR="003C448A" w:rsidRPr="003C448A" w:rsidRDefault="003C448A" w:rsidP="003C448A">
      <w:pPr>
        <w:rPr>
          <w:lang w:bidi="en-US"/>
        </w:rPr>
      </w:pPr>
    </w:p>
    <w:sectPr w:rsidR="003C448A" w:rsidRPr="003C448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032020" w14:textId="77777777" w:rsidR="003C448A" w:rsidRDefault="003C448A" w:rsidP="00386409">
      <w:pPr>
        <w:spacing w:after="0" w:line="240" w:lineRule="auto"/>
      </w:pPr>
      <w:r>
        <w:separator/>
      </w:r>
    </w:p>
  </w:endnote>
  <w:endnote w:type="continuationSeparator" w:id="0">
    <w:p w14:paraId="0F2AA01C" w14:textId="77777777" w:rsidR="003C448A" w:rsidRDefault="003C448A" w:rsidP="00386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348" w:type="dxa"/>
      <w:tblInd w:w="-714" w:type="dxa"/>
      <w:tblBorders>
        <w:top w:val="single" w:sz="4" w:space="0" w:color="F37720"/>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9"/>
      <w:gridCol w:w="3005"/>
      <w:gridCol w:w="3624"/>
    </w:tblGrid>
    <w:tr w:rsidR="00386409" w14:paraId="6B04D09F" w14:textId="77777777" w:rsidTr="004D62F7">
      <w:tc>
        <w:tcPr>
          <w:tcW w:w="3719" w:type="dxa"/>
        </w:tcPr>
        <w:p w14:paraId="3FFADF42" w14:textId="77777777" w:rsidR="00386409" w:rsidRDefault="00386409">
          <w:pPr>
            <w:pStyle w:val="Footer"/>
          </w:pPr>
        </w:p>
      </w:tc>
      <w:tc>
        <w:tcPr>
          <w:tcW w:w="3005" w:type="dxa"/>
        </w:tcPr>
        <w:p w14:paraId="1653B6C7" w14:textId="77777777" w:rsidR="00386409" w:rsidRPr="004D62F7" w:rsidRDefault="001A25D8" w:rsidP="004D62F7">
          <w:pPr>
            <w:pStyle w:val="1APageNumberFooter"/>
          </w:pPr>
          <w:r w:rsidRPr="004D62F7">
            <w:t xml:space="preserve">Page </w:t>
          </w:r>
          <w:r w:rsidR="00386409" w:rsidRPr="004D62F7">
            <w:fldChar w:fldCharType="begin"/>
          </w:r>
          <w:r w:rsidR="00386409" w:rsidRPr="004D62F7">
            <w:instrText xml:space="preserve"> PAGE  \* Arabic  \* MERGEFORMAT </w:instrText>
          </w:r>
          <w:r w:rsidR="00386409" w:rsidRPr="004D62F7">
            <w:fldChar w:fldCharType="separate"/>
          </w:r>
          <w:r w:rsidR="00386409" w:rsidRPr="004D62F7">
            <w:t>4</w:t>
          </w:r>
          <w:r w:rsidR="00386409" w:rsidRPr="004D62F7">
            <w:fldChar w:fldCharType="end"/>
          </w:r>
          <w:r w:rsidR="00386409" w:rsidRPr="004D62F7">
            <w:t xml:space="preserve"> of </w:t>
          </w:r>
          <w:fldSimple w:instr=" NUMPAGES  \* Arabic  \* MERGEFORMAT ">
            <w:r w:rsidR="00B65F58" w:rsidRPr="004D62F7">
              <w:t>87</w:t>
            </w:r>
          </w:fldSimple>
        </w:p>
      </w:tc>
      <w:tc>
        <w:tcPr>
          <w:tcW w:w="3624" w:type="dxa"/>
        </w:tcPr>
        <w:p w14:paraId="2497B4EE" w14:textId="77777777" w:rsidR="00386409" w:rsidRDefault="00386409">
          <w:pPr>
            <w:pStyle w:val="Footer"/>
          </w:pPr>
        </w:p>
      </w:tc>
    </w:tr>
  </w:tbl>
  <w:p w14:paraId="32C44C83" w14:textId="77777777" w:rsidR="00386409" w:rsidRDefault="003864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BAF538" w14:textId="77777777" w:rsidR="003C448A" w:rsidRDefault="003C448A" w:rsidP="00386409">
      <w:pPr>
        <w:spacing w:after="0" w:line="240" w:lineRule="auto"/>
      </w:pPr>
      <w:r>
        <w:separator/>
      </w:r>
    </w:p>
  </w:footnote>
  <w:footnote w:type="continuationSeparator" w:id="0">
    <w:p w14:paraId="04B35F5D" w14:textId="77777777" w:rsidR="003C448A" w:rsidRDefault="003C448A" w:rsidP="003864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348" w:type="dxa"/>
      <w:tblInd w:w="-714" w:type="dxa"/>
      <w:tblBorders>
        <w:top w:val="none" w:sz="0" w:space="0" w:color="auto"/>
        <w:left w:val="none" w:sz="0" w:space="0" w:color="auto"/>
        <w:bottom w:val="single" w:sz="4" w:space="0" w:color="F37720"/>
        <w:right w:val="none" w:sz="0" w:space="0" w:color="auto"/>
        <w:insideH w:val="none" w:sz="0" w:space="0" w:color="auto"/>
        <w:insideV w:val="none" w:sz="0" w:space="0" w:color="auto"/>
      </w:tblBorders>
      <w:tblLook w:val="04A0" w:firstRow="1" w:lastRow="0" w:firstColumn="1" w:lastColumn="0" w:noHBand="0" w:noVBand="1"/>
    </w:tblPr>
    <w:tblGrid>
      <w:gridCol w:w="3719"/>
      <w:gridCol w:w="3005"/>
      <w:gridCol w:w="3624"/>
    </w:tblGrid>
    <w:tr w:rsidR="00746E1A" w14:paraId="28DB9D4A" w14:textId="77777777" w:rsidTr="00BD2D6D">
      <w:tc>
        <w:tcPr>
          <w:tcW w:w="3719" w:type="dxa"/>
        </w:tcPr>
        <w:p w14:paraId="3426343C" w14:textId="77777777" w:rsidR="00746E1A" w:rsidRDefault="00746E1A">
          <w:pPr>
            <w:pStyle w:val="Header"/>
          </w:pPr>
        </w:p>
      </w:tc>
      <w:tc>
        <w:tcPr>
          <w:tcW w:w="3005" w:type="dxa"/>
        </w:tcPr>
        <w:p w14:paraId="38AEB1BF" w14:textId="77777777" w:rsidR="00746E1A" w:rsidRDefault="00746E1A">
          <w:pPr>
            <w:pStyle w:val="Header"/>
          </w:pPr>
        </w:p>
      </w:tc>
      <w:tc>
        <w:tcPr>
          <w:tcW w:w="3624" w:type="dxa"/>
        </w:tcPr>
        <w:p w14:paraId="20E5BEF6" w14:textId="77777777" w:rsidR="00746E1A" w:rsidRDefault="00746E1A" w:rsidP="00F76568">
          <w:pPr>
            <w:pStyle w:val="Header"/>
            <w:jc w:val="right"/>
          </w:pPr>
          <w:r w:rsidRPr="00746E1A">
            <w:rPr>
              <w:noProof/>
            </w:rPr>
            <w:drawing>
              <wp:inline distT="0" distB="0" distL="0" distR="0" wp14:anchorId="0EEFEBBE" wp14:editId="25339A43">
                <wp:extent cx="1250950" cy="165100"/>
                <wp:effectExtent l="0" t="0" r="6350" b="6350"/>
                <wp:docPr id="1863630672" name="Picture 4" descr="A red and black logo&#10;&#10;Description automatically generate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red and black logo&#10;&#10;Description automatically generated, 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0950" cy="165100"/>
                        </a:xfrm>
                        <a:prstGeom prst="rect">
                          <a:avLst/>
                        </a:prstGeom>
                        <a:noFill/>
                        <a:ln>
                          <a:noFill/>
                        </a:ln>
                      </pic:spPr>
                    </pic:pic>
                  </a:graphicData>
                </a:graphic>
              </wp:inline>
            </w:drawing>
          </w:r>
          <w:r w:rsidRPr="00746E1A">
            <w:rPr>
              <w:noProof/>
            </w:rPr>
            <w:drawing>
              <wp:inline distT="0" distB="0" distL="0" distR="0" wp14:anchorId="47B1C5B2" wp14:editId="09FA10D7">
                <wp:extent cx="12700" cy="12700"/>
                <wp:effectExtent l="0" t="0" r="0" b="0"/>
                <wp:docPr id="1724743872" name="Picture 3" descr="Line 6, 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ne 6, Shap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r>
  </w:tbl>
  <w:p w14:paraId="0C2DE306" w14:textId="77777777" w:rsidR="00746E1A" w:rsidRDefault="00746E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EB059D"/>
    <w:multiLevelType w:val="multilevel"/>
    <w:tmpl w:val="A134E4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2E4382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6C3ED0"/>
    <w:multiLevelType w:val="multilevel"/>
    <w:tmpl w:val="F3B4C9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44425DD"/>
    <w:multiLevelType w:val="multilevel"/>
    <w:tmpl w:val="86CCC1A8"/>
    <w:styleLink w:val="WWOutlineList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5F55128"/>
    <w:multiLevelType w:val="multilevel"/>
    <w:tmpl w:val="1BBA2F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6A3BB9"/>
    <w:multiLevelType w:val="multilevel"/>
    <w:tmpl w:val="FC5E46EA"/>
    <w:lvl w:ilvl="0">
      <w:start w:val="1"/>
      <w:numFmt w:val="decimal"/>
      <w:pStyle w:val="1ANumberedHeading1"/>
      <w:lvlText w:val="%1."/>
      <w:lvlJc w:val="left"/>
      <w:pPr>
        <w:ind w:left="360" w:hanging="360"/>
      </w:pPr>
    </w:lvl>
    <w:lvl w:ilvl="1">
      <w:start w:val="1"/>
      <w:numFmt w:val="decimal"/>
      <w:pStyle w:val="1ANumberedHeading2"/>
      <w:lvlText w:val="%1.%2."/>
      <w:lvlJc w:val="left"/>
      <w:pPr>
        <w:ind w:left="792" w:hanging="432"/>
      </w:pPr>
    </w:lvl>
    <w:lvl w:ilvl="2">
      <w:start w:val="1"/>
      <w:numFmt w:val="decimal"/>
      <w:pStyle w:val="1ANumberedHeading3"/>
      <w:lvlText w:val="%1.%2.%3."/>
      <w:lvlJc w:val="left"/>
      <w:pPr>
        <w:ind w:left="1224" w:hanging="504"/>
      </w:pPr>
    </w:lvl>
    <w:lvl w:ilvl="3">
      <w:start w:val="1"/>
      <w:numFmt w:val="decimal"/>
      <w:pStyle w:val="1ANumbered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793663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0B06D76"/>
    <w:multiLevelType w:val="multilevel"/>
    <w:tmpl w:val="224AF9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27726414">
    <w:abstractNumId w:val="3"/>
  </w:num>
  <w:num w:numId="2" w16cid:durableId="2046174564">
    <w:abstractNumId w:val="0"/>
  </w:num>
  <w:num w:numId="3" w16cid:durableId="916936064">
    <w:abstractNumId w:val="6"/>
  </w:num>
  <w:num w:numId="4" w16cid:durableId="1948275315">
    <w:abstractNumId w:val="4"/>
  </w:num>
  <w:num w:numId="5" w16cid:durableId="1564482487">
    <w:abstractNumId w:val="2"/>
  </w:num>
  <w:num w:numId="6" w16cid:durableId="2082945548">
    <w:abstractNumId w:val="1"/>
  </w:num>
  <w:num w:numId="7" w16cid:durableId="45490474">
    <w:abstractNumId w:val="7"/>
  </w:num>
  <w:num w:numId="8" w16cid:durableId="19909344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48A"/>
    <w:rsid w:val="00067E56"/>
    <w:rsid w:val="000808FC"/>
    <w:rsid w:val="00086287"/>
    <w:rsid w:val="000D4A07"/>
    <w:rsid w:val="00112A45"/>
    <w:rsid w:val="00132461"/>
    <w:rsid w:val="00147403"/>
    <w:rsid w:val="00154E98"/>
    <w:rsid w:val="00172A75"/>
    <w:rsid w:val="001A25D8"/>
    <w:rsid w:val="001D7CC2"/>
    <w:rsid w:val="001E5189"/>
    <w:rsid w:val="00205876"/>
    <w:rsid w:val="00206D82"/>
    <w:rsid w:val="00211C62"/>
    <w:rsid w:val="00216C92"/>
    <w:rsid w:val="002356C4"/>
    <w:rsid w:val="00245DBA"/>
    <w:rsid w:val="00255063"/>
    <w:rsid w:val="00264172"/>
    <w:rsid w:val="00275B4F"/>
    <w:rsid w:val="002857E2"/>
    <w:rsid w:val="002D2D58"/>
    <w:rsid w:val="002D6207"/>
    <w:rsid w:val="002E6A13"/>
    <w:rsid w:val="00326666"/>
    <w:rsid w:val="003754A3"/>
    <w:rsid w:val="00376D09"/>
    <w:rsid w:val="00381975"/>
    <w:rsid w:val="00386409"/>
    <w:rsid w:val="003A06DD"/>
    <w:rsid w:val="003A1704"/>
    <w:rsid w:val="003A18C4"/>
    <w:rsid w:val="003C448A"/>
    <w:rsid w:val="003D1BCF"/>
    <w:rsid w:val="003E5DC5"/>
    <w:rsid w:val="00411497"/>
    <w:rsid w:val="00417B3E"/>
    <w:rsid w:val="0042038B"/>
    <w:rsid w:val="00423AAB"/>
    <w:rsid w:val="00484CB9"/>
    <w:rsid w:val="00490473"/>
    <w:rsid w:val="004D62F7"/>
    <w:rsid w:val="004F0D50"/>
    <w:rsid w:val="004F5CD5"/>
    <w:rsid w:val="00502A83"/>
    <w:rsid w:val="005435A4"/>
    <w:rsid w:val="005B753B"/>
    <w:rsid w:val="006362CC"/>
    <w:rsid w:val="00640430"/>
    <w:rsid w:val="00640BCC"/>
    <w:rsid w:val="00685838"/>
    <w:rsid w:val="006A1DE4"/>
    <w:rsid w:val="006D6DDA"/>
    <w:rsid w:val="006E0298"/>
    <w:rsid w:val="006E395C"/>
    <w:rsid w:val="006E3C37"/>
    <w:rsid w:val="007364D2"/>
    <w:rsid w:val="00741A22"/>
    <w:rsid w:val="00746E1A"/>
    <w:rsid w:val="00752520"/>
    <w:rsid w:val="00760FCF"/>
    <w:rsid w:val="00773E61"/>
    <w:rsid w:val="007D4D7C"/>
    <w:rsid w:val="008043BB"/>
    <w:rsid w:val="0084545F"/>
    <w:rsid w:val="00865CA7"/>
    <w:rsid w:val="00877774"/>
    <w:rsid w:val="00884C18"/>
    <w:rsid w:val="008A4FFA"/>
    <w:rsid w:val="008B6CD5"/>
    <w:rsid w:val="008F424A"/>
    <w:rsid w:val="009004F3"/>
    <w:rsid w:val="009119A3"/>
    <w:rsid w:val="0092776E"/>
    <w:rsid w:val="00982945"/>
    <w:rsid w:val="00987D44"/>
    <w:rsid w:val="009A5AC2"/>
    <w:rsid w:val="009E185D"/>
    <w:rsid w:val="009F1403"/>
    <w:rsid w:val="009F26DB"/>
    <w:rsid w:val="00A23C9F"/>
    <w:rsid w:val="00A257AA"/>
    <w:rsid w:val="00A26499"/>
    <w:rsid w:val="00A50477"/>
    <w:rsid w:val="00A50E01"/>
    <w:rsid w:val="00A962AE"/>
    <w:rsid w:val="00AB4C16"/>
    <w:rsid w:val="00AC5310"/>
    <w:rsid w:val="00AF3BA3"/>
    <w:rsid w:val="00B52442"/>
    <w:rsid w:val="00B65F58"/>
    <w:rsid w:val="00B67847"/>
    <w:rsid w:val="00B71D11"/>
    <w:rsid w:val="00B87FC9"/>
    <w:rsid w:val="00BD2145"/>
    <w:rsid w:val="00BD2D6D"/>
    <w:rsid w:val="00C01B0D"/>
    <w:rsid w:val="00C20021"/>
    <w:rsid w:val="00C3161A"/>
    <w:rsid w:val="00C403A8"/>
    <w:rsid w:val="00C454B6"/>
    <w:rsid w:val="00C75D8F"/>
    <w:rsid w:val="00C835F2"/>
    <w:rsid w:val="00C96731"/>
    <w:rsid w:val="00CA7510"/>
    <w:rsid w:val="00CB27CE"/>
    <w:rsid w:val="00CC37A7"/>
    <w:rsid w:val="00CE4924"/>
    <w:rsid w:val="00D354FB"/>
    <w:rsid w:val="00DD0A20"/>
    <w:rsid w:val="00E200C6"/>
    <w:rsid w:val="00E260FE"/>
    <w:rsid w:val="00E728CE"/>
    <w:rsid w:val="00ED225D"/>
    <w:rsid w:val="00F12E11"/>
    <w:rsid w:val="00F76568"/>
    <w:rsid w:val="00F81874"/>
    <w:rsid w:val="00FB68E1"/>
    <w:rsid w:val="00FE13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4F6DE5"/>
  <w15:chartTrackingRefBased/>
  <w15:docId w15:val="{8DA6DA32-BD42-45FC-9925-7B41A8CF9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287"/>
  </w:style>
  <w:style w:type="paragraph" w:styleId="Heading1">
    <w:name w:val="heading 1"/>
    <w:basedOn w:val="Normal"/>
    <w:next w:val="Normal"/>
    <w:link w:val="Heading1Char"/>
    <w:autoRedefine/>
    <w:uiPriority w:val="9"/>
    <w:qFormat/>
    <w:rsid w:val="00877774"/>
    <w:pPr>
      <w:keepNext/>
      <w:keepLines/>
      <w:spacing w:before="360" w:after="80"/>
      <w:outlineLvl w:val="0"/>
    </w:pPr>
    <w:rPr>
      <w:rFonts w:asciiTheme="majorHAnsi" w:eastAsiaTheme="majorEastAsia" w:hAnsiTheme="majorHAnsi" w:cstheme="majorBidi"/>
      <w:color w:val="F37720"/>
      <w:sz w:val="40"/>
      <w:szCs w:val="40"/>
    </w:rPr>
  </w:style>
  <w:style w:type="paragraph" w:styleId="Heading2">
    <w:name w:val="heading 2"/>
    <w:basedOn w:val="Normal"/>
    <w:next w:val="Normal"/>
    <w:link w:val="Heading2Char"/>
    <w:uiPriority w:val="9"/>
    <w:unhideWhenUsed/>
    <w:qFormat/>
    <w:rsid w:val="00F818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4D7C"/>
    <w:pPr>
      <w:keepNext/>
      <w:keepLines/>
      <w:spacing w:before="160" w:after="80"/>
      <w:outlineLvl w:val="2"/>
    </w:pPr>
    <w:rPr>
      <w:rFonts w:eastAsiaTheme="majorEastAsia" w:cstheme="majorBidi"/>
      <w:color w:val="F37720"/>
      <w:sz w:val="28"/>
      <w:szCs w:val="28"/>
    </w:rPr>
  </w:style>
  <w:style w:type="paragraph" w:styleId="Heading4">
    <w:name w:val="heading 4"/>
    <w:basedOn w:val="Normal"/>
    <w:next w:val="Normal"/>
    <w:link w:val="Heading4Char"/>
    <w:autoRedefine/>
    <w:uiPriority w:val="9"/>
    <w:unhideWhenUsed/>
    <w:qFormat/>
    <w:rsid w:val="00A50E01"/>
    <w:pPr>
      <w:keepNext/>
      <w:keepLines/>
      <w:spacing w:before="80" w:after="40"/>
      <w:ind w:left="-426"/>
      <w:outlineLvl w:val="3"/>
    </w:pPr>
    <w:rPr>
      <w:rFonts w:ascii="Montserrat" w:eastAsiaTheme="majorEastAsia" w:hAnsi="Montserrat" w:cstheme="majorBidi"/>
      <w:bCs/>
      <w:color w:val="000000" w:themeColor="text1"/>
    </w:rPr>
  </w:style>
  <w:style w:type="paragraph" w:styleId="Heading5">
    <w:name w:val="heading 5"/>
    <w:basedOn w:val="Normal"/>
    <w:next w:val="Normal"/>
    <w:link w:val="Heading5Char"/>
    <w:uiPriority w:val="9"/>
    <w:semiHidden/>
    <w:unhideWhenUsed/>
    <w:qFormat/>
    <w:rsid w:val="00F818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18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18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18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18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774"/>
    <w:rPr>
      <w:rFonts w:asciiTheme="majorHAnsi" w:eastAsiaTheme="majorEastAsia" w:hAnsiTheme="majorHAnsi" w:cstheme="majorBidi"/>
      <w:color w:val="F37720"/>
      <w:sz w:val="40"/>
      <w:szCs w:val="40"/>
    </w:rPr>
  </w:style>
  <w:style w:type="character" w:customStyle="1" w:styleId="Heading2Char">
    <w:name w:val="Heading 2 Char"/>
    <w:basedOn w:val="DefaultParagraphFont"/>
    <w:link w:val="Heading2"/>
    <w:uiPriority w:val="9"/>
    <w:rsid w:val="00F818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4D7C"/>
    <w:rPr>
      <w:rFonts w:eastAsiaTheme="majorEastAsia" w:cstheme="majorBidi"/>
      <w:color w:val="F37720"/>
      <w:sz w:val="28"/>
      <w:szCs w:val="28"/>
    </w:rPr>
  </w:style>
  <w:style w:type="character" w:customStyle="1" w:styleId="Heading4Char">
    <w:name w:val="Heading 4 Char"/>
    <w:basedOn w:val="DefaultParagraphFont"/>
    <w:link w:val="Heading4"/>
    <w:uiPriority w:val="9"/>
    <w:rsid w:val="00A50E01"/>
    <w:rPr>
      <w:rFonts w:ascii="Montserrat" w:eastAsiaTheme="majorEastAsia" w:hAnsi="Montserrat" w:cstheme="majorBidi"/>
      <w:bCs/>
      <w:color w:val="000000" w:themeColor="text1"/>
    </w:rPr>
  </w:style>
  <w:style w:type="character" w:customStyle="1" w:styleId="Heading5Char">
    <w:name w:val="Heading 5 Char"/>
    <w:basedOn w:val="DefaultParagraphFont"/>
    <w:link w:val="Heading5"/>
    <w:uiPriority w:val="9"/>
    <w:semiHidden/>
    <w:rsid w:val="00F818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18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18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18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1874"/>
    <w:rPr>
      <w:rFonts w:eastAsiaTheme="majorEastAsia" w:cstheme="majorBidi"/>
      <w:color w:val="272727" w:themeColor="text1" w:themeTint="D8"/>
    </w:rPr>
  </w:style>
  <w:style w:type="paragraph" w:styleId="Title">
    <w:name w:val="Title"/>
    <w:basedOn w:val="Normal"/>
    <w:next w:val="Normal"/>
    <w:link w:val="TitleChar"/>
    <w:uiPriority w:val="10"/>
    <w:qFormat/>
    <w:rsid w:val="00C200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0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C9F"/>
    <w:pPr>
      <w:numPr>
        <w:ilvl w:val="1"/>
      </w:numPr>
    </w:pPr>
    <w:rPr>
      <w:rFonts w:eastAsiaTheme="majorEastAsia" w:cstheme="majorBidi"/>
      <w:color w:val="0F4761"/>
      <w:spacing w:val="15"/>
      <w:sz w:val="28"/>
      <w:szCs w:val="28"/>
    </w:rPr>
  </w:style>
  <w:style w:type="character" w:customStyle="1" w:styleId="SubtitleChar">
    <w:name w:val="Subtitle Char"/>
    <w:basedOn w:val="DefaultParagraphFont"/>
    <w:link w:val="Subtitle"/>
    <w:uiPriority w:val="11"/>
    <w:rsid w:val="00A23C9F"/>
    <w:rPr>
      <w:rFonts w:eastAsiaTheme="majorEastAsia" w:cstheme="majorBidi"/>
      <w:color w:val="0F4761"/>
      <w:spacing w:val="15"/>
      <w:sz w:val="28"/>
      <w:szCs w:val="28"/>
    </w:rPr>
  </w:style>
  <w:style w:type="paragraph" w:styleId="Quote">
    <w:name w:val="Quote"/>
    <w:basedOn w:val="Normal"/>
    <w:next w:val="Normal"/>
    <w:link w:val="QuoteChar"/>
    <w:uiPriority w:val="29"/>
    <w:qFormat/>
    <w:rsid w:val="00F81874"/>
    <w:pPr>
      <w:spacing w:before="160"/>
      <w:jc w:val="center"/>
    </w:pPr>
    <w:rPr>
      <w:i/>
      <w:iCs/>
      <w:color w:val="404040" w:themeColor="text1" w:themeTint="BF"/>
    </w:rPr>
  </w:style>
  <w:style w:type="character" w:customStyle="1" w:styleId="QuoteChar">
    <w:name w:val="Quote Char"/>
    <w:basedOn w:val="DefaultParagraphFont"/>
    <w:link w:val="Quote"/>
    <w:uiPriority w:val="29"/>
    <w:rsid w:val="00F81874"/>
    <w:rPr>
      <w:i/>
      <w:iCs/>
      <w:color w:val="404040" w:themeColor="text1" w:themeTint="BF"/>
    </w:rPr>
  </w:style>
  <w:style w:type="paragraph" w:styleId="ListParagraph">
    <w:name w:val="List Paragraph"/>
    <w:basedOn w:val="Normal"/>
    <w:uiPriority w:val="34"/>
    <w:qFormat/>
    <w:rsid w:val="00F81874"/>
    <w:pPr>
      <w:ind w:left="720"/>
      <w:contextualSpacing/>
    </w:pPr>
  </w:style>
  <w:style w:type="character" w:styleId="IntenseEmphasis">
    <w:name w:val="Intense Emphasis"/>
    <w:basedOn w:val="DefaultParagraphFont"/>
    <w:uiPriority w:val="21"/>
    <w:qFormat/>
    <w:rsid w:val="00F81874"/>
    <w:rPr>
      <w:i/>
      <w:iCs/>
      <w:color w:val="0F4761" w:themeColor="accent1" w:themeShade="BF"/>
    </w:rPr>
  </w:style>
  <w:style w:type="paragraph" w:styleId="IntenseQuote">
    <w:name w:val="Intense Quote"/>
    <w:basedOn w:val="Normal"/>
    <w:next w:val="Normal"/>
    <w:link w:val="IntenseQuoteChar"/>
    <w:uiPriority w:val="30"/>
    <w:qFormat/>
    <w:rsid w:val="00F818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1874"/>
    <w:rPr>
      <w:i/>
      <w:iCs/>
      <w:color w:val="0F4761" w:themeColor="accent1" w:themeShade="BF"/>
    </w:rPr>
  </w:style>
  <w:style w:type="character" w:styleId="IntenseReference">
    <w:name w:val="Intense Reference"/>
    <w:basedOn w:val="DefaultParagraphFont"/>
    <w:uiPriority w:val="32"/>
    <w:qFormat/>
    <w:rsid w:val="00F81874"/>
    <w:rPr>
      <w:b/>
      <w:bCs/>
      <w:smallCaps/>
      <w:color w:val="0F4761" w:themeColor="accent1" w:themeShade="BF"/>
      <w:spacing w:val="5"/>
    </w:rPr>
  </w:style>
  <w:style w:type="paragraph" w:styleId="NoSpacing">
    <w:name w:val="No Spacing"/>
    <w:link w:val="NoSpacingChar"/>
    <w:uiPriority w:val="1"/>
    <w:qFormat/>
    <w:rsid w:val="00F81874"/>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F81874"/>
    <w:rPr>
      <w:rFonts w:eastAsiaTheme="minorEastAsia"/>
      <w:kern w:val="0"/>
      <w:sz w:val="22"/>
      <w:szCs w:val="22"/>
      <w:lang w:val="en-US"/>
      <w14:ligatures w14:val="none"/>
    </w:rPr>
  </w:style>
  <w:style w:type="table" w:styleId="TableGrid">
    <w:name w:val="Table Grid"/>
    <w:basedOn w:val="TableNormal"/>
    <w:uiPriority w:val="39"/>
    <w:rsid w:val="00F81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F81874"/>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Caption">
    <w:name w:val="caption"/>
    <w:basedOn w:val="Normal"/>
    <w:next w:val="Normal"/>
    <w:uiPriority w:val="35"/>
    <w:unhideWhenUsed/>
    <w:qFormat/>
    <w:rsid w:val="00F81874"/>
    <w:pPr>
      <w:spacing w:after="200" w:line="240" w:lineRule="auto"/>
    </w:pPr>
    <w:rPr>
      <w:i/>
      <w:iCs/>
      <w:color w:val="0E2841" w:themeColor="text2"/>
      <w:sz w:val="18"/>
      <w:szCs w:val="18"/>
    </w:rPr>
  </w:style>
  <w:style w:type="character" w:styleId="HTMLCode">
    <w:name w:val="HTML Code"/>
    <w:basedOn w:val="DefaultParagraphFont"/>
    <w:uiPriority w:val="99"/>
    <w:semiHidden/>
    <w:unhideWhenUsed/>
    <w:rsid w:val="00F81874"/>
    <w:rPr>
      <w:rFonts w:ascii="Consolas" w:hAnsi="Consolas"/>
      <w:sz w:val="20"/>
      <w:szCs w:val="20"/>
    </w:rPr>
  </w:style>
  <w:style w:type="paragraph" w:styleId="TOC1">
    <w:name w:val="toc 1"/>
    <w:basedOn w:val="Normal"/>
    <w:next w:val="Normal"/>
    <w:autoRedefine/>
    <w:uiPriority w:val="39"/>
    <w:unhideWhenUsed/>
    <w:rsid w:val="00F81874"/>
    <w:pPr>
      <w:spacing w:after="100"/>
    </w:pPr>
  </w:style>
  <w:style w:type="paragraph" w:styleId="TOC2">
    <w:name w:val="toc 2"/>
    <w:basedOn w:val="Normal"/>
    <w:next w:val="Normal"/>
    <w:autoRedefine/>
    <w:uiPriority w:val="39"/>
    <w:unhideWhenUsed/>
    <w:rsid w:val="00F81874"/>
    <w:pPr>
      <w:spacing w:after="100"/>
      <w:ind w:left="240"/>
    </w:pPr>
  </w:style>
  <w:style w:type="paragraph" w:styleId="TOC3">
    <w:name w:val="toc 3"/>
    <w:basedOn w:val="Normal"/>
    <w:next w:val="Normal"/>
    <w:autoRedefine/>
    <w:uiPriority w:val="39"/>
    <w:unhideWhenUsed/>
    <w:rsid w:val="00F81874"/>
    <w:pPr>
      <w:spacing w:after="100"/>
      <w:ind w:left="480"/>
    </w:pPr>
  </w:style>
  <w:style w:type="paragraph" w:styleId="Header">
    <w:name w:val="header"/>
    <w:basedOn w:val="Normal"/>
    <w:link w:val="HeaderChar"/>
    <w:uiPriority w:val="99"/>
    <w:unhideWhenUsed/>
    <w:rsid w:val="003864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409"/>
  </w:style>
  <w:style w:type="paragraph" w:styleId="Footer">
    <w:name w:val="footer"/>
    <w:basedOn w:val="Normal"/>
    <w:link w:val="FooterChar"/>
    <w:uiPriority w:val="99"/>
    <w:unhideWhenUsed/>
    <w:rsid w:val="003864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409"/>
  </w:style>
  <w:style w:type="numbering" w:customStyle="1" w:styleId="WWOutlineListStyle1">
    <w:name w:val="WW_OutlineListStyle_1"/>
    <w:basedOn w:val="NoList"/>
    <w:rsid w:val="006E3C37"/>
    <w:pPr>
      <w:numPr>
        <w:numId w:val="1"/>
      </w:numPr>
    </w:pPr>
  </w:style>
  <w:style w:type="paragraph" w:customStyle="1" w:styleId="1ABodyTextLevel1">
    <w:name w:val="1A Body Text Level 1"/>
    <w:basedOn w:val="Normal"/>
    <w:autoRedefine/>
    <w:qFormat/>
    <w:rsid w:val="00752520"/>
    <w:rPr>
      <w:rFonts w:ascii="Open Sans" w:hAnsi="Open Sans"/>
      <w:sz w:val="20"/>
    </w:rPr>
  </w:style>
  <w:style w:type="table" w:styleId="GridTable4-Accent2">
    <w:name w:val="Grid Table 4 Accent 2"/>
    <w:basedOn w:val="TableNormal"/>
    <w:uiPriority w:val="49"/>
    <w:rsid w:val="000808FC"/>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paragraph" w:customStyle="1" w:styleId="1ANumberedHeading1">
    <w:name w:val="1A Numbered Heading 1"/>
    <w:basedOn w:val="Heading1"/>
    <w:next w:val="1ABodyTextLevel1"/>
    <w:autoRedefine/>
    <w:qFormat/>
    <w:rsid w:val="009F26DB"/>
    <w:pPr>
      <w:numPr>
        <w:numId w:val="8"/>
      </w:numPr>
      <w:spacing w:before="120" w:after="240" w:line="240" w:lineRule="auto"/>
      <w:ind w:left="284"/>
      <w:contextualSpacing/>
    </w:pPr>
    <w:rPr>
      <w:rFonts w:ascii="Montserrat" w:eastAsia="Arial" w:hAnsi="Montserrat" w:cs="Arial"/>
      <w:kern w:val="0"/>
      <w:sz w:val="32"/>
      <w:szCs w:val="28"/>
      <w:lang w:bidi="en-US"/>
      <w14:ligatures w14:val="none"/>
    </w:rPr>
  </w:style>
  <w:style w:type="paragraph" w:customStyle="1" w:styleId="1ANumberedHeading2">
    <w:name w:val="1A Numbered Heading 2"/>
    <w:basedOn w:val="Heading2"/>
    <w:next w:val="1ABodyTextLevel2"/>
    <w:autoRedefine/>
    <w:qFormat/>
    <w:rsid w:val="00275B4F"/>
    <w:pPr>
      <w:numPr>
        <w:ilvl w:val="1"/>
        <w:numId w:val="8"/>
      </w:numPr>
      <w:spacing w:after="240" w:line="240" w:lineRule="auto"/>
      <w:ind w:left="426" w:hanging="574"/>
      <w:contextualSpacing/>
    </w:pPr>
    <w:rPr>
      <w:rFonts w:ascii="Montserrat" w:eastAsia="Calibri" w:hAnsi="Montserrat" w:cs="Arial"/>
      <w:color w:val="F37720"/>
      <w:kern w:val="0"/>
      <w:sz w:val="28"/>
      <w:szCs w:val="26"/>
      <w:lang w:bidi="en-US"/>
      <w14:ligatures w14:val="none"/>
    </w:rPr>
  </w:style>
  <w:style w:type="paragraph" w:customStyle="1" w:styleId="1ANumberedHeading3">
    <w:name w:val="1A Numbered Heading 3"/>
    <w:basedOn w:val="1ANumberedHeading2"/>
    <w:next w:val="1ABodyTextLevel3"/>
    <w:autoRedefine/>
    <w:qFormat/>
    <w:rsid w:val="00275B4F"/>
    <w:pPr>
      <w:numPr>
        <w:ilvl w:val="2"/>
      </w:numPr>
      <w:spacing w:before="240" w:after="120"/>
      <w:ind w:left="567" w:hanging="787"/>
      <w:contextualSpacing w:val="0"/>
    </w:pPr>
    <w:rPr>
      <w:rFonts w:eastAsia="Arial"/>
      <w:sz w:val="24"/>
      <w:szCs w:val="24"/>
    </w:rPr>
  </w:style>
  <w:style w:type="paragraph" w:customStyle="1" w:styleId="1ANumberedHeading4">
    <w:name w:val="1A Numbered Heading 4"/>
    <w:basedOn w:val="1ANumberedHeading3"/>
    <w:next w:val="Normal"/>
    <w:autoRedefine/>
    <w:qFormat/>
    <w:rsid w:val="00376D09"/>
    <w:pPr>
      <w:numPr>
        <w:ilvl w:val="3"/>
      </w:numPr>
    </w:pPr>
  </w:style>
  <w:style w:type="paragraph" w:customStyle="1" w:styleId="1ABodyTextLevel3">
    <w:name w:val="1A Body Text Level 3"/>
    <w:basedOn w:val="Normal"/>
    <w:autoRedefine/>
    <w:qFormat/>
    <w:rsid w:val="00752520"/>
    <w:rPr>
      <w:rFonts w:ascii="Open Sans" w:hAnsi="Open Sans" w:cs="Open Sans"/>
      <w:sz w:val="20"/>
      <w:szCs w:val="20"/>
    </w:rPr>
  </w:style>
  <w:style w:type="paragraph" w:customStyle="1" w:styleId="1ABodyTextLevel2">
    <w:name w:val="1A Body Text Level 2"/>
    <w:basedOn w:val="1ABodyTextLevel3"/>
    <w:autoRedefine/>
    <w:qFormat/>
    <w:rsid w:val="00752520"/>
    <w:pPr>
      <w:ind w:left="-142"/>
    </w:pPr>
  </w:style>
  <w:style w:type="character" w:styleId="PlaceholderText">
    <w:name w:val="Placeholder Text"/>
    <w:basedOn w:val="DefaultParagraphFont"/>
    <w:uiPriority w:val="99"/>
    <w:semiHidden/>
    <w:rsid w:val="002356C4"/>
    <w:rPr>
      <w:color w:val="666666"/>
    </w:rPr>
  </w:style>
  <w:style w:type="paragraph" w:customStyle="1" w:styleId="Overline">
    <w:name w:val="Overline"/>
    <w:basedOn w:val="Normal"/>
    <w:rsid w:val="00423AAB"/>
    <w:pPr>
      <w:suppressAutoHyphens/>
      <w:autoSpaceDN w:val="0"/>
      <w:spacing w:before="160" w:line="264" w:lineRule="auto"/>
    </w:pPr>
    <w:rPr>
      <w:rFonts w:ascii="Montserrat" w:eastAsia="Calibri" w:hAnsi="Montserrat" w:cs="Times New Roman (Body CS)"/>
      <w:b/>
      <w:caps/>
      <w:color w:val="F15D22"/>
      <w:spacing w:val="10"/>
      <w:kern w:val="3"/>
      <w:sz w:val="20"/>
      <w14:ligatures w14:val="none"/>
    </w:rPr>
  </w:style>
  <w:style w:type="paragraph" w:styleId="BodyText">
    <w:name w:val="Body Text"/>
    <w:basedOn w:val="Normal"/>
    <w:link w:val="BodyTextChar"/>
    <w:rsid w:val="009004F3"/>
    <w:pPr>
      <w:suppressAutoHyphens/>
      <w:autoSpaceDN w:val="0"/>
      <w:spacing w:before="160" w:after="120" w:line="264" w:lineRule="auto"/>
    </w:pPr>
    <w:rPr>
      <w:rFonts w:ascii="Open Sans" w:eastAsia="Calibri" w:hAnsi="Open Sans" w:cs="Times New Roman"/>
      <w:color w:val="373743"/>
      <w:kern w:val="3"/>
      <w:sz w:val="20"/>
      <w14:ligatures w14:val="none"/>
    </w:rPr>
  </w:style>
  <w:style w:type="character" w:customStyle="1" w:styleId="BodyTextChar">
    <w:name w:val="Body Text Char"/>
    <w:basedOn w:val="DefaultParagraphFont"/>
    <w:link w:val="BodyText"/>
    <w:rsid w:val="009004F3"/>
    <w:rPr>
      <w:rFonts w:ascii="Open Sans" w:eastAsia="Calibri" w:hAnsi="Open Sans" w:cs="Times New Roman"/>
      <w:color w:val="373743"/>
      <w:kern w:val="3"/>
      <w:sz w:val="20"/>
      <w14:ligatures w14:val="none"/>
    </w:rPr>
  </w:style>
  <w:style w:type="paragraph" w:customStyle="1" w:styleId="tabletext">
    <w:name w:val="table text"/>
    <w:basedOn w:val="Normal"/>
    <w:rsid w:val="009004F3"/>
    <w:pPr>
      <w:tabs>
        <w:tab w:val="left" w:pos="851"/>
      </w:tabs>
      <w:suppressAutoHyphens/>
      <w:autoSpaceDN w:val="0"/>
      <w:spacing w:after="0" w:line="240" w:lineRule="auto"/>
    </w:pPr>
    <w:rPr>
      <w:rFonts w:ascii="Verdana" w:eastAsia="Times New Roman" w:hAnsi="Verdana" w:cs="Arial"/>
      <w:kern w:val="0"/>
      <w:sz w:val="18"/>
      <w:szCs w:val="20"/>
      <w:lang w:eastAsia="en-GB"/>
      <w14:ligatures w14:val="none"/>
    </w:rPr>
  </w:style>
  <w:style w:type="paragraph" w:styleId="Index1">
    <w:name w:val="index 1"/>
    <w:basedOn w:val="Normal"/>
    <w:next w:val="Normal"/>
    <w:autoRedefine/>
    <w:uiPriority w:val="99"/>
    <w:semiHidden/>
    <w:unhideWhenUsed/>
    <w:rsid w:val="009004F3"/>
    <w:pPr>
      <w:spacing w:after="0" w:line="240" w:lineRule="auto"/>
      <w:ind w:left="240" w:hanging="240"/>
    </w:pPr>
  </w:style>
  <w:style w:type="paragraph" w:styleId="IndexHeading">
    <w:name w:val="index heading"/>
    <w:basedOn w:val="Normal"/>
    <w:next w:val="Index1"/>
    <w:rsid w:val="009004F3"/>
    <w:pPr>
      <w:suppressAutoHyphens/>
      <w:autoSpaceDN w:val="0"/>
      <w:spacing w:after="120" w:line="240" w:lineRule="auto"/>
    </w:pPr>
    <w:rPr>
      <w:rFonts w:ascii="Verdana" w:eastAsia="Times New Roman" w:hAnsi="Verdana" w:cs="Arial"/>
      <w:kern w:val="0"/>
      <w:sz w:val="18"/>
      <w:szCs w:val="18"/>
      <w:lang w:eastAsia="en-GB"/>
      <w14:ligatures w14:val="none"/>
    </w:rPr>
  </w:style>
  <w:style w:type="paragraph" w:customStyle="1" w:styleId="signofftext">
    <w:name w:val="sign off text"/>
    <w:basedOn w:val="Normal"/>
    <w:rsid w:val="009004F3"/>
    <w:pPr>
      <w:tabs>
        <w:tab w:val="left" w:pos="9216"/>
      </w:tabs>
      <w:suppressAutoHyphens/>
      <w:autoSpaceDN w:val="0"/>
      <w:spacing w:after="120" w:line="360" w:lineRule="auto"/>
      <w:jc w:val="both"/>
    </w:pPr>
    <w:rPr>
      <w:rFonts w:ascii="Tahoma" w:eastAsia="Times New Roman" w:hAnsi="Tahoma" w:cs="Arial"/>
      <w:i/>
      <w:kern w:val="0"/>
      <w:sz w:val="18"/>
      <w:szCs w:val="20"/>
      <w:lang w:eastAsia="en-GB"/>
      <w14:ligatures w14:val="none"/>
    </w:rPr>
  </w:style>
  <w:style w:type="paragraph" w:customStyle="1" w:styleId="TableHeaders">
    <w:name w:val="Table Headers"/>
    <w:basedOn w:val="Normal"/>
    <w:rsid w:val="009004F3"/>
    <w:pPr>
      <w:suppressAutoHyphens/>
      <w:autoSpaceDN w:val="0"/>
      <w:spacing w:before="60" w:after="60" w:line="300" w:lineRule="exact"/>
    </w:pPr>
    <w:rPr>
      <w:rFonts w:ascii="Verdana" w:eastAsia="Times New Roman" w:hAnsi="Verdana" w:cs="Arial"/>
      <w:color w:val="FFFFFF"/>
      <w:kern w:val="0"/>
      <w:sz w:val="18"/>
      <w:szCs w:val="20"/>
      <w:lang w:eastAsia="en-GB"/>
      <w14:ligatures w14:val="none"/>
    </w:rPr>
  </w:style>
  <w:style w:type="paragraph" w:styleId="TOC4">
    <w:name w:val="toc 4"/>
    <w:basedOn w:val="Normal"/>
    <w:next w:val="Normal"/>
    <w:autoRedefine/>
    <w:uiPriority w:val="39"/>
    <w:unhideWhenUsed/>
    <w:rsid w:val="00A50E01"/>
    <w:pPr>
      <w:spacing w:after="100"/>
      <w:ind w:left="720"/>
    </w:pPr>
  </w:style>
  <w:style w:type="paragraph" w:customStyle="1" w:styleId="1APageNumberFooter">
    <w:name w:val="1A Page Number Footer"/>
    <w:basedOn w:val="Normal"/>
    <w:autoRedefine/>
    <w:qFormat/>
    <w:rsid w:val="004D62F7"/>
    <w:pPr>
      <w:spacing w:after="0" w:line="240" w:lineRule="auto"/>
      <w:jc w:val="center"/>
    </w:pPr>
    <w:rPr>
      <w:sz w:val="18"/>
      <w:szCs w:val="18"/>
    </w:rPr>
  </w:style>
  <w:style w:type="paragraph" w:customStyle="1" w:styleId="1AApprovalsTableHeader">
    <w:name w:val="1A Approvals Table Header"/>
    <w:basedOn w:val="TableHeaders"/>
    <w:autoRedefine/>
    <w:qFormat/>
    <w:rsid w:val="00D354FB"/>
    <w:pPr>
      <w:framePr w:hSpace="180" w:wrap="around" w:vAnchor="page" w:hAnchor="margin" w:xAlign="center" w:y="1921"/>
    </w:pPr>
    <w:rPr>
      <w:rFonts w:ascii="Montserrat" w:hAnsi="Montserrat"/>
      <w:b/>
    </w:rPr>
  </w:style>
  <w:style w:type="paragraph" w:customStyle="1" w:styleId="1ATableHeaderBold">
    <w:name w:val="1A Table Header Bold"/>
    <w:basedOn w:val="Normal"/>
    <w:autoRedefine/>
    <w:qFormat/>
    <w:rsid w:val="00381975"/>
    <w:pPr>
      <w:spacing w:after="0" w:line="240" w:lineRule="auto"/>
    </w:pPr>
    <w:rPr>
      <w:rFonts w:ascii="Montserrat" w:hAnsi="Montserrat"/>
      <w:b/>
      <w:bCs/>
      <w:color w:val="FFFFFF" w:themeColor="background1"/>
    </w:rPr>
  </w:style>
  <w:style w:type="paragraph" w:customStyle="1" w:styleId="1ATableTextStyle">
    <w:name w:val="1A Table Text Style"/>
    <w:basedOn w:val="Normal"/>
    <w:autoRedefine/>
    <w:qFormat/>
    <w:rsid w:val="00BD2145"/>
    <w:pPr>
      <w:spacing w:after="0" w:line="240" w:lineRule="auto"/>
    </w:pPr>
  </w:style>
  <w:style w:type="paragraph" w:customStyle="1" w:styleId="1ATableCategoryHeaderRowBold">
    <w:name w:val="1A Table Category Header Row Bold"/>
    <w:basedOn w:val="Normal"/>
    <w:autoRedefine/>
    <w:qFormat/>
    <w:rsid w:val="00147403"/>
    <w:pPr>
      <w:spacing w:after="0" w:line="240" w:lineRule="auto"/>
    </w:pPr>
    <w:rPr>
      <w:b/>
      <w:bCs/>
      <w:i/>
      <w:sz w:val="28"/>
    </w:rPr>
  </w:style>
  <w:style w:type="paragraph" w:customStyle="1" w:styleId="1ATableSub-CategoryHeaderColumn">
    <w:name w:val="1A Table Sub-Category Header Column"/>
    <w:basedOn w:val="Normal"/>
    <w:autoRedefine/>
    <w:qFormat/>
    <w:rsid w:val="00147403"/>
    <w:pPr>
      <w:spacing w:after="0" w:line="240" w:lineRule="auto"/>
    </w:pPr>
    <w:rPr>
      <w:b/>
      <w:bCs/>
    </w:rPr>
  </w:style>
  <w:style w:type="paragraph" w:styleId="TOC5">
    <w:name w:val="toc 5"/>
    <w:basedOn w:val="Normal"/>
    <w:next w:val="Normal"/>
    <w:autoRedefine/>
    <w:uiPriority w:val="39"/>
    <w:unhideWhenUsed/>
    <w:rsid w:val="003C448A"/>
    <w:pPr>
      <w:spacing w:after="100"/>
      <w:ind w:left="960"/>
    </w:pPr>
    <w:rPr>
      <w:rFonts w:eastAsiaTheme="minorEastAsia"/>
      <w:lang w:eastAsia="en-GB"/>
    </w:rPr>
  </w:style>
  <w:style w:type="paragraph" w:styleId="TOC6">
    <w:name w:val="toc 6"/>
    <w:basedOn w:val="Normal"/>
    <w:next w:val="Normal"/>
    <w:autoRedefine/>
    <w:uiPriority w:val="39"/>
    <w:unhideWhenUsed/>
    <w:rsid w:val="003C448A"/>
    <w:pPr>
      <w:spacing w:after="100"/>
      <w:ind w:left="1200"/>
    </w:pPr>
    <w:rPr>
      <w:rFonts w:eastAsiaTheme="minorEastAsia"/>
      <w:lang w:eastAsia="en-GB"/>
    </w:rPr>
  </w:style>
  <w:style w:type="paragraph" w:styleId="TOC7">
    <w:name w:val="toc 7"/>
    <w:basedOn w:val="Normal"/>
    <w:next w:val="Normal"/>
    <w:autoRedefine/>
    <w:uiPriority w:val="39"/>
    <w:unhideWhenUsed/>
    <w:rsid w:val="003C448A"/>
    <w:pPr>
      <w:spacing w:after="100"/>
      <w:ind w:left="1440"/>
    </w:pPr>
    <w:rPr>
      <w:rFonts w:eastAsiaTheme="minorEastAsia"/>
      <w:lang w:eastAsia="en-GB"/>
    </w:rPr>
  </w:style>
  <w:style w:type="paragraph" w:styleId="TOC8">
    <w:name w:val="toc 8"/>
    <w:basedOn w:val="Normal"/>
    <w:next w:val="Normal"/>
    <w:autoRedefine/>
    <w:uiPriority w:val="39"/>
    <w:unhideWhenUsed/>
    <w:rsid w:val="003C448A"/>
    <w:pPr>
      <w:spacing w:after="100"/>
      <w:ind w:left="1680"/>
    </w:pPr>
    <w:rPr>
      <w:rFonts w:eastAsiaTheme="minorEastAsia"/>
      <w:lang w:eastAsia="en-GB"/>
    </w:rPr>
  </w:style>
  <w:style w:type="paragraph" w:styleId="TOC9">
    <w:name w:val="toc 9"/>
    <w:basedOn w:val="Normal"/>
    <w:next w:val="Normal"/>
    <w:autoRedefine/>
    <w:uiPriority w:val="39"/>
    <w:unhideWhenUsed/>
    <w:rsid w:val="003C448A"/>
    <w:pPr>
      <w:spacing w:after="100"/>
      <w:ind w:left="1920"/>
    </w:pPr>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617291">
      <w:bodyDiv w:val="1"/>
      <w:marLeft w:val="0"/>
      <w:marRight w:val="0"/>
      <w:marTop w:val="0"/>
      <w:marBottom w:val="0"/>
      <w:divBdr>
        <w:top w:val="none" w:sz="0" w:space="0" w:color="auto"/>
        <w:left w:val="none" w:sz="0" w:space="0" w:color="auto"/>
        <w:bottom w:val="none" w:sz="0" w:space="0" w:color="auto"/>
        <w:right w:val="none" w:sz="0" w:space="0" w:color="auto"/>
      </w:divBdr>
    </w:div>
    <w:div w:id="163506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v_pcashen\OneDrive%20-%20St%20Andrew's%20Healthcare\Documents\OneAdvanced%20-%20Intune%20Documentation_Blank%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225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OneAdvanced - Intune Documentation_Blank 2</Template>
  <TotalTime>2</TotalTime>
  <Pages>178</Pages>
  <Words>34798</Words>
  <Characters>231409</Characters>
  <Application>Microsoft Office Word</Application>
  <DocSecurity>0</DocSecurity>
  <Lines>12179</Lines>
  <Paragraphs>10238</Paragraphs>
  <ScaleCrop>false</ScaleCrop>
  <HeadingPairs>
    <vt:vector size="2" baseType="variant">
      <vt:variant>
        <vt:lpstr>Title</vt:lpstr>
      </vt:variant>
      <vt:variant>
        <vt:i4>1</vt:i4>
      </vt:variant>
    </vt:vector>
  </HeadingPairs>
  <TitlesOfParts>
    <vt:vector size="1" baseType="lpstr">
      <vt:lpstr>Intune documentation - St Andrews Healthcare</vt:lpstr>
    </vt:vector>
  </TitlesOfParts>
  <Company>St Andrew's Healthcare</Company>
  <LinksUpToDate>false</LinksUpToDate>
  <CharactersWithSpaces>255969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Intune documentation - St Andrews Healthcare</dc:title>
  <dc:subject>Intune documentation - St Andrews Healthcare</dc:subject>
  <dc:creator>Peter Cashen</dc:creator>
  <cp:keywords>Intune,Endpoint Manager,MEM</cp:keywords>
  <dc:description/>
  <cp:lastModifiedBy>Advanced - Peter Cashen</cp:lastModifiedBy>
  <cp:revision>2</cp:revision>
  <dcterms:created xsi:type="dcterms:W3CDTF">2025-07-23T12:15:00Z</dcterms:created>
  <dcterms:modified xsi:type="dcterms:W3CDTF">2025-07-23T12:15:00Z</dcterms:modified>
</cp:coreProperties>
</file>